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A46" w:rsidRPr="00A201CB" w:rsidRDefault="006E32EF" w:rsidP="00D10ECD">
      <w:pPr>
        <w:jc w:val="center"/>
        <w:rPr>
          <w:rFonts w:ascii="Arial" w:hAnsi="Arial" w:cs="Arial"/>
        </w:rPr>
      </w:pPr>
      <w:r>
        <w:rPr>
          <w:rFonts w:ascii="Arial" w:hAnsi="Arial" w:cs="Arial"/>
          <w:noProof/>
        </w:rPr>
        <w:drawing>
          <wp:inline distT="0" distB="0" distL="0" distR="0">
            <wp:extent cx="4354731" cy="781050"/>
            <wp:effectExtent l="6097" t="0" r="1622" b="0"/>
            <wp:docPr id="1"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89500" cy="777875"/>
                      <a:chOff x="2108200" y="711200"/>
                      <a:chExt cx="4889500" cy="777875"/>
                    </a:xfrm>
                  </a:grpSpPr>
                  <a:grpSp>
                    <a:nvGrpSpPr>
                      <a:cNvPr id="6148" name="Group 20"/>
                      <a:cNvGrpSpPr>
                        <a:grpSpLocks/>
                      </a:cNvGrpSpPr>
                    </a:nvGrpSpPr>
                    <a:grpSpPr bwMode="auto">
                      <a:xfrm>
                        <a:off x="2108200" y="711200"/>
                        <a:ext cx="4889500" cy="777875"/>
                        <a:chOff x="1328" y="448"/>
                        <a:chExt cx="3080" cy="490"/>
                      </a:xfrm>
                    </a:grpSpPr>
                    <a:sp>
                      <a:nvSpPr>
                        <a:cNvPr id="6201" name="Freeform 21"/>
                        <a:cNvSpPr>
                          <a:spLocks/>
                        </a:cNvSpPr>
                      </a:nvSpPr>
                      <a:spPr bwMode="black">
                        <a:xfrm>
                          <a:off x="1328" y="555"/>
                          <a:ext cx="126" cy="255"/>
                        </a:xfrm>
                        <a:custGeom>
                          <a:avLst/>
                          <a:gdLst>
                            <a:gd name="T0" fmla="*/ 0 w 977"/>
                            <a:gd name="T1" fmla="*/ 0 h 1991"/>
                            <a:gd name="T2" fmla="*/ 0 w 977"/>
                            <a:gd name="T3" fmla="*/ 0 h 1991"/>
                            <a:gd name="T4" fmla="*/ 0 w 977"/>
                            <a:gd name="T5" fmla="*/ 0 h 1991"/>
                            <a:gd name="T6" fmla="*/ 0 w 977"/>
                            <a:gd name="T7" fmla="*/ 0 h 1991"/>
                            <a:gd name="T8" fmla="*/ 0 w 977"/>
                            <a:gd name="T9" fmla="*/ 0 h 1991"/>
                            <a:gd name="T10" fmla="*/ 0 w 977"/>
                            <a:gd name="T11" fmla="*/ 0 h 1991"/>
                            <a:gd name="T12" fmla="*/ 0 w 977"/>
                            <a:gd name="T13" fmla="*/ 0 h 1991"/>
                            <a:gd name="T14" fmla="*/ 0 w 977"/>
                            <a:gd name="T15" fmla="*/ 0 h 1991"/>
                            <a:gd name="T16" fmla="*/ 0 w 977"/>
                            <a:gd name="T17" fmla="*/ 0 h 1991"/>
                            <a:gd name="T18" fmla="*/ 0 w 977"/>
                            <a:gd name="T19" fmla="*/ 0 h 1991"/>
                            <a:gd name="T20" fmla="*/ 0 w 977"/>
                            <a:gd name="T21" fmla="*/ 0 h 1991"/>
                            <a:gd name="T22" fmla="*/ 0 w 977"/>
                            <a:gd name="T23" fmla="*/ 0 h 1991"/>
                            <a:gd name="T24" fmla="*/ 0 w 977"/>
                            <a:gd name="T25" fmla="*/ 0 h 1991"/>
                            <a:gd name="T26" fmla="*/ 0 w 977"/>
                            <a:gd name="T27" fmla="*/ 0 h 1991"/>
                            <a:gd name="T28" fmla="*/ 0 w 977"/>
                            <a:gd name="T29" fmla="*/ 0 h 1991"/>
                            <a:gd name="T30" fmla="*/ 0 w 977"/>
                            <a:gd name="T31" fmla="*/ 0 h 1991"/>
                            <a:gd name="T32" fmla="*/ 0 w 977"/>
                            <a:gd name="T33" fmla="*/ 0 h 1991"/>
                            <a:gd name="T34" fmla="*/ 0 w 977"/>
                            <a:gd name="T35" fmla="*/ 0 h 1991"/>
                            <a:gd name="T36" fmla="*/ 0 w 977"/>
                            <a:gd name="T37" fmla="*/ 0 h 1991"/>
                            <a:gd name="T38" fmla="*/ 0 w 977"/>
                            <a:gd name="T39" fmla="*/ 0 h 1991"/>
                            <a:gd name="T40" fmla="*/ 0 w 977"/>
                            <a:gd name="T41" fmla="*/ 0 h 1991"/>
                            <a:gd name="T42" fmla="*/ 0 w 977"/>
                            <a:gd name="T43" fmla="*/ 0 h 1991"/>
                            <a:gd name="T44" fmla="*/ 0 w 977"/>
                            <a:gd name="T45" fmla="*/ 0 h 1991"/>
                            <a:gd name="T46" fmla="*/ 0 w 977"/>
                            <a:gd name="T47" fmla="*/ 0 h 1991"/>
                            <a:gd name="T48" fmla="*/ 0 w 977"/>
                            <a:gd name="T49" fmla="*/ 0 h 1991"/>
                            <a:gd name="T50" fmla="*/ 0 w 977"/>
                            <a:gd name="T51" fmla="*/ 0 h 1991"/>
                            <a:gd name="T52" fmla="*/ 0 w 977"/>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7"/>
                            <a:gd name="T82" fmla="*/ 0 h 1991"/>
                            <a:gd name="T83" fmla="*/ 977 w 977"/>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7" h="1991">
                              <a:moveTo>
                                <a:pt x="38" y="1922"/>
                              </a:moveTo>
                              <a:cubicBezTo>
                                <a:pt x="2" y="1904"/>
                                <a:pt x="0" y="1894"/>
                                <a:pt x="0" y="1826"/>
                              </a:cubicBezTo>
                              <a:cubicBezTo>
                                <a:pt x="0" y="1699"/>
                                <a:pt x="10" y="1597"/>
                                <a:pt x="12" y="1556"/>
                              </a:cubicBezTo>
                              <a:cubicBezTo>
                                <a:pt x="15" y="1529"/>
                                <a:pt x="20" y="1516"/>
                                <a:pt x="33" y="1516"/>
                              </a:cubicBezTo>
                              <a:cubicBezTo>
                                <a:pt x="48" y="1516"/>
                                <a:pt x="50" y="1524"/>
                                <a:pt x="50" y="1544"/>
                              </a:cubicBezTo>
                              <a:cubicBezTo>
                                <a:pt x="50" y="1567"/>
                                <a:pt x="50" y="1602"/>
                                <a:pt x="58" y="1638"/>
                              </a:cubicBezTo>
                              <a:cubicBezTo>
                                <a:pt x="96" y="1826"/>
                                <a:pt x="264" y="1897"/>
                                <a:pt x="434" y="1897"/>
                              </a:cubicBezTo>
                              <a:cubicBezTo>
                                <a:pt x="677" y="1897"/>
                                <a:pt x="797" y="1722"/>
                                <a:pt x="797" y="1559"/>
                              </a:cubicBezTo>
                              <a:cubicBezTo>
                                <a:pt x="797" y="1384"/>
                                <a:pt x="723" y="1282"/>
                                <a:pt x="505" y="1102"/>
                              </a:cubicBezTo>
                              <a:lnTo>
                                <a:pt x="391" y="1008"/>
                              </a:lnTo>
                              <a:cubicBezTo>
                                <a:pt x="121" y="787"/>
                                <a:pt x="61" y="630"/>
                                <a:pt x="61" y="457"/>
                              </a:cubicBezTo>
                              <a:cubicBezTo>
                                <a:pt x="61" y="185"/>
                                <a:pt x="264" y="0"/>
                                <a:pt x="586" y="0"/>
                              </a:cubicBezTo>
                              <a:cubicBezTo>
                                <a:pt x="685" y="0"/>
                                <a:pt x="759" y="10"/>
                                <a:pt x="822" y="26"/>
                              </a:cubicBezTo>
                              <a:cubicBezTo>
                                <a:pt x="870" y="36"/>
                                <a:pt x="891" y="38"/>
                                <a:pt x="911" y="38"/>
                              </a:cubicBezTo>
                              <a:cubicBezTo>
                                <a:pt x="931" y="38"/>
                                <a:pt x="936" y="43"/>
                                <a:pt x="936" y="56"/>
                              </a:cubicBezTo>
                              <a:cubicBezTo>
                                <a:pt x="936" y="69"/>
                                <a:pt x="926" y="153"/>
                                <a:pt x="926" y="325"/>
                              </a:cubicBezTo>
                              <a:cubicBezTo>
                                <a:pt x="926" y="366"/>
                                <a:pt x="921" y="384"/>
                                <a:pt x="908" y="384"/>
                              </a:cubicBezTo>
                              <a:cubicBezTo>
                                <a:pt x="893" y="384"/>
                                <a:pt x="891" y="371"/>
                                <a:pt x="888" y="351"/>
                              </a:cubicBezTo>
                              <a:cubicBezTo>
                                <a:pt x="886" y="320"/>
                                <a:pt x="870" y="252"/>
                                <a:pt x="855" y="224"/>
                              </a:cubicBezTo>
                              <a:cubicBezTo>
                                <a:pt x="840" y="196"/>
                                <a:pt x="771" y="89"/>
                                <a:pt x="538" y="89"/>
                              </a:cubicBezTo>
                              <a:cubicBezTo>
                                <a:pt x="363" y="89"/>
                                <a:pt x="225" y="198"/>
                                <a:pt x="225" y="384"/>
                              </a:cubicBezTo>
                              <a:cubicBezTo>
                                <a:pt x="225" y="528"/>
                                <a:pt x="291" y="620"/>
                                <a:pt x="535" y="810"/>
                              </a:cubicBezTo>
                              <a:lnTo>
                                <a:pt x="606" y="866"/>
                              </a:lnTo>
                              <a:cubicBezTo>
                                <a:pt x="906" y="1102"/>
                                <a:pt x="977" y="1259"/>
                                <a:pt x="977" y="1463"/>
                              </a:cubicBezTo>
                              <a:cubicBezTo>
                                <a:pt x="977" y="1567"/>
                                <a:pt x="936" y="1760"/>
                                <a:pt x="761" y="1884"/>
                              </a:cubicBezTo>
                              <a:cubicBezTo>
                                <a:pt x="652" y="1960"/>
                                <a:pt x="515" y="1991"/>
                                <a:pt x="378" y="1991"/>
                              </a:cubicBezTo>
                              <a:cubicBezTo>
                                <a:pt x="258" y="1991"/>
                                <a:pt x="142" y="1973"/>
                                <a:pt x="38"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2" name="Freeform 22"/>
                        <a:cNvSpPr>
                          <a:spLocks/>
                        </a:cNvSpPr>
                      </a:nvSpPr>
                      <a:spPr bwMode="black">
                        <a:xfrm>
                          <a:off x="1511" y="557"/>
                          <a:ext cx="144" cy="250"/>
                        </a:xfrm>
                        <a:custGeom>
                          <a:avLst/>
                          <a:gdLst>
                            <a:gd name="T0" fmla="*/ 0 w 1125"/>
                            <a:gd name="T1" fmla="*/ 0 h 1948"/>
                            <a:gd name="T2" fmla="*/ 0 w 1125"/>
                            <a:gd name="T3" fmla="*/ 0 h 1948"/>
                            <a:gd name="T4" fmla="*/ 0 w 1125"/>
                            <a:gd name="T5" fmla="*/ 0 h 1948"/>
                            <a:gd name="T6" fmla="*/ 0 w 1125"/>
                            <a:gd name="T7" fmla="*/ 0 h 1948"/>
                            <a:gd name="T8" fmla="*/ 0 w 1125"/>
                            <a:gd name="T9" fmla="*/ 0 h 1948"/>
                            <a:gd name="T10" fmla="*/ 0 w 1125"/>
                            <a:gd name="T11" fmla="*/ 0 h 1948"/>
                            <a:gd name="T12" fmla="*/ 0 w 1125"/>
                            <a:gd name="T13" fmla="*/ 0 h 1948"/>
                            <a:gd name="T14" fmla="*/ 0 w 1125"/>
                            <a:gd name="T15" fmla="*/ 0 h 1948"/>
                            <a:gd name="T16" fmla="*/ 0 w 1125"/>
                            <a:gd name="T17" fmla="*/ 0 h 1948"/>
                            <a:gd name="T18" fmla="*/ 0 w 1125"/>
                            <a:gd name="T19" fmla="*/ 0 h 1948"/>
                            <a:gd name="T20" fmla="*/ 0 w 1125"/>
                            <a:gd name="T21" fmla="*/ 0 h 1948"/>
                            <a:gd name="T22" fmla="*/ 0 w 1125"/>
                            <a:gd name="T23" fmla="*/ 0 h 1948"/>
                            <a:gd name="T24" fmla="*/ 0 w 1125"/>
                            <a:gd name="T25" fmla="*/ 0 h 1948"/>
                            <a:gd name="T26" fmla="*/ 0 w 1125"/>
                            <a:gd name="T27" fmla="*/ 0 h 1948"/>
                            <a:gd name="T28" fmla="*/ 0 w 1125"/>
                            <a:gd name="T29" fmla="*/ 0 h 1948"/>
                            <a:gd name="T30" fmla="*/ 0 w 1125"/>
                            <a:gd name="T31" fmla="*/ 0 h 1948"/>
                            <a:gd name="T32" fmla="*/ 0 w 1125"/>
                            <a:gd name="T33" fmla="*/ 0 h 1948"/>
                            <a:gd name="T34" fmla="*/ 0 w 1125"/>
                            <a:gd name="T35" fmla="*/ 0 h 1948"/>
                            <a:gd name="T36" fmla="*/ 0 w 1125"/>
                            <a:gd name="T37" fmla="*/ 0 h 1948"/>
                            <a:gd name="T38" fmla="*/ 0 w 1125"/>
                            <a:gd name="T39" fmla="*/ 0 h 1948"/>
                            <a:gd name="T40" fmla="*/ 0 w 1125"/>
                            <a:gd name="T41" fmla="*/ 0 h 1948"/>
                            <a:gd name="T42" fmla="*/ 0 w 1125"/>
                            <a:gd name="T43" fmla="*/ 0 h 1948"/>
                            <a:gd name="T44" fmla="*/ 0 w 1125"/>
                            <a:gd name="T45" fmla="*/ 0 h 1948"/>
                            <a:gd name="T46" fmla="*/ 0 w 1125"/>
                            <a:gd name="T47" fmla="*/ 0 h 1948"/>
                            <a:gd name="T48" fmla="*/ 0 w 1125"/>
                            <a:gd name="T49" fmla="*/ 0 h 1948"/>
                            <a:gd name="T50" fmla="*/ 0 w 1125"/>
                            <a:gd name="T51" fmla="*/ 0 h 1948"/>
                            <a:gd name="T52" fmla="*/ 0 w 1125"/>
                            <a:gd name="T53" fmla="*/ 0 h 1948"/>
                            <a:gd name="T54" fmla="*/ 0 w 1125"/>
                            <a:gd name="T55" fmla="*/ 0 h 1948"/>
                            <a:gd name="T56" fmla="*/ 0 w 1125"/>
                            <a:gd name="T57" fmla="*/ 0 h 1948"/>
                            <a:gd name="T58" fmla="*/ 0 w 1125"/>
                            <a:gd name="T59" fmla="*/ 0 h 1948"/>
                            <a:gd name="T60" fmla="*/ 0 w 1125"/>
                            <a:gd name="T61" fmla="*/ 0 h 1948"/>
                            <a:gd name="T62" fmla="*/ 0 w 1125"/>
                            <a:gd name="T63" fmla="*/ 0 h 1948"/>
                            <a:gd name="T64" fmla="*/ 0 w 1125"/>
                            <a:gd name="T65" fmla="*/ 0 h 1948"/>
                            <a:gd name="T66" fmla="*/ 0 w 1125"/>
                            <a:gd name="T67" fmla="*/ 0 h 1948"/>
                            <a:gd name="T68" fmla="*/ 0 w 1125"/>
                            <a:gd name="T69" fmla="*/ 0 h 1948"/>
                            <a:gd name="T70" fmla="*/ 0 w 1125"/>
                            <a:gd name="T71" fmla="*/ 0 h 1948"/>
                            <a:gd name="T72" fmla="*/ 0 w 1125"/>
                            <a:gd name="T73" fmla="*/ 0 h 1948"/>
                            <a:gd name="T74" fmla="*/ 0 w 1125"/>
                            <a:gd name="T75" fmla="*/ 0 h 1948"/>
                            <a:gd name="T76" fmla="*/ 0 w 1125"/>
                            <a:gd name="T77" fmla="*/ 0 h 1948"/>
                            <a:gd name="T78" fmla="*/ 0 w 1125"/>
                            <a:gd name="T79" fmla="*/ 0 h 1948"/>
                            <a:gd name="T80" fmla="*/ 0 w 1125"/>
                            <a:gd name="T81" fmla="*/ 0 h 1948"/>
                            <a:gd name="T82" fmla="*/ 0 w 1125"/>
                            <a:gd name="T83" fmla="*/ 0 h 1948"/>
                            <a:gd name="T84" fmla="*/ 0 w 1125"/>
                            <a:gd name="T85" fmla="*/ 0 h 1948"/>
                            <a:gd name="T86" fmla="*/ 0 w 1125"/>
                            <a:gd name="T87" fmla="*/ 0 h 1948"/>
                            <a:gd name="T88" fmla="*/ 0 w 1125"/>
                            <a:gd name="T89" fmla="*/ 0 h 1948"/>
                            <a:gd name="T90" fmla="*/ 0 w 1125"/>
                            <a:gd name="T91" fmla="*/ 0 h 1948"/>
                            <a:gd name="T92" fmla="*/ 0 w 1125"/>
                            <a:gd name="T93" fmla="*/ 0 h 1948"/>
                            <a:gd name="T94" fmla="*/ 0 w 1125"/>
                            <a:gd name="T95" fmla="*/ 0 h 1948"/>
                            <a:gd name="T96" fmla="*/ 0 w 1125"/>
                            <a:gd name="T97" fmla="*/ 0 h 1948"/>
                            <a:gd name="T98" fmla="*/ 0 w 1125"/>
                            <a:gd name="T99" fmla="*/ 0 h 1948"/>
                            <a:gd name="T100" fmla="*/ 0 w 1125"/>
                            <a:gd name="T101" fmla="*/ 0 h 1948"/>
                            <a:gd name="T102" fmla="*/ 0 w 1125"/>
                            <a:gd name="T103" fmla="*/ 0 h 1948"/>
                            <a:gd name="T104" fmla="*/ 0 w 1125"/>
                            <a:gd name="T105" fmla="*/ 0 h 1948"/>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w 1125"/>
                            <a:gd name="T160" fmla="*/ 0 h 1948"/>
                            <a:gd name="T161" fmla="*/ 1125 w 1125"/>
                            <a:gd name="T162" fmla="*/ 1948 h 1948"/>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T159" t="T160" r="T161" b="T162"/>
                          <a:pathLst>
                            <a:path w="1125" h="1948">
                              <a:moveTo>
                                <a:pt x="221" y="757"/>
                              </a:moveTo>
                              <a:cubicBezTo>
                                <a:pt x="221" y="361"/>
                                <a:pt x="221" y="290"/>
                                <a:pt x="216" y="209"/>
                              </a:cubicBezTo>
                              <a:cubicBezTo>
                                <a:pt x="211" y="122"/>
                                <a:pt x="191" y="82"/>
                                <a:pt x="107" y="64"/>
                              </a:cubicBezTo>
                              <a:cubicBezTo>
                                <a:pt x="87" y="59"/>
                                <a:pt x="43" y="56"/>
                                <a:pt x="21" y="56"/>
                              </a:cubicBezTo>
                              <a:cubicBezTo>
                                <a:pt x="10" y="56"/>
                                <a:pt x="0" y="51"/>
                                <a:pt x="0" y="41"/>
                              </a:cubicBezTo>
                              <a:cubicBezTo>
                                <a:pt x="0" y="26"/>
                                <a:pt x="13" y="21"/>
                                <a:pt x="41" y="21"/>
                              </a:cubicBezTo>
                              <a:cubicBezTo>
                                <a:pt x="99" y="21"/>
                                <a:pt x="168" y="21"/>
                                <a:pt x="224" y="23"/>
                              </a:cubicBezTo>
                              <a:lnTo>
                                <a:pt x="328" y="28"/>
                              </a:lnTo>
                              <a:cubicBezTo>
                                <a:pt x="346" y="28"/>
                                <a:pt x="851" y="28"/>
                                <a:pt x="909" y="26"/>
                              </a:cubicBezTo>
                              <a:cubicBezTo>
                                <a:pt x="957" y="23"/>
                                <a:pt x="998" y="18"/>
                                <a:pt x="1018" y="13"/>
                              </a:cubicBezTo>
                              <a:cubicBezTo>
                                <a:pt x="1031" y="11"/>
                                <a:pt x="1041" y="0"/>
                                <a:pt x="1054" y="0"/>
                              </a:cubicBezTo>
                              <a:cubicBezTo>
                                <a:pt x="1062" y="0"/>
                                <a:pt x="1064" y="11"/>
                                <a:pt x="1064" y="23"/>
                              </a:cubicBezTo>
                              <a:cubicBezTo>
                                <a:pt x="1064" y="41"/>
                                <a:pt x="1051" y="71"/>
                                <a:pt x="1044" y="143"/>
                              </a:cubicBezTo>
                              <a:cubicBezTo>
                                <a:pt x="1041" y="168"/>
                                <a:pt x="1036" y="280"/>
                                <a:pt x="1031" y="310"/>
                              </a:cubicBezTo>
                              <a:cubicBezTo>
                                <a:pt x="1029" y="323"/>
                                <a:pt x="1023" y="338"/>
                                <a:pt x="1013" y="338"/>
                              </a:cubicBezTo>
                              <a:cubicBezTo>
                                <a:pt x="998" y="338"/>
                                <a:pt x="993" y="325"/>
                                <a:pt x="993" y="305"/>
                              </a:cubicBezTo>
                              <a:cubicBezTo>
                                <a:pt x="993" y="287"/>
                                <a:pt x="990" y="244"/>
                                <a:pt x="978" y="214"/>
                              </a:cubicBezTo>
                              <a:cubicBezTo>
                                <a:pt x="960" y="173"/>
                                <a:pt x="935" y="143"/>
                                <a:pt x="798" y="127"/>
                              </a:cubicBezTo>
                              <a:cubicBezTo>
                                <a:pt x="754" y="122"/>
                                <a:pt x="478" y="120"/>
                                <a:pt x="450" y="120"/>
                              </a:cubicBezTo>
                              <a:cubicBezTo>
                                <a:pt x="440" y="120"/>
                                <a:pt x="434" y="127"/>
                                <a:pt x="434" y="145"/>
                              </a:cubicBezTo>
                              <a:lnTo>
                                <a:pt x="434" y="846"/>
                              </a:lnTo>
                              <a:cubicBezTo>
                                <a:pt x="434" y="864"/>
                                <a:pt x="437" y="871"/>
                                <a:pt x="450" y="871"/>
                              </a:cubicBezTo>
                              <a:cubicBezTo>
                                <a:pt x="483" y="871"/>
                                <a:pt x="795" y="871"/>
                                <a:pt x="853" y="866"/>
                              </a:cubicBezTo>
                              <a:cubicBezTo>
                                <a:pt x="914" y="861"/>
                                <a:pt x="950" y="856"/>
                                <a:pt x="973" y="831"/>
                              </a:cubicBezTo>
                              <a:cubicBezTo>
                                <a:pt x="990" y="810"/>
                                <a:pt x="1001" y="798"/>
                                <a:pt x="1011" y="798"/>
                              </a:cubicBezTo>
                              <a:cubicBezTo>
                                <a:pt x="1018" y="798"/>
                                <a:pt x="1023" y="803"/>
                                <a:pt x="1023" y="818"/>
                              </a:cubicBezTo>
                              <a:cubicBezTo>
                                <a:pt x="1023" y="833"/>
                                <a:pt x="1011" y="876"/>
                                <a:pt x="1003" y="960"/>
                              </a:cubicBezTo>
                              <a:cubicBezTo>
                                <a:pt x="998" y="1011"/>
                                <a:pt x="993" y="1105"/>
                                <a:pt x="993" y="1123"/>
                              </a:cubicBezTo>
                              <a:cubicBezTo>
                                <a:pt x="993" y="1143"/>
                                <a:pt x="993" y="1171"/>
                                <a:pt x="975" y="1171"/>
                              </a:cubicBezTo>
                              <a:cubicBezTo>
                                <a:pt x="963" y="1171"/>
                                <a:pt x="957" y="1161"/>
                                <a:pt x="957" y="1148"/>
                              </a:cubicBezTo>
                              <a:cubicBezTo>
                                <a:pt x="957" y="1123"/>
                                <a:pt x="957" y="1097"/>
                                <a:pt x="947" y="1064"/>
                              </a:cubicBezTo>
                              <a:cubicBezTo>
                                <a:pt x="937" y="1029"/>
                                <a:pt x="914" y="985"/>
                                <a:pt x="815" y="975"/>
                              </a:cubicBezTo>
                              <a:cubicBezTo>
                                <a:pt x="747" y="968"/>
                                <a:pt x="495" y="963"/>
                                <a:pt x="452" y="963"/>
                              </a:cubicBezTo>
                              <a:cubicBezTo>
                                <a:pt x="440" y="963"/>
                                <a:pt x="434" y="970"/>
                                <a:pt x="434" y="980"/>
                              </a:cubicBezTo>
                              <a:lnTo>
                                <a:pt x="434" y="1204"/>
                              </a:lnTo>
                              <a:cubicBezTo>
                                <a:pt x="434" y="1290"/>
                                <a:pt x="432" y="1585"/>
                                <a:pt x="434" y="1638"/>
                              </a:cubicBezTo>
                              <a:cubicBezTo>
                                <a:pt x="442" y="1813"/>
                                <a:pt x="480" y="1846"/>
                                <a:pt x="729" y="1846"/>
                              </a:cubicBezTo>
                              <a:cubicBezTo>
                                <a:pt x="795" y="1846"/>
                                <a:pt x="907" y="1846"/>
                                <a:pt x="973" y="1818"/>
                              </a:cubicBezTo>
                              <a:cubicBezTo>
                                <a:pt x="1039" y="1790"/>
                                <a:pt x="1069" y="1739"/>
                                <a:pt x="1087" y="1635"/>
                              </a:cubicBezTo>
                              <a:cubicBezTo>
                                <a:pt x="1092" y="1607"/>
                                <a:pt x="1097" y="1597"/>
                                <a:pt x="1110" y="1597"/>
                              </a:cubicBezTo>
                              <a:cubicBezTo>
                                <a:pt x="1125" y="1597"/>
                                <a:pt x="1125" y="1618"/>
                                <a:pt x="1125" y="1635"/>
                              </a:cubicBezTo>
                              <a:cubicBezTo>
                                <a:pt x="1125" y="1656"/>
                                <a:pt x="1105" y="1829"/>
                                <a:pt x="1092" y="1882"/>
                              </a:cubicBezTo>
                              <a:cubicBezTo>
                                <a:pt x="1074" y="1948"/>
                                <a:pt x="1054" y="1948"/>
                                <a:pt x="955" y="1948"/>
                              </a:cubicBezTo>
                              <a:cubicBezTo>
                                <a:pt x="765" y="1948"/>
                                <a:pt x="625" y="1943"/>
                                <a:pt x="526" y="1940"/>
                              </a:cubicBezTo>
                              <a:cubicBezTo>
                                <a:pt x="427" y="1935"/>
                                <a:pt x="366" y="1933"/>
                                <a:pt x="328" y="1933"/>
                              </a:cubicBezTo>
                              <a:cubicBezTo>
                                <a:pt x="323" y="1933"/>
                                <a:pt x="280" y="1933"/>
                                <a:pt x="226" y="1935"/>
                              </a:cubicBezTo>
                              <a:cubicBezTo>
                                <a:pt x="176" y="1935"/>
                                <a:pt x="117" y="1940"/>
                                <a:pt x="79" y="1940"/>
                              </a:cubicBezTo>
                              <a:cubicBezTo>
                                <a:pt x="51" y="1940"/>
                                <a:pt x="38" y="1935"/>
                                <a:pt x="38" y="1920"/>
                              </a:cubicBezTo>
                              <a:cubicBezTo>
                                <a:pt x="38" y="1912"/>
                                <a:pt x="43" y="1904"/>
                                <a:pt x="59" y="1904"/>
                              </a:cubicBezTo>
                              <a:cubicBezTo>
                                <a:pt x="82" y="1904"/>
                                <a:pt x="112" y="1899"/>
                                <a:pt x="135" y="1894"/>
                              </a:cubicBezTo>
                              <a:cubicBezTo>
                                <a:pt x="186" y="1884"/>
                                <a:pt x="198" y="1829"/>
                                <a:pt x="209" y="1755"/>
                              </a:cubicBezTo>
                              <a:cubicBezTo>
                                <a:pt x="221" y="1648"/>
                                <a:pt x="221" y="1448"/>
                                <a:pt x="221" y="1204"/>
                              </a:cubicBezTo>
                              <a:lnTo>
                                <a:pt x="221" y="757"/>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3" name="Freeform 23"/>
                        <a:cNvSpPr>
                          <a:spLocks noEditPoints="1"/>
                        </a:cNvSpPr>
                      </a:nvSpPr>
                      <a:spPr bwMode="black">
                        <a:xfrm>
                          <a:off x="1671" y="555"/>
                          <a:ext cx="248" cy="251"/>
                        </a:xfrm>
                        <a:custGeom>
                          <a:avLst/>
                          <a:gdLst>
                            <a:gd name="T0" fmla="*/ 0 w 1935"/>
                            <a:gd name="T1" fmla="*/ 0 h 1955"/>
                            <a:gd name="T2" fmla="*/ 0 w 1935"/>
                            <a:gd name="T3" fmla="*/ 0 h 1955"/>
                            <a:gd name="T4" fmla="*/ 0 w 1935"/>
                            <a:gd name="T5" fmla="*/ 0 h 1955"/>
                            <a:gd name="T6" fmla="*/ 0 w 1935"/>
                            <a:gd name="T7" fmla="*/ 0 h 1955"/>
                            <a:gd name="T8" fmla="*/ 0 w 1935"/>
                            <a:gd name="T9" fmla="*/ 0 h 1955"/>
                            <a:gd name="T10" fmla="*/ 0 w 1935"/>
                            <a:gd name="T11" fmla="*/ 0 h 1955"/>
                            <a:gd name="T12" fmla="*/ 0 w 1935"/>
                            <a:gd name="T13" fmla="*/ 0 h 1955"/>
                            <a:gd name="T14" fmla="*/ 0 w 1935"/>
                            <a:gd name="T15" fmla="*/ 0 h 1955"/>
                            <a:gd name="T16" fmla="*/ 0 w 1935"/>
                            <a:gd name="T17" fmla="*/ 0 h 1955"/>
                            <a:gd name="T18" fmla="*/ 0 w 1935"/>
                            <a:gd name="T19" fmla="*/ 0 h 1955"/>
                            <a:gd name="T20" fmla="*/ 0 w 1935"/>
                            <a:gd name="T21" fmla="*/ 0 h 1955"/>
                            <a:gd name="T22" fmla="*/ 0 w 1935"/>
                            <a:gd name="T23" fmla="*/ 0 h 1955"/>
                            <a:gd name="T24" fmla="*/ 0 w 1935"/>
                            <a:gd name="T25" fmla="*/ 0 h 1955"/>
                            <a:gd name="T26" fmla="*/ 0 w 1935"/>
                            <a:gd name="T27" fmla="*/ 0 h 1955"/>
                            <a:gd name="T28" fmla="*/ 0 w 1935"/>
                            <a:gd name="T29" fmla="*/ 0 h 1955"/>
                            <a:gd name="T30" fmla="*/ 0 w 1935"/>
                            <a:gd name="T31" fmla="*/ 0 h 1955"/>
                            <a:gd name="T32" fmla="*/ 0 w 1935"/>
                            <a:gd name="T33" fmla="*/ 0 h 1955"/>
                            <a:gd name="T34" fmla="*/ 0 w 1935"/>
                            <a:gd name="T35" fmla="*/ 0 h 1955"/>
                            <a:gd name="T36" fmla="*/ 0 w 1935"/>
                            <a:gd name="T37" fmla="*/ 0 h 1955"/>
                            <a:gd name="T38" fmla="*/ 0 w 1935"/>
                            <a:gd name="T39" fmla="*/ 0 h 1955"/>
                            <a:gd name="T40" fmla="*/ 0 w 1935"/>
                            <a:gd name="T41" fmla="*/ 0 h 1955"/>
                            <a:gd name="T42" fmla="*/ 0 w 1935"/>
                            <a:gd name="T43" fmla="*/ 0 h 1955"/>
                            <a:gd name="T44" fmla="*/ 0 w 1935"/>
                            <a:gd name="T45" fmla="*/ 0 h 1955"/>
                            <a:gd name="T46" fmla="*/ 0 w 1935"/>
                            <a:gd name="T47" fmla="*/ 0 h 1955"/>
                            <a:gd name="T48" fmla="*/ 0 w 1935"/>
                            <a:gd name="T49" fmla="*/ 0 h 1955"/>
                            <a:gd name="T50" fmla="*/ 0 w 1935"/>
                            <a:gd name="T51" fmla="*/ 0 h 1955"/>
                            <a:gd name="T52" fmla="*/ 0 w 1935"/>
                            <a:gd name="T53" fmla="*/ 0 h 1955"/>
                            <a:gd name="T54" fmla="*/ 0 w 1935"/>
                            <a:gd name="T55" fmla="*/ 0 h 1955"/>
                            <a:gd name="T56" fmla="*/ 0 w 1935"/>
                            <a:gd name="T57" fmla="*/ 0 h 1955"/>
                            <a:gd name="T58" fmla="*/ 0 w 1935"/>
                            <a:gd name="T59" fmla="*/ 0 h 1955"/>
                            <a:gd name="T60" fmla="*/ 0 w 1935"/>
                            <a:gd name="T61" fmla="*/ 0 h 1955"/>
                            <a:gd name="T62" fmla="*/ 0 w 1935"/>
                            <a:gd name="T63" fmla="*/ 0 h 1955"/>
                            <a:gd name="T64" fmla="*/ 0 w 1935"/>
                            <a:gd name="T65" fmla="*/ 0 h 1955"/>
                            <a:gd name="T66" fmla="*/ 0 w 1935"/>
                            <a:gd name="T67" fmla="*/ 0 h 1955"/>
                            <a:gd name="T68" fmla="*/ 0 w 1935"/>
                            <a:gd name="T69" fmla="*/ 0 h 1955"/>
                            <a:gd name="T70" fmla="*/ 0 w 1935"/>
                            <a:gd name="T71" fmla="*/ 0 h 1955"/>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1935"/>
                            <a:gd name="T109" fmla="*/ 0 h 1955"/>
                            <a:gd name="T110" fmla="*/ 1935 w 1935"/>
                            <a:gd name="T111" fmla="*/ 1955 h 1955"/>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1935" h="1955">
                              <a:moveTo>
                                <a:pt x="1150" y="1115"/>
                              </a:moveTo>
                              <a:cubicBezTo>
                                <a:pt x="1163" y="1115"/>
                                <a:pt x="1163" y="1107"/>
                                <a:pt x="1161" y="1097"/>
                              </a:cubicBezTo>
                              <a:lnTo>
                                <a:pt x="920" y="412"/>
                              </a:lnTo>
                              <a:cubicBezTo>
                                <a:pt x="907" y="373"/>
                                <a:pt x="894" y="373"/>
                                <a:pt x="881" y="412"/>
                              </a:cubicBezTo>
                              <a:lnTo>
                                <a:pt x="658" y="1097"/>
                              </a:lnTo>
                              <a:cubicBezTo>
                                <a:pt x="653" y="1110"/>
                                <a:pt x="658" y="1115"/>
                                <a:pt x="665" y="1115"/>
                              </a:cubicBezTo>
                              <a:lnTo>
                                <a:pt x="1150" y="1115"/>
                              </a:lnTo>
                              <a:close/>
                              <a:moveTo>
                                <a:pt x="886" y="99"/>
                              </a:moveTo>
                              <a:cubicBezTo>
                                <a:pt x="917" y="15"/>
                                <a:pt x="927" y="0"/>
                                <a:pt x="942" y="0"/>
                              </a:cubicBezTo>
                              <a:cubicBezTo>
                                <a:pt x="958" y="0"/>
                                <a:pt x="968" y="13"/>
                                <a:pt x="998" y="92"/>
                              </a:cubicBezTo>
                              <a:cubicBezTo>
                                <a:pt x="1036" y="188"/>
                                <a:pt x="1435" y="1237"/>
                                <a:pt x="1590" y="1622"/>
                              </a:cubicBezTo>
                              <a:cubicBezTo>
                                <a:pt x="1681" y="1849"/>
                                <a:pt x="1755" y="1889"/>
                                <a:pt x="1808" y="1904"/>
                              </a:cubicBezTo>
                              <a:cubicBezTo>
                                <a:pt x="1846" y="1917"/>
                                <a:pt x="1884" y="1919"/>
                                <a:pt x="1910" y="1919"/>
                              </a:cubicBezTo>
                              <a:cubicBezTo>
                                <a:pt x="1925" y="1919"/>
                                <a:pt x="1935" y="1922"/>
                                <a:pt x="1935" y="1935"/>
                              </a:cubicBezTo>
                              <a:cubicBezTo>
                                <a:pt x="1935" y="1950"/>
                                <a:pt x="1912" y="1955"/>
                                <a:pt x="1884" y="1955"/>
                              </a:cubicBezTo>
                              <a:cubicBezTo>
                                <a:pt x="1846" y="1955"/>
                                <a:pt x="1661" y="1955"/>
                                <a:pt x="1486" y="1950"/>
                              </a:cubicBezTo>
                              <a:cubicBezTo>
                                <a:pt x="1437" y="1948"/>
                                <a:pt x="1409" y="1948"/>
                                <a:pt x="1409" y="1932"/>
                              </a:cubicBezTo>
                              <a:cubicBezTo>
                                <a:pt x="1409" y="1922"/>
                                <a:pt x="1417" y="1917"/>
                                <a:pt x="1427" y="1914"/>
                              </a:cubicBezTo>
                              <a:cubicBezTo>
                                <a:pt x="1442" y="1909"/>
                                <a:pt x="1458" y="1887"/>
                                <a:pt x="1442" y="1846"/>
                              </a:cubicBezTo>
                              <a:lnTo>
                                <a:pt x="1206" y="1221"/>
                              </a:lnTo>
                              <a:cubicBezTo>
                                <a:pt x="1201" y="1211"/>
                                <a:pt x="1196" y="1206"/>
                                <a:pt x="1183" y="1206"/>
                              </a:cubicBezTo>
                              <a:lnTo>
                                <a:pt x="638" y="1206"/>
                              </a:lnTo>
                              <a:cubicBezTo>
                                <a:pt x="625" y="1206"/>
                                <a:pt x="617" y="1214"/>
                                <a:pt x="612" y="1226"/>
                              </a:cubicBezTo>
                              <a:lnTo>
                                <a:pt x="460" y="1676"/>
                              </a:lnTo>
                              <a:cubicBezTo>
                                <a:pt x="437" y="1739"/>
                                <a:pt x="424" y="1800"/>
                                <a:pt x="424" y="1846"/>
                              </a:cubicBezTo>
                              <a:cubicBezTo>
                                <a:pt x="424" y="1897"/>
                                <a:pt x="478" y="1919"/>
                                <a:pt x="521" y="1919"/>
                              </a:cubicBezTo>
                              <a:lnTo>
                                <a:pt x="546" y="1919"/>
                              </a:lnTo>
                              <a:cubicBezTo>
                                <a:pt x="564" y="1919"/>
                                <a:pt x="572" y="1925"/>
                                <a:pt x="572" y="1935"/>
                              </a:cubicBezTo>
                              <a:cubicBezTo>
                                <a:pt x="572" y="1950"/>
                                <a:pt x="556" y="1955"/>
                                <a:pt x="533" y="1955"/>
                              </a:cubicBezTo>
                              <a:cubicBezTo>
                                <a:pt x="473" y="1955"/>
                                <a:pt x="363" y="1948"/>
                                <a:pt x="335" y="1948"/>
                              </a:cubicBezTo>
                              <a:cubicBezTo>
                                <a:pt x="308" y="1948"/>
                                <a:pt x="168" y="1955"/>
                                <a:pt x="49" y="1955"/>
                              </a:cubicBezTo>
                              <a:cubicBezTo>
                                <a:pt x="16" y="1955"/>
                                <a:pt x="0" y="1950"/>
                                <a:pt x="0" y="1935"/>
                              </a:cubicBezTo>
                              <a:cubicBezTo>
                                <a:pt x="0" y="1925"/>
                                <a:pt x="11" y="1919"/>
                                <a:pt x="23" y="1919"/>
                              </a:cubicBezTo>
                              <a:cubicBezTo>
                                <a:pt x="41" y="1919"/>
                                <a:pt x="76" y="1917"/>
                                <a:pt x="97" y="1914"/>
                              </a:cubicBezTo>
                              <a:cubicBezTo>
                                <a:pt x="214" y="1899"/>
                                <a:pt x="264" y="1803"/>
                                <a:pt x="310" y="1676"/>
                              </a:cubicBezTo>
                              <a:lnTo>
                                <a:pt x="886" y="99"/>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4" name="Freeform 24"/>
                        <a:cNvSpPr>
                          <a:spLocks noEditPoints="1"/>
                        </a:cNvSpPr>
                      </a:nvSpPr>
                      <a:spPr bwMode="black">
                        <a:xfrm>
                          <a:off x="1937" y="559"/>
                          <a:ext cx="247" cy="247"/>
                        </a:xfrm>
                        <a:custGeom>
                          <a:avLst/>
                          <a:gdLst>
                            <a:gd name="T0" fmla="*/ 0 w 1919"/>
                            <a:gd name="T1" fmla="*/ 0 h 1919"/>
                            <a:gd name="T2" fmla="*/ 0 w 1919"/>
                            <a:gd name="T3" fmla="*/ 0 h 1919"/>
                            <a:gd name="T4" fmla="*/ 0 w 1919"/>
                            <a:gd name="T5" fmla="*/ 0 h 1919"/>
                            <a:gd name="T6" fmla="*/ 0 w 1919"/>
                            <a:gd name="T7" fmla="*/ 0 h 1919"/>
                            <a:gd name="T8" fmla="*/ 0 w 1919"/>
                            <a:gd name="T9" fmla="*/ 0 h 1919"/>
                            <a:gd name="T10" fmla="*/ 0 w 1919"/>
                            <a:gd name="T11" fmla="*/ 0 h 1919"/>
                            <a:gd name="T12" fmla="*/ 0 w 1919"/>
                            <a:gd name="T13" fmla="*/ 0 h 1919"/>
                            <a:gd name="T14" fmla="*/ 0 w 1919"/>
                            <a:gd name="T15" fmla="*/ 0 h 1919"/>
                            <a:gd name="T16" fmla="*/ 0 w 1919"/>
                            <a:gd name="T17" fmla="*/ 0 h 1919"/>
                            <a:gd name="T18" fmla="*/ 0 w 1919"/>
                            <a:gd name="T19" fmla="*/ 0 h 1919"/>
                            <a:gd name="T20" fmla="*/ 0 w 1919"/>
                            <a:gd name="T21" fmla="*/ 0 h 1919"/>
                            <a:gd name="T22" fmla="*/ 0 w 1919"/>
                            <a:gd name="T23" fmla="*/ 0 h 1919"/>
                            <a:gd name="T24" fmla="*/ 0 w 1919"/>
                            <a:gd name="T25" fmla="*/ 0 h 1919"/>
                            <a:gd name="T26" fmla="*/ 0 w 1919"/>
                            <a:gd name="T27" fmla="*/ 0 h 1919"/>
                            <a:gd name="T28" fmla="*/ 0 w 1919"/>
                            <a:gd name="T29" fmla="*/ 0 h 1919"/>
                            <a:gd name="T30" fmla="*/ 0 w 1919"/>
                            <a:gd name="T31" fmla="*/ 0 h 1919"/>
                            <a:gd name="T32" fmla="*/ 0 w 1919"/>
                            <a:gd name="T33" fmla="*/ 0 h 1919"/>
                            <a:gd name="T34" fmla="*/ 0 w 1919"/>
                            <a:gd name="T35" fmla="*/ 0 h 1919"/>
                            <a:gd name="T36" fmla="*/ 0 w 1919"/>
                            <a:gd name="T37" fmla="*/ 0 h 1919"/>
                            <a:gd name="T38" fmla="*/ 0 w 1919"/>
                            <a:gd name="T39" fmla="*/ 0 h 1919"/>
                            <a:gd name="T40" fmla="*/ 0 w 1919"/>
                            <a:gd name="T41" fmla="*/ 0 h 1919"/>
                            <a:gd name="T42" fmla="*/ 0 w 1919"/>
                            <a:gd name="T43" fmla="*/ 0 h 1919"/>
                            <a:gd name="T44" fmla="*/ 0 w 1919"/>
                            <a:gd name="T45" fmla="*/ 0 h 1919"/>
                            <a:gd name="T46" fmla="*/ 0 w 1919"/>
                            <a:gd name="T47" fmla="*/ 0 h 1919"/>
                            <a:gd name="T48" fmla="*/ 0 w 1919"/>
                            <a:gd name="T49" fmla="*/ 0 h 1919"/>
                            <a:gd name="T50" fmla="*/ 0 w 1919"/>
                            <a:gd name="T51" fmla="*/ 0 h 1919"/>
                            <a:gd name="T52" fmla="*/ 0 w 1919"/>
                            <a:gd name="T53" fmla="*/ 0 h 1919"/>
                            <a:gd name="T54" fmla="*/ 0 w 1919"/>
                            <a:gd name="T55" fmla="*/ 0 h 1919"/>
                            <a:gd name="T56" fmla="*/ 0 w 1919"/>
                            <a:gd name="T57" fmla="*/ 0 h 1919"/>
                            <a:gd name="T58" fmla="*/ 0 w 1919"/>
                            <a:gd name="T59" fmla="*/ 0 h 1919"/>
                            <a:gd name="T60" fmla="*/ 0 w 1919"/>
                            <a:gd name="T61" fmla="*/ 0 h 1919"/>
                            <a:gd name="T62" fmla="*/ 0 w 1919"/>
                            <a:gd name="T63" fmla="*/ 0 h 1919"/>
                            <a:gd name="T64" fmla="*/ 0 w 1919"/>
                            <a:gd name="T65" fmla="*/ 0 h 1919"/>
                            <a:gd name="T66" fmla="*/ 0 w 1919"/>
                            <a:gd name="T67" fmla="*/ 0 h 1919"/>
                            <a:gd name="T68" fmla="*/ 0 w 1919"/>
                            <a:gd name="T69" fmla="*/ 0 h 1919"/>
                            <a:gd name="T70" fmla="*/ 0 w 1919"/>
                            <a:gd name="T71" fmla="*/ 0 h 1919"/>
                            <a:gd name="T72" fmla="*/ 0 w 1919"/>
                            <a:gd name="T73" fmla="*/ 0 h 1919"/>
                            <a:gd name="T74" fmla="*/ 0 w 1919"/>
                            <a:gd name="T75" fmla="*/ 0 h 1919"/>
                            <a:gd name="T76" fmla="*/ 0 w 1919"/>
                            <a:gd name="T77" fmla="*/ 0 h 1919"/>
                            <a:gd name="T78" fmla="*/ 0 w 1919"/>
                            <a:gd name="T79" fmla="*/ 0 h 1919"/>
                            <a:gd name="T80" fmla="*/ 0 w 1919"/>
                            <a:gd name="T81" fmla="*/ 0 h 1919"/>
                            <a:gd name="T82" fmla="*/ 0 w 1919"/>
                            <a:gd name="T83" fmla="*/ 0 h 1919"/>
                            <a:gd name="T84" fmla="*/ 0 w 1919"/>
                            <a:gd name="T85" fmla="*/ 0 h 1919"/>
                            <a:gd name="T86" fmla="*/ 0 w 1919"/>
                            <a:gd name="T87" fmla="*/ 0 h 1919"/>
                            <a:gd name="T88" fmla="*/ 0 w 1919"/>
                            <a:gd name="T89" fmla="*/ 0 h 1919"/>
                            <a:gd name="T90" fmla="*/ 0 w 1919"/>
                            <a:gd name="T91" fmla="*/ 0 h 1919"/>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w 1919"/>
                            <a:gd name="T139" fmla="*/ 0 h 1919"/>
                            <a:gd name="T140" fmla="*/ 1919 w 1919"/>
                            <a:gd name="T141" fmla="*/ 1919 h 1919"/>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T138" t="T139" r="T140" b="T141"/>
                          <a:pathLst>
                            <a:path w="1919" h="1919">
                              <a:moveTo>
                                <a:pt x="424" y="957"/>
                              </a:moveTo>
                              <a:cubicBezTo>
                                <a:pt x="424" y="970"/>
                                <a:pt x="429" y="980"/>
                                <a:pt x="442" y="987"/>
                              </a:cubicBezTo>
                              <a:cubicBezTo>
                                <a:pt x="480" y="1010"/>
                                <a:pt x="597" y="1028"/>
                                <a:pt x="709" y="1028"/>
                              </a:cubicBezTo>
                              <a:cubicBezTo>
                                <a:pt x="769" y="1028"/>
                                <a:pt x="841" y="1020"/>
                                <a:pt x="899" y="980"/>
                              </a:cubicBezTo>
                              <a:cubicBezTo>
                                <a:pt x="988" y="919"/>
                                <a:pt x="1054" y="782"/>
                                <a:pt x="1054" y="589"/>
                              </a:cubicBezTo>
                              <a:cubicBezTo>
                                <a:pt x="1054" y="271"/>
                                <a:pt x="886" y="81"/>
                                <a:pt x="614" y="81"/>
                              </a:cubicBezTo>
                              <a:cubicBezTo>
                                <a:pt x="538" y="81"/>
                                <a:pt x="470" y="89"/>
                                <a:pt x="445" y="96"/>
                              </a:cubicBezTo>
                              <a:cubicBezTo>
                                <a:pt x="432" y="101"/>
                                <a:pt x="424" y="111"/>
                                <a:pt x="424" y="127"/>
                              </a:cubicBezTo>
                              <a:lnTo>
                                <a:pt x="424" y="957"/>
                              </a:lnTo>
                              <a:close/>
                              <a:moveTo>
                                <a:pt x="221" y="736"/>
                              </a:moveTo>
                              <a:cubicBezTo>
                                <a:pt x="221" y="340"/>
                                <a:pt x="221" y="269"/>
                                <a:pt x="216" y="188"/>
                              </a:cubicBezTo>
                              <a:cubicBezTo>
                                <a:pt x="211" y="101"/>
                                <a:pt x="191" y="61"/>
                                <a:pt x="107" y="43"/>
                              </a:cubicBezTo>
                              <a:cubicBezTo>
                                <a:pt x="87" y="38"/>
                                <a:pt x="43" y="35"/>
                                <a:pt x="21" y="35"/>
                              </a:cubicBezTo>
                              <a:cubicBezTo>
                                <a:pt x="10" y="35"/>
                                <a:pt x="0" y="30"/>
                                <a:pt x="0" y="20"/>
                              </a:cubicBezTo>
                              <a:cubicBezTo>
                                <a:pt x="0" y="5"/>
                                <a:pt x="13" y="0"/>
                                <a:pt x="41" y="0"/>
                              </a:cubicBezTo>
                              <a:cubicBezTo>
                                <a:pt x="155" y="0"/>
                                <a:pt x="315" y="7"/>
                                <a:pt x="328" y="7"/>
                              </a:cubicBezTo>
                              <a:cubicBezTo>
                                <a:pt x="356" y="7"/>
                                <a:pt x="549" y="0"/>
                                <a:pt x="627" y="0"/>
                              </a:cubicBezTo>
                              <a:cubicBezTo>
                                <a:pt x="787" y="0"/>
                                <a:pt x="957" y="15"/>
                                <a:pt x="1092" y="111"/>
                              </a:cubicBezTo>
                              <a:cubicBezTo>
                                <a:pt x="1155" y="157"/>
                                <a:pt x="1267" y="282"/>
                                <a:pt x="1267" y="457"/>
                              </a:cubicBezTo>
                              <a:cubicBezTo>
                                <a:pt x="1267" y="645"/>
                                <a:pt x="1188" y="832"/>
                                <a:pt x="960" y="1043"/>
                              </a:cubicBezTo>
                              <a:cubicBezTo>
                                <a:pt x="1168" y="1310"/>
                                <a:pt x="1341" y="1536"/>
                                <a:pt x="1488" y="1693"/>
                              </a:cubicBezTo>
                              <a:cubicBezTo>
                                <a:pt x="1625" y="1838"/>
                                <a:pt x="1734" y="1866"/>
                                <a:pt x="1798" y="1876"/>
                              </a:cubicBezTo>
                              <a:cubicBezTo>
                                <a:pt x="1846" y="1883"/>
                                <a:pt x="1881" y="1883"/>
                                <a:pt x="1897" y="1883"/>
                              </a:cubicBezTo>
                              <a:cubicBezTo>
                                <a:pt x="1909" y="1883"/>
                                <a:pt x="1919" y="1891"/>
                                <a:pt x="1919" y="1899"/>
                              </a:cubicBezTo>
                              <a:cubicBezTo>
                                <a:pt x="1919" y="1914"/>
                                <a:pt x="1904" y="1919"/>
                                <a:pt x="1859" y="1919"/>
                              </a:cubicBezTo>
                              <a:lnTo>
                                <a:pt x="1678" y="1919"/>
                              </a:lnTo>
                              <a:cubicBezTo>
                                <a:pt x="1536" y="1919"/>
                                <a:pt x="1473" y="1907"/>
                                <a:pt x="1407" y="1871"/>
                              </a:cubicBezTo>
                              <a:cubicBezTo>
                                <a:pt x="1297" y="1813"/>
                                <a:pt x="1209" y="1688"/>
                                <a:pt x="1064" y="1498"/>
                              </a:cubicBezTo>
                              <a:cubicBezTo>
                                <a:pt x="957" y="1358"/>
                                <a:pt x="838" y="1188"/>
                                <a:pt x="787" y="1122"/>
                              </a:cubicBezTo>
                              <a:cubicBezTo>
                                <a:pt x="777" y="1112"/>
                                <a:pt x="769" y="1107"/>
                                <a:pt x="754" y="1107"/>
                              </a:cubicBezTo>
                              <a:lnTo>
                                <a:pt x="442" y="1102"/>
                              </a:lnTo>
                              <a:cubicBezTo>
                                <a:pt x="429" y="1102"/>
                                <a:pt x="424" y="1109"/>
                                <a:pt x="424" y="1122"/>
                              </a:cubicBezTo>
                              <a:lnTo>
                                <a:pt x="424" y="1183"/>
                              </a:lnTo>
                              <a:cubicBezTo>
                                <a:pt x="424" y="1427"/>
                                <a:pt x="424" y="1627"/>
                                <a:pt x="437" y="1734"/>
                              </a:cubicBezTo>
                              <a:cubicBezTo>
                                <a:pt x="445" y="1808"/>
                                <a:pt x="460" y="1863"/>
                                <a:pt x="536" y="1873"/>
                              </a:cubicBezTo>
                              <a:cubicBezTo>
                                <a:pt x="571" y="1878"/>
                                <a:pt x="627" y="1883"/>
                                <a:pt x="650" y="1883"/>
                              </a:cubicBezTo>
                              <a:cubicBezTo>
                                <a:pt x="665" y="1883"/>
                                <a:pt x="670" y="1891"/>
                                <a:pt x="670" y="1899"/>
                              </a:cubicBezTo>
                              <a:cubicBezTo>
                                <a:pt x="670" y="1912"/>
                                <a:pt x="658" y="1919"/>
                                <a:pt x="630" y="1919"/>
                              </a:cubicBezTo>
                              <a:cubicBezTo>
                                <a:pt x="490" y="1919"/>
                                <a:pt x="330" y="1912"/>
                                <a:pt x="318" y="1912"/>
                              </a:cubicBezTo>
                              <a:cubicBezTo>
                                <a:pt x="315" y="1912"/>
                                <a:pt x="155" y="1919"/>
                                <a:pt x="79" y="1919"/>
                              </a:cubicBezTo>
                              <a:cubicBezTo>
                                <a:pt x="51" y="1919"/>
                                <a:pt x="38" y="1914"/>
                                <a:pt x="38" y="1899"/>
                              </a:cubicBezTo>
                              <a:cubicBezTo>
                                <a:pt x="38" y="1891"/>
                                <a:pt x="43" y="1883"/>
                                <a:pt x="59" y="1883"/>
                              </a:cubicBezTo>
                              <a:cubicBezTo>
                                <a:pt x="82" y="1883"/>
                                <a:pt x="112" y="1878"/>
                                <a:pt x="135" y="1873"/>
                              </a:cubicBezTo>
                              <a:cubicBezTo>
                                <a:pt x="185" y="1863"/>
                                <a:pt x="198" y="1808"/>
                                <a:pt x="208" y="1734"/>
                              </a:cubicBezTo>
                              <a:cubicBezTo>
                                <a:pt x="221" y="1627"/>
                                <a:pt x="221" y="1427"/>
                                <a:pt x="221" y="1183"/>
                              </a:cubicBezTo>
                              <a:lnTo>
                                <a:pt x="221" y="736"/>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5" name="Freeform 25"/>
                        <a:cNvSpPr>
                          <a:spLocks/>
                        </a:cNvSpPr>
                      </a:nvSpPr>
                      <a:spPr bwMode="black">
                        <a:xfrm>
                          <a:off x="2183" y="555"/>
                          <a:ext cx="125" cy="255"/>
                        </a:xfrm>
                        <a:custGeom>
                          <a:avLst/>
                          <a:gdLst>
                            <a:gd name="T0" fmla="*/ 0 w 978"/>
                            <a:gd name="T1" fmla="*/ 0 h 1991"/>
                            <a:gd name="T2" fmla="*/ 0 w 978"/>
                            <a:gd name="T3" fmla="*/ 0 h 1991"/>
                            <a:gd name="T4" fmla="*/ 0 w 978"/>
                            <a:gd name="T5" fmla="*/ 0 h 1991"/>
                            <a:gd name="T6" fmla="*/ 0 w 978"/>
                            <a:gd name="T7" fmla="*/ 0 h 1991"/>
                            <a:gd name="T8" fmla="*/ 0 w 978"/>
                            <a:gd name="T9" fmla="*/ 0 h 1991"/>
                            <a:gd name="T10" fmla="*/ 0 w 978"/>
                            <a:gd name="T11" fmla="*/ 0 h 1991"/>
                            <a:gd name="T12" fmla="*/ 0 w 978"/>
                            <a:gd name="T13" fmla="*/ 0 h 1991"/>
                            <a:gd name="T14" fmla="*/ 0 w 978"/>
                            <a:gd name="T15" fmla="*/ 0 h 1991"/>
                            <a:gd name="T16" fmla="*/ 0 w 978"/>
                            <a:gd name="T17" fmla="*/ 0 h 1991"/>
                            <a:gd name="T18" fmla="*/ 0 w 978"/>
                            <a:gd name="T19" fmla="*/ 0 h 1991"/>
                            <a:gd name="T20" fmla="*/ 0 w 978"/>
                            <a:gd name="T21" fmla="*/ 0 h 1991"/>
                            <a:gd name="T22" fmla="*/ 0 w 978"/>
                            <a:gd name="T23" fmla="*/ 0 h 1991"/>
                            <a:gd name="T24" fmla="*/ 0 w 978"/>
                            <a:gd name="T25" fmla="*/ 0 h 1991"/>
                            <a:gd name="T26" fmla="*/ 0 w 978"/>
                            <a:gd name="T27" fmla="*/ 0 h 1991"/>
                            <a:gd name="T28" fmla="*/ 0 w 978"/>
                            <a:gd name="T29" fmla="*/ 0 h 1991"/>
                            <a:gd name="T30" fmla="*/ 0 w 978"/>
                            <a:gd name="T31" fmla="*/ 0 h 1991"/>
                            <a:gd name="T32" fmla="*/ 0 w 978"/>
                            <a:gd name="T33" fmla="*/ 0 h 1991"/>
                            <a:gd name="T34" fmla="*/ 0 w 978"/>
                            <a:gd name="T35" fmla="*/ 0 h 1991"/>
                            <a:gd name="T36" fmla="*/ 0 w 978"/>
                            <a:gd name="T37" fmla="*/ 0 h 1991"/>
                            <a:gd name="T38" fmla="*/ 0 w 978"/>
                            <a:gd name="T39" fmla="*/ 0 h 1991"/>
                            <a:gd name="T40" fmla="*/ 0 w 978"/>
                            <a:gd name="T41" fmla="*/ 0 h 1991"/>
                            <a:gd name="T42" fmla="*/ 0 w 978"/>
                            <a:gd name="T43" fmla="*/ 0 h 1991"/>
                            <a:gd name="T44" fmla="*/ 0 w 978"/>
                            <a:gd name="T45" fmla="*/ 0 h 1991"/>
                            <a:gd name="T46" fmla="*/ 0 w 978"/>
                            <a:gd name="T47" fmla="*/ 0 h 1991"/>
                            <a:gd name="T48" fmla="*/ 0 w 978"/>
                            <a:gd name="T49" fmla="*/ 0 h 1991"/>
                            <a:gd name="T50" fmla="*/ 0 w 978"/>
                            <a:gd name="T51" fmla="*/ 0 h 1991"/>
                            <a:gd name="T52" fmla="*/ 0 w 978"/>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8"/>
                            <a:gd name="T82" fmla="*/ 0 h 1991"/>
                            <a:gd name="T83" fmla="*/ 978 w 978"/>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8" h="1991">
                              <a:moveTo>
                                <a:pt x="38" y="1922"/>
                              </a:moveTo>
                              <a:cubicBezTo>
                                <a:pt x="3" y="1904"/>
                                <a:pt x="0" y="1894"/>
                                <a:pt x="0" y="1826"/>
                              </a:cubicBezTo>
                              <a:cubicBezTo>
                                <a:pt x="0" y="1699"/>
                                <a:pt x="11" y="1597"/>
                                <a:pt x="13" y="1556"/>
                              </a:cubicBezTo>
                              <a:cubicBezTo>
                                <a:pt x="16" y="1529"/>
                                <a:pt x="21" y="1516"/>
                                <a:pt x="33" y="1516"/>
                              </a:cubicBezTo>
                              <a:cubicBezTo>
                                <a:pt x="49" y="1516"/>
                                <a:pt x="51" y="1524"/>
                                <a:pt x="51" y="1544"/>
                              </a:cubicBezTo>
                              <a:cubicBezTo>
                                <a:pt x="51" y="1567"/>
                                <a:pt x="51" y="1602"/>
                                <a:pt x="59" y="1638"/>
                              </a:cubicBezTo>
                              <a:cubicBezTo>
                                <a:pt x="97" y="1826"/>
                                <a:pt x="264" y="1897"/>
                                <a:pt x="434" y="1897"/>
                              </a:cubicBezTo>
                              <a:cubicBezTo>
                                <a:pt x="678" y="1897"/>
                                <a:pt x="797" y="1722"/>
                                <a:pt x="797" y="1559"/>
                              </a:cubicBezTo>
                              <a:cubicBezTo>
                                <a:pt x="797" y="1384"/>
                                <a:pt x="724" y="1282"/>
                                <a:pt x="506" y="1102"/>
                              </a:cubicBezTo>
                              <a:lnTo>
                                <a:pt x="391" y="1008"/>
                              </a:lnTo>
                              <a:cubicBezTo>
                                <a:pt x="122" y="787"/>
                                <a:pt x="61" y="630"/>
                                <a:pt x="61" y="457"/>
                              </a:cubicBezTo>
                              <a:cubicBezTo>
                                <a:pt x="61" y="185"/>
                                <a:pt x="264" y="0"/>
                                <a:pt x="587" y="0"/>
                              </a:cubicBezTo>
                              <a:cubicBezTo>
                                <a:pt x="686" y="0"/>
                                <a:pt x="759" y="10"/>
                                <a:pt x="823" y="26"/>
                              </a:cubicBezTo>
                              <a:cubicBezTo>
                                <a:pt x="871" y="36"/>
                                <a:pt x="891" y="38"/>
                                <a:pt x="912" y="38"/>
                              </a:cubicBezTo>
                              <a:cubicBezTo>
                                <a:pt x="932" y="38"/>
                                <a:pt x="937" y="43"/>
                                <a:pt x="937" y="56"/>
                              </a:cubicBezTo>
                              <a:cubicBezTo>
                                <a:pt x="937" y="69"/>
                                <a:pt x="927" y="153"/>
                                <a:pt x="927" y="325"/>
                              </a:cubicBezTo>
                              <a:cubicBezTo>
                                <a:pt x="927" y="366"/>
                                <a:pt x="922" y="384"/>
                                <a:pt x="909" y="384"/>
                              </a:cubicBezTo>
                              <a:cubicBezTo>
                                <a:pt x="894" y="384"/>
                                <a:pt x="891" y="371"/>
                                <a:pt x="889" y="351"/>
                              </a:cubicBezTo>
                              <a:cubicBezTo>
                                <a:pt x="886" y="320"/>
                                <a:pt x="871" y="252"/>
                                <a:pt x="856" y="224"/>
                              </a:cubicBezTo>
                              <a:cubicBezTo>
                                <a:pt x="841" y="196"/>
                                <a:pt x="772" y="89"/>
                                <a:pt x="539" y="89"/>
                              </a:cubicBezTo>
                              <a:cubicBezTo>
                                <a:pt x="363" y="89"/>
                                <a:pt x="226" y="198"/>
                                <a:pt x="226" y="384"/>
                              </a:cubicBezTo>
                              <a:cubicBezTo>
                                <a:pt x="226" y="528"/>
                                <a:pt x="292" y="620"/>
                                <a:pt x="536" y="810"/>
                              </a:cubicBezTo>
                              <a:lnTo>
                                <a:pt x="607" y="866"/>
                              </a:lnTo>
                              <a:cubicBezTo>
                                <a:pt x="907" y="1102"/>
                                <a:pt x="978" y="1259"/>
                                <a:pt x="978" y="1463"/>
                              </a:cubicBezTo>
                              <a:cubicBezTo>
                                <a:pt x="978" y="1567"/>
                                <a:pt x="937" y="1760"/>
                                <a:pt x="762" y="1884"/>
                              </a:cubicBezTo>
                              <a:cubicBezTo>
                                <a:pt x="653" y="1960"/>
                                <a:pt x="516" y="1991"/>
                                <a:pt x="379" y="1991"/>
                              </a:cubicBezTo>
                              <a:cubicBezTo>
                                <a:pt x="259" y="1991"/>
                                <a:pt x="143" y="1973"/>
                                <a:pt x="38"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6" name="Freeform 26"/>
                        <a:cNvSpPr>
                          <a:spLocks/>
                        </a:cNvSpPr>
                      </a:nvSpPr>
                      <a:spPr bwMode="black">
                        <a:xfrm>
                          <a:off x="2471" y="559"/>
                          <a:ext cx="257" cy="247"/>
                        </a:xfrm>
                        <a:custGeom>
                          <a:avLst/>
                          <a:gdLst>
                            <a:gd name="T0" fmla="*/ 0 w 2001"/>
                            <a:gd name="T1" fmla="*/ 0 h 1919"/>
                            <a:gd name="T2" fmla="*/ 0 w 2001"/>
                            <a:gd name="T3" fmla="*/ 0 h 1919"/>
                            <a:gd name="T4" fmla="*/ 0 w 2001"/>
                            <a:gd name="T5" fmla="*/ 0 h 1919"/>
                            <a:gd name="T6" fmla="*/ 0 w 2001"/>
                            <a:gd name="T7" fmla="*/ 0 h 1919"/>
                            <a:gd name="T8" fmla="*/ 0 w 2001"/>
                            <a:gd name="T9" fmla="*/ 0 h 1919"/>
                            <a:gd name="T10" fmla="*/ 0 w 2001"/>
                            <a:gd name="T11" fmla="*/ 0 h 1919"/>
                            <a:gd name="T12" fmla="*/ 0 w 2001"/>
                            <a:gd name="T13" fmla="*/ 0 h 1919"/>
                            <a:gd name="T14" fmla="*/ 0 w 2001"/>
                            <a:gd name="T15" fmla="*/ 0 h 1919"/>
                            <a:gd name="T16" fmla="*/ 0 w 2001"/>
                            <a:gd name="T17" fmla="*/ 0 h 1919"/>
                            <a:gd name="T18" fmla="*/ 0 w 2001"/>
                            <a:gd name="T19" fmla="*/ 0 h 1919"/>
                            <a:gd name="T20" fmla="*/ 0 w 2001"/>
                            <a:gd name="T21" fmla="*/ 0 h 1919"/>
                            <a:gd name="T22" fmla="*/ 0 w 2001"/>
                            <a:gd name="T23" fmla="*/ 0 h 1919"/>
                            <a:gd name="T24" fmla="*/ 0 w 2001"/>
                            <a:gd name="T25" fmla="*/ 0 h 1919"/>
                            <a:gd name="T26" fmla="*/ 0 w 2001"/>
                            <a:gd name="T27" fmla="*/ 0 h 1919"/>
                            <a:gd name="T28" fmla="*/ 0 w 2001"/>
                            <a:gd name="T29" fmla="*/ 0 h 1919"/>
                            <a:gd name="T30" fmla="*/ 0 w 2001"/>
                            <a:gd name="T31" fmla="*/ 0 h 1919"/>
                            <a:gd name="T32" fmla="*/ 0 w 2001"/>
                            <a:gd name="T33" fmla="*/ 0 h 1919"/>
                            <a:gd name="T34" fmla="*/ 0 w 2001"/>
                            <a:gd name="T35" fmla="*/ 0 h 1919"/>
                            <a:gd name="T36" fmla="*/ 0 w 2001"/>
                            <a:gd name="T37" fmla="*/ 0 h 1919"/>
                            <a:gd name="T38" fmla="*/ 0 w 2001"/>
                            <a:gd name="T39" fmla="*/ 0 h 1919"/>
                            <a:gd name="T40" fmla="*/ 0 w 2001"/>
                            <a:gd name="T41" fmla="*/ 0 h 1919"/>
                            <a:gd name="T42" fmla="*/ 0 w 2001"/>
                            <a:gd name="T43" fmla="*/ 0 h 1919"/>
                            <a:gd name="T44" fmla="*/ 0 w 2001"/>
                            <a:gd name="T45" fmla="*/ 0 h 1919"/>
                            <a:gd name="T46" fmla="*/ 0 w 2001"/>
                            <a:gd name="T47" fmla="*/ 0 h 1919"/>
                            <a:gd name="T48" fmla="*/ 0 w 2001"/>
                            <a:gd name="T49" fmla="*/ 0 h 1919"/>
                            <a:gd name="T50" fmla="*/ 0 w 2001"/>
                            <a:gd name="T51" fmla="*/ 0 h 1919"/>
                            <a:gd name="T52" fmla="*/ 0 w 2001"/>
                            <a:gd name="T53" fmla="*/ 0 h 1919"/>
                            <a:gd name="T54" fmla="*/ 0 w 2001"/>
                            <a:gd name="T55" fmla="*/ 0 h 1919"/>
                            <a:gd name="T56" fmla="*/ 0 w 2001"/>
                            <a:gd name="T57" fmla="*/ 0 h 1919"/>
                            <a:gd name="T58" fmla="*/ 0 w 2001"/>
                            <a:gd name="T59" fmla="*/ 0 h 1919"/>
                            <a:gd name="T60" fmla="*/ 0 w 2001"/>
                            <a:gd name="T61" fmla="*/ 0 h 1919"/>
                            <a:gd name="T62" fmla="*/ 0 w 2001"/>
                            <a:gd name="T63" fmla="*/ 0 h 1919"/>
                            <a:gd name="T64" fmla="*/ 0 w 2001"/>
                            <a:gd name="T65" fmla="*/ 0 h 1919"/>
                            <a:gd name="T66" fmla="*/ 0 w 2001"/>
                            <a:gd name="T67" fmla="*/ 0 h 1919"/>
                            <a:gd name="T68" fmla="*/ 0 w 2001"/>
                            <a:gd name="T69" fmla="*/ 0 h 1919"/>
                            <a:gd name="T70" fmla="*/ 0 w 2001"/>
                            <a:gd name="T71" fmla="*/ 0 h 1919"/>
                            <a:gd name="T72" fmla="*/ 0 w 2001"/>
                            <a:gd name="T73" fmla="*/ 0 h 1919"/>
                            <a:gd name="T74" fmla="*/ 0 w 2001"/>
                            <a:gd name="T75" fmla="*/ 0 h 1919"/>
                            <a:gd name="T76" fmla="*/ 0 w 2001"/>
                            <a:gd name="T77" fmla="*/ 0 h 1919"/>
                            <a:gd name="T78" fmla="*/ 0 w 2001"/>
                            <a:gd name="T79" fmla="*/ 0 h 1919"/>
                            <a:gd name="T80" fmla="*/ 0 w 2001"/>
                            <a:gd name="T81" fmla="*/ 0 h 1919"/>
                            <a:gd name="T82" fmla="*/ 0 w 2001"/>
                            <a:gd name="T83" fmla="*/ 0 h 1919"/>
                            <a:gd name="T84" fmla="*/ 0 w 2001"/>
                            <a:gd name="T85" fmla="*/ 0 h 1919"/>
                            <a:gd name="T86" fmla="*/ 0 w 2001"/>
                            <a:gd name="T87" fmla="*/ 0 h 1919"/>
                            <a:gd name="T88" fmla="*/ 0 w 2001"/>
                            <a:gd name="T89" fmla="*/ 0 h 1919"/>
                            <a:gd name="T90" fmla="*/ 0 w 2001"/>
                            <a:gd name="T91" fmla="*/ 0 h 1919"/>
                            <a:gd name="T92" fmla="*/ 0 w 2001"/>
                            <a:gd name="T93" fmla="*/ 0 h 1919"/>
                            <a:gd name="T94" fmla="*/ 0 w 2001"/>
                            <a:gd name="T95" fmla="*/ 0 h 1919"/>
                            <a:gd name="T96" fmla="*/ 0 w 2001"/>
                            <a:gd name="T97" fmla="*/ 0 h 1919"/>
                            <a:gd name="T98" fmla="*/ 0 w 2001"/>
                            <a:gd name="T99" fmla="*/ 0 h 1919"/>
                            <a:gd name="T100" fmla="*/ 0 w 2001"/>
                            <a:gd name="T101" fmla="*/ 0 h 1919"/>
                            <a:gd name="T102" fmla="*/ 0 w 2001"/>
                            <a:gd name="T103" fmla="*/ 0 h 1919"/>
                            <a:gd name="T104" fmla="*/ 0 w 2001"/>
                            <a:gd name="T105" fmla="*/ 0 h 1919"/>
                            <a:gd name="T106" fmla="*/ 0 w 2001"/>
                            <a:gd name="T107" fmla="*/ 0 h 1919"/>
                            <a:gd name="T108" fmla="*/ 0 w 2001"/>
                            <a:gd name="T109" fmla="*/ 0 h 1919"/>
                            <a:gd name="T110" fmla="*/ 0 w 2001"/>
                            <a:gd name="T111" fmla="*/ 0 h 1919"/>
                            <a:gd name="T112" fmla="*/ 0 w 2001"/>
                            <a:gd name="T113" fmla="*/ 0 h 1919"/>
                            <a:gd name="T114" fmla="*/ 0 w 2001"/>
                            <a:gd name="T115" fmla="*/ 0 h 1919"/>
                            <a:gd name="T116" fmla="*/ 0 w 2001"/>
                            <a:gd name="T117" fmla="*/ 0 h 1919"/>
                            <a:gd name="T118" fmla="*/ 0 w 2001"/>
                            <a:gd name="T119" fmla="*/ 0 h 1919"/>
                            <a:gd name="T120" fmla="*/ 0 w 2001"/>
                            <a:gd name="T121" fmla="*/ 0 h 1919"/>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w 2001"/>
                            <a:gd name="T184" fmla="*/ 0 h 1919"/>
                            <a:gd name="T185" fmla="*/ 2001 w 2001"/>
                            <a:gd name="T186" fmla="*/ 1919 h 1919"/>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T183" t="T184" r="T185" b="T186"/>
                          <a:pathLst>
                            <a:path w="2001" h="1919">
                              <a:moveTo>
                                <a:pt x="1755" y="1183"/>
                              </a:moveTo>
                              <a:cubicBezTo>
                                <a:pt x="1755" y="1427"/>
                                <a:pt x="1755" y="1627"/>
                                <a:pt x="1767" y="1734"/>
                              </a:cubicBezTo>
                              <a:cubicBezTo>
                                <a:pt x="1775" y="1808"/>
                                <a:pt x="1790" y="1863"/>
                                <a:pt x="1866" y="1873"/>
                              </a:cubicBezTo>
                              <a:cubicBezTo>
                                <a:pt x="1902" y="1878"/>
                                <a:pt x="1958" y="1883"/>
                                <a:pt x="1981" y="1883"/>
                              </a:cubicBezTo>
                              <a:cubicBezTo>
                                <a:pt x="1996" y="1883"/>
                                <a:pt x="2001" y="1891"/>
                                <a:pt x="2001" y="1899"/>
                              </a:cubicBezTo>
                              <a:cubicBezTo>
                                <a:pt x="2001" y="1912"/>
                                <a:pt x="1988" y="1919"/>
                                <a:pt x="1960" y="1919"/>
                              </a:cubicBezTo>
                              <a:cubicBezTo>
                                <a:pt x="1821" y="1919"/>
                                <a:pt x="1661" y="1912"/>
                                <a:pt x="1648" y="1912"/>
                              </a:cubicBezTo>
                              <a:cubicBezTo>
                                <a:pt x="1635" y="1912"/>
                                <a:pt x="1475" y="1919"/>
                                <a:pt x="1399" y="1919"/>
                              </a:cubicBezTo>
                              <a:cubicBezTo>
                                <a:pt x="1371" y="1919"/>
                                <a:pt x="1358" y="1914"/>
                                <a:pt x="1358" y="1899"/>
                              </a:cubicBezTo>
                              <a:cubicBezTo>
                                <a:pt x="1358" y="1891"/>
                                <a:pt x="1364" y="1883"/>
                                <a:pt x="1379" y="1883"/>
                              </a:cubicBezTo>
                              <a:cubicBezTo>
                                <a:pt x="1402" y="1883"/>
                                <a:pt x="1432" y="1878"/>
                                <a:pt x="1455" y="1873"/>
                              </a:cubicBezTo>
                              <a:cubicBezTo>
                                <a:pt x="1506" y="1863"/>
                                <a:pt x="1519" y="1808"/>
                                <a:pt x="1529" y="1734"/>
                              </a:cubicBezTo>
                              <a:cubicBezTo>
                                <a:pt x="1541" y="1627"/>
                                <a:pt x="1541" y="1427"/>
                                <a:pt x="1541" y="1183"/>
                              </a:cubicBezTo>
                              <a:lnTo>
                                <a:pt x="1541" y="916"/>
                              </a:lnTo>
                              <a:cubicBezTo>
                                <a:pt x="1541" y="906"/>
                                <a:pt x="1534" y="901"/>
                                <a:pt x="1526" y="901"/>
                              </a:cubicBezTo>
                              <a:lnTo>
                                <a:pt x="450" y="901"/>
                              </a:lnTo>
                              <a:cubicBezTo>
                                <a:pt x="442" y="901"/>
                                <a:pt x="434" y="904"/>
                                <a:pt x="434" y="916"/>
                              </a:cubicBezTo>
                              <a:lnTo>
                                <a:pt x="434" y="1183"/>
                              </a:lnTo>
                              <a:cubicBezTo>
                                <a:pt x="434" y="1427"/>
                                <a:pt x="434" y="1627"/>
                                <a:pt x="447" y="1734"/>
                              </a:cubicBezTo>
                              <a:cubicBezTo>
                                <a:pt x="455" y="1808"/>
                                <a:pt x="470" y="1863"/>
                                <a:pt x="546" y="1873"/>
                              </a:cubicBezTo>
                              <a:cubicBezTo>
                                <a:pt x="582" y="1878"/>
                                <a:pt x="638" y="1883"/>
                                <a:pt x="660" y="1883"/>
                              </a:cubicBezTo>
                              <a:cubicBezTo>
                                <a:pt x="675" y="1883"/>
                                <a:pt x="681" y="1891"/>
                                <a:pt x="681" y="1899"/>
                              </a:cubicBezTo>
                              <a:cubicBezTo>
                                <a:pt x="681" y="1912"/>
                                <a:pt x="668" y="1919"/>
                                <a:pt x="640" y="1919"/>
                              </a:cubicBezTo>
                              <a:cubicBezTo>
                                <a:pt x="500" y="1919"/>
                                <a:pt x="340" y="1912"/>
                                <a:pt x="328" y="1912"/>
                              </a:cubicBezTo>
                              <a:cubicBezTo>
                                <a:pt x="315" y="1912"/>
                                <a:pt x="155" y="1919"/>
                                <a:pt x="79" y="1919"/>
                              </a:cubicBezTo>
                              <a:cubicBezTo>
                                <a:pt x="51" y="1919"/>
                                <a:pt x="38" y="1914"/>
                                <a:pt x="38" y="1899"/>
                              </a:cubicBezTo>
                              <a:cubicBezTo>
                                <a:pt x="38" y="1891"/>
                                <a:pt x="43" y="1883"/>
                                <a:pt x="59" y="1883"/>
                              </a:cubicBezTo>
                              <a:cubicBezTo>
                                <a:pt x="82" y="1883"/>
                                <a:pt x="112" y="1878"/>
                                <a:pt x="135" y="1873"/>
                              </a:cubicBezTo>
                              <a:cubicBezTo>
                                <a:pt x="186" y="1863"/>
                                <a:pt x="198" y="1808"/>
                                <a:pt x="208" y="1734"/>
                              </a:cubicBezTo>
                              <a:cubicBezTo>
                                <a:pt x="221" y="1627"/>
                                <a:pt x="221" y="1427"/>
                                <a:pt x="221" y="1183"/>
                              </a:cubicBezTo>
                              <a:lnTo>
                                <a:pt x="221" y="736"/>
                              </a:lnTo>
                              <a:cubicBezTo>
                                <a:pt x="221" y="340"/>
                                <a:pt x="221" y="269"/>
                                <a:pt x="216" y="188"/>
                              </a:cubicBezTo>
                              <a:cubicBezTo>
                                <a:pt x="211" y="101"/>
                                <a:pt x="191" y="61"/>
                                <a:pt x="107" y="43"/>
                              </a:cubicBezTo>
                              <a:cubicBezTo>
                                <a:pt x="87" y="38"/>
                                <a:pt x="43" y="35"/>
                                <a:pt x="21" y="35"/>
                              </a:cubicBezTo>
                              <a:cubicBezTo>
                                <a:pt x="10" y="35"/>
                                <a:pt x="0" y="30"/>
                                <a:pt x="0" y="20"/>
                              </a:cubicBezTo>
                              <a:cubicBezTo>
                                <a:pt x="0" y="5"/>
                                <a:pt x="13" y="0"/>
                                <a:pt x="41" y="0"/>
                              </a:cubicBezTo>
                              <a:cubicBezTo>
                                <a:pt x="155" y="0"/>
                                <a:pt x="315" y="7"/>
                                <a:pt x="328" y="7"/>
                              </a:cubicBezTo>
                              <a:cubicBezTo>
                                <a:pt x="340" y="7"/>
                                <a:pt x="500" y="0"/>
                                <a:pt x="577" y="0"/>
                              </a:cubicBezTo>
                              <a:cubicBezTo>
                                <a:pt x="605" y="0"/>
                                <a:pt x="617" y="5"/>
                                <a:pt x="617" y="20"/>
                              </a:cubicBezTo>
                              <a:cubicBezTo>
                                <a:pt x="617" y="30"/>
                                <a:pt x="607" y="35"/>
                                <a:pt x="597" y="35"/>
                              </a:cubicBezTo>
                              <a:cubicBezTo>
                                <a:pt x="579" y="35"/>
                                <a:pt x="564" y="38"/>
                                <a:pt x="533" y="43"/>
                              </a:cubicBezTo>
                              <a:cubicBezTo>
                                <a:pt x="465" y="56"/>
                                <a:pt x="445" y="99"/>
                                <a:pt x="440" y="188"/>
                              </a:cubicBezTo>
                              <a:cubicBezTo>
                                <a:pt x="434" y="269"/>
                                <a:pt x="434" y="340"/>
                                <a:pt x="434" y="736"/>
                              </a:cubicBezTo>
                              <a:lnTo>
                                <a:pt x="434" y="789"/>
                              </a:lnTo>
                              <a:cubicBezTo>
                                <a:pt x="434" y="802"/>
                                <a:pt x="442" y="804"/>
                                <a:pt x="450" y="804"/>
                              </a:cubicBezTo>
                              <a:lnTo>
                                <a:pt x="1526" y="804"/>
                              </a:lnTo>
                              <a:cubicBezTo>
                                <a:pt x="1534" y="804"/>
                                <a:pt x="1541" y="802"/>
                                <a:pt x="1541" y="789"/>
                              </a:cubicBezTo>
                              <a:lnTo>
                                <a:pt x="1541" y="736"/>
                              </a:lnTo>
                              <a:cubicBezTo>
                                <a:pt x="1541" y="340"/>
                                <a:pt x="1541" y="269"/>
                                <a:pt x="1536" y="188"/>
                              </a:cubicBezTo>
                              <a:cubicBezTo>
                                <a:pt x="1531" y="101"/>
                                <a:pt x="1511" y="61"/>
                                <a:pt x="1427" y="43"/>
                              </a:cubicBezTo>
                              <a:cubicBezTo>
                                <a:pt x="1407" y="38"/>
                                <a:pt x="1364" y="35"/>
                                <a:pt x="1341" y="35"/>
                              </a:cubicBezTo>
                              <a:cubicBezTo>
                                <a:pt x="1331" y="35"/>
                                <a:pt x="1320" y="30"/>
                                <a:pt x="1320" y="20"/>
                              </a:cubicBezTo>
                              <a:cubicBezTo>
                                <a:pt x="1320" y="5"/>
                                <a:pt x="1333" y="0"/>
                                <a:pt x="1361" y="0"/>
                              </a:cubicBezTo>
                              <a:cubicBezTo>
                                <a:pt x="1475" y="0"/>
                                <a:pt x="1635" y="7"/>
                                <a:pt x="1648" y="7"/>
                              </a:cubicBezTo>
                              <a:cubicBezTo>
                                <a:pt x="1661" y="7"/>
                                <a:pt x="1821" y="0"/>
                                <a:pt x="1897" y="0"/>
                              </a:cubicBezTo>
                              <a:cubicBezTo>
                                <a:pt x="1925" y="0"/>
                                <a:pt x="1937" y="5"/>
                                <a:pt x="1937" y="20"/>
                              </a:cubicBezTo>
                              <a:cubicBezTo>
                                <a:pt x="1937" y="30"/>
                                <a:pt x="1927" y="35"/>
                                <a:pt x="1917" y="35"/>
                              </a:cubicBezTo>
                              <a:cubicBezTo>
                                <a:pt x="1899" y="35"/>
                                <a:pt x="1884" y="38"/>
                                <a:pt x="1854" y="43"/>
                              </a:cubicBezTo>
                              <a:cubicBezTo>
                                <a:pt x="1785" y="56"/>
                                <a:pt x="1765" y="99"/>
                                <a:pt x="1760" y="188"/>
                              </a:cubicBezTo>
                              <a:cubicBezTo>
                                <a:pt x="1755" y="269"/>
                                <a:pt x="1755" y="340"/>
                                <a:pt x="1755" y="736"/>
                              </a:cubicBezTo>
                              <a:lnTo>
                                <a:pt x="1755" y="1183"/>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7" name="Freeform 27"/>
                        <a:cNvSpPr>
                          <a:spLocks noEditPoints="1"/>
                        </a:cNvSpPr>
                      </a:nvSpPr>
                      <a:spPr bwMode="black">
                        <a:xfrm>
                          <a:off x="2767" y="555"/>
                          <a:ext cx="256" cy="255"/>
                        </a:xfrm>
                        <a:custGeom>
                          <a:avLst/>
                          <a:gdLst>
                            <a:gd name="T0" fmla="*/ 0 w 1998"/>
                            <a:gd name="T1" fmla="*/ 0 h 1991"/>
                            <a:gd name="T2" fmla="*/ 0 w 1998"/>
                            <a:gd name="T3" fmla="*/ 0 h 1991"/>
                            <a:gd name="T4" fmla="*/ 0 w 1998"/>
                            <a:gd name="T5" fmla="*/ 0 h 1991"/>
                            <a:gd name="T6" fmla="*/ 0 w 1998"/>
                            <a:gd name="T7" fmla="*/ 0 h 1991"/>
                            <a:gd name="T8" fmla="*/ 0 w 1998"/>
                            <a:gd name="T9" fmla="*/ 0 h 1991"/>
                            <a:gd name="T10" fmla="*/ 0 w 1998"/>
                            <a:gd name="T11" fmla="*/ 0 h 1991"/>
                            <a:gd name="T12" fmla="*/ 0 w 1998"/>
                            <a:gd name="T13" fmla="*/ 0 h 1991"/>
                            <a:gd name="T14" fmla="*/ 0 w 1998"/>
                            <a:gd name="T15" fmla="*/ 0 h 1991"/>
                            <a:gd name="T16" fmla="*/ 0 w 1998"/>
                            <a:gd name="T17" fmla="*/ 0 h 1991"/>
                            <a:gd name="T18" fmla="*/ 0 w 1998"/>
                            <a:gd name="T19" fmla="*/ 0 h 199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1998"/>
                            <a:gd name="T31" fmla="*/ 0 h 1991"/>
                            <a:gd name="T32" fmla="*/ 1998 w 1998"/>
                            <a:gd name="T33" fmla="*/ 1991 h 1991"/>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1998" h="1991">
                              <a:moveTo>
                                <a:pt x="1054" y="1894"/>
                              </a:moveTo>
                              <a:cubicBezTo>
                                <a:pt x="1283" y="1894"/>
                                <a:pt x="1755" y="1762"/>
                                <a:pt x="1755" y="1023"/>
                              </a:cubicBezTo>
                              <a:cubicBezTo>
                                <a:pt x="1755" y="414"/>
                                <a:pt x="1384" y="86"/>
                                <a:pt x="983" y="86"/>
                              </a:cubicBezTo>
                              <a:cubicBezTo>
                                <a:pt x="559" y="86"/>
                                <a:pt x="242" y="366"/>
                                <a:pt x="242" y="922"/>
                              </a:cubicBezTo>
                              <a:cubicBezTo>
                                <a:pt x="242" y="1513"/>
                                <a:pt x="597" y="1894"/>
                                <a:pt x="1054" y="1894"/>
                              </a:cubicBezTo>
                              <a:moveTo>
                                <a:pt x="1001" y="0"/>
                              </a:moveTo>
                              <a:cubicBezTo>
                                <a:pt x="1572" y="0"/>
                                <a:pt x="1998" y="361"/>
                                <a:pt x="1998" y="952"/>
                              </a:cubicBezTo>
                              <a:cubicBezTo>
                                <a:pt x="1998" y="1521"/>
                                <a:pt x="1597" y="1991"/>
                                <a:pt x="986" y="1991"/>
                              </a:cubicBezTo>
                              <a:cubicBezTo>
                                <a:pt x="290" y="1991"/>
                                <a:pt x="0" y="1450"/>
                                <a:pt x="0" y="993"/>
                              </a:cubicBezTo>
                              <a:cubicBezTo>
                                <a:pt x="0" y="582"/>
                                <a:pt x="300" y="0"/>
                                <a:pt x="1001" y="0"/>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8" name="Freeform 28"/>
                        <a:cNvSpPr>
                          <a:spLocks/>
                        </a:cNvSpPr>
                      </a:nvSpPr>
                      <a:spPr bwMode="black">
                        <a:xfrm>
                          <a:off x="3064" y="559"/>
                          <a:ext cx="155" cy="248"/>
                        </a:xfrm>
                        <a:custGeom>
                          <a:avLst/>
                          <a:gdLst>
                            <a:gd name="T0" fmla="*/ 0 w 1205"/>
                            <a:gd name="T1" fmla="*/ 0 h 1927"/>
                            <a:gd name="T2" fmla="*/ 0 w 1205"/>
                            <a:gd name="T3" fmla="*/ 0 h 1927"/>
                            <a:gd name="T4" fmla="*/ 0 w 1205"/>
                            <a:gd name="T5" fmla="*/ 0 h 1927"/>
                            <a:gd name="T6" fmla="*/ 0 w 1205"/>
                            <a:gd name="T7" fmla="*/ 0 h 1927"/>
                            <a:gd name="T8" fmla="*/ 0 w 1205"/>
                            <a:gd name="T9" fmla="*/ 0 h 1927"/>
                            <a:gd name="T10" fmla="*/ 0 w 1205"/>
                            <a:gd name="T11" fmla="*/ 0 h 1927"/>
                            <a:gd name="T12" fmla="*/ 0 w 1205"/>
                            <a:gd name="T13" fmla="*/ 0 h 1927"/>
                            <a:gd name="T14" fmla="*/ 0 w 1205"/>
                            <a:gd name="T15" fmla="*/ 0 h 1927"/>
                            <a:gd name="T16" fmla="*/ 0 w 1205"/>
                            <a:gd name="T17" fmla="*/ 0 h 1927"/>
                            <a:gd name="T18" fmla="*/ 0 w 1205"/>
                            <a:gd name="T19" fmla="*/ 0 h 1927"/>
                            <a:gd name="T20" fmla="*/ 0 w 1205"/>
                            <a:gd name="T21" fmla="*/ 0 h 1927"/>
                            <a:gd name="T22" fmla="*/ 0 w 1205"/>
                            <a:gd name="T23" fmla="*/ 0 h 1927"/>
                            <a:gd name="T24" fmla="*/ 0 w 1205"/>
                            <a:gd name="T25" fmla="*/ 0 h 1927"/>
                            <a:gd name="T26" fmla="*/ 0 w 1205"/>
                            <a:gd name="T27" fmla="*/ 0 h 1927"/>
                            <a:gd name="T28" fmla="*/ 0 w 1205"/>
                            <a:gd name="T29" fmla="*/ 0 h 1927"/>
                            <a:gd name="T30" fmla="*/ 0 w 1205"/>
                            <a:gd name="T31" fmla="*/ 0 h 1927"/>
                            <a:gd name="T32" fmla="*/ 0 w 1205"/>
                            <a:gd name="T33" fmla="*/ 0 h 1927"/>
                            <a:gd name="T34" fmla="*/ 0 w 1205"/>
                            <a:gd name="T35" fmla="*/ 0 h 1927"/>
                            <a:gd name="T36" fmla="*/ 0 w 1205"/>
                            <a:gd name="T37" fmla="*/ 0 h 1927"/>
                            <a:gd name="T38" fmla="*/ 0 w 1205"/>
                            <a:gd name="T39" fmla="*/ 0 h 1927"/>
                            <a:gd name="T40" fmla="*/ 0 w 1205"/>
                            <a:gd name="T41" fmla="*/ 0 h 1927"/>
                            <a:gd name="T42" fmla="*/ 0 w 1205"/>
                            <a:gd name="T43" fmla="*/ 0 h 1927"/>
                            <a:gd name="T44" fmla="*/ 0 w 1205"/>
                            <a:gd name="T45" fmla="*/ 0 h 1927"/>
                            <a:gd name="T46" fmla="*/ 0 w 1205"/>
                            <a:gd name="T47" fmla="*/ 0 h 1927"/>
                            <a:gd name="T48" fmla="*/ 0 w 1205"/>
                            <a:gd name="T49" fmla="*/ 0 h 1927"/>
                            <a:gd name="T50" fmla="*/ 0 w 1205"/>
                            <a:gd name="T51" fmla="*/ 0 h 1927"/>
                            <a:gd name="T52" fmla="*/ 0 w 1205"/>
                            <a:gd name="T53" fmla="*/ 0 h 1927"/>
                            <a:gd name="T54" fmla="*/ 0 w 1205"/>
                            <a:gd name="T55" fmla="*/ 0 h 1927"/>
                            <a:gd name="T56" fmla="*/ 0 w 1205"/>
                            <a:gd name="T57" fmla="*/ 0 h 1927"/>
                            <a:gd name="T58" fmla="*/ 0 w 1205"/>
                            <a:gd name="T59" fmla="*/ 0 h 1927"/>
                            <a:gd name="T60" fmla="*/ 0 w 1205"/>
                            <a:gd name="T61" fmla="*/ 0 h 1927"/>
                            <a:gd name="T62" fmla="*/ 0 w 1205"/>
                            <a:gd name="T63" fmla="*/ 0 h 192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1205"/>
                            <a:gd name="T97" fmla="*/ 0 h 1927"/>
                            <a:gd name="T98" fmla="*/ 1205 w 1205"/>
                            <a:gd name="T99" fmla="*/ 1927 h 1927"/>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1205" h="1927">
                              <a:moveTo>
                                <a:pt x="434" y="1188"/>
                              </a:moveTo>
                              <a:cubicBezTo>
                                <a:pt x="434" y="1561"/>
                                <a:pt x="444" y="1724"/>
                                <a:pt x="490" y="1769"/>
                              </a:cubicBezTo>
                              <a:cubicBezTo>
                                <a:pt x="530" y="1810"/>
                                <a:pt x="596" y="1828"/>
                                <a:pt x="794" y="1828"/>
                              </a:cubicBezTo>
                              <a:cubicBezTo>
                                <a:pt x="929" y="1828"/>
                                <a:pt x="1040" y="1825"/>
                                <a:pt x="1101" y="1752"/>
                              </a:cubicBezTo>
                              <a:cubicBezTo>
                                <a:pt x="1134" y="1711"/>
                                <a:pt x="1160" y="1647"/>
                                <a:pt x="1167" y="1599"/>
                              </a:cubicBezTo>
                              <a:cubicBezTo>
                                <a:pt x="1170" y="1579"/>
                                <a:pt x="1175" y="1566"/>
                                <a:pt x="1190" y="1566"/>
                              </a:cubicBezTo>
                              <a:cubicBezTo>
                                <a:pt x="1203" y="1566"/>
                                <a:pt x="1205" y="1576"/>
                                <a:pt x="1205" y="1604"/>
                              </a:cubicBezTo>
                              <a:cubicBezTo>
                                <a:pt x="1205" y="1632"/>
                                <a:pt x="1188" y="1785"/>
                                <a:pt x="1167" y="1858"/>
                              </a:cubicBezTo>
                              <a:cubicBezTo>
                                <a:pt x="1150" y="1916"/>
                                <a:pt x="1142" y="1927"/>
                                <a:pt x="1007" y="1927"/>
                              </a:cubicBezTo>
                              <a:cubicBezTo>
                                <a:pt x="825" y="1927"/>
                                <a:pt x="693" y="1922"/>
                                <a:pt x="586" y="1919"/>
                              </a:cubicBezTo>
                              <a:cubicBezTo>
                                <a:pt x="479" y="1914"/>
                                <a:pt x="401" y="1912"/>
                                <a:pt x="327" y="1912"/>
                              </a:cubicBezTo>
                              <a:cubicBezTo>
                                <a:pt x="317" y="1912"/>
                                <a:pt x="274" y="1914"/>
                                <a:pt x="223" y="1914"/>
                              </a:cubicBezTo>
                              <a:cubicBezTo>
                                <a:pt x="172" y="1916"/>
                                <a:pt x="116" y="1919"/>
                                <a:pt x="78" y="1919"/>
                              </a:cubicBezTo>
                              <a:cubicBezTo>
                                <a:pt x="50" y="1919"/>
                                <a:pt x="38" y="1914"/>
                                <a:pt x="38" y="1899"/>
                              </a:cubicBezTo>
                              <a:cubicBezTo>
                                <a:pt x="38" y="1891"/>
                                <a:pt x="43" y="1883"/>
                                <a:pt x="58" y="1883"/>
                              </a:cubicBezTo>
                              <a:cubicBezTo>
                                <a:pt x="81" y="1883"/>
                                <a:pt x="111" y="1878"/>
                                <a:pt x="134" y="1873"/>
                              </a:cubicBezTo>
                              <a:cubicBezTo>
                                <a:pt x="185" y="1863"/>
                                <a:pt x="198" y="1808"/>
                                <a:pt x="208" y="1734"/>
                              </a:cubicBezTo>
                              <a:cubicBezTo>
                                <a:pt x="220" y="1627"/>
                                <a:pt x="220" y="1427"/>
                                <a:pt x="220" y="1183"/>
                              </a:cubicBezTo>
                              <a:lnTo>
                                <a:pt x="220" y="736"/>
                              </a:lnTo>
                              <a:cubicBezTo>
                                <a:pt x="220" y="340"/>
                                <a:pt x="220" y="269"/>
                                <a:pt x="215" y="188"/>
                              </a:cubicBezTo>
                              <a:cubicBezTo>
                                <a:pt x="210" y="101"/>
                                <a:pt x="190" y="61"/>
                                <a:pt x="106" y="43"/>
                              </a:cubicBezTo>
                              <a:cubicBezTo>
                                <a:pt x="86" y="38"/>
                                <a:pt x="43" y="35"/>
                                <a:pt x="20" y="35"/>
                              </a:cubicBezTo>
                              <a:cubicBezTo>
                                <a:pt x="10" y="35"/>
                                <a:pt x="0" y="30"/>
                                <a:pt x="0" y="20"/>
                              </a:cubicBezTo>
                              <a:cubicBezTo>
                                <a:pt x="0" y="5"/>
                                <a:pt x="12" y="0"/>
                                <a:pt x="40" y="0"/>
                              </a:cubicBezTo>
                              <a:cubicBezTo>
                                <a:pt x="154" y="0"/>
                                <a:pt x="314" y="7"/>
                                <a:pt x="327" y="7"/>
                              </a:cubicBezTo>
                              <a:cubicBezTo>
                                <a:pt x="340" y="7"/>
                                <a:pt x="525" y="0"/>
                                <a:pt x="601" y="0"/>
                              </a:cubicBezTo>
                              <a:cubicBezTo>
                                <a:pt x="629" y="0"/>
                                <a:pt x="642" y="5"/>
                                <a:pt x="642" y="20"/>
                              </a:cubicBezTo>
                              <a:cubicBezTo>
                                <a:pt x="642" y="30"/>
                                <a:pt x="632" y="35"/>
                                <a:pt x="622" y="35"/>
                              </a:cubicBezTo>
                              <a:cubicBezTo>
                                <a:pt x="604" y="35"/>
                                <a:pt x="568" y="38"/>
                                <a:pt x="538" y="43"/>
                              </a:cubicBezTo>
                              <a:cubicBezTo>
                                <a:pt x="464" y="56"/>
                                <a:pt x="444" y="99"/>
                                <a:pt x="439" y="188"/>
                              </a:cubicBezTo>
                              <a:cubicBezTo>
                                <a:pt x="434" y="269"/>
                                <a:pt x="434" y="340"/>
                                <a:pt x="434" y="736"/>
                              </a:cubicBezTo>
                              <a:lnTo>
                                <a:pt x="434" y="1188"/>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9" name="Freeform 29"/>
                        <a:cNvSpPr>
                          <a:spLocks noEditPoints="1"/>
                        </a:cNvSpPr>
                      </a:nvSpPr>
                      <a:spPr bwMode="black">
                        <a:xfrm>
                          <a:off x="3257" y="557"/>
                          <a:ext cx="248" cy="251"/>
                        </a:xfrm>
                        <a:custGeom>
                          <a:avLst/>
                          <a:gdLst>
                            <a:gd name="T0" fmla="*/ 0 w 1934"/>
                            <a:gd name="T1" fmla="*/ 0 h 1965"/>
                            <a:gd name="T2" fmla="*/ 0 w 1934"/>
                            <a:gd name="T3" fmla="*/ 0 h 1965"/>
                            <a:gd name="T4" fmla="*/ 0 w 1934"/>
                            <a:gd name="T5" fmla="*/ 0 h 1965"/>
                            <a:gd name="T6" fmla="*/ 0 w 1934"/>
                            <a:gd name="T7" fmla="*/ 0 h 1965"/>
                            <a:gd name="T8" fmla="*/ 0 w 1934"/>
                            <a:gd name="T9" fmla="*/ 0 h 1965"/>
                            <a:gd name="T10" fmla="*/ 0 w 1934"/>
                            <a:gd name="T11" fmla="*/ 0 h 1965"/>
                            <a:gd name="T12" fmla="*/ 0 w 1934"/>
                            <a:gd name="T13" fmla="*/ 0 h 1965"/>
                            <a:gd name="T14" fmla="*/ 0 w 1934"/>
                            <a:gd name="T15" fmla="*/ 0 h 1965"/>
                            <a:gd name="T16" fmla="*/ 0 w 1934"/>
                            <a:gd name="T17" fmla="*/ 0 h 1965"/>
                            <a:gd name="T18" fmla="*/ 0 w 1934"/>
                            <a:gd name="T19" fmla="*/ 0 h 1965"/>
                            <a:gd name="T20" fmla="*/ 0 w 1934"/>
                            <a:gd name="T21" fmla="*/ 0 h 1965"/>
                            <a:gd name="T22" fmla="*/ 0 w 1934"/>
                            <a:gd name="T23" fmla="*/ 0 h 1965"/>
                            <a:gd name="T24" fmla="*/ 0 w 1934"/>
                            <a:gd name="T25" fmla="*/ 0 h 1965"/>
                            <a:gd name="T26" fmla="*/ 0 w 1934"/>
                            <a:gd name="T27" fmla="*/ 0 h 1965"/>
                            <a:gd name="T28" fmla="*/ 0 w 1934"/>
                            <a:gd name="T29" fmla="*/ 0 h 1965"/>
                            <a:gd name="T30" fmla="*/ 0 w 1934"/>
                            <a:gd name="T31" fmla="*/ 0 h 1965"/>
                            <a:gd name="T32" fmla="*/ 0 w 1934"/>
                            <a:gd name="T33" fmla="*/ 0 h 1965"/>
                            <a:gd name="T34" fmla="*/ 0 w 1934"/>
                            <a:gd name="T35" fmla="*/ 0 h 1965"/>
                            <a:gd name="T36" fmla="*/ 0 w 1934"/>
                            <a:gd name="T37" fmla="*/ 0 h 1965"/>
                            <a:gd name="T38" fmla="*/ 0 w 1934"/>
                            <a:gd name="T39" fmla="*/ 0 h 1965"/>
                            <a:gd name="T40" fmla="*/ 0 w 1934"/>
                            <a:gd name="T41" fmla="*/ 0 h 1965"/>
                            <a:gd name="T42" fmla="*/ 0 w 1934"/>
                            <a:gd name="T43" fmla="*/ 0 h 1965"/>
                            <a:gd name="T44" fmla="*/ 0 w 1934"/>
                            <a:gd name="T45" fmla="*/ 0 h 1965"/>
                            <a:gd name="T46" fmla="*/ 0 w 1934"/>
                            <a:gd name="T47" fmla="*/ 0 h 1965"/>
                            <a:gd name="T48" fmla="*/ 0 w 1934"/>
                            <a:gd name="T49" fmla="*/ 0 h 1965"/>
                            <a:gd name="T50" fmla="*/ 0 w 1934"/>
                            <a:gd name="T51" fmla="*/ 0 h 1965"/>
                            <a:gd name="T52" fmla="*/ 0 w 1934"/>
                            <a:gd name="T53" fmla="*/ 0 h 1965"/>
                            <a:gd name="T54" fmla="*/ 0 w 1934"/>
                            <a:gd name="T55" fmla="*/ 0 h 1965"/>
                            <a:gd name="T56" fmla="*/ 0 w 1934"/>
                            <a:gd name="T57" fmla="*/ 0 h 1965"/>
                            <a:gd name="T58" fmla="*/ 0 w 1934"/>
                            <a:gd name="T59" fmla="*/ 0 h 1965"/>
                            <a:gd name="T60" fmla="*/ 0 w 1934"/>
                            <a:gd name="T61" fmla="*/ 0 h 1965"/>
                            <a:gd name="T62" fmla="*/ 0 w 1934"/>
                            <a:gd name="T63" fmla="*/ 0 h 1965"/>
                            <a:gd name="T64" fmla="*/ 0 w 1934"/>
                            <a:gd name="T65" fmla="*/ 0 h 1965"/>
                            <a:gd name="T66" fmla="*/ 0 w 1934"/>
                            <a:gd name="T67" fmla="*/ 0 h 1965"/>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934"/>
                            <a:gd name="T103" fmla="*/ 0 h 1965"/>
                            <a:gd name="T104" fmla="*/ 1934 w 1934"/>
                            <a:gd name="T105" fmla="*/ 1965 h 1965"/>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934" h="1965">
                              <a:moveTo>
                                <a:pt x="434" y="1033"/>
                              </a:moveTo>
                              <a:cubicBezTo>
                                <a:pt x="434" y="1302"/>
                                <a:pt x="436" y="1536"/>
                                <a:pt x="439" y="1584"/>
                              </a:cubicBezTo>
                              <a:cubicBezTo>
                                <a:pt x="441" y="1647"/>
                                <a:pt x="446" y="1749"/>
                                <a:pt x="466" y="1777"/>
                              </a:cubicBezTo>
                              <a:cubicBezTo>
                                <a:pt x="499" y="1825"/>
                                <a:pt x="599" y="1879"/>
                                <a:pt x="898" y="1879"/>
                              </a:cubicBezTo>
                              <a:cubicBezTo>
                                <a:pt x="1134" y="1879"/>
                                <a:pt x="1353" y="1792"/>
                                <a:pt x="1502" y="1643"/>
                              </a:cubicBezTo>
                              <a:cubicBezTo>
                                <a:pt x="1634" y="1513"/>
                                <a:pt x="1705" y="1269"/>
                                <a:pt x="1705" y="1036"/>
                              </a:cubicBezTo>
                              <a:cubicBezTo>
                                <a:pt x="1705" y="713"/>
                                <a:pt x="1566" y="505"/>
                                <a:pt x="1462" y="396"/>
                              </a:cubicBezTo>
                              <a:cubicBezTo>
                                <a:pt x="1223" y="145"/>
                                <a:pt x="934" y="109"/>
                                <a:pt x="632" y="109"/>
                              </a:cubicBezTo>
                              <a:cubicBezTo>
                                <a:pt x="581" y="109"/>
                                <a:pt x="487" y="117"/>
                                <a:pt x="466" y="127"/>
                              </a:cubicBezTo>
                              <a:cubicBezTo>
                                <a:pt x="444" y="137"/>
                                <a:pt x="436" y="150"/>
                                <a:pt x="436" y="178"/>
                              </a:cubicBezTo>
                              <a:cubicBezTo>
                                <a:pt x="434" y="264"/>
                                <a:pt x="434" y="523"/>
                                <a:pt x="434" y="718"/>
                              </a:cubicBezTo>
                              <a:lnTo>
                                <a:pt x="434" y="1033"/>
                              </a:lnTo>
                              <a:close/>
                              <a:moveTo>
                                <a:pt x="220" y="759"/>
                              </a:moveTo>
                              <a:cubicBezTo>
                                <a:pt x="220" y="363"/>
                                <a:pt x="220" y="292"/>
                                <a:pt x="215" y="211"/>
                              </a:cubicBezTo>
                              <a:cubicBezTo>
                                <a:pt x="210" y="124"/>
                                <a:pt x="190" y="84"/>
                                <a:pt x="106" y="66"/>
                              </a:cubicBezTo>
                              <a:cubicBezTo>
                                <a:pt x="86" y="61"/>
                                <a:pt x="43" y="58"/>
                                <a:pt x="20" y="58"/>
                              </a:cubicBezTo>
                              <a:cubicBezTo>
                                <a:pt x="10" y="58"/>
                                <a:pt x="0" y="53"/>
                                <a:pt x="0" y="43"/>
                              </a:cubicBezTo>
                              <a:cubicBezTo>
                                <a:pt x="0" y="28"/>
                                <a:pt x="12" y="23"/>
                                <a:pt x="40" y="23"/>
                              </a:cubicBezTo>
                              <a:cubicBezTo>
                                <a:pt x="154" y="23"/>
                                <a:pt x="314" y="30"/>
                                <a:pt x="327" y="30"/>
                              </a:cubicBezTo>
                              <a:cubicBezTo>
                                <a:pt x="357" y="30"/>
                                <a:pt x="517" y="23"/>
                                <a:pt x="670" y="23"/>
                              </a:cubicBezTo>
                              <a:cubicBezTo>
                                <a:pt x="921" y="23"/>
                                <a:pt x="1385" y="0"/>
                                <a:pt x="1688" y="312"/>
                              </a:cubicBezTo>
                              <a:cubicBezTo>
                                <a:pt x="1814" y="444"/>
                                <a:pt x="1934" y="655"/>
                                <a:pt x="1934" y="957"/>
                              </a:cubicBezTo>
                              <a:cubicBezTo>
                                <a:pt x="1934" y="1277"/>
                                <a:pt x="1802" y="1523"/>
                                <a:pt x="1660" y="1673"/>
                              </a:cubicBezTo>
                              <a:cubicBezTo>
                                <a:pt x="1550" y="1787"/>
                                <a:pt x="1322" y="1965"/>
                                <a:pt x="890" y="1965"/>
                              </a:cubicBezTo>
                              <a:cubicBezTo>
                                <a:pt x="781" y="1965"/>
                                <a:pt x="647" y="1957"/>
                                <a:pt x="538" y="1950"/>
                              </a:cubicBezTo>
                              <a:cubicBezTo>
                                <a:pt x="426" y="1942"/>
                                <a:pt x="340" y="1935"/>
                                <a:pt x="327" y="1935"/>
                              </a:cubicBezTo>
                              <a:cubicBezTo>
                                <a:pt x="322" y="1935"/>
                                <a:pt x="279" y="1935"/>
                                <a:pt x="225" y="1937"/>
                              </a:cubicBezTo>
                              <a:cubicBezTo>
                                <a:pt x="175" y="1937"/>
                                <a:pt x="116" y="1942"/>
                                <a:pt x="78" y="1942"/>
                              </a:cubicBezTo>
                              <a:cubicBezTo>
                                <a:pt x="50" y="1942"/>
                                <a:pt x="38" y="1937"/>
                                <a:pt x="38" y="1922"/>
                              </a:cubicBezTo>
                              <a:cubicBezTo>
                                <a:pt x="38" y="1914"/>
                                <a:pt x="43" y="1906"/>
                                <a:pt x="58" y="1906"/>
                              </a:cubicBezTo>
                              <a:cubicBezTo>
                                <a:pt x="81" y="1906"/>
                                <a:pt x="111" y="1901"/>
                                <a:pt x="134" y="1896"/>
                              </a:cubicBezTo>
                              <a:cubicBezTo>
                                <a:pt x="185" y="1886"/>
                                <a:pt x="197" y="1831"/>
                                <a:pt x="208" y="1757"/>
                              </a:cubicBezTo>
                              <a:cubicBezTo>
                                <a:pt x="220" y="1650"/>
                                <a:pt x="220" y="1450"/>
                                <a:pt x="220" y="1206"/>
                              </a:cubicBezTo>
                              <a:lnTo>
                                <a:pt x="220" y="759"/>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0" name="Freeform 30"/>
                        <a:cNvSpPr>
                          <a:spLocks/>
                        </a:cNvSpPr>
                      </a:nvSpPr>
                      <a:spPr bwMode="black">
                        <a:xfrm>
                          <a:off x="3556" y="559"/>
                          <a:ext cx="84" cy="247"/>
                        </a:xfrm>
                        <a:custGeom>
                          <a:avLst/>
                          <a:gdLst>
                            <a:gd name="T0" fmla="*/ 0 w 650"/>
                            <a:gd name="T1" fmla="*/ 0 h 1919"/>
                            <a:gd name="T2" fmla="*/ 0 w 650"/>
                            <a:gd name="T3" fmla="*/ 0 h 1919"/>
                            <a:gd name="T4" fmla="*/ 0 w 650"/>
                            <a:gd name="T5" fmla="*/ 0 h 1919"/>
                            <a:gd name="T6" fmla="*/ 0 w 650"/>
                            <a:gd name="T7" fmla="*/ 0 h 1919"/>
                            <a:gd name="T8" fmla="*/ 0 w 650"/>
                            <a:gd name="T9" fmla="*/ 0 h 1919"/>
                            <a:gd name="T10" fmla="*/ 0 w 650"/>
                            <a:gd name="T11" fmla="*/ 0 h 1919"/>
                            <a:gd name="T12" fmla="*/ 0 w 650"/>
                            <a:gd name="T13" fmla="*/ 0 h 1919"/>
                            <a:gd name="T14" fmla="*/ 0 w 650"/>
                            <a:gd name="T15" fmla="*/ 0 h 1919"/>
                            <a:gd name="T16" fmla="*/ 0 w 650"/>
                            <a:gd name="T17" fmla="*/ 0 h 1919"/>
                            <a:gd name="T18" fmla="*/ 0 w 650"/>
                            <a:gd name="T19" fmla="*/ 0 h 1919"/>
                            <a:gd name="T20" fmla="*/ 0 w 650"/>
                            <a:gd name="T21" fmla="*/ 0 h 1919"/>
                            <a:gd name="T22" fmla="*/ 0 w 650"/>
                            <a:gd name="T23" fmla="*/ 0 h 1919"/>
                            <a:gd name="T24" fmla="*/ 0 w 650"/>
                            <a:gd name="T25" fmla="*/ 0 h 1919"/>
                            <a:gd name="T26" fmla="*/ 0 w 650"/>
                            <a:gd name="T27" fmla="*/ 0 h 1919"/>
                            <a:gd name="T28" fmla="*/ 0 w 650"/>
                            <a:gd name="T29" fmla="*/ 0 h 1919"/>
                            <a:gd name="T30" fmla="*/ 0 w 650"/>
                            <a:gd name="T31" fmla="*/ 0 h 1919"/>
                            <a:gd name="T32" fmla="*/ 0 w 650"/>
                            <a:gd name="T33" fmla="*/ 0 h 1919"/>
                            <a:gd name="T34" fmla="*/ 0 w 650"/>
                            <a:gd name="T35" fmla="*/ 0 h 1919"/>
                            <a:gd name="T36" fmla="*/ 0 w 650"/>
                            <a:gd name="T37" fmla="*/ 0 h 1919"/>
                            <a:gd name="T38" fmla="*/ 0 w 650"/>
                            <a:gd name="T39" fmla="*/ 0 h 1919"/>
                            <a:gd name="T40" fmla="*/ 0 w 650"/>
                            <a:gd name="T41" fmla="*/ 0 h 1919"/>
                            <a:gd name="T42" fmla="*/ 0 w 650"/>
                            <a:gd name="T43" fmla="*/ 0 h 1919"/>
                            <a:gd name="T44" fmla="*/ 0 w 650"/>
                            <a:gd name="T45" fmla="*/ 0 h 1919"/>
                            <a:gd name="T46" fmla="*/ 0 w 650"/>
                            <a:gd name="T47" fmla="*/ 0 h 1919"/>
                            <a:gd name="T48" fmla="*/ 0 w 650"/>
                            <a:gd name="T49" fmla="*/ 0 h 1919"/>
                            <a:gd name="T50" fmla="*/ 0 w 650"/>
                            <a:gd name="T51" fmla="*/ 0 h 1919"/>
                            <a:gd name="T52" fmla="*/ 0 w 650"/>
                            <a:gd name="T53" fmla="*/ 0 h 1919"/>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650"/>
                            <a:gd name="T82" fmla="*/ 0 h 1919"/>
                            <a:gd name="T83" fmla="*/ 650 w 650"/>
                            <a:gd name="T84" fmla="*/ 1919 h 1919"/>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650" h="1919">
                              <a:moveTo>
                                <a:pt x="404" y="1183"/>
                              </a:moveTo>
                              <a:cubicBezTo>
                                <a:pt x="404" y="1427"/>
                                <a:pt x="404" y="1627"/>
                                <a:pt x="417" y="1734"/>
                              </a:cubicBezTo>
                              <a:cubicBezTo>
                                <a:pt x="424" y="1808"/>
                                <a:pt x="439" y="1863"/>
                                <a:pt x="516" y="1873"/>
                              </a:cubicBezTo>
                              <a:cubicBezTo>
                                <a:pt x="551" y="1878"/>
                                <a:pt x="607" y="1883"/>
                                <a:pt x="630" y="1883"/>
                              </a:cubicBezTo>
                              <a:cubicBezTo>
                                <a:pt x="645" y="1883"/>
                                <a:pt x="650" y="1891"/>
                                <a:pt x="650" y="1899"/>
                              </a:cubicBezTo>
                              <a:cubicBezTo>
                                <a:pt x="650" y="1912"/>
                                <a:pt x="637" y="1919"/>
                                <a:pt x="609" y="1919"/>
                              </a:cubicBezTo>
                              <a:cubicBezTo>
                                <a:pt x="470" y="1919"/>
                                <a:pt x="310" y="1912"/>
                                <a:pt x="297" y="1912"/>
                              </a:cubicBezTo>
                              <a:cubicBezTo>
                                <a:pt x="285" y="1912"/>
                                <a:pt x="125" y="1919"/>
                                <a:pt x="49" y="1919"/>
                              </a:cubicBezTo>
                              <a:cubicBezTo>
                                <a:pt x="21" y="1919"/>
                                <a:pt x="8" y="1914"/>
                                <a:pt x="8" y="1899"/>
                              </a:cubicBezTo>
                              <a:cubicBezTo>
                                <a:pt x="8" y="1891"/>
                                <a:pt x="13" y="1883"/>
                                <a:pt x="28" y="1883"/>
                              </a:cubicBezTo>
                              <a:cubicBezTo>
                                <a:pt x="51" y="1883"/>
                                <a:pt x="82" y="1878"/>
                                <a:pt x="104" y="1873"/>
                              </a:cubicBezTo>
                              <a:cubicBezTo>
                                <a:pt x="155" y="1863"/>
                                <a:pt x="168" y="1808"/>
                                <a:pt x="178" y="1734"/>
                              </a:cubicBezTo>
                              <a:cubicBezTo>
                                <a:pt x="191" y="1627"/>
                                <a:pt x="191" y="1427"/>
                                <a:pt x="191" y="1183"/>
                              </a:cubicBezTo>
                              <a:lnTo>
                                <a:pt x="191" y="736"/>
                              </a:lnTo>
                              <a:cubicBezTo>
                                <a:pt x="191" y="340"/>
                                <a:pt x="191" y="269"/>
                                <a:pt x="186" y="188"/>
                              </a:cubicBezTo>
                              <a:cubicBezTo>
                                <a:pt x="180" y="101"/>
                                <a:pt x="155" y="58"/>
                                <a:pt x="99" y="45"/>
                              </a:cubicBezTo>
                              <a:cubicBezTo>
                                <a:pt x="71" y="38"/>
                                <a:pt x="38" y="35"/>
                                <a:pt x="21" y="35"/>
                              </a:cubicBezTo>
                              <a:cubicBezTo>
                                <a:pt x="10" y="35"/>
                                <a:pt x="0" y="30"/>
                                <a:pt x="0" y="20"/>
                              </a:cubicBezTo>
                              <a:cubicBezTo>
                                <a:pt x="0" y="5"/>
                                <a:pt x="13" y="0"/>
                                <a:pt x="41" y="0"/>
                              </a:cubicBezTo>
                              <a:cubicBezTo>
                                <a:pt x="125" y="0"/>
                                <a:pt x="285" y="7"/>
                                <a:pt x="297" y="7"/>
                              </a:cubicBezTo>
                              <a:cubicBezTo>
                                <a:pt x="310" y="7"/>
                                <a:pt x="470" y="0"/>
                                <a:pt x="546" y="0"/>
                              </a:cubicBezTo>
                              <a:cubicBezTo>
                                <a:pt x="574" y="0"/>
                                <a:pt x="587" y="5"/>
                                <a:pt x="587" y="20"/>
                              </a:cubicBezTo>
                              <a:cubicBezTo>
                                <a:pt x="587" y="30"/>
                                <a:pt x="577" y="35"/>
                                <a:pt x="566" y="35"/>
                              </a:cubicBezTo>
                              <a:cubicBezTo>
                                <a:pt x="549" y="35"/>
                                <a:pt x="533" y="38"/>
                                <a:pt x="503" y="43"/>
                              </a:cubicBezTo>
                              <a:cubicBezTo>
                                <a:pt x="434" y="56"/>
                                <a:pt x="414" y="99"/>
                                <a:pt x="409" y="188"/>
                              </a:cubicBezTo>
                              <a:cubicBezTo>
                                <a:pt x="404" y="269"/>
                                <a:pt x="404" y="340"/>
                                <a:pt x="404" y="736"/>
                              </a:cubicBezTo>
                              <a:lnTo>
                                <a:pt x="404" y="1183"/>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1" name="Freeform 31"/>
                        <a:cNvSpPr>
                          <a:spLocks/>
                        </a:cNvSpPr>
                      </a:nvSpPr>
                      <a:spPr bwMode="black">
                        <a:xfrm>
                          <a:off x="3688" y="555"/>
                          <a:ext cx="262" cy="253"/>
                        </a:xfrm>
                        <a:custGeom>
                          <a:avLst/>
                          <a:gdLst>
                            <a:gd name="T0" fmla="*/ 0 w 2041"/>
                            <a:gd name="T1" fmla="*/ 0 h 1973"/>
                            <a:gd name="T2" fmla="*/ 0 w 2041"/>
                            <a:gd name="T3" fmla="*/ 0 h 1973"/>
                            <a:gd name="T4" fmla="*/ 0 w 2041"/>
                            <a:gd name="T5" fmla="*/ 0 h 1973"/>
                            <a:gd name="T6" fmla="*/ 0 w 2041"/>
                            <a:gd name="T7" fmla="*/ 0 h 1973"/>
                            <a:gd name="T8" fmla="*/ 0 w 2041"/>
                            <a:gd name="T9" fmla="*/ 0 h 1973"/>
                            <a:gd name="T10" fmla="*/ 0 w 2041"/>
                            <a:gd name="T11" fmla="*/ 0 h 1973"/>
                            <a:gd name="T12" fmla="*/ 0 w 2041"/>
                            <a:gd name="T13" fmla="*/ 0 h 1973"/>
                            <a:gd name="T14" fmla="*/ 0 w 2041"/>
                            <a:gd name="T15" fmla="*/ 0 h 1973"/>
                            <a:gd name="T16" fmla="*/ 0 w 2041"/>
                            <a:gd name="T17" fmla="*/ 0 h 1973"/>
                            <a:gd name="T18" fmla="*/ 0 w 2041"/>
                            <a:gd name="T19" fmla="*/ 0 h 1973"/>
                            <a:gd name="T20" fmla="*/ 0 w 2041"/>
                            <a:gd name="T21" fmla="*/ 0 h 1973"/>
                            <a:gd name="T22" fmla="*/ 0 w 2041"/>
                            <a:gd name="T23" fmla="*/ 0 h 1973"/>
                            <a:gd name="T24" fmla="*/ 0 w 2041"/>
                            <a:gd name="T25" fmla="*/ 0 h 1973"/>
                            <a:gd name="T26" fmla="*/ 0 w 2041"/>
                            <a:gd name="T27" fmla="*/ 0 h 1973"/>
                            <a:gd name="T28" fmla="*/ 0 w 2041"/>
                            <a:gd name="T29" fmla="*/ 0 h 1973"/>
                            <a:gd name="T30" fmla="*/ 0 w 2041"/>
                            <a:gd name="T31" fmla="*/ 0 h 1973"/>
                            <a:gd name="T32" fmla="*/ 0 w 2041"/>
                            <a:gd name="T33" fmla="*/ 0 h 1973"/>
                            <a:gd name="T34" fmla="*/ 0 w 2041"/>
                            <a:gd name="T35" fmla="*/ 0 h 1973"/>
                            <a:gd name="T36" fmla="*/ 0 w 2041"/>
                            <a:gd name="T37" fmla="*/ 0 h 1973"/>
                            <a:gd name="T38" fmla="*/ 0 w 2041"/>
                            <a:gd name="T39" fmla="*/ 0 h 1973"/>
                            <a:gd name="T40" fmla="*/ 0 w 2041"/>
                            <a:gd name="T41" fmla="*/ 0 h 1973"/>
                            <a:gd name="T42" fmla="*/ 0 w 2041"/>
                            <a:gd name="T43" fmla="*/ 0 h 1973"/>
                            <a:gd name="T44" fmla="*/ 0 w 2041"/>
                            <a:gd name="T45" fmla="*/ 0 h 1973"/>
                            <a:gd name="T46" fmla="*/ 0 w 2041"/>
                            <a:gd name="T47" fmla="*/ 0 h 1973"/>
                            <a:gd name="T48" fmla="*/ 0 w 2041"/>
                            <a:gd name="T49" fmla="*/ 0 h 1973"/>
                            <a:gd name="T50" fmla="*/ 0 w 2041"/>
                            <a:gd name="T51" fmla="*/ 0 h 1973"/>
                            <a:gd name="T52" fmla="*/ 0 w 2041"/>
                            <a:gd name="T53" fmla="*/ 0 h 1973"/>
                            <a:gd name="T54" fmla="*/ 0 w 2041"/>
                            <a:gd name="T55" fmla="*/ 0 h 1973"/>
                            <a:gd name="T56" fmla="*/ 0 w 2041"/>
                            <a:gd name="T57" fmla="*/ 0 h 1973"/>
                            <a:gd name="T58" fmla="*/ 0 w 2041"/>
                            <a:gd name="T59" fmla="*/ 0 h 1973"/>
                            <a:gd name="T60" fmla="*/ 0 w 2041"/>
                            <a:gd name="T61" fmla="*/ 0 h 1973"/>
                            <a:gd name="T62" fmla="*/ 0 w 2041"/>
                            <a:gd name="T63" fmla="*/ 0 h 1973"/>
                            <a:gd name="T64" fmla="*/ 0 w 2041"/>
                            <a:gd name="T65" fmla="*/ 0 h 197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041"/>
                            <a:gd name="T100" fmla="*/ 0 h 1973"/>
                            <a:gd name="T101" fmla="*/ 2041 w 2041"/>
                            <a:gd name="T102" fmla="*/ 1973 h 1973"/>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041" h="1973">
                              <a:moveTo>
                                <a:pt x="353" y="1610"/>
                              </a:moveTo>
                              <a:cubicBezTo>
                                <a:pt x="358" y="1818"/>
                                <a:pt x="384" y="1884"/>
                                <a:pt x="452" y="1904"/>
                              </a:cubicBezTo>
                              <a:cubicBezTo>
                                <a:pt x="500" y="1917"/>
                                <a:pt x="556" y="1919"/>
                                <a:pt x="579" y="1919"/>
                              </a:cubicBezTo>
                              <a:cubicBezTo>
                                <a:pt x="592" y="1919"/>
                                <a:pt x="599" y="1925"/>
                                <a:pt x="599" y="1935"/>
                              </a:cubicBezTo>
                              <a:cubicBezTo>
                                <a:pt x="599" y="1950"/>
                                <a:pt x="584" y="1955"/>
                                <a:pt x="554" y="1955"/>
                              </a:cubicBezTo>
                              <a:cubicBezTo>
                                <a:pt x="409" y="1955"/>
                                <a:pt x="307" y="1948"/>
                                <a:pt x="285" y="1948"/>
                              </a:cubicBezTo>
                              <a:cubicBezTo>
                                <a:pt x="262" y="1948"/>
                                <a:pt x="155" y="1955"/>
                                <a:pt x="41" y="1955"/>
                              </a:cubicBezTo>
                              <a:cubicBezTo>
                                <a:pt x="16" y="1955"/>
                                <a:pt x="0" y="1952"/>
                                <a:pt x="0" y="1935"/>
                              </a:cubicBezTo>
                              <a:cubicBezTo>
                                <a:pt x="0" y="1925"/>
                                <a:pt x="8" y="1919"/>
                                <a:pt x="21" y="1919"/>
                              </a:cubicBezTo>
                              <a:cubicBezTo>
                                <a:pt x="41" y="1919"/>
                                <a:pt x="86" y="1917"/>
                                <a:pt x="125" y="1904"/>
                              </a:cubicBezTo>
                              <a:cubicBezTo>
                                <a:pt x="188" y="1887"/>
                                <a:pt x="201" y="1813"/>
                                <a:pt x="201" y="1582"/>
                              </a:cubicBezTo>
                              <a:lnTo>
                                <a:pt x="203" y="127"/>
                              </a:lnTo>
                              <a:cubicBezTo>
                                <a:pt x="203" y="28"/>
                                <a:pt x="211" y="0"/>
                                <a:pt x="231" y="0"/>
                              </a:cubicBezTo>
                              <a:cubicBezTo>
                                <a:pt x="252" y="0"/>
                                <a:pt x="295" y="56"/>
                                <a:pt x="320" y="81"/>
                              </a:cubicBezTo>
                              <a:cubicBezTo>
                                <a:pt x="358" y="125"/>
                                <a:pt x="736" y="533"/>
                                <a:pt x="1127" y="952"/>
                              </a:cubicBezTo>
                              <a:cubicBezTo>
                                <a:pt x="1379" y="1221"/>
                                <a:pt x="1655" y="1531"/>
                                <a:pt x="1737" y="1615"/>
                              </a:cubicBezTo>
                              <a:lnTo>
                                <a:pt x="1709" y="325"/>
                              </a:lnTo>
                              <a:cubicBezTo>
                                <a:pt x="1706" y="160"/>
                                <a:pt x="1688" y="104"/>
                                <a:pt x="1610" y="84"/>
                              </a:cubicBezTo>
                              <a:cubicBezTo>
                                <a:pt x="1564" y="74"/>
                                <a:pt x="1506" y="71"/>
                                <a:pt x="1485" y="71"/>
                              </a:cubicBezTo>
                              <a:cubicBezTo>
                                <a:pt x="1468" y="71"/>
                                <a:pt x="1465" y="64"/>
                                <a:pt x="1465" y="53"/>
                              </a:cubicBezTo>
                              <a:cubicBezTo>
                                <a:pt x="1465" y="38"/>
                                <a:pt x="1485" y="36"/>
                                <a:pt x="1516" y="36"/>
                              </a:cubicBezTo>
                              <a:cubicBezTo>
                                <a:pt x="1630" y="36"/>
                                <a:pt x="1752" y="43"/>
                                <a:pt x="1780" y="43"/>
                              </a:cubicBezTo>
                              <a:cubicBezTo>
                                <a:pt x="1808" y="43"/>
                                <a:pt x="1892" y="36"/>
                                <a:pt x="1996" y="36"/>
                              </a:cubicBezTo>
                              <a:cubicBezTo>
                                <a:pt x="2024" y="36"/>
                                <a:pt x="2041" y="38"/>
                                <a:pt x="2041" y="53"/>
                              </a:cubicBezTo>
                              <a:cubicBezTo>
                                <a:pt x="2041" y="64"/>
                                <a:pt x="2031" y="71"/>
                                <a:pt x="2014" y="71"/>
                              </a:cubicBezTo>
                              <a:cubicBezTo>
                                <a:pt x="2001" y="71"/>
                                <a:pt x="1983" y="71"/>
                                <a:pt x="1952" y="79"/>
                              </a:cubicBezTo>
                              <a:cubicBezTo>
                                <a:pt x="1869" y="97"/>
                                <a:pt x="1859" y="153"/>
                                <a:pt x="1859" y="305"/>
                              </a:cubicBezTo>
                              <a:lnTo>
                                <a:pt x="1854" y="1793"/>
                              </a:lnTo>
                              <a:cubicBezTo>
                                <a:pt x="1854" y="1960"/>
                                <a:pt x="1848" y="1973"/>
                                <a:pt x="1831" y="1973"/>
                              </a:cubicBezTo>
                              <a:cubicBezTo>
                                <a:pt x="1810" y="1973"/>
                                <a:pt x="1780" y="1945"/>
                                <a:pt x="1645" y="1810"/>
                              </a:cubicBezTo>
                              <a:cubicBezTo>
                                <a:pt x="1617" y="1785"/>
                                <a:pt x="1252" y="1412"/>
                                <a:pt x="983" y="1122"/>
                              </a:cubicBezTo>
                              <a:cubicBezTo>
                                <a:pt x="688" y="805"/>
                                <a:pt x="401" y="485"/>
                                <a:pt x="320" y="394"/>
                              </a:cubicBezTo>
                              <a:lnTo>
                                <a:pt x="353" y="1610"/>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2" name="Freeform 32"/>
                        <a:cNvSpPr>
                          <a:spLocks/>
                        </a:cNvSpPr>
                      </a:nvSpPr>
                      <a:spPr bwMode="black">
                        <a:xfrm>
                          <a:off x="3990" y="555"/>
                          <a:ext cx="243" cy="255"/>
                        </a:xfrm>
                        <a:custGeom>
                          <a:avLst/>
                          <a:gdLst>
                            <a:gd name="T0" fmla="*/ 0 w 1892"/>
                            <a:gd name="T1" fmla="*/ 0 h 1991"/>
                            <a:gd name="T2" fmla="*/ 0 w 1892"/>
                            <a:gd name="T3" fmla="*/ 0 h 1991"/>
                            <a:gd name="T4" fmla="*/ 0 w 1892"/>
                            <a:gd name="T5" fmla="*/ 0 h 1991"/>
                            <a:gd name="T6" fmla="*/ 0 w 1892"/>
                            <a:gd name="T7" fmla="*/ 0 h 1991"/>
                            <a:gd name="T8" fmla="*/ 0 w 1892"/>
                            <a:gd name="T9" fmla="*/ 0 h 1991"/>
                            <a:gd name="T10" fmla="*/ 0 w 1892"/>
                            <a:gd name="T11" fmla="*/ 0 h 1991"/>
                            <a:gd name="T12" fmla="*/ 0 w 1892"/>
                            <a:gd name="T13" fmla="*/ 0 h 1991"/>
                            <a:gd name="T14" fmla="*/ 0 w 1892"/>
                            <a:gd name="T15" fmla="*/ 0 h 1991"/>
                            <a:gd name="T16" fmla="*/ 0 w 1892"/>
                            <a:gd name="T17" fmla="*/ 0 h 1991"/>
                            <a:gd name="T18" fmla="*/ 0 w 1892"/>
                            <a:gd name="T19" fmla="*/ 0 h 1991"/>
                            <a:gd name="T20" fmla="*/ 0 w 1892"/>
                            <a:gd name="T21" fmla="*/ 0 h 1991"/>
                            <a:gd name="T22" fmla="*/ 0 w 1892"/>
                            <a:gd name="T23" fmla="*/ 0 h 1991"/>
                            <a:gd name="T24" fmla="*/ 0 w 1892"/>
                            <a:gd name="T25" fmla="*/ 0 h 1991"/>
                            <a:gd name="T26" fmla="*/ 0 w 1892"/>
                            <a:gd name="T27" fmla="*/ 0 h 1991"/>
                            <a:gd name="T28" fmla="*/ 0 w 1892"/>
                            <a:gd name="T29" fmla="*/ 0 h 1991"/>
                            <a:gd name="T30" fmla="*/ 0 w 1892"/>
                            <a:gd name="T31" fmla="*/ 0 h 1991"/>
                            <a:gd name="T32" fmla="*/ 0 w 1892"/>
                            <a:gd name="T33" fmla="*/ 0 h 1991"/>
                            <a:gd name="T34" fmla="*/ 0 w 1892"/>
                            <a:gd name="T35" fmla="*/ 0 h 1991"/>
                            <a:gd name="T36" fmla="*/ 0 w 1892"/>
                            <a:gd name="T37" fmla="*/ 0 h 1991"/>
                            <a:gd name="T38" fmla="*/ 0 w 1892"/>
                            <a:gd name="T39" fmla="*/ 0 h 1991"/>
                            <a:gd name="T40" fmla="*/ 0 w 1892"/>
                            <a:gd name="T41" fmla="*/ 0 h 1991"/>
                            <a:gd name="T42" fmla="*/ 0 w 1892"/>
                            <a:gd name="T43" fmla="*/ 0 h 1991"/>
                            <a:gd name="T44" fmla="*/ 0 w 1892"/>
                            <a:gd name="T45" fmla="*/ 0 h 1991"/>
                            <a:gd name="T46" fmla="*/ 0 w 1892"/>
                            <a:gd name="T47" fmla="*/ 0 h 1991"/>
                            <a:gd name="T48" fmla="*/ 0 w 1892"/>
                            <a:gd name="T49" fmla="*/ 0 h 1991"/>
                            <a:gd name="T50" fmla="*/ 0 w 1892"/>
                            <a:gd name="T51" fmla="*/ 0 h 1991"/>
                            <a:gd name="T52" fmla="*/ 0 w 1892"/>
                            <a:gd name="T53" fmla="*/ 0 h 1991"/>
                            <a:gd name="T54" fmla="*/ 0 w 1892"/>
                            <a:gd name="T55" fmla="*/ 0 h 1991"/>
                            <a:gd name="T56" fmla="*/ 0 w 1892"/>
                            <a:gd name="T57" fmla="*/ 0 h 1991"/>
                            <a:gd name="T58" fmla="*/ 0 w 1892"/>
                            <a:gd name="T59" fmla="*/ 0 h 1991"/>
                            <a:gd name="T60" fmla="*/ 0 w 1892"/>
                            <a:gd name="T61" fmla="*/ 0 h 1991"/>
                            <a:gd name="T62" fmla="*/ 0 w 1892"/>
                            <a:gd name="T63" fmla="*/ 0 h 1991"/>
                            <a:gd name="T64" fmla="*/ 0 w 1892"/>
                            <a:gd name="T65" fmla="*/ 0 h 1991"/>
                            <a:gd name="T66" fmla="*/ 0 w 1892"/>
                            <a:gd name="T67" fmla="*/ 0 h 199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892"/>
                            <a:gd name="T103" fmla="*/ 0 h 1991"/>
                            <a:gd name="T104" fmla="*/ 1892 w 1892"/>
                            <a:gd name="T105" fmla="*/ 1991 h 1991"/>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892" h="1991">
                              <a:moveTo>
                                <a:pt x="1496" y="1308"/>
                              </a:moveTo>
                              <a:cubicBezTo>
                                <a:pt x="1496" y="1102"/>
                                <a:pt x="1483" y="1074"/>
                                <a:pt x="1381" y="1046"/>
                              </a:cubicBezTo>
                              <a:cubicBezTo>
                                <a:pt x="1361" y="1041"/>
                                <a:pt x="1318" y="1039"/>
                                <a:pt x="1295" y="1039"/>
                              </a:cubicBezTo>
                              <a:cubicBezTo>
                                <a:pt x="1285" y="1039"/>
                                <a:pt x="1275" y="1034"/>
                                <a:pt x="1275" y="1023"/>
                              </a:cubicBezTo>
                              <a:cubicBezTo>
                                <a:pt x="1275" y="1008"/>
                                <a:pt x="1288" y="1003"/>
                                <a:pt x="1315" y="1003"/>
                              </a:cubicBezTo>
                              <a:cubicBezTo>
                                <a:pt x="1430" y="1003"/>
                                <a:pt x="1590" y="1011"/>
                                <a:pt x="1602" y="1011"/>
                              </a:cubicBezTo>
                              <a:cubicBezTo>
                                <a:pt x="1615" y="1011"/>
                                <a:pt x="1775" y="1003"/>
                                <a:pt x="1851" y="1003"/>
                              </a:cubicBezTo>
                              <a:cubicBezTo>
                                <a:pt x="1879" y="1003"/>
                                <a:pt x="1892" y="1008"/>
                                <a:pt x="1892" y="1023"/>
                              </a:cubicBezTo>
                              <a:cubicBezTo>
                                <a:pt x="1892" y="1034"/>
                                <a:pt x="1881" y="1039"/>
                                <a:pt x="1871" y="1039"/>
                              </a:cubicBezTo>
                              <a:cubicBezTo>
                                <a:pt x="1854" y="1039"/>
                                <a:pt x="1838" y="1041"/>
                                <a:pt x="1808" y="1046"/>
                              </a:cubicBezTo>
                              <a:cubicBezTo>
                                <a:pt x="1740" y="1059"/>
                                <a:pt x="1719" y="1102"/>
                                <a:pt x="1714" y="1191"/>
                              </a:cubicBezTo>
                              <a:cubicBezTo>
                                <a:pt x="1709" y="1272"/>
                                <a:pt x="1709" y="1348"/>
                                <a:pt x="1709" y="1455"/>
                              </a:cubicBezTo>
                              <a:lnTo>
                                <a:pt x="1709" y="1739"/>
                              </a:lnTo>
                              <a:cubicBezTo>
                                <a:pt x="1709" y="1854"/>
                                <a:pt x="1706" y="1859"/>
                                <a:pt x="1676" y="1876"/>
                              </a:cubicBezTo>
                              <a:cubicBezTo>
                                <a:pt x="1513" y="1963"/>
                                <a:pt x="1285" y="1991"/>
                                <a:pt x="1138" y="1991"/>
                              </a:cubicBezTo>
                              <a:cubicBezTo>
                                <a:pt x="945" y="1991"/>
                                <a:pt x="584" y="1965"/>
                                <a:pt x="302" y="1719"/>
                              </a:cubicBezTo>
                              <a:cubicBezTo>
                                <a:pt x="148" y="1585"/>
                                <a:pt x="0" y="1313"/>
                                <a:pt x="0" y="995"/>
                              </a:cubicBezTo>
                              <a:cubicBezTo>
                                <a:pt x="0" y="589"/>
                                <a:pt x="198" y="302"/>
                                <a:pt x="424" y="160"/>
                              </a:cubicBezTo>
                              <a:cubicBezTo>
                                <a:pt x="653" y="18"/>
                                <a:pt x="904" y="0"/>
                                <a:pt x="1100" y="0"/>
                              </a:cubicBezTo>
                              <a:cubicBezTo>
                                <a:pt x="1260" y="0"/>
                                <a:pt x="1440" y="33"/>
                                <a:pt x="1488" y="43"/>
                              </a:cubicBezTo>
                              <a:cubicBezTo>
                                <a:pt x="1541" y="56"/>
                                <a:pt x="1630" y="66"/>
                                <a:pt x="1694" y="69"/>
                              </a:cubicBezTo>
                              <a:cubicBezTo>
                                <a:pt x="1719" y="71"/>
                                <a:pt x="1724" y="81"/>
                                <a:pt x="1724" y="92"/>
                              </a:cubicBezTo>
                              <a:cubicBezTo>
                                <a:pt x="1724" y="127"/>
                                <a:pt x="1706" y="198"/>
                                <a:pt x="1706" y="452"/>
                              </a:cubicBezTo>
                              <a:cubicBezTo>
                                <a:pt x="1706" y="493"/>
                                <a:pt x="1701" y="506"/>
                                <a:pt x="1684" y="506"/>
                              </a:cubicBezTo>
                              <a:cubicBezTo>
                                <a:pt x="1671" y="506"/>
                                <a:pt x="1668" y="490"/>
                                <a:pt x="1666" y="467"/>
                              </a:cubicBezTo>
                              <a:cubicBezTo>
                                <a:pt x="1663" y="432"/>
                                <a:pt x="1650" y="361"/>
                                <a:pt x="1612" y="300"/>
                              </a:cubicBezTo>
                              <a:cubicBezTo>
                                <a:pt x="1549" y="203"/>
                                <a:pt x="1343" y="94"/>
                                <a:pt x="1016" y="94"/>
                              </a:cubicBezTo>
                              <a:cubicBezTo>
                                <a:pt x="856" y="94"/>
                                <a:pt x="666" y="109"/>
                                <a:pt x="473" y="262"/>
                              </a:cubicBezTo>
                              <a:cubicBezTo>
                                <a:pt x="325" y="378"/>
                                <a:pt x="221" y="609"/>
                                <a:pt x="221" y="907"/>
                              </a:cubicBezTo>
                              <a:cubicBezTo>
                                <a:pt x="221" y="1264"/>
                                <a:pt x="401" y="1524"/>
                                <a:pt x="490" y="1610"/>
                              </a:cubicBezTo>
                              <a:cubicBezTo>
                                <a:pt x="691" y="1805"/>
                                <a:pt x="922" y="1881"/>
                                <a:pt x="1155" y="1881"/>
                              </a:cubicBezTo>
                              <a:cubicBezTo>
                                <a:pt x="1247" y="1881"/>
                                <a:pt x="1379" y="1866"/>
                                <a:pt x="1445" y="1828"/>
                              </a:cubicBezTo>
                              <a:cubicBezTo>
                                <a:pt x="1478" y="1810"/>
                                <a:pt x="1496" y="1782"/>
                                <a:pt x="1496" y="1739"/>
                              </a:cubicBezTo>
                              <a:lnTo>
                                <a:pt x="1496" y="1308"/>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3" name="Freeform 33"/>
                        <a:cNvSpPr>
                          <a:spLocks/>
                        </a:cNvSpPr>
                      </a:nvSpPr>
                      <a:spPr bwMode="black">
                        <a:xfrm>
                          <a:off x="4282" y="555"/>
                          <a:ext cx="126" cy="255"/>
                        </a:xfrm>
                        <a:custGeom>
                          <a:avLst/>
                          <a:gdLst>
                            <a:gd name="T0" fmla="*/ 0 w 978"/>
                            <a:gd name="T1" fmla="*/ 0 h 1991"/>
                            <a:gd name="T2" fmla="*/ 0 w 978"/>
                            <a:gd name="T3" fmla="*/ 0 h 1991"/>
                            <a:gd name="T4" fmla="*/ 0 w 978"/>
                            <a:gd name="T5" fmla="*/ 0 h 1991"/>
                            <a:gd name="T6" fmla="*/ 0 w 978"/>
                            <a:gd name="T7" fmla="*/ 0 h 1991"/>
                            <a:gd name="T8" fmla="*/ 0 w 978"/>
                            <a:gd name="T9" fmla="*/ 0 h 1991"/>
                            <a:gd name="T10" fmla="*/ 0 w 978"/>
                            <a:gd name="T11" fmla="*/ 0 h 1991"/>
                            <a:gd name="T12" fmla="*/ 0 w 978"/>
                            <a:gd name="T13" fmla="*/ 0 h 1991"/>
                            <a:gd name="T14" fmla="*/ 0 w 978"/>
                            <a:gd name="T15" fmla="*/ 0 h 1991"/>
                            <a:gd name="T16" fmla="*/ 0 w 978"/>
                            <a:gd name="T17" fmla="*/ 0 h 1991"/>
                            <a:gd name="T18" fmla="*/ 0 w 978"/>
                            <a:gd name="T19" fmla="*/ 0 h 1991"/>
                            <a:gd name="T20" fmla="*/ 0 w 978"/>
                            <a:gd name="T21" fmla="*/ 0 h 1991"/>
                            <a:gd name="T22" fmla="*/ 0 w 978"/>
                            <a:gd name="T23" fmla="*/ 0 h 1991"/>
                            <a:gd name="T24" fmla="*/ 0 w 978"/>
                            <a:gd name="T25" fmla="*/ 0 h 1991"/>
                            <a:gd name="T26" fmla="*/ 0 w 978"/>
                            <a:gd name="T27" fmla="*/ 0 h 1991"/>
                            <a:gd name="T28" fmla="*/ 0 w 978"/>
                            <a:gd name="T29" fmla="*/ 0 h 1991"/>
                            <a:gd name="T30" fmla="*/ 0 w 978"/>
                            <a:gd name="T31" fmla="*/ 0 h 1991"/>
                            <a:gd name="T32" fmla="*/ 0 w 978"/>
                            <a:gd name="T33" fmla="*/ 0 h 1991"/>
                            <a:gd name="T34" fmla="*/ 0 w 978"/>
                            <a:gd name="T35" fmla="*/ 0 h 1991"/>
                            <a:gd name="T36" fmla="*/ 0 w 978"/>
                            <a:gd name="T37" fmla="*/ 0 h 1991"/>
                            <a:gd name="T38" fmla="*/ 0 w 978"/>
                            <a:gd name="T39" fmla="*/ 0 h 1991"/>
                            <a:gd name="T40" fmla="*/ 0 w 978"/>
                            <a:gd name="T41" fmla="*/ 0 h 1991"/>
                            <a:gd name="T42" fmla="*/ 0 w 978"/>
                            <a:gd name="T43" fmla="*/ 0 h 1991"/>
                            <a:gd name="T44" fmla="*/ 0 w 978"/>
                            <a:gd name="T45" fmla="*/ 0 h 1991"/>
                            <a:gd name="T46" fmla="*/ 0 w 978"/>
                            <a:gd name="T47" fmla="*/ 0 h 1991"/>
                            <a:gd name="T48" fmla="*/ 0 w 978"/>
                            <a:gd name="T49" fmla="*/ 0 h 1991"/>
                            <a:gd name="T50" fmla="*/ 0 w 978"/>
                            <a:gd name="T51" fmla="*/ 0 h 1991"/>
                            <a:gd name="T52" fmla="*/ 0 w 978"/>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8"/>
                            <a:gd name="T82" fmla="*/ 0 h 1991"/>
                            <a:gd name="T83" fmla="*/ 978 w 978"/>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8" h="1991">
                              <a:moveTo>
                                <a:pt x="39" y="1922"/>
                              </a:moveTo>
                              <a:cubicBezTo>
                                <a:pt x="3" y="1904"/>
                                <a:pt x="0" y="1894"/>
                                <a:pt x="0" y="1826"/>
                              </a:cubicBezTo>
                              <a:cubicBezTo>
                                <a:pt x="0" y="1699"/>
                                <a:pt x="11" y="1597"/>
                                <a:pt x="13" y="1556"/>
                              </a:cubicBezTo>
                              <a:cubicBezTo>
                                <a:pt x="16" y="1529"/>
                                <a:pt x="21" y="1516"/>
                                <a:pt x="34" y="1516"/>
                              </a:cubicBezTo>
                              <a:cubicBezTo>
                                <a:pt x="49" y="1516"/>
                                <a:pt x="51" y="1524"/>
                                <a:pt x="51" y="1544"/>
                              </a:cubicBezTo>
                              <a:cubicBezTo>
                                <a:pt x="51" y="1567"/>
                                <a:pt x="51" y="1602"/>
                                <a:pt x="59" y="1638"/>
                              </a:cubicBezTo>
                              <a:cubicBezTo>
                                <a:pt x="97" y="1826"/>
                                <a:pt x="265" y="1897"/>
                                <a:pt x="435" y="1897"/>
                              </a:cubicBezTo>
                              <a:cubicBezTo>
                                <a:pt x="678" y="1897"/>
                                <a:pt x="798" y="1722"/>
                                <a:pt x="798" y="1559"/>
                              </a:cubicBezTo>
                              <a:cubicBezTo>
                                <a:pt x="798" y="1384"/>
                                <a:pt x="724" y="1282"/>
                                <a:pt x="506" y="1102"/>
                              </a:cubicBezTo>
                              <a:lnTo>
                                <a:pt x="392" y="1008"/>
                              </a:lnTo>
                              <a:cubicBezTo>
                                <a:pt x="123" y="787"/>
                                <a:pt x="61" y="630"/>
                                <a:pt x="61" y="457"/>
                              </a:cubicBezTo>
                              <a:cubicBezTo>
                                <a:pt x="61" y="185"/>
                                <a:pt x="265" y="0"/>
                                <a:pt x="587" y="0"/>
                              </a:cubicBezTo>
                              <a:cubicBezTo>
                                <a:pt x="686" y="0"/>
                                <a:pt x="760" y="10"/>
                                <a:pt x="823" y="26"/>
                              </a:cubicBezTo>
                              <a:cubicBezTo>
                                <a:pt x="871" y="36"/>
                                <a:pt x="892" y="38"/>
                                <a:pt x="912" y="38"/>
                              </a:cubicBezTo>
                              <a:cubicBezTo>
                                <a:pt x="933" y="38"/>
                                <a:pt x="937" y="43"/>
                                <a:pt x="937" y="56"/>
                              </a:cubicBezTo>
                              <a:cubicBezTo>
                                <a:pt x="937" y="69"/>
                                <a:pt x="927" y="153"/>
                                <a:pt x="927" y="325"/>
                              </a:cubicBezTo>
                              <a:cubicBezTo>
                                <a:pt x="927" y="366"/>
                                <a:pt x="922" y="384"/>
                                <a:pt x="909" y="384"/>
                              </a:cubicBezTo>
                              <a:cubicBezTo>
                                <a:pt x="894" y="384"/>
                                <a:pt x="892" y="371"/>
                                <a:pt x="889" y="351"/>
                              </a:cubicBezTo>
                              <a:cubicBezTo>
                                <a:pt x="887" y="320"/>
                                <a:pt x="871" y="252"/>
                                <a:pt x="856" y="224"/>
                              </a:cubicBezTo>
                              <a:cubicBezTo>
                                <a:pt x="841" y="196"/>
                                <a:pt x="772" y="89"/>
                                <a:pt x="539" y="89"/>
                              </a:cubicBezTo>
                              <a:cubicBezTo>
                                <a:pt x="364" y="89"/>
                                <a:pt x="227" y="198"/>
                                <a:pt x="227" y="384"/>
                              </a:cubicBezTo>
                              <a:cubicBezTo>
                                <a:pt x="227" y="528"/>
                                <a:pt x="292" y="620"/>
                                <a:pt x="536" y="810"/>
                              </a:cubicBezTo>
                              <a:lnTo>
                                <a:pt x="607" y="866"/>
                              </a:lnTo>
                              <a:cubicBezTo>
                                <a:pt x="907" y="1102"/>
                                <a:pt x="978" y="1259"/>
                                <a:pt x="978" y="1463"/>
                              </a:cubicBezTo>
                              <a:cubicBezTo>
                                <a:pt x="978" y="1567"/>
                                <a:pt x="937" y="1760"/>
                                <a:pt x="762" y="1884"/>
                              </a:cubicBezTo>
                              <a:cubicBezTo>
                                <a:pt x="653" y="1960"/>
                                <a:pt x="516" y="1991"/>
                                <a:pt x="379" y="1991"/>
                              </a:cubicBezTo>
                              <a:cubicBezTo>
                                <a:pt x="259" y="1991"/>
                                <a:pt x="143" y="1973"/>
                                <a:pt x="39"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4" name="Line 34"/>
                        <a:cNvSpPr>
                          <a:spLocks noChangeShapeType="1"/>
                        </a:cNvSpPr>
                      </a:nvSpPr>
                      <a:spPr bwMode="black">
                        <a:xfrm>
                          <a:off x="1395" y="937"/>
                          <a:ext cx="2946" cy="1"/>
                        </a:xfrm>
                        <a:prstGeom prst="line">
                          <a:avLst/>
                        </a:prstGeom>
                        <a:noFill/>
                        <a:ln w="25400">
                          <a:solidFill>
                            <a:srgbClr val="000000"/>
                          </a:solidFill>
                          <a:miter lim="800000"/>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6215" name="Line 35"/>
                        <a:cNvSpPr>
                          <a:spLocks noChangeShapeType="1"/>
                        </a:cNvSpPr>
                      </a:nvSpPr>
                      <a:spPr bwMode="black">
                        <a:xfrm>
                          <a:off x="1395" y="448"/>
                          <a:ext cx="2946" cy="1"/>
                        </a:xfrm>
                        <a:prstGeom prst="line">
                          <a:avLst/>
                        </a:prstGeom>
                        <a:noFill/>
                        <a:ln w="25400">
                          <a:solidFill>
                            <a:srgbClr val="000000"/>
                          </a:solidFill>
                          <a:miter lim="800000"/>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lc:lockedCanvas>
              </a:graphicData>
            </a:graphic>
          </wp:inline>
        </w:drawing>
      </w:r>
    </w:p>
    <w:p w:rsidR="001B3376" w:rsidRPr="00A201CB" w:rsidRDefault="006E32EF" w:rsidP="00136DFD">
      <w:pPr>
        <w:jc w:val="center"/>
        <w:rPr>
          <w:rFonts w:ascii="Arial" w:hAnsi="Arial" w:cs="Arial"/>
        </w:rPr>
      </w:pPr>
      <w:r>
        <w:rPr>
          <w:rFonts w:ascii="Arial" w:hAnsi="Arial" w:cs="Arial"/>
          <w:noProof/>
        </w:rPr>
        <w:drawing>
          <wp:anchor distT="0" distB="0" distL="114300" distR="114300" simplePos="0" relativeHeight="251657728" behindDoc="0" locked="0" layoutInCell="1" allowOverlap="1">
            <wp:simplePos x="0" y="0"/>
            <wp:positionH relativeFrom="column">
              <wp:posOffset>95250</wp:posOffset>
            </wp:positionH>
            <wp:positionV relativeFrom="paragraph">
              <wp:posOffset>11430</wp:posOffset>
            </wp:positionV>
            <wp:extent cx="6038850" cy="571500"/>
            <wp:effectExtent l="19050" t="0" r="0" b="0"/>
            <wp:wrapNone/>
            <wp:docPr id="7"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cstate="print"/>
                    <a:srcRect/>
                    <a:stretch>
                      <a:fillRect/>
                    </a:stretch>
                  </pic:blipFill>
                  <pic:spPr bwMode="auto">
                    <a:xfrm>
                      <a:off x="0" y="0"/>
                      <a:ext cx="6038850" cy="571500"/>
                    </a:xfrm>
                    <a:prstGeom prst="rect">
                      <a:avLst/>
                    </a:prstGeom>
                    <a:noFill/>
                    <a:ln w="9525">
                      <a:noFill/>
                      <a:miter lim="800000"/>
                      <a:headEnd/>
                      <a:tailEnd/>
                    </a:ln>
                  </pic:spPr>
                </pic:pic>
              </a:graphicData>
            </a:graphic>
          </wp:anchor>
        </w:drawing>
      </w:r>
    </w:p>
    <w:p w:rsidR="00136DFD" w:rsidRPr="00A201CB" w:rsidRDefault="00136DFD" w:rsidP="00136DFD">
      <w:pPr>
        <w:jc w:val="center"/>
        <w:rPr>
          <w:rFonts w:ascii="Arial" w:hAnsi="Arial" w:cs="Arial"/>
        </w:rPr>
      </w:pPr>
    </w:p>
    <w:p w:rsidR="008F3260" w:rsidRPr="00A201CB" w:rsidRDefault="008F3260" w:rsidP="00C31A46">
      <w:pPr>
        <w:pStyle w:val="BodyTextIndent2"/>
        <w:ind w:left="0"/>
        <w:jc w:val="both"/>
        <w:rPr>
          <w:sz w:val="40"/>
        </w:rPr>
      </w:pPr>
    </w:p>
    <w:p w:rsidR="00FE6754" w:rsidRPr="00AA7671" w:rsidRDefault="002F4CF5">
      <w:pPr>
        <w:pStyle w:val="BodyTextIndent2"/>
        <w:rPr>
          <w:sz w:val="40"/>
          <w:lang w:val="fr-FR"/>
        </w:rPr>
      </w:pPr>
      <w:r w:rsidRPr="00AA7671">
        <w:rPr>
          <w:sz w:val="40"/>
          <w:lang w:val="fr-FR"/>
        </w:rPr>
        <w:t xml:space="preserve">OBU </w:t>
      </w:r>
      <w:r w:rsidR="00FE6754" w:rsidRPr="00AA7671">
        <w:rPr>
          <w:sz w:val="40"/>
          <w:lang w:val="fr-FR"/>
        </w:rPr>
        <w:t>Product Requirements Document (</w:t>
      </w:r>
      <w:smartTag w:uri="urn:schemas-microsoft-com:office:smarttags" w:element="stockticker">
        <w:r w:rsidR="00FE6754" w:rsidRPr="00AA7671">
          <w:rPr>
            <w:sz w:val="40"/>
            <w:lang w:val="fr-FR"/>
          </w:rPr>
          <w:t>PRD</w:t>
        </w:r>
      </w:smartTag>
      <w:r w:rsidR="00790E73" w:rsidRPr="00AA7671">
        <w:rPr>
          <w:sz w:val="40"/>
          <w:lang w:val="fr-FR"/>
        </w:rPr>
        <w:t>)</w:t>
      </w:r>
    </w:p>
    <w:p w:rsidR="00FE6754" w:rsidRPr="00AA7671" w:rsidRDefault="00FE6754">
      <w:pPr>
        <w:jc w:val="center"/>
        <w:rPr>
          <w:rFonts w:ascii="Arial" w:hAnsi="Arial" w:cs="Arial"/>
          <w:b/>
          <w:sz w:val="40"/>
          <w:lang w:val="fr-FR"/>
        </w:rPr>
      </w:pPr>
    </w:p>
    <w:p w:rsidR="00FE6754" w:rsidRPr="00A201CB" w:rsidRDefault="002D308F" w:rsidP="00347938">
      <w:pPr>
        <w:jc w:val="center"/>
        <w:rPr>
          <w:rFonts w:ascii="Arial" w:hAnsi="Arial" w:cs="Arial"/>
          <w:b/>
          <w:i/>
          <w:sz w:val="40"/>
        </w:rPr>
      </w:pPr>
      <w:r>
        <w:rPr>
          <w:rFonts w:ascii="Arial" w:hAnsi="Arial" w:cs="Arial"/>
          <w:b/>
          <w:i/>
          <w:sz w:val="40"/>
        </w:rPr>
        <w:t>SHC</w:t>
      </w:r>
      <w:r w:rsidR="009D3806">
        <w:rPr>
          <w:rFonts w:ascii="Arial" w:hAnsi="Arial" w:cs="Arial"/>
          <w:b/>
          <w:i/>
          <w:sz w:val="40"/>
        </w:rPr>
        <w:t xml:space="preserve"> –</w:t>
      </w:r>
      <w:r w:rsidR="001A0019">
        <w:rPr>
          <w:rFonts w:ascii="Arial" w:hAnsi="Arial" w:cs="Arial"/>
          <w:b/>
          <w:i/>
          <w:sz w:val="40"/>
        </w:rPr>
        <w:t xml:space="preserve"> Communities </w:t>
      </w:r>
      <w:r w:rsidR="005F183B">
        <w:rPr>
          <w:rFonts w:ascii="Arial" w:hAnsi="Arial" w:cs="Arial"/>
          <w:b/>
          <w:i/>
          <w:sz w:val="40"/>
        </w:rPr>
        <w:t>Moderation</w:t>
      </w:r>
    </w:p>
    <w:p w:rsidR="009D3806" w:rsidRPr="009D3806" w:rsidRDefault="009D3806">
      <w:pPr>
        <w:jc w:val="center"/>
        <w:rPr>
          <w:rFonts w:ascii="Arial" w:hAnsi="Arial" w:cs="Arial"/>
          <w:b/>
          <w:i/>
          <w:color w:val="3333FF"/>
          <w:sz w:val="20"/>
          <w:szCs w:val="20"/>
        </w:rPr>
      </w:pPr>
    </w:p>
    <w:p w:rsidR="00D32934" w:rsidRPr="00D32934" w:rsidRDefault="004C4E5F" w:rsidP="00D32934">
      <w:pPr>
        <w:jc w:val="center"/>
        <w:rPr>
          <w:rFonts w:ascii="Arial" w:hAnsi="Arial" w:cs="Arial"/>
          <w:b/>
          <w:color w:val="3333FF"/>
          <w:sz w:val="20"/>
          <w:szCs w:val="20"/>
        </w:rPr>
      </w:pPr>
      <w:r>
        <w:rPr>
          <w:rFonts w:ascii="Arial" w:hAnsi="Arial" w:cs="Arial"/>
          <w:sz w:val="20"/>
          <w:szCs w:val="20"/>
        </w:rPr>
        <w:fldChar w:fldCharType="begin">
          <w:ffData>
            <w:name w:val=""/>
            <w:enabled/>
            <w:calcOnExit w:val="0"/>
            <w:checkBox>
              <w:size w:val="16"/>
              <w:default w:val="1"/>
            </w:checkBox>
          </w:ffData>
        </w:fldChar>
      </w:r>
      <w:r w:rsidR="009D3806">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D32934" w:rsidRPr="00ED4FA6">
        <w:rPr>
          <w:rFonts w:ascii="Arial" w:hAnsi="Arial" w:cs="Arial"/>
          <w:sz w:val="20"/>
          <w:szCs w:val="20"/>
          <w:lang w:val="fr-FR"/>
        </w:rPr>
        <w:t xml:space="preserve"> </w:t>
      </w:r>
      <w:r w:rsidR="00D32934" w:rsidRPr="00D32934">
        <w:rPr>
          <w:rFonts w:ascii="Arial" w:hAnsi="Arial" w:cs="Arial"/>
          <w:b/>
          <w:color w:val="3333FF"/>
          <w:sz w:val="20"/>
          <w:szCs w:val="20"/>
        </w:rPr>
        <w:t>Preliminary</w:t>
      </w:r>
    </w:p>
    <w:p w:rsidR="00D32934" w:rsidRPr="00D32934" w:rsidRDefault="00D32934" w:rsidP="00D32934">
      <w:pPr>
        <w:spacing w:line="240" w:lineRule="atLeast"/>
        <w:ind w:left="288" w:hanging="288"/>
        <w:jc w:val="center"/>
        <w:rPr>
          <w:rFonts w:ascii="Arial" w:hAnsi="Arial" w:cs="Arial"/>
          <w:sz w:val="20"/>
          <w:szCs w:val="20"/>
          <w:lang w:val="fr-FR"/>
        </w:rPr>
      </w:pPr>
    </w:p>
    <w:p w:rsidR="00D32934" w:rsidRPr="00D32934" w:rsidRDefault="004C4E5F" w:rsidP="00D32934">
      <w:pPr>
        <w:spacing w:line="240" w:lineRule="atLeast"/>
        <w:ind w:left="288" w:hanging="288"/>
        <w:jc w:val="center"/>
        <w:rPr>
          <w:rFonts w:ascii="Arial" w:hAnsi="Arial" w:cs="Arial"/>
          <w:sz w:val="20"/>
          <w:szCs w:val="20"/>
          <w:lang w:val="fr-FR"/>
        </w:rPr>
      </w:pPr>
      <w:r w:rsidRPr="00D32934">
        <w:rPr>
          <w:rFonts w:ascii="Arial" w:hAnsi="Arial" w:cs="Arial"/>
          <w:sz w:val="20"/>
          <w:szCs w:val="20"/>
        </w:rPr>
        <w:fldChar w:fldCharType="begin">
          <w:ffData>
            <w:name w:val=""/>
            <w:enabled/>
            <w:calcOnExit w:val="0"/>
            <w:checkBox>
              <w:size w:val="16"/>
              <w:default w:val="0"/>
            </w:checkBox>
          </w:ffData>
        </w:fldChar>
      </w:r>
      <w:r w:rsidR="00D32934" w:rsidRPr="00D32934">
        <w:rPr>
          <w:rFonts w:ascii="Arial" w:hAnsi="Arial" w:cs="Arial"/>
          <w:sz w:val="20"/>
          <w:szCs w:val="20"/>
          <w:lang w:val="fr-FR"/>
        </w:rPr>
        <w:instrText xml:space="preserve"> FORMCHECKBOX </w:instrText>
      </w:r>
      <w:r w:rsidRPr="00D32934">
        <w:rPr>
          <w:rFonts w:ascii="Arial" w:hAnsi="Arial" w:cs="Arial"/>
          <w:sz w:val="20"/>
          <w:szCs w:val="20"/>
        </w:rPr>
      </w:r>
      <w:r w:rsidRPr="00D32934">
        <w:rPr>
          <w:rFonts w:ascii="Arial" w:hAnsi="Arial" w:cs="Arial"/>
          <w:sz w:val="20"/>
          <w:szCs w:val="20"/>
        </w:rPr>
        <w:fldChar w:fldCharType="end"/>
      </w:r>
      <w:r w:rsidR="00D32934" w:rsidRPr="00D32934">
        <w:rPr>
          <w:rFonts w:ascii="Arial" w:hAnsi="Arial" w:cs="Arial"/>
          <w:sz w:val="20"/>
          <w:szCs w:val="20"/>
          <w:lang w:val="fr-FR"/>
        </w:rPr>
        <w:t xml:space="preserve"> </w:t>
      </w:r>
      <w:r w:rsidR="00D32934" w:rsidRPr="00D32934">
        <w:rPr>
          <w:rFonts w:ascii="Arial" w:hAnsi="Arial" w:cs="Arial"/>
          <w:b/>
          <w:color w:val="3333FF"/>
          <w:sz w:val="20"/>
          <w:szCs w:val="20"/>
        </w:rPr>
        <w:t>Final</w:t>
      </w:r>
    </w:p>
    <w:p w:rsidR="00853CF1" w:rsidRDefault="00FE6754" w:rsidP="00DB05B6">
      <w:pPr>
        <w:pStyle w:val="TitlePageAuthor"/>
        <w:rPr>
          <w:rFonts w:ascii="Arial" w:hAnsi="Arial" w:cs="Arial"/>
        </w:rPr>
      </w:pPr>
      <w:r w:rsidRPr="00A201CB">
        <w:rPr>
          <w:rFonts w:ascii="Arial" w:hAnsi="Arial" w:cs="Arial"/>
        </w:rPr>
        <w:t>Product Manager</w:t>
      </w:r>
      <w:r w:rsidR="00790E73" w:rsidRPr="00A201CB">
        <w:rPr>
          <w:rFonts w:ascii="Arial" w:hAnsi="Arial" w:cs="Arial"/>
        </w:rPr>
        <w:t>/Author</w:t>
      </w:r>
      <w:r w:rsidRPr="00AC4AB6">
        <w:rPr>
          <w:rFonts w:ascii="Arial" w:hAnsi="Arial" w:cs="Arial"/>
        </w:rPr>
        <w:t xml:space="preserve">: </w:t>
      </w:r>
    </w:p>
    <w:p w:rsidR="00853CF1" w:rsidRDefault="001019D5" w:rsidP="00853CF1">
      <w:pPr>
        <w:pStyle w:val="TitlePageAuthor"/>
        <w:spacing w:before="120" w:after="120" w:line="240" w:lineRule="auto"/>
        <w:rPr>
          <w:rFonts w:ascii="Arial" w:hAnsi="Arial" w:cs="Arial"/>
          <w:i/>
        </w:rPr>
      </w:pPr>
      <w:r>
        <w:rPr>
          <w:rFonts w:ascii="Arial" w:hAnsi="Arial" w:cs="Arial"/>
          <w:i/>
        </w:rPr>
        <w:t>Judy Massuda</w:t>
      </w:r>
      <w:r w:rsidR="00853CF1">
        <w:rPr>
          <w:rFonts w:ascii="Arial" w:hAnsi="Arial" w:cs="Arial"/>
          <w:i/>
        </w:rPr>
        <w:t xml:space="preserve"> </w:t>
      </w:r>
      <w:hyperlink r:id="rId10" w:history="1">
        <w:r w:rsidR="009444EA" w:rsidRPr="002A1CD2">
          <w:rPr>
            <w:rStyle w:val="Hyperlink"/>
          </w:rPr>
          <w:t>jmassud@searshc.com</w:t>
        </w:r>
      </w:hyperlink>
      <w:r w:rsidR="009444EA">
        <w:t xml:space="preserve"> </w:t>
      </w:r>
    </w:p>
    <w:p w:rsidR="00853CF1" w:rsidRPr="00853CF1" w:rsidRDefault="00853CF1" w:rsidP="00853CF1"/>
    <w:p w:rsidR="008F3260" w:rsidRPr="00A201CB" w:rsidRDefault="00FE6754" w:rsidP="00DB05B6">
      <w:pPr>
        <w:pStyle w:val="TitlePageAuthor"/>
        <w:rPr>
          <w:rFonts w:ascii="Arial" w:hAnsi="Arial" w:cs="Arial"/>
          <w:i/>
        </w:rPr>
      </w:pPr>
      <w:r w:rsidRPr="00AC4AB6">
        <w:rPr>
          <w:rFonts w:ascii="Arial" w:hAnsi="Arial" w:cs="Arial"/>
        </w:rPr>
        <w:t xml:space="preserve"> Business</w:t>
      </w:r>
      <w:r w:rsidR="004C17B4" w:rsidRPr="00AC4AB6">
        <w:rPr>
          <w:rFonts w:ascii="Arial" w:hAnsi="Arial" w:cs="Arial"/>
        </w:rPr>
        <w:t>/Vertical</w:t>
      </w:r>
      <w:r w:rsidRPr="00AC4AB6">
        <w:rPr>
          <w:rFonts w:ascii="Arial" w:hAnsi="Arial" w:cs="Arial"/>
        </w:rPr>
        <w:t xml:space="preserve"> Sponsor: </w:t>
      </w:r>
      <w:r w:rsidR="007409FE">
        <w:rPr>
          <w:rFonts w:ascii="Arial" w:hAnsi="Arial" w:cs="Arial"/>
          <w:i/>
        </w:rPr>
        <w:t>Don Fotsch</w:t>
      </w:r>
      <w:r w:rsidRPr="00AC4AB6">
        <w:rPr>
          <w:rFonts w:ascii="Arial" w:hAnsi="Arial" w:cs="Arial"/>
          <w:i/>
        </w:rPr>
        <w:t xml:space="preserve">, </w:t>
      </w:r>
      <w:r w:rsidR="007409FE">
        <w:rPr>
          <w:rFonts w:ascii="Arial" w:hAnsi="Arial" w:cs="Arial"/>
          <w:i/>
        </w:rPr>
        <w:t xml:space="preserve">VP Customer Experience </w:t>
      </w:r>
    </w:p>
    <w:p w:rsidR="00FE6754" w:rsidRPr="00A201CB" w:rsidRDefault="00FE6754">
      <w:pPr>
        <w:rPr>
          <w:rFonts w:ascii="Arial" w:hAnsi="Arial" w:cs="Arial"/>
        </w:rPr>
      </w:pPr>
    </w:p>
    <w:p w:rsidR="00FE6754" w:rsidRPr="00A201CB" w:rsidRDefault="00FE6754">
      <w:pPr>
        <w:jc w:val="center"/>
        <w:rPr>
          <w:rFonts w:ascii="Arial" w:hAnsi="Arial" w:cs="Arial"/>
        </w:rPr>
      </w:pPr>
    </w:p>
    <w:p w:rsidR="00FE6754" w:rsidRPr="00A201CB" w:rsidRDefault="00FE6754">
      <w:pPr>
        <w:jc w:val="center"/>
        <w:rPr>
          <w:rFonts w:ascii="Arial" w:hAnsi="Arial" w:cs="Arial"/>
        </w:rPr>
      </w:pPr>
    </w:p>
    <w:p w:rsidR="00FE6754" w:rsidRDefault="00FE6754">
      <w:pPr>
        <w:pStyle w:val="TitlePageDate"/>
        <w:jc w:val="left"/>
        <w:rPr>
          <w:rFonts w:ascii="Arial" w:hAnsi="Arial" w:cs="Arial"/>
        </w:rPr>
      </w:pPr>
    </w:p>
    <w:p w:rsidR="009F0619" w:rsidRPr="00A201CB" w:rsidRDefault="009F0619">
      <w:pPr>
        <w:pStyle w:val="TitlePageDate"/>
        <w:jc w:val="left"/>
        <w:rPr>
          <w:rFonts w:ascii="Arial" w:hAnsi="Arial" w:cs="Arial"/>
        </w:rPr>
      </w:pPr>
    </w:p>
    <w:p w:rsidR="00F63D4E" w:rsidRPr="00A201CB" w:rsidRDefault="00F63D4E">
      <w:pPr>
        <w:pStyle w:val="TitlePageDate"/>
        <w:jc w:val="left"/>
        <w:rPr>
          <w:rFonts w:ascii="Arial" w:hAnsi="Arial" w:cs="Arial"/>
        </w:rPr>
      </w:pPr>
    </w:p>
    <w:p w:rsidR="00FE6754" w:rsidRPr="00A201CB" w:rsidRDefault="00FE6754">
      <w:pPr>
        <w:pStyle w:val="TitlePageDate"/>
        <w:jc w:val="left"/>
        <w:rPr>
          <w:rFonts w:ascii="Arial" w:hAnsi="Arial" w:cs="Arial"/>
        </w:rPr>
      </w:pPr>
    </w:p>
    <w:tbl>
      <w:tblPr>
        <w:tblW w:w="0" w:type="auto"/>
        <w:tblLook w:val="0000"/>
      </w:tblPr>
      <w:tblGrid>
        <w:gridCol w:w="2316"/>
        <w:gridCol w:w="7539"/>
      </w:tblGrid>
      <w:tr w:rsidR="00FE6754" w:rsidRPr="00A201CB">
        <w:trPr>
          <w:cantSplit/>
          <w:trHeight w:val="335"/>
        </w:trPr>
        <w:tc>
          <w:tcPr>
            <w:tcW w:w="2316" w:type="dxa"/>
            <w:shd w:val="pct10" w:color="auto" w:fill="auto"/>
            <w:vAlign w:val="center"/>
          </w:tcPr>
          <w:p w:rsidR="00FE6754" w:rsidRPr="00A201CB" w:rsidRDefault="004C17B4">
            <w:pPr>
              <w:pStyle w:val="TableContent"/>
              <w:rPr>
                <w:rFonts w:ascii="Arial" w:hAnsi="Arial" w:cs="Arial"/>
                <w:b/>
                <w:i/>
                <w:sz w:val="22"/>
              </w:rPr>
            </w:pPr>
            <w:r w:rsidRPr="00A201CB">
              <w:rPr>
                <w:rFonts w:ascii="Arial" w:hAnsi="Arial" w:cs="Arial"/>
                <w:b/>
                <w:i/>
                <w:sz w:val="22"/>
              </w:rPr>
              <w:t>Current</w:t>
            </w:r>
            <w:r w:rsidR="00FE6754" w:rsidRPr="00A201CB">
              <w:rPr>
                <w:rFonts w:ascii="Arial" w:hAnsi="Arial" w:cs="Arial"/>
                <w:b/>
                <w:i/>
                <w:sz w:val="22"/>
              </w:rPr>
              <w:t xml:space="preserve"> Revision:</w:t>
            </w:r>
          </w:p>
        </w:tc>
        <w:tc>
          <w:tcPr>
            <w:tcW w:w="7539" w:type="dxa"/>
            <w:shd w:val="pct10" w:color="auto" w:fill="auto"/>
          </w:tcPr>
          <w:p w:rsidR="00FE6754" w:rsidRPr="00A201CB" w:rsidRDefault="00FE6754" w:rsidP="009F35D5">
            <w:pPr>
              <w:pStyle w:val="TableContent"/>
              <w:rPr>
                <w:rFonts w:ascii="Arial" w:hAnsi="Arial" w:cs="Arial"/>
                <w:i/>
                <w:sz w:val="20"/>
              </w:rPr>
            </w:pPr>
            <w:r w:rsidRPr="00AA7671">
              <w:rPr>
                <w:rFonts w:ascii="Arial" w:hAnsi="Arial" w:cs="Arial"/>
                <w:i/>
                <w:sz w:val="20"/>
                <w:highlight w:val="yellow"/>
              </w:rPr>
              <w:t xml:space="preserve">Version </w:t>
            </w:r>
            <w:r w:rsidR="00671971">
              <w:rPr>
                <w:rFonts w:ascii="Arial" w:hAnsi="Arial" w:cs="Arial"/>
                <w:i/>
                <w:sz w:val="20"/>
              </w:rPr>
              <w:t>1.</w:t>
            </w:r>
            <w:del w:id="0" w:author="jmassud" w:date="2012-05-08T14:31:00Z">
              <w:r w:rsidR="00C8640D">
                <w:rPr>
                  <w:rFonts w:ascii="Arial" w:hAnsi="Arial" w:cs="Arial"/>
                  <w:i/>
                  <w:sz w:val="20"/>
                </w:rPr>
                <w:delText>5</w:delText>
              </w:r>
            </w:del>
            <w:ins w:id="1" w:author="jmassud" w:date="2012-05-09T15:37:00Z">
              <w:r w:rsidR="00E04BB1">
                <w:rPr>
                  <w:rFonts w:ascii="Arial" w:hAnsi="Arial" w:cs="Arial"/>
                  <w:i/>
                  <w:sz w:val="20"/>
                </w:rPr>
                <w:t>7</w:t>
              </w:r>
            </w:ins>
          </w:p>
        </w:tc>
      </w:tr>
      <w:tr w:rsidR="00FE6754" w:rsidRPr="00A201CB">
        <w:trPr>
          <w:cantSplit/>
          <w:trHeight w:val="335"/>
        </w:trPr>
        <w:tc>
          <w:tcPr>
            <w:tcW w:w="2316" w:type="dxa"/>
            <w:shd w:val="pct10" w:color="auto" w:fill="auto"/>
            <w:vAlign w:val="center"/>
          </w:tcPr>
          <w:p w:rsidR="00FE6754" w:rsidRPr="00A201CB" w:rsidRDefault="00FE6754">
            <w:pPr>
              <w:pStyle w:val="TableContent"/>
              <w:rPr>
                <w:rFonts w:ascii="Arial" w:hAnsi="Arial" w:cs="Arial"/>
                <w:b/>
                <w:i/>
                <w:sz w:val="22"/>
              </w:rPr>
            </w:pPr>
            <w:r w:rsidRPr="00A201CB">
              <w:rPr>
                <w:rFonts w:ascii="Arial" w:hAnsi="Arial" w:cs="Arial"/>
                <w:b/>
                <w:i/>
                <w:sz w:val="22"/>
              </w:rPr>
              <w:t>Document Name:</w:t>
            </w:r>
          </w:p>
        </w:tc>
        <w:tc>
          <w:tcPr>
            <w:tcW w:w="7539" w:type="dxa"/>
            <w:shd w:val="pct10" w:color="auto" w:fill="auto"/>
          </w:tcPr>
          <w:p w:rsidR="00FE6754" w:rsidRPr="00A201CB" w:rsidRDefault="00766FCC" w:rsidP="004054DF">
            <w:pPr>
              <w:pStyle w:val="TableContent"/>
              <w:rPr>
                <w:rFonts w:ascii="Arial" w:hAnsi="Arial" w:cs="Arial"/>
                <w:i/>
                <w:sz w:val="20"/>
              </w:rPr>
            </w:pPr>
            <w:r w:rsidRPr="00766FCC">
              <w:rPr>
                <w:rFonts w:ascii="Arial" w:hAnsi="Arial" w:cs="Arial"/>
                <w:i/>
                <w:sz w:val="20"/>
              </w:rPr>
              <w:t>PR</w:t>
            </w:r>
            <w:r w:rsidR="00DC1C28">
              <w:rPr>
                <w:rFonts w:ascii="Arial" w:hAnsi="Arial" w:cs="Arial"/>
                <w:i/>
                <w:sz w:val="20"/>
              </w:rPr>
              <w:t>D_</w:t>
            </w:r>
            <w:r w:rsidR="001958CB">
              <w:rPr>
                <w:rFonts w:ascii="Arial" w:hAnsi="Arial" w:cs="Arial"/>
                <w:i/>
                <w:sz w:val="20"/>
              </w:rPr>
              <w:t xml:space="preserve">Communities </w:t>
            </w:r>
            <w:r w:rsidR="004054DF">
              <w:rPr>
                <w:rFonts w:ascii="Arial" w:hAnsi="Arial" w:cs="Arial"/>
                <w:i/>
                <w:sz w:val="20"/>
              </w:rPr>
              <w:t>Moderation</w:t>
            </w:r>
            <w:r w:rsidR="00671971">
              <w:rPr>
                <w:rFonts w:ascii="Arial" w:hAnsi="Arial" w:cs="Arial"/>
                <w:i/>
                <w:sz w:val="20"/>
              </w:rPr>
              <w:t>.</w:t>
            </w:r>
            <w:r w:rsidRPr="00766FCC">
              <w:rPr>
                <w:rFonts w:ascii="Arial" w:hAnsi="Arial" w:cs="Arial"/>
                <w:i/>
                <w:sz w:val="20"/>
              </w:rPr>
              <w:t>doc</w:t>
            </w:r>
          </w:p>
        </w:tc>
      </w:tr>
    </w:tbl>
    <w:p w:rsidR="005E407B" w:rsidRPr="00A201CB" w:rsidRDefault="005E407B">
      <w:pPr>
        <w:pStyle w:val="Blocktext"/>
        <w:rPr>
          <w:rFonts w:ascii="Arial" w:hAnsi="Arial" w:cs="Arial"/>
          <w:sz w:val="20"/>
        </w:rPr>
        <w:sectPr w:rsidR="005E407B" w:rsidRPr="00A201CB" w:rsidSect="00A058D1">
          <w:footerReference w:type="default" r:id="rId11"/>
          <w:type w:val="nextColumn"/>
          <w:pgSz w:w="12240" w:h="15840" w:code="1"/>
          <w:pgMar w:top="1152" w:right="1260" w:bottom="432"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pPr>
    </w:p>
    <w:p w:rsidR="00FE6754" w:rsidRPr="000E7DB8" w:rsidRDefault="00FE6754" w:rsidP="000E7DB8">
      <w:pPr>
        <w:jc w:val="center"/>
        <w:rPr>
          <w:rFonts w:ascii="Arial" w:hAnsi="Arial" w:cs="Arial"/>
          <w:b/>
          <w:sz w:val="40"/>
          <w:u w:val="single"/>
        </w:rPr>
      </w:pPr>
      <w:r w:rsidRPr="00A201CB">
        <w:rPr>
          <w:rFonts w:ascii="Arial" w:hAnsi="Arial" w:cs="Arial"/>
          <w:b/>
          <w:sz w:val="40"/>
          <w:u w:val="single"/>
        </w:rPr>
        <w:lastRenderedPageBreak/>
        <w:t>Table Of Contents</w:t>
      </w:r>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r w:rsidRPr="004C4E5F">
        <w:rPr>
          <w:rFonts w:ascii="Arial" w:hAnsi="Arial" w:cs="Arial"/>
          <w:i/>
        </w:rPr>
        <w:fldChar w:fldCharType="begin"/>
      </w:r>
      <w:r w:rsidR="00FE6754" w:rsidRPr="00C30F0B">
        <w:rPr>
          <w:rFonts w:ascii="Arial" w:hAnsi="Arial" w:cs="Arial"/>
          <w:i/>
        </w:rPr>
        <w:instrText xml:space="preserve"> TOC \o "1-4" \h \z \u </w:instrText>
      </w:r>
      <w:r w:rsidRPr="004C4E5F">
        <w:rPr>
          <w:rFonts w:ascii="Arial" w:hAnsi="Arial" w:cs="Arial"/>
          <w:i/>
        </w:rPr>
        <w:fldChar w:fldCharType="separate"/>
      </w:r>
      <w:hyperlink w:anchor="_Toc324318185" w:history="1">
        <w:r w:rsidR="00EC03BA" w:rsidRPr="00FA7039">
          <w:rPr>
            <w:rStyle w:val="Hyperlink"/>
            <w:rFonts w:cs="Arial"/>
            <w:noProof/>
          </w:rPr>
          <w:t>1</w:t>
        </w:r>
        <w:r w:rsidR="00EC03BA">
          <w:rPr>
            <w:rFonts w:asciiTheme="minorHAnsi" w:eastAsiaTheme="minorEastAsia" w:hAnsiTheme="minorHAnsi" w:cstheme="minorBidi"/>
            <w:smallCaps w:val="0"/>
            <w:noProof/>
            <w:sz w:val="22"/>
            <w:szCs w:val="22"/>
          </w:rPr>
          <w:tab/>
        </w:r>
        <w:r w:rsidR="00EC03BA" w:rsidRPr="00FA7039">
          <w:rPr>
            <w:rStyle w:val="Hyperlink"/>
            <w:rFonts w:cs="Arial"/>
            <w:noProof/>
          </w:rPr>
          <w:t>Administrative</w:t>
        </w:r>
        <w:r w:rsidR="00EC03BA">
          <w:rPr>
            <w:noProof/>
            <w:webHidden/>
          </w:rPr>
          <w:tab/>
        </w:r>
        <w:r>
          <w:rPr>
            <w:noProof/>
            <w:webHidden/>
          </w:rPr>
          <w:fldChar w:fldCharType="begin"/>
        </w:r>
        <w:r w:rsidR="00EC03BA">
          <w:rPr>
            <w:noProof/>
            <w:webHidden/>
          </w:rPr>
          <w:instrText xml:space="preserve"> PAGEREF _Toc324318185 \h </w:instrText>
        </w:r>
        <w:r>
          <w:rPr>
            <w:noProof/>
            <w:webHidden/>
          </w:rPr>
        </w:r>
        <w:r>
          <w:rPr>
            <w:noProof/>
            <w:webHidden/>
          </w:rPr>
          <w:fldChar w:fldCharType="separate"/>
        </w:r>
        <w:r w:rsidR="00EC03BA">
          <w:rPr>
            <w:noProof/>
            <w:webHidden/>
          </w:rPr>
          <w:t>3</w:t>
        </w:r>
        <w:r>
          <w:rPr>
            <w:noProof/>
            <w:webHidden/>
          </w:rPr>
          <w:fldChar w:fldCharType="end"/>
        </w:r>
      </w:hyperlink>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318186" w:history="1">
        <w:r w:rsidR="00EC03BA" w:rsidRPr="00FA7039">
          <w:rPr>
            <w:rStyle w:val="Hyperlink"/>
            <w:noProof/>
          </w:rPr>
          <w:t>1.1</w:t>
        </w:r>
        <w:r w:rsidR="00EC03BA">
          <w:rPr>
            <w:rFonts w:asciiTheme="minorHAnsi" w:eastAsiaTheme="minorEastAsia" w:hAnsiTheme="minorHAnsi" w:cstheme="minorBidi"/>
            <w:smallCaps w:val="0"/>
            <w:noProof/>
            <w:sz w:val="22"/>
            <w:szCs w:val="22"/>
          </w:rPr>
          <w:tab/>
        </w:r>
        <w:r w:rsidR="00EC03BA" w:rsidRPr="00FA7039">
          <w:rPr>
            <w:rStyle w:val="Hyperlink"/>
            <w:noProof/>
          </w:rPr>
          <w:t>Revision History</w:t>
        </w:r>
        <w:r w:rsidR="00EC03BA">
          <w:rPr>
            <w:noProof/>
            <w:webHidden/>
          </w:rPr>
          <w:tab/>
        </w:r>
        <w:r>
          <w:rPr>
            <w:noProof/>
            <w:webHidden/>
          </w:rPr>
          <w:fldChar w:fldCharType="begin"/>
        </w:r>
        <w:r w:rsidR="00EC03BA">
          <w:rPr>
            <w:noProof/>
            <w:webHidden/>
          </w:rPr>
          <w:instrText xml:space="preserve"> PAGEREF _Toc324318186 \h </w:instrText>
        </w:r>
        <w:r>
          <w:rPr>
            <w:noProof/>
            <w:webHidden/>
          </w:rPr>
        </w:r>
        <w:r>
          <w:rPr>
            <w:noProof/>
            <w:webHidden/>
          </w:rPr>
          <w:fldChar w:fldCharType="separate"/>
        </w:r>
        <w:r w:rsidR="00EC03BA">
          <w:rPr>
            <w:noProof/>
            <w:webHidden/>
          </w:rPr>
          <w:t>3</w:t>
        </w:r>
        <w:r>
          <w:rPr>
            <w:noProof/>
            <w:webHidden/>
          </w:rPr>
          <w:fldChar w:fldCharType="end"/>
        </w:r>
      </w:hyperlink>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318187" w:history="1">
        <w:r w:rsidR="00EC03BA" w:rsidRPr="00FA7039">
          <w:rPr>
            <w:rStyle w:val="Hyperlink"/>
            <w:noProof/>
          </w:rPr>
          <w:t>1.2</w:t>
        </w:r>
        <w:r w:rsidR="00EC03BA">
          <w:rPr>
            <w:rFonts w:asciiTheme="minorHAnsi" w:eastAsiaTheme="minorEastAsia" w:hAnsiTheme="minorHAnsi" w:cstheme="minorBidi"/>
            <w:smallCaps w:val="0"/>
            <w:noProof/>
            <w:sz w:val="22"/>
            <w:szCs w:val="22"/>
          </w:rPr>
          <w:tab/>
        </w:r>
        <w:r w:rsidR="00EC03BA" w:rsidRPr="00FA7039">
          <w:rPr>
            <w:rStyle w:val="Hyperlink"/>
            <w:noProof/>
          </w:rPr>
          <w:t>Related Documentation</w:t>
        </w:r>
        <w:r w:rsidR="00EC03BA">
          <w:rPr>
            <w:noProof/>
            <w:webHidden/>
          </w:rPr>
          <w:tab/>
        </w:r>
        <w:r>
          <w:rPr>
            <w:noProof/>
            <w:webHidden/>
          </w:rPr>
          <w:fldChar w:fldCharType="begin"/>
        </w:r>
        <w:r w:rsidR="00EC03BA">
          <w:rPr>
            <w:noProof/>
            <w:webHidden/>
          </w:rPr>
          <w:instrText xml:space="preserve"> PAGEREF _Toc324318187 \h </w:instrText>
        </w:r>
        <w:r>
          <w:rPr>
            <w:noProof/>
            <w:webHidden/>
          </w:rPr>
        </w:r>
        <w:r>
          <w:rPr>
            <w:noProof/>
            <w:webHidden/>
          </w:rPr>
          <w:fldChar w:fldCharType="separate"/>
        </w:r>
        <w:r w:rsidR="00EC03BA">
          <w:rPr>
            <w:noProof/>
            <w:webHidden/>
          </w:rPr>
          <w:t>3</w:t>
        </w:r>
        <w:r>
          <w:rPr>
            <w:noProof/>
            <w:webHidden/>
          </w:rPr>
          <w:fldChar w:fldCharType="end"/>
        </w:r>
      </w:hyperlink>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318188" w:history="1">
        <w:r w:rsidR="00EC03BA" w:rsidRPr="00FA7039">
          <w:rPr>
            <w:rStyle w:val="Hyperlink"/>
            <w:noProof/>
          </w:rPr>
          <w:t>1.3</w:t>
        </w:r>
        <w:r w:rsidR="00EC03BA">
          <w:rPr>
            <w:rFonts w:asciiTheme="minorHAnsi" w:eastAsiaTheme="minorEastAsia" w:hAnsiTheme="minorHAnsi" w:cstheme="minorBidi"/>
            <w:smallCaps w:val="0"/>
            <w:noProof/>
            <w:sz w:val="22"/>
            <w:szCs w:val="22"/>
          </w:rPr>
          <w:tab/>
        </w:r>
        <w:r w:rsidR="00EC03BA" w:rsidRPr="00FA7039">
          <w:rPr>
            <w:rStyle w:val="Hyperlink"/>
            <w:noProof/>
          </w:rPr>
          <w:t>Core Team and Key Stakeholders</w:t>
        </w:r>
        <w:r w:rsidR="00EC03BA">
          <w:rPr>
            <w:noProof/>
            <w:webHidden/>
          </w:rPr>
          <w:tab/>
        </w:r>
        <w:r>
          <w:rPr>
            <w:noProof/>
            <w:webHidden/>
          </w:rPr>
          <w:fldChar w:fldCharType="begin"/>
        </w:r>
        <w:r w:rsidR="00EC03BA">
          <w:rPr>
            <w:noProof/>
            <w:webHidden/>
          </w:rPr>
          <w:instrText xml:space="preserve"> PAGEREF _Toc324318188 \h </w:instrText>
        </w:r>
        <w:r>
          <w:rPr>
            <w:noProof/>
            <w:webHidden/>
          </w:rPr>
        </w:r>
        <w:r>
          <w:rPr>
            <w:noProof/>
            <w:webHidden/>
          </w:rPr>
          <w:fldChar w:fldCharType="separate"/>
        </w:r>
        <w:r w:rsidR="00EC03BA">
          <w:rPr>
            <w:noProof/>
            <w:webHidden/>
          </w:rPr>
          <w:t>3</w:t>
        </w:r>
        <w:r>
          <w:rPr>
            <w:noProof/>
            <w:webHidden/>
          </w:rPr>
          <w:fldChar w:fldCharType="end"/>
        </w:r>
      </w:hyperlink>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318189" w:history="1">
        <w:r w:rsidR="00EC03BA" w:rsidRPr="00FA7039">
          <w:rPr>
            <w:rStyle w:val="Hyperlink"/>
            <w:rFonts w:cs="Arial"/>
            <w:noProof/>
          </w:rPr>
          <w:t>2</w:t>
        </w:r>
        <w:r w:rsidR="00EC03BA">
          <w:rPr>
            <w:rFonts w:asciiTheme="minorHAnsi" w:eastAsiaTheme="minorEastAsia" w:hAnsiTheme="minorHAnsi" w:cstheme="minorBidi"/>
            <w:smallCaps w:val="0"/>
            <w:noProof/>
            <w:sz w:val="22"/>
            <w:szCs w:val="22"/>
          </w:rPr>
          <w:tab/>
        </w:r>
        <w:r w:rsidR="00EC03BA" w:rsidRPr="00FA7039">
          <w:rPr>
            <w:rStyle w:val="Hyperlink"/>
            <w:rFonts w:cs="Arial"/>
            <w:noProof/>
          </w:rPr>
          <w:t>Product Overview</w:t>
        </w:r>
        <w:r w:rsidR="00EC03BA">
          <w:rPr>
            <w:noProof/>
            <w:webHidden/>
          </w:rPr>
          <w:tab/>
        </w:r>
        <w:r>
          <w:rPr>
            <w:noProof/>
            <w:webHidden/>
          </w:rPr>
          <w:fldChar w:fldCharType="begin"/>
        </w:r>
        <w:r w:rsidR="00EC03BA">
          <w:rPr>
            <w:noProof/>
            <w:webHidden/>
          </w:rPr>
          <w:instrText xml:space="preserve"> PAGEREF _Toc324318189 \h </w:instrText>
        </w:r>
        <w:r>
          <w:rPr>
            <w:noProof/>
            <w:webHidden/>
          </w:rPr>
        </w:r>
        <w:r>
          <w:rPr>
            <w:noProof/>
            <w:webHidden/>
          </w:rPr>
          <w:fldChar w:fldCharType="separate"/>
        </w:r>
        <w:r w:rsidR="00EC03BA">
          <w:rPr>
            <w:noProof/>
            <w:webHidden/>
          </w:rPr>
          <w:t>3</w:t>
        </w:r>
        <w:r>
          <w:rPr>
            <w:noProof/>
            <w:webHidden/>
          </w:rPr>
          <w:fldChar w:fldCharType="end"/>
        </w:r>
      </w:hyperlink>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318190" w:history="1">
        <w:r w:rsidR="00EC03BA" w:rsidRPr="00FA7039">
          <w:rPr>
            <w:rStyle w:val="Hyperlink"/>
            <w:noProof/>
          </w:rPr>
          <w:t>2.1</w:t>
        </w:r>
        <w:r w:rsidR="00EC03BA">
          <w:rPr>
            <w:rFonts w:asciiTheme="minorHAnsi" w:eastAsiaTheme="minorEastAsia" w:hAnsiTheme="minorHAnsi" w:cstheme="minorBidi"/>
            <w:smallCaps w:val="0"/>
            <w:noProof/>
            <w:sz w:val="22"/>
            <w:szCs w:val="22"/>
          </w:rPr>
          <w:tab/>
        </w:r>
        <w:r w:rsidR="00EC03BA" w:rsidRPr="00FA7039">
          <w:rPr>
            <w:rStyle w:val="Hyperlink"/>
            <w:noProof/>
          </w:rPr>
          <w:t>Mission</w:t>
        </w:r>
        <w:r w:rsidR="00EC03BA">
          <w:rPr>
            <w:noProof/>
            <w:webHidden/>
          </w:rPr>
          <w:tab/>
        </w:r>
        <w:r>
          <w:rPr>
            <w:noProof/>
            <w:webHidden/>
          </w:rPr>
          <w:fldChar w:fldCharType="begin"/>
        </w:r>
        <w:r w:rsidR="00EC03BA">
          <w:rPr>
            <w:noProof/>
            <w:webHidden/>
          </w:rPr>
          <w:instrText xml:space="preserve"> PAGEREF _Toc324318190 \h </w:instrText>
        </w:r>
        <w:r>
          <w:rPr>
            <w:noProof/>
            <w:webHidden/>
          </w:rPr>
        </w:r>
        <w:r>
          <w:rPr>
            <w:noProof/>
            <w:webHidden/>
          </w:rPr>
          <w:fldChar w:fldCharType="separate"/>
        </w:r>
        <w:r w:rsidR="00EC03BA">
          <w:rPr>
            <w:noProof/>
            <w:webHidden/>
          </w:rPr>
          <w:t>3</w:t>
        </w:r>
        <w:r>
          <w:rPr>
            <w:noProof/>
            <w:webHidden/>
          </w:rPr>
          <w:fldChar w:fldCharType="end"/>
        </w:r>
      </w:hyperlink>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318191" w:history="1">
        <w:r w:rsidR="00EC03BA" w:rsidRPr="00FA7039">
          <w:rPr>
            <w:rStyle w:val="Hyperlink"/>
            <w:noProof/>
          </w:rPr>
          <w:t>2.2</w:t>
        </w:r>
        <w:r w:rsidR="00EC03BA">
          <w:rPr>
            <w:rFonts w:asciiTheme="minorHAnsi" w:eastAsiaTheme="minorEastAsia" w:hAnsiTheme="minorHAnsi" w:cstheme="minorBidi"/>
            <w:smallCaps w:val="0"/>
            <w:noProof/>
            <w:sz w:val="22"/>
            <w:szCs w:val="22"/>
          </w:rPr>
          <w:tab/>
        </w:r>
        <w:r w:rsidR="00EC03BA" w:rsidRPr="00FA7039">
          <w:rPr>
            <w:rStyle w:val="Hyperlink"/>
            <w:noProof/>
          </w:rPr>
          <w:t>Strategy</w:t>
        </w:r>
        <w:r w:rsidR="00EC03BA">
          <w:rPr>
            <w:noProof/>
            <w:webHidden/>
          </w:rPr>
          <w:tab/>
        </w:r>
        <w:r>
          <w:rPr>
            <w:noProof/>
            <w:webHidden/>
          </w:rPr>
          <w:fldChar w:fldCharType="begin"/>
        </w:r>
        <w:r w:rsidR="00EC03BA">
          <w:rPr>
            <w:noProof/>
            <w:webHidden/>
          </w:rPr>
          <w:instrText xml:space="preserve"> PAGEREF _Toc324318191 \h </w:instrText>
        </w:r>
        <w:r>
          <w:rPr>
            <w:noProof/>
            <w:webHidden/>
          </w:rPr>
        </w:r>
        <w:r>
          <w:rPr>
            <w:noProof/>
            <w:webHidden/>
          </w:rPr>
          <w:fldChar w:fldCharType="separate"/>
        </w:r>
        <w:r w:rsidR="00EC03BA">
          <w:rPr>
            <w:noProof/>
            <w:webHidden/>
          </w:rPr>
          <w:t>4</w:t>
        </w:r>
        <w:r>
          <w:rPr>
            <w:noProof/>
            <w:webHidden/>
          </w:rPr>
          <w:fldChar w:fldCharType="end"/>
        </w:r>
      </w:hyperlink>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318192" w:history="1">
        <w:r w:rsidR="00EC03BA" w:rsidRPr="00FA7039">
          <w:rPr>
            <w:rStyle w:val="Hyperlink"/>
            <w:noProof/>
          </w:rPr>
          <w:t>2.3</w:t>
        </w:r>
        <w:r w:rsidR="00EC03BA">
          <w:rPr>
            <w:rFonts w:asciiTheme="minorHAnsi" w:eastAsiaTheme="minorEastAsia" w:hAnsiTheme="minorHAnsi" w:cstheme="minorBidi"/>
            <w:smallCaps w:val="0"/>
            <w:noProof/>
            <w:sz w:val="22"/>
            <w:szCs w:val="22"/>
          </w:rPr>
          <w:tab/>
        </w:r>
        <w:r w:rsidR="00EC03BA" w:rsidRPr="00FA7039">
          <w:rPr>
            <w:rStyle w:val="Hyperlink"/>
            <w:noProof/>
          </w:rPr>
          <w:t>Objectives</w:t>
        </w:r>
        <w:r w:rsidR="00EC03BA">
          <w:rPr>
            <w:noProof/>
            <w:webHidden/>
          </w:rPr>
          <w:tab/>
        </w:r>
        <w:r>
          <w:rPr>
            <w:noProof/>
            <w:webHidden/>
          </w:rPr>
          <w:fldChar w:fldCharType="begin"/>
        </w:r>
        <w:r w:rsidR="00EC03BA">
          <w:rPr>
            <w:noProof/>
            <w:webHidden/>
          </w:rPr>
          <w:instrText xml:space="preserve"> PAGEREF _Toc324318192 \h </w:instrText>
        </w:r>
        <w:r>
          <w:rPr>
            <w:noProof/>
            <w:webHidden/>
          </w:rPr>
        </w:r>
        <w:r>
          <w:rPr>
            <w:noProof/>
            <w:webHidden/>
          </w:rPr>
          <w:fldChar w:fldCharType="separate"/>
        </w:r>
        <w:r w:rsidR="00EC03BA">
          <w:rPr>
            <w:noProof/>
            <w:webHidden/>
          </w:rPr>
          <w:t>4</w:t>
        </w:r>
        <w:r>
          <w:rPr>
            <w:noProof/>
            <w:webHidden/>
          </w:rPr>
          <w:fldChar w:fldCharType="end"/>
        </w:r>
      </w:hyperlink>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318193" w:history="1">
        <w:r w:rsidR="00EC03BA" w:rsidRPr="00FA7039">
          <w:rPr>
            <w:rStyle w:val="Hyperlink"/>
            <w:noProof/>
          </w:rPr>
          <w:t>2.4</w:t>
        </w:r>
        <w:r w:rsidR="00EC03BA">
          <w:rPr>
            <w:rFonts w:asciiTheme="minorHAnsi" w:eastAsiaTheme="minorEastAsia" w:hAnsiTheme="minorHAnsi" w:cstheme="minorBidi"/>
            <w:smallCaps w:val="0"/>
            <w:noProof/>
            <w:sz w:val="22"/>
            <w:szCs w:val="22"/>
          </w:rPr>
          <w:tab/>
        </w:r>
        <w:r w:rsidR="00EC03BA" w:rsidRPr="00FA7039">
          <w:rPr>
            <w:rStyle w:val="Hyperlink"/>
            <w:noProof/>
          </w:rPr>
          <w:t>Guiding Principles</w:t>
        </w:r>
        <w:r w:rsidR="00EC03BA">
          <w:rPr>
            <w:noProof/>
            <w:webHidden/>
          </w:rPr>
          <w:tab/>
        </w:r>
        <w:r>
          <w:rPr>
            <w:noProof/>
            <w:webHidden/>
          </w:rPr>
          <w:fldChar w:fldCharType="begin"/>
        </w:r>
        <w:r w:rsidR="00EC03BA">
          <w:rPr>
            <w:noProof/>
            <w:webHidden/>
          </w:rPr>
          <w:instrText xml:space="preserve"> PAGEREF _Toc324318193 \h </w:instrText>
        </w:r>
        <w:r>
          <w:rPr>
            <w:noProof/>
            <w:webHidden/>
          </w:rPr>
        </w:r>
        <w:r>
          <w:rPr>
            <w:noProof/>
            <w:webHidden/>
          </w:rPr>
          <w:fldChar w:fldCharType="separate"/>
        </w:r>
        <w:r w:rsidR="00EC03BA">
          <w:rPr>
            <w:noProof/>
            <w:webHidden/>
          </w:rPr>
          <w:t>4</w:t>
        </w:r>
        <w:r>
          <w:rPr>
            <w:noProof/>
            <w:webHidden/>
          </w:rPr>
          <w:fldChar w:fldCharType="end"/>
        </w:r>
      </w:hyperlink>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318194" w:history="1">
        <w:r w:rsidR="00EC03BA" w:rsidRPr="00FA7039">
          <w:rPr>
            <w:rStyle w:val="Hyperlink"/>
            <w:rFonts w:cs="Arial"/>
            <w:noProof/>
          </w:rPr>
          <w:t>3</w:t>
        </w:r>
        <w:r w:rsidR="00EC03BA">
          <w:rPr>
            <w:rFonts w:asciiTheme="minorHAnsi" w:eastAsiaTheme="minorEastAsia" w:hAnsiTheme="minorHAnsi" w:cstheme="minorBidi"/>
            <w:smallCaps w:val="0"/>
            <w:noProof/>
            <w:sz w:val="22"/>
            <w:szCs w:val="22"/>
          </w:rPr>
          <w:tab/>
        </w:r>
        <w:r w:rsidR="00EC03BA" w:rsidRPr="00FA7039">
          <w:rPr>
            <w:rStyle w:val="Hyperlink"/>
            <w:rFonts w:cs="Arial"/>
            <w:noProof/>
          </w:rPr>
          <w:t>Components and Functional Requirements</w:t>
        </w:r>
        <w:r w:rsidR="00EC03BA">
          <w:rPr>
            <w:noProof/>
            <w:webHidden/>
          </w:rPr>
          <w:tab/>
        </w:r>
        <w:r>
          <w:rPr>
            <w:noProof/>
            <w:webHidden/>
          </w:rPr>
          <w:fldChar w:fldCharType="begin"/>
        </w:r>
        <w:r w:rsidR="00EC03BA">
          <w:rPr>
            <w:noProof/>
            <w:webHidden/>
          </w:rPr>
          <w:instrText xml:space="preserve"> PAGEREF _Toc324318194 \h </w:instrText>
        </w:r>
        <w:r>
          <w:rPr>
            <w:noProof/>
            <w:webHidden/>
          </w:rPr>
        </w:r>
        <w:r>
          <w:rPr>
            <w:noProof/>
            <w:webHidden/>
          </w:rPr>
          <w:fldChar w:fldCharType="separate"/>
        </w:r>
        <w:r w:rsidR="00EC03BA">
          <w:rPr>
            <w:noProof/>
            <w:webHidden/>
          </w:rPr>
          <w:t>4</w:t>
        </w:r>
        <w:r>
          <w:rPr>
            <w:noProof/>
            <w:webHidden/>
          </w:rPr>
          <w:fldChar w:fldCharType="end"/>
        </w:r>
      </w:hyperlink>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318195" w:history="1">
        <w:r w:rsidR="00EC03BA" w:rsidRPr="00FA7039">
          <w:rPr>
            <w:rStyle w:val="Hyperlink"/>
            <w:noProof/>
          </w:rPr>
          <w:t>3.1</w:t>
        </w:r>
        <w:r w:rsidR="00EC03BA">
          <w:rPr>
            <w:rFonts w:asciiTheme="minorHAnsi" w:eastAsiaTheme="minorEastAsia" w:hAnsiTheme="minorHAnsi" w:cstheme="minorBidi"/>
            <w:smallCaps w:val="0"/>
            <w:noProof/>
            <w:sz w:val="22"/>
            <w:szCs w:val="22"/>
          </w:rPr>
          <w:tab/>
        </w:r>
        <w:r w:rsidR="00EC03BA" w:rsidRPr="00FA7039">
          <w:rPr>
            <w:rStyle w:val="Hyperlink"/>
            <w:noProof/>
          </w:rPr>
          <w:t>Sign In – P1</w:t>
        </w:r>
        <w:r w:rsidR="00EC03BA">
          <w:rPr>
            <w:noProof/>
            <w:webHidden/>
          </w:rPr>
          <w:tab/>
        </w:r>
        <w:r>
          <w:rPr>
            <w:noProof/>
            <w:webHidden/>
          </w:rPr>
          <w:fldChar w:fldCharType="begin"/>
        </w:r>
        <w:r w:rsidR="00EC03BA">
          <w:rPr>
            <w:noProof/>
            <w:webHidden/>
          </w:rPr>
          <w:instrText xml:space="preserve"> PAGEREF _Toc324318195 \h </w:instrText>
        </w:r>
        <w:r>
          <w:rPr>
            <w:noProof/>
            <w:webHidden/>
          </w:rPr>
        </w:r>
        <w:r>
          <w:rPr>
            <w:noProof/>
            <w:webHidden/>
          </w:rPr>
          <w:fldChar w:fldCharType="separate"/>
        </w:r>
        <w:r w:rsidR="00EC03BA">
          <w:rPr>
            <w:noProof/>
            <w:webHidden/>
          </w:rPr>
          <w:t>4</w:t>
        </w:r>
        <w:r>
          <w:rPr>
            <w:noProof/>
            <w:webHidden/>
          </w:rPr>
          <w:fldChar w:fldCharType="end"/>
        </w:r>
      </w:hyperlink>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318196" w:history="1">
        <w:r w:rsidR="00EC03BA" w:rsidRPr="00FA7039">
          <w:rPr>
            <w:rStyle w:val="Hyperlink"/>
            <w:noProof/>
          </w:rPr>
          <w:t>3.2</w:t>
        </w:r>
        <w:r w:rsidR="00EC03BA">
          <w:rPr>
            <w:rFonts w:asciiTheme="minorHAnsi" w:eastAsiaTheme="minorEastAsia" w:hAnsiTheme="minorHAnsi" w:cstheme="minorBidi"/>
            <w:smallCaps w:val="0"/>
            <w:noProof/>
            <w:sz w:val="22"/>
            <w:szCs w:val="22"/>
          </w:rPr>
          <w:tab/>
        </w:r>
        <w:r w:rsidR="00EC03BA" w:rsidRPr="00FA7039">
          <w:rPr>
            <w:rStyle w:val="Hyperlink"/>
            <w:noProof/>
          </w:rPr>
          <w:t>Dashboard – P1</w:t>
        </w:r>
        <w:r w:rsidR="00EC03BA">
          <w:rPr>
            <w:noProof/>
            <w:webHidden/>
          </w:rPr>
          <w:tab/>
        </w:r>
        <w:r>
          <w:rPr>
            <w:noProof/>
            <w:webHidden/>
          </w:rPr>
          <w:fldChar w:fldCharType="begin"/>
        </w:r>
        <w:r w:rsidR="00EC03BA">
          <w:rPr>
            <w:noProof/>
            <w:webHidden/>
          </w:rPr>
          <w:instrText xml:space="preserve"> PAGEREF _Toc324318196 \h </w:instrText>
        </w:r>
        <w:r>
          <w:rPr>
            <w:noProof/>
            <w:webHidden/>
          </w:rPr>
        </w:r>
        <w:r>
          <w:rPr>
            <w:noProof/>
            <w:webHidden/>
          </w:rPr>
          <w:fldChar w:fldCharType="separate"/>
        </w:r>
        <w:r w:rsidR="00EC03BA">
          <w:rPr>
            <w:noProof/>
            <w:webHidden/>
          </w:rPr>
          <w:t>4</w:t>
        </w:r>
        <w:r>
          <w:rPr>
            <w:noProof/>
            <w:webHidden/>
          </w:rPr>
          <w:fldChar w:fldCharType="end"/>
        </w:r>
      </w:hyperlink>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318197" w:history="1">
        <w:r w:rsidR="00EC03BA" w:rsidRPr="00FA7039">
          <w:rPr>
            <w:rStyle w:val="Hyperlink"/>
            <w:noProof/>
          </w:rPr>
          <w:t>3.3</w:t>
        </w:r>
        <w:r w:rsidR="00EC03BA">
          <w:rPr>
            <w:rFonts w:asciiTheme="minorHAnsi" w:eastAsiaTheme="minorEastAsia" w:hAnsiTheme="minorHAnsi" w:cstheme="minorBidi"/>
            <w:smallCaps w:val="0"/>
            <w:noProof/>
            <w:sz w:val="22"/>
            <w:szCs w:val="22"/>
          </w:rPr>
          <w:tab/>
        </w:r>
        <w:r w:rsidR="00EC03BA" w:rsidRPr="00FA7039">
          <w:rPr>
            <w:rStyle w:val="Hyperlink"/>
            <w:noProof/>
          </w:rPr>
          <w:t>CMS – P1</w:t>
        </w:r>
        <w:r w:rsidR="00EC03BA">
          <w:rPr>
            <w:noProof/>
            <w:webHidden/>
          </w:rPr>
          <w:tab/>
        </w:r>
        <w:r>
          <w:rPr>
            <w:noProof/>
            <w:webHidden/>
          </w:rPr>
          <w:fldChar w:fldCharType="begin"/>
        </w:r>
        <w:r w:rsidR="00EC03BA">
          <w:rPr>
            <w:noProof/>
            <w:webHidden/>
          </w:rPr>
          <w:instrText xml:space="preserve"> PAGEREF _Toc324318197 \h </w:instrText>
        </w:r>
        <w:r>
          <w:rPr>
            <w:noProof/>
            <w:webHidden/>
          </w:rPr>
        </w:r>
        <w:r>
          <w:rPr>
            <w:noProof/>
            <w:webHidden/>
          </w:rPr>
          <w:fldChar w:fldCharType="separate"/>
        </w:r>
        <w:r w:rsidR="00EC03BA">
          <w:rPr>
            <w:noProof/>
            <w:webHidden/>
          </w:rPr>
          <w:t>5</w:t>
        </w:r>
        <w:r>
          <w:rPr>
            <w:noProof/>
            <w:webHidden/>
          </w:rPr>
          <w:fldChar w:fldCharType="end"/>
        </w:r>
      </w:hyperlink>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318198" w:history="1">
        <w:r w:rsidR="00EC03BA" w:rsidRPr="00FA7039">
          <w:rPr>
            <w:rStyle w:val="Hyperlink"/>
            <w:noProof/>
          </w:rPr>
          <w:t>3.4</w:t>
        </w:r>
        <w:r w:rsidR="00EC03BA">
          <w:rPr>
            <w:rFonts w:asciiTheme="minorHAnsi" w:eastAsiaTheme="minorEastAsia" w:hAnsiTheme="minorHAnsi" w:cstheme="minorBidi"/>
            <w:smallCaps w:val="0"/>
            <w:noProof/>
            <w:sz w:val="22"/>
            <w:szCs w:val="22"/>
          </w:rPr>
          <w:tab/>
        </w:r>
        <w:r w:rsidR="00EC03BA" w:rsidRPr="00FA7039">
          <w:rPr>
            <w:rStyle w:val="Hyperlink"/>
            <w:noProof/>
          </w:rPr>
          <w:t>Moderation – P1</w:t>
        </w:r>
        <w:r w:rsidR="00EC03BA">
          <w:rPr>
            <w:noProof/>
            <w:webHidden/>
          </w:rPr>
          <w:tab/>
        </w:r>
        <w:r>
          <w:rPr>
            <w:noProof/>
            <w:webHidden/>
          </w:rPr>
          <w:fldChar w:fldCharType="begin"/>
        </w:r>
        <w:r w:rsidR="00EC03BA">
          <w:rPr>
            <w:noProof/>
            <w:webHidden/>
          </w:rPr>
          <w:instrText xml:space="preserve"> PAGEREF _Toc324318198 \h </w:instrText>
        </w:r>
        <w:r>
          <w:rPr>
            <w:noProof/>
            <w:webHidden/>
          </w:rPr>
        </w:r>
        <w:r>
          <w:rPr>
            <w:noProof/>
            <w:webHidden/>
          </w:rPr>
          <w:fldChar w:fldCharType="separate"/>
        </w:r>
        <w:r w:rsidR="00EC03BA">
          <w:rPr>
            <w:noProof/>
            <w:webHidden/>
          </w:rPr>
          <w:t>8</w:t>
        </w:r>
        <w:r>
          <w:rPr>
            <w:noProof/>
            <w:webHidden/>
          </w:rPr>
          <w:fldChar w:fldCharType="end"/>
        </w:r>
      </w:hyperlink>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318199" w:history="1">
        <w:r w:rsidR="00EC03BA" w:rsidRPr="00FA7039">
          <w:rPr>
            <w:rStyle w:val="Hyperlink"/>
            <w:noProof/>
          </w:rPr>
          <w:t>3.5</w:t>
        </w:r>
        <w:r w:rsidR="00EC03BA">
          <w:rPr>
            <w:rFonts w:asciiTheme="minorHAnsi" w:eastAsiaTheme="minorEastAsia" w:hAnsiTheme="minorHAnsi" w:cstheme="minorBidi"/>
            <w:smallCaps w:val="0"/>
            <w:noProof/>
            <w:sz w:val="22"/>
            <w:szCs w:val="22"/>
          </w:rPr>
          <w:tab/>
        </w:r>
        <w:r w:rsidR="00EC03BA" w:rsidRPr="00FA7039">
          <w:rPr>
            <w:rStyle w:val="Hyperlink"/>
            <w:noProof/>
          </w:rPr>
          <w:t>Internal Users – P2</w:t>
        </w:r>
        <w:r w:rsidR="00EC03BA">
          <w:rPr>
            <w:noProof/>
            <w:webHidden/>
          </w:rPr>
          <w:tab/>
        </w:r>
        <w:r>
          <w:rPr>
            <w:noProof/>
            <w:webHidden/>
          </w:rPr>
          <w:fldChar w:fldCharType="begin"/>
        </w:r>
        <w:r w:rsidR="00EC03BA">
          <w:rPr>
            <w:noProof/>
            <w:webHidden/>
          </w:rPr>
          <w:instrText xml:space="preserve"> PAGEREF _Toc324318199 \h </w:instrText>
        </w:r>
        <w:r>
          <w:rPr>
            <w:noProof/>
            <w:webHidden/>
          </w:rPr>
        </w:r>
        <w:r>
          <w:rPr>
            <w:noProof/>
            <w:webHidden/>
          </w:rPr>
          <w:fldChar w:fldCharType="separate"/>
        </w:r>
        <w:r w:rsidR="00EC03BA">
          <w:rPr>
            <w:noProof/>
            <w:webHidden/>
          </w:rPr>
          <w:t>9</w:t>
        </w:r>
        <w:r>
          <w:rPr>
            <w:noProof/>
            <w:webHidden/>
          </w:rPr>
          <w:fldChar w:fldCharType="end"/>
        </w:r>
      </w:hyperlink>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318200" w:history="1">
        <w:r w:rsidR="00EC03BA" w:rsidRPr="00FA7039">
          <w:rPr>
            <w:rStyle w:val="Hyperlink"/>
            <w:noProof/>
          </w:rPr>
          <w:t>3.6</w:t>
        </w:r>
        <w:r w:rsidR="00EC03BA">
          <w:rPr>
            <w:rFonts w:asciiTheme="minorHAnsi" w:eastAsiaTheme="minorEastAsia" w:hAnsiTheme="minorHAnsi" w:cstheme="minorBidi"/>
            <w:smallCaps w:val="0"/>
            <w:noProof/>
            <w:sz w:val="22"/>
            <w:szCs w:val="22"/>
          </w:rPr>
          <w:tab/>
        </w:r>
        <w:r w:rsidR="00EC03BA" w:rsidRPr="00FA7039">
          <w:rPr>
            <w:rStyle w:val="Hyperlink"/>
            <w:noProof/>
          </w:rPr>
          <w:t>Reports – P1</w:t>
        </w:r>
        <w:r w:rsidR="00EC03BA">
          <w:rPr>
            <w:noProof/>
            <w:webHidden/>
          </w:rPr>
          <w:tab/>
        </w:r>
        <w:r>
          <w:rPr>
            <w:noProof/>
            <w:webHidden/>
          </w:rPr>
          <w:fldChar w:fldCharType="begin"/>
        </w:r>
        <w:r w:rsidR="00EC03BA">
          <w:rPr>
            <w:noProof/>
            <w:webHidden/>
          </w:rPr>
          <w:instrText xml:space="preserve"> PAGEREF _Toc324318200 \h </w:instrText>
        </w:r>
        <w:r>
          <w:rPr>
            <w:noProof/>
            <w:webHidden/>
          </w:rPr>
        </w:r>
        <w:r>
          <w:rPr>
            <w:noProof/>
            <w:webHidden/>
          </w:rPr>
          <w:fldChar w:fldCharType="separate"/>
        </w:r>
        <w:r w:rsidR="00EC03BA">
          <w:rPr>
            <w:noProof/>
            <w:webHidden/>
          </w:rPr>
          <w:t>10</w:t>
        </w:r>
        <w:r>
          <w:rPr>
            <w:noProof/>
            <w:webHidden/>
          </w:rPr>
          <w:fldChar w:fldCharType="end"/>
        </w:r>
      </w:hyperlink>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318201" w:history="1">
        <w:r w:rsidR="00EC03BA" w:rsidRPr="00FA7039">
          <w:rPr>
            <w:rStyle w:val="Hyperlink"/>
            <w:noProof/>
          </w:rPr>
          <w:t>3.7</w:t>
        </w:r>
        <w:r w:rsidR="00EC03BA">
          <w:rPr>
            <w:rFonts w:asciiTheme="minorHAnsi" w:eastAsiaTheme="minorEastAsia" w:hAnsiTheme="minorHAnsi" w:cstheme="minorBidi"/>
            <w:smallCaps w:val="0"/>
            <w:noProof/>
            <w:sz w:val="22"/>
            <w:szCs w:val="22"/>
          </w:rPr>
          <w:tab/>
        </w:r>
        <w:r w:rsidR="00EC03BA" w:rsidRPr="00FA7039">
          <w:rPr>
            <w:rStyle w:val="Hyperlink"/>
            <w:noProof/>
          </w:rPr>
          <w:t>External Users – P1</w:t>
        </w:r>
        <w:r w:rsidR="00EC03BA">
          <w:rPr>
            <w:noProof/>
            <w:webHidden/>
          </w:rPr>
          <w:tab/>
        </w:r>
        <w:r>
          <w:rPr>
            <w:noProof/>
            <w:webHidden/>
          </w:rPr>
          <w:fldChar w:fldCharType="begin"/>
        </w:r>
        <w:r w:rsidR="00EC03BA">
          <w:rPr>
            <w:noProof/>
            <w:webHidden/>
          </w:rPr>
          <w:instrText xml:space="preserve"> PAGEREF _Toc324318201 \h </w:instrText>
        </w:r>
        <w:r>
          <w:rPr>
            <w:noProof/>
            <w:webHidden/>
          </w:rPr>
        </w:r>
        <w:r>
          <w:rPr>
            <w:noProof/>
            <w:webHidden/>
          </w:rPr>
          <w:fldChar w:fldCharType="separate"/>
        </w:r>
        <w:r w:rsidR="00EC03BA">
          <w:rPr>
            <w:noProof/>
            <w:webHidden/>
          </w:rPr>
          <w:t>10</w:t>
        </w:r>
        <w:r>
          <w:rPr>
            <w:noProof/>
            <w:webHidden/>
          </w:rPr>
          <w:fldChar w:fldCharType="end"/>
        </w:r>
      </w:hyperlink>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318202" w:history="1">
        <w:r w:rsidR="00EC03BA" w:rsidRPr="00FA7039">
          <w:rPr>
            <w:rStyle w:val="Hyperlink"/>
            <w:noProof/>
          </w:rPr>
          <w:t>3.8</w:t>
        </w:r>
        <w:r w:rsidR="00EC03BA">
          <w:rPr>
            <w:rFonts w:asciiTheme="minorHAnsi" w:eastAsiaTheme="minorEastAsia" w:hAnsiTheme="minorHAnsi" w:cstheme="minorBidi"/>
            <w:smallCaps w:val="0"/>
            <w:noProof/>
            <w:sz w:val="22"/>
            <w:szCs w:val="22"/>
          </w:rPr>
          <w:tab/>
        </w:r>
        <w:r w:rsidR="00EC03BA" w:rsidRPr="00FA7039">
          <w:rPr>
            <w:rStyle w:val="Hyperlink"/>
            <w:noProof/>
          </w:rPr>
          <w:t>Emails – P1 (Responsys)</w:t>
        </w:r>
        <w:r w:rsidR="00EC03BA">
          <w:rPr>
            <w:noProof/>
            <w:webHidden/>
          </w:rPr>
          <w:tab/>
        </w:r>
        <w:r>
          <w:rPr>
            <w:noProof/>
            <w:webHidden/>
          </w:rPr>
          <w:fldChar w:fldCharType="begin"/>
        </w:r>
        <w:r w:rsidR="00EC03BA">
          <w:rPr>
            <w:noProof/>
            <w:webHidden/>
          </w:rPr>
          <w:instrText xml:space="preserve"> PAGEREF _Toc324318202 \h </w:instrText>
        </w:r>
        <w:r>
          <w:rPr>
            <w:noProof/>
            <w:webHidden/>
          </w:rPr>
        </w:r>
        <w:r>
          <w:rPr>
            <w:noProof/>
            <w:webHidden/>
          </w:rPr>
          <w:fldChar w:fldCharType="separate"/>
        </w:r>
        <w:r w:rsidR="00EC03BA">
          <w:rPr>
            <w:noProof/>
            <w:webHidden/>
          </w:rPr>
          <w:t>11</w:t>
        </w:r>
        <w:r>
          <w:rPr>
            <w:noProof/>
            <w:webHidden/>
          </w:rPr>
          <w:fldChar w:fldCharType="end"/>
        </w:r>
      </w:hyperlink>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318203" w:history="1">
        <w:r w:rsidR="00EC03BA" w:rsidRPr="00FA7039">
          <w:rPr>
            <w:rStyle w:val="Hyperlink"/>
            <w:noProof/>
          </w:rPr>
          <w:t>3.9</w:t>
        </w:r>
        <w:r w:rsidR="00EC03BA">
          <w:rPr>
            <w:rFonts w:asciiTheme="minorHAnsi" w:eastAsiaTheme="minorEastAsia" w:hAnsiTheme="minorHAnsi" w:cstheme="minorBidi"/>
            <w:smallCaps w:val="0"/>
            <w:noProof/>
            <w:sz w:val="22"/>
            <w:szCs w:val="22"/>
          </w:rPr>
          <w:tab/>
        </w:r>
        <w:r w:rsidR="00EC03BA" w:rsidRPr="00FA7039">
          <w:rPr>
            <w:rStyle w:val="Hyperlink"/>
            <w:noProof/>
          </w:rPr>
          <w:t>Expert UI</w:t>
        </w:r>
        <w:r w:rsidR="00EC03BA">
          <w:rPr>
            <w:noProof/>
            <w:webHidden/>
          </w:rPr>
          <w:tab/>
        </w:r>
        <w:r>
          <w:rPr>
            <w:noProof/>
            <w:webHidden/>
          </w:rPr>
          <w:fldChar w:fldCharType="begin"/>
        </w:r>
        <w:r w:rsidR="00EC03BA">
          <w:rPr>
            <w:noProof/>
            <w:webHidden/>
          </w:rPr>
          <w:instrText xml:space="preserve"> PAGEREF _Toc324318203 \h </w:instrText>
        </w:r>
        <w:r>
          <w:rPr>
            <w:noProof/>
            <w:webHidden/>
          </w:rPr>
        </w:r>
        <w:r>
          <w:rPr>
            <w:noProof/>
            <w:webHidden/>
          </w:rPr>
          <w:fldChar w:fldCharType="separate"/>
        </w:r>
        <w:r w:rsidR="00EC03BA">
          <w:rPr>
            <w:noProof/>
            <w:webHidden/>
          </w:rPr>
          <w:t>12</w:t>
        </w:r>
        <w:r>
          <w:rPr>
            <w:noProof/>
            <w:webHidden/>
          </w:rPr>
          <w:fldChar w:fldCharType="end"/>
        </w:r>
      </w:hyperlink>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318204" w:history="1">
        <w:r w:rsidR="00EC03BA" w:rsidRPr="00FA7039">
          <w:rPr>
            <w:rStyle w:val="Hyperlink"/>
            <w:rFonts w:cs="Arial"/>
            <w:noProof/>
          </w:rPr>
          <w:t>4</w:t>
        </w:r>
        <w:r w:rsidR="00EC03BA">
          <w:rPr>
            <w:rFonts w:asciiTheme="minorHAnsi" w:eastAsiaTheme="minorEastAsia" w:hAnsiTheme="minorHAnsi" w:cstheme="minorBidi"/>
            <w:smallCaps w:val="0"/>
            <w:noProof/>
            <w:sz w:val="22"/>
            <w:szCs w:val="22"/>
          </w:rPr>
          <w:tab/>
        </w:r>
        <w:r w:rsidR="00EC03BA" w:rsidRPr="00FA7039">
          <w:rPr>
            <w:rStyle w:val="Hyperlink"/>
            <w:rFonts w:cs="Arial"/>
            <w:noProof/>
          </w:rPr>
          <w:t>User Experience Requirements</w:t>
        </w:r>
        <w:r w:rsidR="00EC03BA">
          <w:rPr>
            <w:noProof/>
            <w:webHidden/>
          </w:rPr>
          <w:tab/>
        </w:r>
        <w:r>
          <w:rPr>
            <w:noProof/>
            <w:webHidden/>
          </w:rPr>
          <w:fldChar w:fldCharType="begin"/>
        </w:r>
        <w:r w:rsidR="00EC03BA">
          <w:rPr>
            <w:noProof/>
            <w:webHidden/>
          </w:rPr>
          <w:instrText xml:space="preserve"> PAGEREF _Toc324318204 \h </w:instrText>
        </w:r>
        <w:r>
          <w:rPr>
            <w:noProof/>
            <w:webHidden/>
          </w:rPr>
        </w:r>
        <w:r>
          <w:rPr>
            <w:noProof/>
            <w:webHidden/>
          </w:rPr>
          <w:fldChar w:fldCharType="separate"/>
        </w:r>
        <w:r w:rsidR="00EC03BA">
          <w:rPr>
            <w:noProof/>
            <w:webHidden/>
          </w:rPr>
          <w:t>12</w:t>
        </w:r>
        <w:r>
          <w:rPr>
            <w:noProof/>
            <w:webHidden/>
          </w:rPr>
          <w:fldChar w:fldCharType="end"/>
        </w:r>
      </w:hyperlink>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318205" w:history="1">
        <w:r w:rsidR="00EC03BA" w:rsidRPr="00FA7039">
          <w:rPr>
            <w:rStyle w:val="Hyperlink"/>
            <w:rFonts w:cs="Arial"/>
            <w:noProof/>
          </w:rPr>
          <w:t>5</w:t>
        </w:r>
        <w:r w:rsidR="00EC03BA">
          <w:rPr>
            <w:rFonts w:asciiTheme="minorHAnsi" w:eastAsiaTheme="minorEastAsia" w:hAnsiTheme="minorHAnsi" w:cstheme="minorBidi"/>
            <w:smallCaps w:val="0"/>
            <w:noProof/>
            <w:sz w:val="22"/>
            <w:szCs w:val="22"/>
          </w:rPr>
          <w:tab/>
        </w:r>
        <w:r w:rsidR="00EC03BA" w:rsidRPr="00FA7039">
          <w:rPr>
            <w:rStyle w:val="Hyperlink"/>
            <w:rFonts w:cs="Arial"/>
            <w:noProof/>
          </w:rPr>
          <w:t>Integration and Migration</w:t>
        </w:r>
        <w:r w:rsidR="00EC03BA">
          <w:rPr>
            <w:noProof/>
            <w:webHidden/>
          </w:rPr>
          <w:tab/>
        </w:r>
        <w:r>
          <w:rPr>
            <w:noProof/>
            <w:webHidden/>
          </w:rPr>
          <w:fldChar w:fldCharType="begin"/>
        </w:r>
        <w:r w:rsidR="00EC03BA">
          <w:rPr>
            <w:noProof/>
            <w:webHidden/>
          </w:rPr>
          <w:instrText xml:space="preserve"> PAGEREF _Toc324318205 \h </w:instrText>
        </w:r>
        <w:r>
          <w:rPr>
            <w:noProof/>
            <w:webHidden/>
          </w:rPr>
        </w:r>
        <w:r>
          <w:rPr>
            <w:noProof/>
            <w:webHidden/>
          </w:rPr>
          <w:fldChar w:fldCharType="separate"/>
        </w:r>
        <w:r w:rsidR="00EC03BA">
          <w:rPr>
            <w:noProof/>
            <w:webHidden/>
          </w:rPr>
          <w:t>13</w:t>
        </w:r>
        <w:r>
          <w:rPr>
            <w:noProof/>
            <w:webHidden/>
          </w:rPr>
          <w:fldChar w:fldCharType="end"/>
        </w:r>
      </w:hyperlink>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318206" w:history="1">
        <w:r w:rsidR="00EC03BA" w:rsidRPr="00FA7039">
          <w:rPr>
            <w:rStyle w:val="Hyperlink"/>
            <w:rFonts w:cs="Arial"/>
            <w:noProof/>
          </w:rPr>
          <w:t>6</w:t>
        </w:r>
        <w:r w:rsidR="00EC03BA">
          <w:rPr>
            <w:rFonts w:asciiTheme="minorHAnsi" w:eastAsiaTheme="minorEastAsia" w:hAnsiTheme="minorHAnsi" w:cstheme="minorBidi"/>
            <w:smallCaps w:val="0"/>
            <w:noProof/>
            <w:sz w:val="22"/>
            <w:szCs w:val="22"/>
          </w:rPr>
          <w:tab/>
        </w:r>
        <w:r w:rsidR="00EC03BA" w:rsidRPr="00FA7039">
          <w:rPr>
            <w:rStyle w:val="Hyperlink"/>
            <w:rFonts w:cs="Arial"/>
            <w:noProof/>
          </w:rPr>
          <w:t>Operations and Maintenance</w:t>
        </w:r>
        <w:r w:rsidR="00EC03BA">
          <w:rPr>
            <w:noProof/>
            <w:webHidden/>
          </w:rPr>
          <w:tab/>
        </w:r>
        <w:r>
          <w:rPr>
            <w:noProof/>
            <w:webHidden/>
          </w:rPr>
          <w:fldChar w:fldCharType="begin"/>
        </w:r>
        <w:r w:rsidR="00EC03BA">
          <w:rPr>
            <w:noProof/>
            <w:webHidden/>
          </w:rPr>
          <w:instrText xml:space="preserve"> PAGEREF _Toc324318206 \h </w:instrText>
        </w:r>
        <w:r>
          <w:rPr>
            <w:noProof/>
            <w:webHidden/>
          </w:rPr>
        </w:r>
        <w:r>
          <w:rPr>
            <w:noProof/>
            <w:webHidden/>
          </w:rPr>
          <w:fldChar w:fldCharType="separate"/>
        </w:r>
        <w:r w:rsidR="00EC03BA">
          <w:rPr>
            <w:noProof/>
            <w:webHidden/>
          </w:rPr>
          <w:t>13</w:t>
        </w:r>
        <w:r>
          <w:rPr>
            <w:noProof/>
            <w:webHidden/>
          </w:rPr>
          <w:fldChar w:fldCharType="end"/>
        </w:r>
      </w:hyperlink>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318207" w:history="1">
        <w:r w:rsidR="00EC03BA" w:rsidRPr="00FA7039">
          <w:rPr>
            <w:rStyle w:val="Hyperlink"/>
            <w:noProof/>
          </w:rPr>
          <w:t>6.1</w:t>
        </w:r>
        <w:r w:rsidR="00EC03BA">
          <w:rPr>
            <w:rFonts w:asciiTheme="minorHAnsi" w:eastAsiaTheme="minorEastAsia" w:hAnsiTheme="minorHAnsi" w:cstheme="minorBidi"/>
            <w:smallCaps w:val="0"/>
            <w:noProof/>
            <w:sz w:val="22"/>
            <w:szCs w:val="22"/>
          </w:rPr>
          <w:tab/>
        </w:r>
        <w:r w:rsidR="00EC03BA" w:rsidRPr="00FA7039">
          <w:rPr>
            <w:rStyle w:val="Hyperlink"/>
            <w:noProof/>
          </w:rPr>
          <w:t>Service Level Agreement</w:t>
        </w:r>
        <w:r w:rsidR="00EC03BA">
          <w:rPr>
            <w:noProof/>
            <w:webHidden/>
          </w:rPr>
          <w:tab/>
        </w:r>
        <w:r>
          <w:rPr>
            <w:noProof/>
            <w:webHidden/>
          </w:rPr>
          <w:fldChar w:fldCharType="begin"/>
        </w:r>
        <w:r w:rsidR="00EC03BA">
          <w:rPr>
            <w:noProof/>
            <w:webHidden/>
          </w:rPr>
          <w:instrText xml:space="preserve"> PAGEREF _Toc324318207 \h </w:instrText>
        </w:r>
        <w:r>
          <w:rPr>
            <w:noProof/>
            <w:webHidden/>
          </w:rPr>
        </w:r>
        <w:r>
          <w:rPr>
            <w:noProof/>
            <w:webHidden/>
          </w:rPr>
          <w:fldChar w:fldCharType="separate"/>
        </w:r>
        <w:r w:rsidR="00EC03BA">
          <w:rPr>
            <w:noProof/>
            <w:webHidden/>
          </w:rPr>
          <w:t>13</w:t>
        </w:r>
        <w:r>
          <w:rPr>
            <w:noProof/>
            <w:webHidden/>
          </w:rPr>
          <w:fldChar w:fldCharType="end"/>
        </w:r>
      </w:hyperlink>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318208" w:history="1">
        <w:r w:rsidR="00EC03BA" w:rsidRPr="00FA7039">
          <w:rPr>
            <w:rStyle w:val="Hyperlink"/>
            <w:noProof/>
          </w:rPr>
          <w:t>6.2</w:t>
        </w:r>
        <w:r w:rsidR="00EC03BA">
          <w:rPr>
            <w:rFonts w:asciiTheme="minorHAnsi" w:eastAsiaTheme="minorEastAsia" w:hAnsiTheme="minorHAnsi" w:cstheme="minorBidi"/>
            <w:smallCaps w:val="0"/>
            <w:noProof/>
            <w:sz w:val="22"/>
            <w:szCs w:val="22"/>
          </w:rPr>
          <w:tab/>
        </w:r>
        <w:r w:rsidR="00EC03BA" w:rsidRPr="00FA7039">
          <w:rPr>
            <w:rStyle w:val="Hyperlink"/>
            <w:noProof/>
          </w:rPr>
          <w:t>Monitoring and Alerts</w:t>
        </w:r>
        <w:r w:rsidR="00EC03BA">
          <w:rPr>
            <w:noProof/>
            <w:webHidden/>
          </w:rPr>
          <w:tab/>
        </w:r>
        <w:r>
          <w:rPr>
            <w:noProof/>
            <w:webHidden/>
          </w:rPr>
          <w:fldChar w:fldCharType="begin"/>
        </w:r>
        <w:r w:rsidR="00EC03BA">
          <w:rPr>
            <w:noProof/>
            <w:webHidden/>
          </w:rPr>
          <w:instrText xml:space="preserve"> PAGEREF _Toc324318208 \h </w:instrText>
        </w:r>
        <w:r>
          <w:rPr>
            <w:noProof/>
            <w:webHidden/>
          </w:rPr>
        </w:r>
        <w:r>
          <w:rPr>
            <w:noProof/>
            <w:webHidden/>
          </w:rPr>
          <w:fldChar w:fldCharType="separate"/>
        </w:r>
        <w:r w:rsidR="00EC03BA">
          <w:rPr>
            <w:noProof/>
            <w:webHidden/>
          </w:rPr>
          <w:t>14</w:t>
        </w:r>
        <w:r>
          <w:rPr>
            <w:noProof/>
            <w:webHidden/>
          </w:rPr>
          <w:fldChar w:fldCharType="end"/>
        </w:r>
      </w:hyperlink>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318209" w:history="1">
        <w:r w:rsidR="00EC03BA" w:rsidRPr="00FA7039">
          <w:rPr>
            <w:rStyle w:val="Hyperlink"/>
            <w:noProof/>
          </w:rPr>
          <w:t>6.3</w:t>
        </w:r>
        <w:r w:rsidR="00EC03BA">
          <w:rPr>
            <w:rFonts w:asciiTheme="minorHAnsi" w:eastAsiaTheme="minorEastAsia" w:hAnsiTheme="minorHAnsi" w:cstheme="minorBidi"/>
            <w:smallCaps w:val="0"/>
            <w:noProof/>
            <w:sz w:val="22"/>
            <w:szCs w:val="22"/>
          </w:rPr>
          <w:tab/>
        </w:r>
        <w:r w:rsidR="00EC03BA" w:rsidRPr="00FA7039">
          <w:rPr>
            <w:rStyle w:val="Hyperlink"/>
            <w:noProof/>
          </w:rPr>
          <w:t>Business Continuity Planning (BCP)</w:t>
        </w:r>
        <w:r w:rsidR="00EC03BA">
          <w:rPr>
            <w:noProof/>
            <w:webHidden/>
          </w:rPr>
          <w:tab/>
        </w:r>
        <w:r>
          <w:rPr>
            <w:noProof/>
            <w:webHidden/>
          </w:rPr>
          <w:fldChar w:fldCharType="begin"/>
        </w:r>
        <w:r w:rsidR="00EC03BA">
          <w:rPr>
            <w:noProof/>
            <w:webHidden/>
          </w:rPr>
          <w:instrText xml:space="preserve"> PAGEREF _Toc324318209 \h </w:instrText>
        </w:r>
        <w:r>
          <w:rPr>
            <w:noProof/>
            <w:webHidden/>
          </w:rPr>
        </w:r>
        <w:r>
          <w:rPr>
            <w:noProof/>
            <w:webHidden/>
          </w:rPr>
          <w:fldChar w:fldCharType="separate"/>
        </w:r>
        <w:r w:rsidR="00EC03BA">
          <w:rPr>
            <w:noProof/>
            <w:webHidden/>
          </w:rPr>
          <w:t>14</w:t>
        </w:r>
        <w:r>
          <w:rPr>
            <w:noProof/>
            <w:webHidden/>
          </w:rPr>
          <w:fldChar w:fldCharType="end"/>
        </w:r>
      </w:hyperlink>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318210" w:history="1">
        <w:r w:rsidR="00EC03BA" w:rsidRPr="00FA7039">
          <w:rPr>
            <w:rStyle w:val="Hyperlink"/>
            <w:noProof/>
          </w:rPr>
          <w:t>6.4</w:t>
        </w:r>
        <w:r w:rsidR="00EC03BA">
          <w:rPr>
            <w:rFonts w:asciiTheme="minorHAnsi" w:eastAsiaTheme="minorEastAsia" w:hAnsiTheme="minorHAnsi" w:cstheme="minorBidi"/>
            <w:smallCaps w:val="0"/>
            <w:noProof/>
            <w:sz w:val="22"/>
            <w:szCs w:val="22"/>
          </w:rPr>
          <w:tab/>
        </w:r>
        <w:r w:rsidR="00EC03BA" w:rsidRPr="00FA7039">
          <w:rPr>
            <w:rStyle w:val="Hyperlink"/>
            <w:noProof/>
          </w:rPr>
          <w:t>Capacity Planning</w:t>
        </w:r>
        <w:r w:rsidR="00EC03BA">
          <w:rPr>
            <w:noProof/>
            <w:webHidden/>
          </w:rPr>
          <w:tab/>
        </w:r>
        <w:r>
          <w:rPr>
            <w:noProof/>
            <w:webHidden/>
          </w:rPr>
          <w:fldChar w:fldCharType="begin"/>
        </w:r>
        <w:r w:rsidR="00EC03BA">
          <w:rPr>
            <w:noProof/>
            <w:webHidden/>
          </w:rPr>
          <w:instrText xml:space="preserve"> PAGEREF _Toc324318210 \h </w:instrText>
        </w:r>
        <w:r>
          <w:rPr>
            <w:noProof/>
            <w:webHidden/>
          </w:rPr>
        </w:r>
        <w:r>
          <w:rPr>
            <w:noProof/>
            <w:webHidden/>
          </w:rPr>
          <w:fldChar w:fldCharType="separate"/>
        </w:r>
        <w:r w:rsidR="00EC03BA">
          <w:rPr>
            <w:noProof/>
            <w:webHidden/>
          </w:rPr>
          <w:t>14</w:t>
        </w:r>
        <w:r>
          <w:rPr>
            <w:noProof/>
            <w:webHidden/>
          </w:rPr>
          <w:fldChar w:fldCharType="end"/>
        </w:r>
      </w:hyperlink>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318211" w:history="1">
        <w:r w:rsidR="00EC03BA" w:rsidRPr="00FA7039">
          <w:rPr>
            <w:rStyle w:val="Hyperlink"/>
            <w:noProof/>
          </w:rPr>
          <w:t>6.5</w:t>
        </w:r>
        <w:r w:rsidR="00EC03BA">
          <w:rPr>
            <w:rFonts w:asciiTheme="minorHAnsi" w:eastAsiaTheme="minorEastAsia" w:hAnsiTheme="minorHAnsi" w:cstheme="minorBidi"/>
            <w:smallCaps w:val="0"/>
            <w:noProof/>
            <w:sz w:val="22"/>
            <w:szCs w:val="22"/>
          </w:rPr>
          <w:tab/>
        </w:r>
        <w:r w:rsidR="00EC03BA" w:rsidRPr="00FA7039">
          <w:rPr>
            <w:rStyle w:val="Hyperlink"/>
            <w:noProof/>
          </w:rPr>
          <w:t>Escalations</w:t>
        </w:r>
        <w:r w:rsidR="00EC03BA">
          <w:rPr>
            <w:noProof/>
            <w:webHidden/>
          </w:rPr>
          <w:tab/>
        </w:r>
        <w:r>
          <w:rPr>
            <w:noProof/>
            <w:webHidden/>
          </w:rPr>
          <w:fldChar w:fldCharType="begin"/>
        </w:r>
        <w:r w:rsidR="00EC03BA">
          <w:rPr>
            <w:noProof/>
            <w:webHidden/>
          </w:rPr>
          <w:instrText xml:space="preserve"> PAGEREF _Toc324318211 \h </w:instrText>
        </w:r>
        <w:r>
          <w:rPr>
            <w:noProof/>
            <w:webHidden/>
          </w:rPr>
        </w:r>
        <w:r>
          <w:rPr>
            <w:noProof/>
            <w:webHidden/>
          </w:rPr>
          <w:fldChar w:fldCharType="separate"/>
        </w:r>
        <w:r w:rsidR="00EC03BA">
          <w:rPr>
            <w:noProof/>
            <w:webHidden/>
          </w:rPr>
          <w:t>14</w:t>
        </w:r>
        <w:r>
          <w:rPr>
            <w:noProof/>
            <w:webHidden/>
          </w:rPr>
          <w:fldChar w:fldCharType="end"/>
        </w:r>
      </w:hyperlink>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318212" w:history="1">
        <w:r w:rsidR="00EC03BA" w:rsidRPr="00FA7039">
          <w:rPr>
            <w:rStyle w:val="Hyperlink"/>
            <w:rFonts w:cs="Arial"/>
            <w:noProof/>
          </w:rPr>
          <w:t>7</w:t>
        </w:r>
        <w:r w:rsidR="00EC03BA">
          <w:rPr>
            <w:rFonts w:asciiTheme="minorHAnsi" w:eastAsiaTheme="minorEastAsia" w:hAnsiTheme="minorHAnsi" w:cstheme="minorBidi"/>
            <w:smallCaps w:val="0"/>
            <w:noProof/>
            <w:sz w:val="22"/>
            <w:szCs w:val="22"/>
          </w:rPr>
          <w:tab/>
        </w:r>
        <w:r w:rsidR="00EC03BA" w:rsidRPr="00FA7039">
          <w:rPr>
            <w:rStyle w:val="Hyperlink"/>
            <w:rFonts w:cs="Arial"/>
            <w:noProof/>
          </w:rPr>
          <w:t>International</w:t>
        </w:r>
        <w:r w:rsidR="00EC03BA">
          <w:rPr>
            <w:noProof/>
            <w:webHidden/>
          </w:rPr>
          <w:tab/>
        </w:r>
        <w:r>
          <w:rPr>
            <w:noProof/>
            <w:webHidden/>
          </w:rPr>
          <w:fldChar w:fldCharType="begin"/>
        </w:r>
        <w:r w:rsidR="00EC03BA">
          <w:rPr>
            <w:noProof/>
            <w:webHidden/>
          </w:rPr>
          <w:instrText xml:space="preserve"> PAGEREF _Toc324318212 \h </w:instrText>
        </w:r>
        <w:r>
          <w:rPr>
            <w:noProof/>
            <w:webHidden/>
          </w:rPr>
        </w:r>
        <w:r>
          <w:rPr>
            <w:noProof/>
            <w:webHidden/>
          </w:rPr>
          <w:fldChar w:fldCharType="separate"/>
        </w:r>
        <w:r w:rsidR="00EC03BA">
          <w:rPr>
            <w:noProof/>
            <w:webHidden/>
          </w:rPr>
          <w:t>14</w:t>
        </w:r>
        <w:r>
          <w:rPr>
            <w:noProof/>
            <w:webHidden/>
          </w:rPr>
          <w:fldChar w:fldCharType="end"/>
        </w:r>
      </w:hyperlink>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318213" w:history="1">
        <w:r w:rsidR="00EC03BA" w:rsidRPr="00FA7039">
          <w:rPr>
            <w:rStyle w:val="Hyperlink"/>
            <w:rFonts w:cs="Arial"/>
            <w:noProof/>
          </w:rPr>
          <w:t>8</w:t>
        </w:r>
        <w:r w:rsidR="00EC03BA">
          <w:rPr>
            <w:rFonts w:asciiTheme="minorHAnsi" w:eastAsiaTheme="minorEastAsia" w:hAnsiTheme="minorHAnsi" w:cstheme="minorBidi"/>
            <w:smallCaps w:val="0"/>
            <w:noProof/>
            <w:sz w:val="22"/>
            <w:szCs w:val="22"/>
          </w:rPr>
          <w:tab/>
        </w:r>
        <w:r w:rsidR="00EC03BA" w:rsidRPr="00FA7039">
          <w:rPr>
            <w:rStyle w:val="Hyperlink"/>
            <w:rFonts w:cs="Arial"/>
            <w:noProof/>
          </w:rPr>
          <w:t>Legal</w:t>
        </w:r>
        <w:r w:rsidR="00EC03BA">
          <w:rPr>
            <w:noProof/>
            <w:webHidden/>
          </w:rPr>
          <w:tab/>
        </w:r>
        <w:r>
          <w:rPr>
            <w:noProof/>
            <w:webHidden/>
          </w:rPr>
          <w:fldChar w:fldCharType="begin"/>
        </w:r>
        <w:r w:rsidR="00EC03BA">
          <w:rPr>
            <w:noProof/>
            <w:webHidden/>
          </w:rPr>
          <w:instrText xml:space="preserve"> PAGEREF _Toc324318213 \h </w:instrText>
        </w:r>
        <w:r>
          <w:rPr>
            <w:noProof/>
            <w:webHidden/>
          </w:rPr>
        </w:r>
        <w:r>
          <w:rPr>
            <w:noProof/>
            <w:webHidden/>
          </w:rPr>
          <w:fldChar w:fldCharType="separate"/>
        </w:r>
        <w:r w:rsidR="00EC03BA">
          <w:rPr>
            <w:noProof/>
            <w:webHidden/>
          </w:rPr>
          <w:t>14</w:t>
        </w:r>
        <w:r>
          <w:rPr>
            <w:noProof/>
            <w:webHidden/>
          </w:rPr>
          <w:fldChar w:fldCharType="end"/>
        </w:r>
      </w:hyperlink>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318214" w:history="1">
        <w:r w:rsidR="00EC03BA" w:rsidRPr="00FA7039">
          <w:rPr>
            <w:rStyle w:val="Hyperlink"/>
            <w:rFonts w:cs="Arial"/>
            <w:noProof/>
          </w:rPr>
          <w:t>9</w:t>
        </w:r>
        <w:r w:rsidR="00EC03BA">
          <w:rPr>
            <w:rFonts w:asciiTheme="minorHAnsi" w:eastAsiaTheme="minorEastAsia" w:hAnsiTheme="minorHAnsi" w:cstheme="minorBidi"/>
            <w:smallCaps w:val="0"/>
            <w:noProof/>
            <w:sz w:val="22"/>
            <w:szCs w:val="22"/>
          </w:rPr>
          <w:tab/>
        </w:r>
        <w:r w:rsidR="00EC03BA" w:rsidRPr="00FA7039">
          <w:rPr>
            <w:rStyle w:val="Hyperlink"/>
            <w:rFonts w:cs="Arial"/>
            <w:noProof/>
          </w:rPr>
          <w:t>SEO and Marketing</w:t>
        </w:r>
        <w:r w:rsidR="00EC03BA">
          <w:rPr>
            <w:noProof/>
            <w:webHidden/>
          </w:rPr>
          <w:tab/>
        </w:r>
        <w:r>
          <w:rPr>
            <w:noProof/>
            <w:webHidden/>
          </w:rPr>
          <w:fldChar w:fldCharType="begin"/>
        </w:r>
        <w:r w:rsidR="00EC03BA">
          <w:rPr>
            <w:noProof/>
            <w:webHidden/>
          </w:rPr>
          <w:instrText xml:space="preserve"> PAGEREF _Toc324318214 \h </w:instrText>
        </w:r>
        <w:r>
          <w:rPr>
            <w:noProof/>
            <w:webHidden/>
          </w:rPr>
        </w:r>
        <w:r>
          <w:rPr>
            <w:noProof/>
            <w:webHidden/>
          </w:rPr>
          <w:fldChar w:fldCharType="separate"/>
        </w:r>
        <w:r w:rsidR="00EC03BA">
          <w:rPr>
            <w:noProof/>
            <w:webHidden/>
          </w:rPr>
          <w:t>14</w:t>
        </w:r>
        <w:r>
          <w:rPr>
            <w:noProof/>
            <w:webHidden/>
          </w:rPr>
          <w:fldChar w:fldCharType="end"/>
        </w:r>
      </w:hyperlink>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318215" w:history="1">
        <w:r w:rsidR="00EC03BA" w:rsidRPr="00FA7039">
          <w:rPr>
            <w:rStyle w:val="Hyperlink"/>
            <w:rFonts w:cs="Arial"/>
            <w:noProof/>
          </w:rPr>
          <w:t>10</w:t>
        </w:r>
        <w:r w:rsidR="00EC03BA">
          <w:rPr>
            <w:rFonts w:asciiTheme="minorHAnsi" w:eastAsiaTheme="minorEastAsia" w:hAnsiTheme="minorHAnsi" w:cstheme="minorBidi"/>
            <w:smallCaps w:val="0"/>
            <w:noProof/>
            <w:sz w:val="22"/>
            <w:szCs w:val="22"/>
          </w:rPr>
          <w:tab/>
        </w:r>
        <w:r w:rsidR="00EC03BA" w:rsidRPr="00FA7039">
          <w:rPr>
            <w:rStyle w:val="Hyperlink"/>
            <w:rFonts w:cs="Arial"/>
            <w:noProof/>
          </w:rPr>
          <w:t>Other  Stuff</w:t>
        </w:r>
        <w:r w:rsidR="00EC03BA">
          <w:rPr>
            <w:noProof/>
            <w:webHidden/>
          </w:rPr>
          <w:tab/>
        </w:r>
        <w:r>
          <w:rPr>
            <w:noProof/>
            <w:webHidden/>
          </w:rPr>
          <w:fldChar w:fldCharType="begin"/>
        </w:r>
        <w:r w:rsidR="00EC03BA">
          <w:rPr>
            <w:noProof/>
            <w:webHidden/>
          </w:rPr>
          <w:instrText xml:space="preserve"> PAGEREF _Toc324318215 \h </w:instrText>
        </w:r>
        <w:r>
          <w:rPr>
            <w:noProof/>
            <w:webHidden/>
          </w:rPr>
        </w:r>
        <w:r>
          <w:rPr>
            <w:noProof/>
            <w:webHidden/>
          </w:rPr>
          <w:fldChar w:fldCharType="separate"/>
        </w:r>
        <w:r w:rsidR="00EC03BA">
          <w:rPr>
            <w:noProof/>
            <w:webHidden/>
          </w:rPr>
          <w:t>15</w:t>
        </w:r>
        <w:r>
          <w:rPr>
            <w:noProof/>
            <w:webHidden/>
          </w:rPr>
          <w:fldChar w:fldCharType="end"/>
        </w:r>
      </w:hyperlink>
    </w:p>
    <w:p w:rsidR="00EC03BA" w:rsidRDefault="004C4E5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318216" w:history="1">
        <w:r w:rsidR="00EC03BA" w:rsidRPr="00FA7039">
          <w:rPr>
            <w:rStyle w:val="Hyperlink"/>
            <w:noProof/>
          </w:rPr>
          <w:t>10.1</w:t>
        </w:r>
        <w:r w:rsidR="00EC03BA">
          <w:rPr>
            <w:rFonts w:asciiTheme="minorHAnsi" w:eastAsiaTheme="minorEastAsia" w:hAnsiTheme="minorHAnsi" w:cstheme="minorBidi"/>
            <w:smallCaps w:val="0"/>
            <w:noProof/>
            <w:sz w:val="22"/>
            <w:szCs w:val="22"/>
          </w:rPr>
          <w:tab/>
        </w:r>
        <w:r w:rsidR="00EC03BA" w:rsidRPr="00FA7039">
          <w:rPr>
            <w:rStyle w:val="Hyperlink"/>
            <w:noProof/>
          </w:rPr>
          <w:t>Future Business Flow</w:t>
        </w:r>
        <w:r w:rsidR="00EC03BA">
          <w:rPr>
            <w:noProof/>
            <w:webHidden/>
          </w:rPr>
          <w:tab/>
        </w:r>
        <w:r>
          <w:rPr>
            <w:noProof/>
            <w:webHidden/>
          </w:rPr>
          <w:fldChar w:fldCharType="begin"/>
        </w:r>
        <w:r w:rsidR="00EC03BA">
          <w:rPr>
            <w:noProof/>
            <w:webHidden/>
          </w:rPr>
          <w:instrText xml:space="preserve"> PAGEREF _Toc324318216 \h </w:instrText>
        </w:r>
        <w:r>
          <w:rPr>
            <w:noProof/>
            <w:webHidden/>
          </w:rPr>
        </w:r>
        <w:r>
          <w:rPr>
            <w:noProof/>
            <w:webHidden/>
          </w:rPr>
          <w:fldChar w:fldCharType="separate"/>
        </w:r>
        <w:r w:rsidR="00EC03BA">
          <w:rPr>
            <w:noProof/>
            <w:webHidden/>
          </w:rPr>
          <w:t>15</w:t>
        </w:r>
        <w:r>
          <w:rPr>
            <w:noProof/>
            <w:webHidden/>
          </w:rPr>
          <w:fldChar w:fldCharType="end"/>
        </w:r>
      </w:hyperlink>
    </w:p>
    <w:p w:rsidR="00EC03BA" w:rsidRDefault="004C4E5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318217" w:history="1">
        <w:r w:rsidR="00EC03BA" w:rsidRPr="00FA7039">
          <w:rPr>
            <w:rStyle w:val="Hyperlink"/>
            <w:noProof/>
          </w:rPr>
          <w:t>10.2</w:t>
        </w:r>
        <w:r w:rsidR="00EC03BA">
          <w:rPr>
            <w:rFonts w:asciiTheme="minorHAnsi" w:eastAsiaTheme="minorEastAsia" w:hAnsiTheme="minorHAnsi" w:cstheme="minorBidi"/>
            <w:smallCaps w:val="0"/>
            <w:noProof/>
            <w:sz w:val="22"/>
            <w:szCs w:val="22"/>
          </w:rPr>
          <w:tab/>
        </w:r>
        <w:r w:rsidR="00EC03BA" w:rsidRPr="00FA7039">
          <w:rPr>
            <w:rStyle w:val="Hyperlink"/>
            <w:noProof/>
          </w:rPr>
          <w:t>Other Business Areas / Departments Impacted</w:t>
        </w:r>
        <w:r w:rsidR="00EC03BA">
          <w:rPr>
            <w:noProof/>
            <w:webHidden/>
          </w:rPr>
          <w:tab/>
        </w:r>
        <w:r>
          <w:rPr>
            <w:noProof/>
            <w:webHidden/>
          </w:rPr>
          <w:fldChar w:fldCharType="begin"/>
        </w:r>
        <w:r w:rsidR="00EC03BA">
          <w:rPr>
            <w:noProof/>
            <w:webHidden/>
          </w:rPr>
          <w:instrText xml:space="preserve"> PAGEREF _Toc324318217 \h </w:instrText>
        </w:r>
        <w:r>
          <w:rPr>
            <w:noProof/>
            <w:webHidden/>
          </w:rPr>
        </w:r>
        <w:r>
          <w:rPr>
            <w:noProof/>
            <w:webHidden/>
          </w:rPr>
          <w:fldChar w:fldCharType="separate"/>
        </w:r>
        <w:r w:rsidR="00EC03BA">
          <w:rPr>
            <w:noProof/>
            <w:webHidden/>
          </w:rPr>
          <w:t>15</w:t>
        </w:r>
        <w:r>
          <w:rPr>
            <w:noProof/>
            <w:webHidden/>
          </w:rPr>
          <w:fldChar w:fldCharType="end"/>
        </w:r>
      </w:hyperlink>
    </w:p>
    <w:p w:rsidR="00EC03BA" w:rsidRDefault="004C4E5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318218" w:history="1">
        <w:r w:rsidR="00EC03BA" w:rsidRPr="00FA7039">
          <w:rPr>
            <w:rStyle w:val="Hyperlink"/>
            <w:noProof/>
          </w:rPr>
          <w:t>10.3</w:t>
        </w:r>
        <w:r w:rsidR="00EC03BA">
          <w:rPr>
            <w:rFonts w:asciiTheme="minorHAnsi" w:eastAsiaTheme="minorEastAsia" w:hAnsiTheme="minorHAnsi" w:cstheme="minorBidi"/>
            <w:smallCaps w:val="0"/>
            <w:noProof/>
            <w:sz w:val="22"/>
            <w:szCs w:val="22"/>
          </w:rPr>
          <w:tab/>
        </w:r>
        <w:r w:rsidR="00EC03BA" w:rsidRPr="00FA7039">
          <w:rPr>
            <w:rStyle w:val="Hyperlink"/>
            <w:noProof/>
          </w:rPr>
          <w:t>Properties to be impacted</w:t>
        </w:r>
        <w:r w:rsidR="00EC03BA">
          <w:rPr>
            <w:noProof/>
            <w:webHidden/>
          </w:rPr>
          <w:tab/>
        </w:r>
        <w:r>
          <w:rPr>
            <w:noProof/>
            <w:webHidden/>
          </w:rPr>
          <w:fldChar w:fldCharType="begin"/>
        </w:r>
        <w:r w:rsidR="00EC03BA">
          <w:rPr>
            <w:noProof/>
            <w:webHidden/>
          </w:rPr>
          <w:instrText xml:space="preserve"> PAGEREF _Toc324318218 \h </w:instrText>
        </w:r>
        <w:r>
          <w:rPr>
            <w:noProof/>
            <w:webHidden/>
          </w:rPr>
        </w:r>
        <w:r>
          <w:rPr>
            <w:noProof/>
            <w:webHidden/>
          </w:rPr>
          <w:fldChar w:fldCharType="separate"/>
        </w:r>
        <w:r w:rsidR="00EC03BA">
          <w:rPr>
            <w:noProof/>
            <w:webHidden/>
          </w:rPr>
          <w:t>15</w:t>
        </w:r>
        <w:r>
          <w:rPr>
            <w:noProof/>
            <w:webHidden/>
          </w:rPr>
          <w:fldChar w:fldCharType="end"/>
        </w:r>
      </w:hyperlink>
    </w:p>
    <w:p w:rsidR="00EC03BA" w:rsidRDefault="004C4E5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318219" w:history="1">
        <w:r w:rsidR="00EC03BA" w:rsidRPr="00FA7039">
          <w:rPr>
            <w:rStyle w:val="Hyperlink"/>
            <w:noProof/>
          </w:rPr>
          <w:t>10.4</w:t>
        </w:r>
        <w:r w:rsidR="00EC03BA">
          <w:rPr>
            <w:rFonts w:asciiTheme="minorHAnsi" w:eastAsiaTheme="minorEastAsia" w:hAnsiTheme="minorHAnsi" w:cstheme="minorBidi"/>
            <w:smallCaps w:val="0"/>
            <w:noProof/>
            <w:sz w:val="22"/>
            <w:szCs w:val="22"/>
          </w:rPr>
          <w:tab/>
        </w:r>
        <w:r w:rsidR="00EC03BA" w:rsidRPr="00FA7039">
          <w:rPr>
            <w:rStyle w:val="Hyperlink"/>
            <w:noProof/>
          </w:rPr>
          <w:t>Horizontal domain Impacts</w:t>
        </w:r>
        <w:r w:rsidR="00EC03BA">
          <w:rPr>
            <w:noProof/>
            <w:webHidden/>
          </w:rPr>
          <w:tab/>
        </w:r>
        <w:r>
          <w:rPr>
            <w:noProof/>
            <w:webHidden/>
          </w:rPr>
          <w:fldChar w:fldCharType="begin"/>
        </w:r>
        <w:r w:rsidR="00EC03BA">
          <w:rPr>
            <w:noProof/>
            <w:webHidden/>
          </w:rPr>
          <w:instrText xml:space="preserve"> PAGEREF _Toc324318219 \h </w:instrText>
        </w:r>
        <w:r>
          <w:rPr>
            <w:noProof/>
            <w:webHidden/>
          </w:rPr>
        </w:r>
        <w:r>
          <w:rPr>
            <w:noProof/>
            <w:webHidden/>
          </w:rPr>
          <w:fldChar w:fldCharType="separate"/>
        </w:r>
        <w:r w:rsidR="00EC03BA">
          <w:rPr>
            <w:noProof/>
            <w:webHidden/>
          </w:rPr>
          <w:t>15</w:t>
        </w:r>
        <w:r>
          <w:rPr>
            <w:noProof/>
            <w:webHidden/>
          </w:rPr>
          <w:fldChar w:fldCharType="end"/>
        </w:r>
      </w:hyperlink>
    </w:p>
    <w:p w:rsidR="00EC03BA" w:rsidRDefault="004C4E5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318220" w:history="1">
        <w:r w:rsidR="00EC03BA" w:rsidRPr="00FA7039">
          <w:rPr>
            <w:rStyle w:val="Hyperlink"/>
            <w:noProof/>
          </w:rPr>
          <w:t>10.5</w:t>
        </w:r>
        <w:r w:rsidR="00EC03BA">
          <w:rPr>
            <w:rFonts w:asciiTheme="minorHAnsi" w:eastAsiaTheme="minorEastAsia" w:hAnsiTheme="minorHAnsi" w:cstheme="minorBidi"/>
            <w:smallCaps w:val="0"/>
            <w:noProof/>
            <w:sz w:val="22"/>
            <w:szCs w:val="22"/>
          </w:rPr>
          <w:tab/>
        </w:r>
        <w:r w:rsidR="00EC03BA" w:rsidRPr="00FA7039">
          <w:rPr>
            <w:rStyle w:val="Hyperlink"/>
            <w:noProof/>
          </w:rPr>
          <w:t>Merchant Services Impacts (Marketplace)</w:t>
        </w:r>
        <w:r w:rsidR="00EC03BA">
          <w:rPr>
            <w:noProof/>
            <w:webHidden/>
          </w:rPr>
          <w:tab/>
        </w:r>
        <w:r>
          <w:rPr>
            <w:noProof/>
            <w:webHidden/>
          </w:rPr>
          <w:fldChar w:fldCharType="begin"/>
        </w:r>
        <w:r w:rsidR="00EC03BA">
          <w:rPr>
            <w:noProof/>
            <w:webHidden/>
          </w:rPr>
          <w:instrText xml:space="preserve"> PAGEREF _Toc324318220 \h </w:instrText>
        </w:r>
        <w:r>
          <w:rPr>
            <w:noProof/>
            <w:webHidden/>
          </w:rPr>
        </w:r>
        <w:r>
          <w:rPr>
            <w:noProof/>
            <w:webHidden/>
          </w:rPr>
          <w:fldChar w:fldCharType="separate"/>
        </w:r>
        <w:r w:rsidR="00EC03BA">
          <w:rPr>
            <w:noProof/>
            <w:webHidden/>
          </w:rPr>
          <w:t>16</w:t>
        </w:r>
        <w:r>
          <w:rPr>
            <w:noProof/>
            <w:webHidden/>
          </w:rPr>
          <w:fldChar w:fldCharType="end"/>
        </w:r>
      </w:hyperlink>
    </w:p>
    <w:p w:rsidR="00EC03BA" w:rsidRDefault="004C4E5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318221" w:history="1">
        <w:r w:rsidR="00EC03BA" w:rsidRPr="00FA7039">
          <w:rPr>
            <w:rStyle w:val="Hyperlink"/>
            <w:noProof/>
          </w:rPr>
          <w:t>10.6</w:t>
        </w:r>
        <w:r w:rsidR="00EC03BA">
          <w:rPr>
            <w:rFonts w:asciiTheme="minorHAnsi" w:eastAsiaTheme="minorEastAsia" w:hAnsiTheme="minorHAnsi" w:cstheme="minorBidi"/>
            <w:smallCaps w:val="0"/>
            <w:noProof/>
            <w:sz w:val="22"/>
            <w:szCs w:val="22"/>
          </w:rPr>
          <w:tab/>
        </w:r>
        <w:r w:rsidR="00EC03BA" w:rsidRPr="00FA7039">
          <w:rPr>
            <w:rStyle w:val="Hyperlink"/>
            <w:noProof/>
          </w:rPr>
          <w:t>External Vendor Involvement</w:t>
        </w:r>
        <w:r w:rsidR="00EC03BA">
          <w:rPr>
            <w:noProof/>
            <w:webHidden/>
          </w:rPr>
          <w:tab/>
        </w:r>
        <w:r>
          <w:rPr>
            <w:noProof/>
            <w:webHidden/>
          </w:rPr>
          <w:fldChar w:fldCharType="begin"/>
        </w:r>
        <w:r w:rsidR="00EC03BA">
          <w:rPr>
            <w:noProof/>
            <w:webHidden/>
          </w:rPr>
          <w:instrText xml:space="preserve"> PAGEREF _Toc324318221 \h </w:instrText>
        </w:r>
        <w:r>
          <w:rPr>
            <w:noProof/>
            <w:webHidden/>
          </w:rPr>
        </w:r>
        <w:r>
          <w:rPr>
            <w:noProof/>
            <w:webHidden/>
          </w:rPr>
          <w:fldChar w:fldCharType="separate"/>
        </w:r>
        <w:r w:rsidR="00EC03BA">
          <w:rPr>
            <w:noProof/>
            <w:webHidden/>
          </w:rPr>
          <w:t>17</w:t>
        </w:r>
        <w:r>
          <w:rPr>
            <w:noProof/>
            <w:webHidden/>
          </w:rPr>
          <w:fldChar w:fldCharType="end"/>
        </w:r>
      </w:hyperlink>
    </w:p>
    <w:p w:rsidR="00EC03BA" w:rsidRDefault="004C4E5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318222" w:history="1">
        <w:r w:rsidR="00EC03BA" w:rsidRPr="00FA7039">
          <w:rPr>
            <w:rStyle w:val="Hyperlink"/>
            <w:noProof/>
          </w:rPr>
          <w:t>10.7</w:t>
        </w:r>
        <w:r w:rsidR="00EC03BA">
          <w:rPr>
            <w:rFonts w:asciiTheme="minorHAnsi" w:eastAsiaTheme="minorEastAsia" w:hAnsiTheme="minorHAnsi" w:cstheme="minorBidi"/>
            <w:smallCaps w:val="0"/>
            <w:noProof/>
            <w:sz w:val="22"/>
            <w:szCs w:val="22"/>
          </w:rPr>
          <w:tab/>
        </w:r>
        <w:r w:rsidR="00EC03BA" w:rsidRPr="00FA7039">
          <w:rPr>
            <w:rStyle w:val="Hyperlink"/>
            <w:noProof/>
          </w:rPr>
          <w:t>Security and Compliance</w:t>
        </w:r>
        <w:r w:rsidR="00EC03BA">
          <w:rPr>
            <w:noProof/>
            <w:webHidden/>
          </w:rPr>
          <w:tab/>
        </w:r>
        <w:r>
          <w:rPr>
            <w:noProof/>
            <w:webHidden/>
          </w:rPr>
          <w:fldChar w:fldCharType="begin"/>
        </w:r>
        <w:r w:rsidR="00EC03BA">
          <w:rPr>
            <w:noProof/>
            <w:webHidden/>
          </w:rPr>
          <w:instrText xml:space="preserve"> PAGEREF _Toc324318222 \h </w:instrText>
        </w:r>
        <w:r>
          <w:rPr>
            <w:noProof/>
            <w:webHidden/>
          </w:rPr>
        </w:r>
        <w:r>
          <w:rPr>
            <w:noProof/>
            <w:webHidden/>
          </w:rPr>
          <w:fldChar w:fldCharType="separate"/>
        </w:r>
        <w:r w:rsidR="00EC03BA">
          <w:rPr>
            <w:noProof/>
            <w:webHidden/>
          </w:rPr>
          <w:t>17</w:t>
        </w:r>
        <w:r>
          <w:rPr>
            <w:noProof/>
            <w:webHidden/>
          </w:rPr>
          <w:fldChar w:fldCharType="end"/>
        </w:r>
      </w:hyperlink>
    </w:p>
    <w:p w:rsidR="00EC03BA" w:rsidRDefault="004C4E5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318223" w:history="1">
        <w:r w:rsidR="00EC03BA" w:rsidRPr="00FA7039">
          <w:rPr>
            <w:rStyle w:val="Hyperlink"/>
            <w:noProof/>
          </w:rPr>
          <w:t>10.8</w:t>
        </w:r>
        <w:r w:rsidR="00EC03BA">
          <w:rPr>
            <w:rFonts w:asciiTheme="minorHAnsi" w:eastAsiaTheme="minorEastAsia" w:hAnsiTheme="minorHAnsi" w:cstheme="minorBidi"/>
            <w:smallCaps w:val="0"/>
            <w:noProof/>
            <w:sz w:val="22"/>
            <w:szCs w:val="22"/>
          </w:rPr>
          <w:tab/>
        </w:r>
        <w:r w:rsidR="00EC03BA" w:rsidRPr="00FA7039">
          <w:rPr>
            <w:rStyle w:val="Hyperlink"/>
            <w:noProof/>
          </w:rPr>
          <w:t>Operations, Networking, and System Requirements</w:t>
        </w:r>
        <w:r w:rsidR="00EC03BA">
          <w:rPr>
            <w:noProof/>
            <w:webHidden/>
          </w:rPr>
          <w:tab/>
        </w:r>
        <w:r>
          <w:rPr>
            <w:noProof/>
            <w:webHidden/>
          </w:rPr>
          <w:fldChar w:fldCharType="begin"/>
        </w:r>
        <w:r w:rsidR="00EC03BA">
          <w:rPr>
            <w:noProof/>
            <w:webHidden/>
          </w:rPr>
          <w:instrText xml:space="preserve"> PAGEREF _Toc324318223 \h </w:instrText>
        </w:r>
        <w:r>
          <w:rPr>
            <w:noProof/>
            <w:webHidden/>
          </w:rPr>
        </w:r>
        <w:r>
          <w:rPr>
            <w:noProof/>
            <w:webHidden/>
          </w:rPr>
          <w:fldChar w:fldCharType="separate"/>
        </w:r>
        <w:r w:rsidR="00EC03BA">
          <w:rPr>
            <w:noProof/>
            <w:webHidden/>
          </w:rPr>
          <w:t>18</w:t>
        </w:r>
        <w:r>
          <w:rPr>
            <w:noProof/>
            <w:webHidden/>
          </w:rPr>
          <w:fldChar w:fldCharType="end"/>
        </w:r>
      </w:hyperlink>
    </w:p>
    <w:p w:rsidR="00EC03BA" w:rsidRDefault="004C4E5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318224" w:history="1">
        <w:r w:rsidR="00EC03BA" w:rsidRPr="00FA7039">
          <w:rPr>
            <w:rStyle w:val="Hyperlink"/>
            <w:noProof/>
          </w:rPr>
          <w:t>10.9</w:t>
        </w:r>
        <w:r w:rsidR="00EC03BA">
          <w:rPr>
            <w:rFonts w:asciiTheme="minorHAnsi" w:eastAsiaTheme="minorEastAsia" w:hAnsiTheme="minorHAnsi" w:cstheme="minorBidi"/>
            <w:smallCaps w:val="0"/>
            <w:noProof/>
            <w:sz w:val="22"/>
            <w:szCs w:val="22"/>
          </w:rPr>
          <w:tab/>
        </w:r>
        <w:r w:rsidR="00EC03BA" w:rsidRPr="00FA7039">
          <w:rPr>
            <w:rStyle w:val="Hyperlink"/>
            <w:noProof/>
          </w:rPr>
          <w:t>Global Non-Functional Requirements</w:t>
        </w:r>
        <w:r w:rsidR="00EC03BA">
          <w:rPr>
            <w:noProof/>
            <w:webHidden/>
          </w:rPr>
          <w:tab/>
        </w:r>
        <w:r>
          <w:rPr>
            <w:noProof/>
            <w:webHidden/>
          </w:rPr>
          <w:fldChar w:fldCharType="begin"/>
        </w:r>
        <w:r w:rsidR="00EC03BA">
          <w:rPr>
            <w:noProof/>
            <w:webHidden/>
          </w:rPr>
          <w:instrText xml:space="preserve"> PAGEREF _Toc324318224 \h </w:instrText>
        </w:r>
        <w:r>
          <w:rPr>
            <w:noProof/>
            <w:webHidden/>
          </w:rPr>
        </w:r>
        <w:r>
          <w:rPr>
            <w:noProof/>
            <w:webHidden/>
          </w:rPr>
          <w:fldChar w:fldCharType="separate"/>
        </w:r>
        <w:r w:rsidR="00EC03BA">
          <w:rPr>
            <w:noProof/>
            <w:webHidden/>
          </w:rPr>
          <w:t>19</w:t>
        </w:r>
        <w:r>
          <w:rPr>
            <w:noProof/>
            <w:webHidden/>
          </w:rPr>
          <w:fldChar w:fldCharType="end"/>
        </w:r>
      </w:hyperlink>
    </w:p>
    <w:p w:rsidR="00EC03BA" w:rsidRDefault="004C4E5F">
      <w:pPr>
        <w:pStyle w:val="TOC2"/>
        <w:tabs>
          <w:tab w:val="left" w:pos="1200"/>
          <w:tab w:val="right" w:leader="dot" w:pos="9620"/>
        </w:tabs>
        <w:rPr>
          <w:rFonts w:asciiTheme="minorHAnsi" w:eastAsiaTheme="minorEastAsia" w:hAnsiTheme="minorHAnsi" w:cstheme="minorBidi"/>
          <w:smallCaps w:val="0"/>
          <w:noProof/>
          <w:sz w:val="22"/>
          <w:szCs w:val="22"/>
        </w:rPr>
      </w:pPr>
      <w:hyperlink w:anchor="_Toc324318225" w:history="1">
        <w:r w:rsidR="00EC03BA" w:rsidRPr="00FA7039">
          <w:rPr>
            <w:rStyle w:val="Hyperlink"/>
            <w:rFonts w:cs="Arial"/>
            <w:noProof/>
          </w:rPr>
          <w:t>10.9.1</w:t>
        </w:r>
        <w:r w:rsidR="00EC03BA">
          <w:rPr>
            <w:rFonts w:asciiTheme="minorHAnsi" w:eastAsiaTheme="minorEastAsia" w:hAnsiTheme="minorHAnsi" w:cstheme="minorBidi"/>
            <w:smallCaps w:val="0"/>
            <w:noProof/>
            <w:sz w:val="22"/>
            <w:szCs w:val="22"/>
          </w:rPr>
          <w:tab/>
        </w:r>
        <w:r w:rsidR="00EC03BA" w:rsidRPr="00FA7039">
          <w:rPr>
            <w:rStyle w:val="Hyperlink"/>
            <w:rFonts w:cs="Arial"/>
            <w:noProof/>
          </w:rPr>
          <w:t>SEO requirements</w:t>
        </w:r>
        <w:r w:rsidR="00EC03BA">
          <w:rPr>
            <w:noProof/>
            <w:webHidden/>
          </w:rPr>
          <w:tab/>
        </w:r>
        <w:r>
          <w:rPr>
            <w:noProof/>
            <w:webHidden/>
          </w:rPr>
          <w:fldChar w:fldCharType="begin"/>
        </w:r>
        <w:r w:rsidR="00EC03BA">
          <w:rPr>
            <w:noProof/>
            <w:webHidden/>
          </w:rPr>
          <w:instrText xml:space="preserve"> PAGEREF _Toc324318225 \h </w:instrText>
        </w:r>
        <w:r>
          <w:rPr>
            <w:noProof/>
            <w:webHidden/>
          </w:rPr>
        </w:r>
        <w:r>
          <w:rPr>
            <w:noProof/>
            <w:webHidden/>
          </w:rPr>
          <w:fldChar w:fldCharType="separate"/>
        </w:r>
        <w:r w:rsidR="00EC03BA">
          <w:rPr>
            <w:noProof/>
            <w:webHidden/>
          </w:rPr>
          <w:t>19</w:t>
        </w:r>
        <w:r>
          <w:rPr>
            <w:noProof/>
            <w:webHidden/>
          </w:rPr>
          <w:fldChar w:fldCharType="end"/>
        </w:r>
      </w:hyperlink>
    </w:p>
    <w:p w:rsidR="00EC03BA" w:rsidRDefault="004C4E5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318226" w:history="1">
        <w:r w:rsidR="00EC03BA" w:rsidRPr="00FA7039">
          <w:rPr>
            <w:rStyle w:val="Hyperlink"/>
            <w:noProof/>
          </w:rPr>
          <w:t>10.10</w:t>
        </w:r>
        <w:r w:rsidR="00EC03BA">
          <w:rPr>
            <w:rFonts w:asciiTheme="minorHAnsi" w:eastAsiaTheme="minorEastAsia" w:hAnsiTheme="minorHAnsi" w:cstheme="minorBidi"/>
            <w:smallCaps w:val="0"/>
            <w:noProof/>
            <w:sz w:val="22"/>
            <w:szCs w:val="22"/>
          </w:rPr>
          <w:tab/>
        </w:r>
        <w:r w:rsidR="00EC03BA" w:rsidRPr="00FA7039">
          <w:rPr>
            <w:rStyle w:val="Hyperlink"/>
            <w:noProof/>
          </w:rPr>
          <w:t>Future Phases of Project</w:t>
        </w:r>
        <w:r w:rsidR="00EC03BA">
          <w:rPr>
            <w:noProof/>
            <w:webHidden/>
          </w:rPr>
          <w:tab/>
        </w:r>
        <w:r>
          <w:rPr>
            <w:noProof/>
            <w:webHidden/>
          </w:rPr>
          <w:fldChar w:fldCharType="begin"/>
        </w:r>
        <w:r w:rsidR="00EC03BA">
          <w:rPr>
            <w:noProof/>
            <w:webHidden/>
          </w:rPr>
          <w:instrText xml:space="preserve"> PAGEREF _Toc324318226 \h </w:instrText>
        </w:r>
        <w:r>
          <w:rPr>
            <w:noProof/>
            <w:webHidden/>
          </w:rPr>
        </w:r>
        <w:r>
          <w:rPr>
            <w:noProof/>
            <w:webHidden/>
          </w:rPr>
          <w:fldChar w:fldCharType="separate"/>
        </w:r>
        <w:r w:rsidR="00EC03BA">
          <w:rPr>
            <w:noProof/>
            <w:webHidden/>
          </w:rPr>
          <w:t>19</w:t>
        </w:r>
        <w:r>
          <w:rPr>
            <w:noProof/>
            <w:webHidden/>
          </w:rPr>
          <w:fldChar w:fldCharType="end"/>
        </w:r>
      </w:hyperlink>
    </w:p>
    <w:p w:rsidR="00EC03BA" w:rsidRDefault="004C4E5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318227" w:history="1">
        <w:r w:rsidR="00EC03BA" w:rsidRPr="00FA7039">
          <w:rPr>
            <w:rStyle w:val="Hyperlink"/>
            <w:noProof/>
          </w:rPr>
          <w:t>10.11</w:t>
        </w:r>
        <w:r w:rsidR="00EC03BA">
          <w:rPr>
            <w:rFonts w:asciiTheme="minorHAnsi" w:eastAsiaTheme="minorEastAsia" w:hAnsiTheme="minorHAnsi" w:cstheme="minorBidi"/>
            <w:smallCaps w:val="0"/>
            <w:noProof/>
            <w:sz w:val="22"/>
            <w:szCs w:val="22"/>
          </w:rPr>
          <w:tab/>
        </w:r>
        <w:r w:rsidR="00EC03BA" w:rsidRPr="00FA7039">
          <w:rPr>
            <w:rStyle w:val="Hyperlink"/>
            <w:noProof/>
          </w:rPr>
          <w:t>Preliminary Wireframes (Optional)</w:t>
        </w:r>
        <w:r w:rsidR="00EC03BA">
          <w:rPr>
            <w:noProof/>
            <w:webHidden/>
          </w:rPr>
          <w:tab/>
        </w:r>
        <w:r>
          <w:rPr>
            <w:noProof/>
            <w:webHidden/>
          </w:rPr>
          <w:fldChar w:fldCharType="begin"/>
        </w:r>
        <w:r w:rsidR="00EC03BA">
          <w:rPr>
            <w:noProof/>
            <w:webHidden/>
          </w:rPr>
          <w:instrText xml:space="preserve"> PAGEREF _Toc324318227 \h </w:instrText>
        </w:r>
        <w:r>
          <w:rPr>
            <w:noProof/>
            <w:webHidden/>
          </w:rPr>
        </w:r>
        <w:r>
          <w:rPr>
            <w:noProof/>
            <w:webHidden/>
          </w:rPr>
          <w:fldChar w:fldCharType="separate"/>
        </w:r>
        <w:r w:rsidR="00EC03BA">
          <w:rPr>
            <w:noProof/>
            <w:webHidden/>
          </w:rPr>
          <w:t>19</w:t>
        </w:r>
        <w:r>
          <w:rPr>
            <w:noProof/>
            <w:webHidden/>
          </w:rPr>
          <w:fldChar w:fldCharType="end"/>
        </w:r>
      </w:hyperlink>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318228" w:history="1">
        <w:r w:rsidR="00EC03BA" w:rsidRPr="00FA7039">
          <w:rPr>
            <w:rStyle w:val="Hyperlink"/>
            <w:rFonts w:cs="Arial"/>
            <w:noProof/>
          </w:rPr>
          <w:t>11</w:t>
        </w:r>
        <w:r w:rsidR="00EC03BA">
          <w:rPr>
            <w:rFonts w:asciiTheme="minorHAnsi" w:eastAsiaTheme="minorEastAsia" w:hAnsiTheme="minorHAnsi" w:cstheme="minorBidi"/>
            <w:smallCaps w:val="0"/>
            <w:noProof/>
            <w:sz w:val="22"/>
            <w:szCs w:val="22"/>
          </w:rPr>
          <w:tab/>
        </w:r>
        <w:r w:rsidR="00EC03BA" w:rsidRPr="00FA7039">
          <w:rPr>
            <w:rStyle w:val="Hyperlink"/>
            <w:rFonts w:cs="Arial"/>
            <w:noProof/>
          </w:rPr>
          <w:t>Project Milestone RACI Diagram</w:t>
        </w:r>
        <w:r w:rsidR="00EC03BA">
          <w:rPr>
            <w:noProof/>
            <w:webHidden/>
          </w:rPr>
          <w:tab/>
        </w:r>
        <w:r>
          <w:rPr>
            <w:noProof/>
            <w:webHidden/>
          </w:rPr>
          <w:fldChar w:fldCharType="begin"/>
        </w:r>
        <w:r w:rsidR="00EC03BA">
          <w:rPr>
            <w:noProof/>
            <w:webHidden/>
          </w:rPr>
          <w:instrText xml:space="preserve"> PAGEREF _Toc324318228 \h </w:instrText>
        </w:r>
        <w:r>
          <w:rPr>
            <w:noProof/>
            <w:webHidden/>
          </w:rPr>
        </w:r>
        <w:r>
          <w:rPr>
            <w:noProof/>
            <w:webHidden/>
          </w:rPr>
          <w:fldChar w:fldCharType="separate"/>
        </w:r>
        <w:r w:rsidR="00EC03BA">
          <w:rPr>
            <w:noProof/>
            <w:webHidden/>
          </w:rPr>
          <w:t>20</w:t>
        </w:r>
        <w:r>
          <w:rPr>
            <w:noProof/>
            <w:webHidden/>
          </w:rPr>
          <w:fldChar w:fldCharType="end"/>
        </w:r>
      </w:hyperlink>
    </w:p>
    <w:p w:rsidR="00EC03BA" w:rsidRDefault="004C4E5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318229" w:history="1">
        <w:r w:rsidR="00EC03BA" w:rsidRPr="00FA7039">
          <w:rPr>
            <w:rStyle w:val="Hyperlink"/>
            <w:rFonts w:cs="Arial"/>
            <w:noProof/>
          </w:rPr>
          <w:t>12</w:t>
        </w:r>
        <w:r w:rsidR="00EC03BA">
          <w:rPr>
            <w:rFonts w:asciiTheme="minorHAnsi" w:eastAsiaTheme="minorEastAsia" w:hAnsiTheme="minorHAnsi" w:cstheme="minorBidi"/>
            <w:smallCaps w:val="0"/>
            <w:noProof/>
            <w:sz w:val="22"/>
            <w:szCs w:val="22"/>
          </w:rPr>
          <w:tab/>
        </w:r>
        <w:r w:rsidR="00EC03BA" w:rsidRPr="00FA7039">
          <w:rPr>
            <w:rStyle w:val="Hyperlink"/>
            <w:rFonts w:cs="Arial"/>
            <w:noProof/>
          </w:rPr>
          <w:t>Appendix:</w:t>
        </w:r>
        <w:r w:rsidR="00EC03BA">
          <w:rPr>
            <w:noProof/>
            <w:webHidden/>
          </w:rPr>
          <w:tab/>
        </w:r>
        <w:r>
          <w:rPr>
            <w:noProof/>
            <w:webHidden/>
          </w:rPr>
          <w:fldChar w:fldCharType="begin"/>
        </w:r>
        <w:r w:rsidR="00EC03BA">
          <w:rPr>
            <w:noProof/>
            <w:webHidden/>
          </w:rPr>
          <w:instrText xml:space="preserve"> PAGEREF _Toc324318229 \h </w:instrText>
        </w:r>
        <w:r>
          <w:rPr>
            <w:noProof/>
            <w:webHidden/>
          </w:rPr>
        </w:r>
        <w:r>
          <w:rPr>
            <w:noProof/>
            <w:webHidden/>
          </w:rPr>
          <w:fldChar w:fldCharType="separate"/>
        </w:r>
        <w:r w:rsidR="00EC03BA">
          <w:rPr>
            <w:noProof/>
            <w:webHidden/>
          </w:rPr>
          <w:t>20</w:t>
        </w:r>
        <w:r>
          <w:rPr>
            <w:noProof/>
            <w:webHidden/>
          </w:rPr>
          <w:fldChar w:fldCharType="end"/>
        </w:r>
      </w:hyperlink>
    </w:p>
    <w:p w:rsidR="00EC03BA" w:rsidRDefault="004C4E5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318230" w:history="1">
        <w:r w:rsidR="00EC03BA" w:rsidRPr="00FA7039">
          <w:rPr>
            <w:rStyle w:val="Hyperlink"/>
            <w:noProof/>
          </w:rPr>
          <w:t>12.1</w:t>
        </w:r>
        <w:r w:rsidR="00EC03BA">
          <w:rPr>
            <w:rFonts w:asciiTheme="minorHAnsi" w:eastAsiaTheme="minorEastAsia" w:hAnsiTheme="minorHAnsi" w:cstheme="minorBidi"/>
            <w:smallCaps w:val="0"/>
            <w:noProof/>
            <w:sz w:val="22"/>
            <w:szCs w:val="22"/>
          </w:rPr>
          <w:tab/>
        </w:r>
        <w:r w:rsidR="00EC03BA" w:rsidRPr="00FA7039">
          <w:rPr>
            <w:rStyle w:val="Hyperlink"/>
            <w:noProof/>
          </w:rPr>
          <w:t>Priority List</w:t>
        </w:r>
        <w:r w:rsidR="00EC03BA">
          <w:rPr>
            <w:noProof/>
            <w:webHidden/>
          </w:rPr>
          <w:tab/>
        </w:r>
        <w:r>
          <w:rPr>
            <w:noProof/>
            <w:webHidden/>
          </w:rPr>
          <w:fldChar w:fldCharType="begin"/>
        </w:r>
        <w:r w:rsidR="00EC03BA">
          <w:rPr>
            <w:noProof/>
            <w:webHidden/>
          </w:rPr>
          <w:instrText xml:space="preserve"> PAGEREF _Toc324318230 \h </w:instrText>
        </w:r>
        <w:r>
          <w:rPr>
            <w:noProof/>
            <w:webHidden/>
          </w:rPr>
        </w:r>
        <w:r>
          <w:rPr>
            <w:noProof/>
            <w:webHidden/>
          </w:rPr>
          <w:fldChar w:fldCharType="separate"/>
        </w:r>
        <w:r w:rsidR="00EC03BA">
          <w:rPr>
            <w:noProof/>
            <w:webHidden/>
          </w:rPr>
          <w:t>20</w:t>
        </w:r>
        <w:r>
          <w:rPr>
            <w:noProof/>
            <w:webHidden/>
          </w:rPr>
          <w:fldChar w:fldCharType="end"/>
        </w:r>
      </w:hyperlink>
    </w:p>
    <w:p w:rsidR="005E407B" w:rsidRPr="0045324D" w:rsidRDefault="004C4E5F" w:rsidP="00F52C9A">
      <w:pPr>
        <w:ind w:left="360"/>
        <w:rPr>
          <w:rFonts w:ascii="Arial" w:hAnsi="Arial" w:cs="Arial"/>
          <w:b/>
          <w:caps/>
        </w:rPr>
      </w:pPr>
      <w:r w:rsidRPr="00C30F0B">
        <w:rPr>
          <w:rFonts w:ascii="Arial" w:hAnsi="Arial" w:cs="Arial"/>
          <w:i/>
          <w:sz w:val="20"/>
          <w:szCs w:val="20"/>
        </w:rPr>
        <w:fldChar w:fldCharType="end"/>
      </w:r>
      <w:r w:rsidR="00357748">
        <w:rPr>
          <w:rFonts w:ascii="Arial" w:hAnsi="Arial" w:cs="Arial"/>
          <w:i/>
          <w:sz w:val="20"/>
          <w:szCs w:val="20"/>
        </w:rPr>
        <w:br w:type="page"/>
      </w:r>
    </w:p>
    <w:p w:rsidR="00FE6754" w:rsidRPr="00A201CB" w:rsidRDefault="00FE6754" w:rsidP="00BB2154">
      <w:pPr>
        <w:pStyle w:val="Heading2"/>
        <w:numPr>
          <w:ilvl w:val="0"/>
          <w:numId w:val="3"/>
        </w:numPr>
        <w:shd w:val="pct20" w:color="auto" w:fill="auto"/>
        <w:tabs>
          <w:tab w:val="clear" w:pos="1152"/>
          <w:tab w:val="num" w:pos="270"/>
        </w:tabs>
        <w:spacing w:before="0"/>
        <w:ind w:left="270" w:hanging="270"/>
        <w:rPr>
          <w:rFonts w:cs="Arial"/>
          <w:sz w:val="28"/>
        </w:rPr>
      </w:pPr>
      <w:bookmarkStart w:id="2" w:name="_Toc324318185"/>
      <w:r w:rsidRPr="00A201CB">
        <w:rPr>
          <w:rFonts w:cs="Arial"/>
          <w:sz w:val="28"/>
        </w:rPr>
        <w:lastRenderedPageBreak/>
        <w:t>Administrative</w:t>
      </w:r>
      <w:bookmarkStart w:id="3" w:name="_Toc121302757"/>
      <w:bookmarkStart w:id="4" w:name="_Toc121302803"/>
      <w:bookmarkEnd w:id="2"/>
      <w:bookmarkEnd w:id="3"/>
      <w:bookmarkEnd w:id="4"/>
    </w:p>
    <w:p w:rsidR="00FE6754" w:rsidRPr="00E41FED" w:rsidRDefault="00FE6754" w:rsidP="00E41FED">
      <w:pPr>
        <w:pStyle w:val="Heading2"/>
        <w:tabs>
          <w:tab w:val="left" w:pos="810"/>
        </w:tabs>
        <w:ind w:left="810" w:hanging="540"/>
      </w:pPr>
      <w:bookmarkStart w:id="5" w:name="_Toc324318186"/>
      <w:r w:rsidRPr="00E41FED">
        <w:t>Revision History</w:t>
      </w:r>
      <w:bookmarkEnd w:id="5"/>
    </w:p>
    <w:tbl>
      <w:tblPr>
        <w:tblW w:w="8660" w:type="dxa"/>
        <w:jc w:val="center"/>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7"/>
      </w:tblPr>
      <w:tblGrid>
        <w:gridCol w:w="2036"/>
        <w:gridCol w:w="1262"/>
        <w:gridCol w:w="3168"/>
        <w:gridCol w:w="2194"/>
      </w:tblGrid>
      <w:tr w:rsidR="00FE6754" w:rsidRPr="00A201CB">
        <w:trPr>
          <w:trHeight w:val="464"/>
          <w:jc w:val="center"/>
        </w:trPr>
        <w:tc>
          <w:tcPr>
            <w:tcW w:w="2036" w:type="dxa"/>
            <w:shd w:val="clear" w:color="auto" w:fill="99CCFF"/>
          </w:tcPr>
          <w:p w:rsidR="00FE6754" w:rsidRPr="00A201CB" w:rsidRDefault="00FE6754" w:rsidP="00CA301B">
            <w:pPr>
              <w:pStyle w:val="TableHeading"/>
              <w:rPr>
                <w:rFonts w:cs="Arial"/>
              </w:rPr>
            </w:pPr>
            <w:r w:rsidRPr="00A201CB">
              <w:rPr>
                <w:rFonts w:cs="Arial"/>
              </w:rPr>
              <w:t>Date</w:t>
            </w:r>
          </w:p>
        </w:tc>
        <w:tc>
          <w:tcPr>
            <w:tcW w:w="1262" w:type="dxa"/>
            <w:shd w:val="clear" w:color="auto" w:fill="99CCFF"/>
          </w:tcPr>
          <w:p w:rsidR="00FE6754" w:rsidRPr="00A201CB" w:rsidRDefault="00FE6754" w:rsidP="00CA301B">
            <w:pPr>
              <w:pStyle w:val="TableHeading"/>
              <w:rPr>
                <w:rFonts w:cs="Arial"/>
              </w:rPr>
            </w:pPr>
            <w:r w:rsidRPr="00A201CB">
              <w:rPr>
                <w:rFonts w:cs="Arial"/>
              </w:rPr>
              <w:t>Version</w:t>
            </w:r>
          </w:p>
        </w:tc>
        <w:tc>
          <w:tcPr>
            <w:tcW w:w="3168" w:type="dxa"/>
            <w:shd w:val="clear" w:color="auto" w:fill="99CCFF"/>
          </w:tcPr>
          <w:p w:rsidR="00FE6754" w:rsidRPr="00A201CB" w:rsidRDefault="00FE6754" w:rsidP="00CA301B">
            <w:pPr>
              <w:pStyle w:val="TableHeading"/>
              <w:rPr>
                <w:rFonts w:cs="Arial"/>
              </w:rPr>
            </w:pPr>
            <w:r w:rsidRPr="00A201CB">
              <w:rPr>
                <w:rFonts w:cs="Arial"/>
              </w:rPr>
              <w:t>Update Description</w:t>
            </w:r>
          </w:p>
        </w:tc>
        <w:tc>
          <w:tcPr>
            <w:tcW w:w="2194" w:type="dxa"/>
            <w:shd w:val="clear" w:color="auto" w:fill="99CCFF"/>
          </w:tcPr>
          <w:p w:rsidR="00FE6754" w:rsidRPr="00A201CB" w:rsidRDefault="00FE6754" w:rsidP="00CA301B">
            <w:pPr>
              <w:pStyle w:val="TableHeading"/>
              <w:rPr>
                <w:rFonts w:cs="Arial"/>
              </w:rPr>
            </w:pPr>
            <w:r w:rsidRPr="00A201CB">
              <w:rPr>
                <w:rFonts w:cs="Arial"/>
              </w:rPr>
              <w:t>Author(s)</w:t>
            </w:r>
          </w:p>
        </w:tc>
      </w:tr>
      <w:tr w:rsidR="00853CF1"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853CF1" w:rsidRPr="00A201CB" w:rsidRDefault="00E83DB5" w:rsidP="002278A9">
            <w:pPr>
              <w:rPr>
                <w:rFonts w:ascii="Arial" w:hAnsi="Arial" w:cs="Arial"/>
                <w:i/>
                <w:sz w:val="20"/>
              </w:rPr>
            </w:pPr>
            <w:r>
              <w:rPr>
                <w:rFonts w:ascii="Arial" w:hAnsi="Arial" w:cs="Arial"/>
                <w:i/>
                <w:sz w:val="20"/>
              </w:rPr>
              <w:t>11/28</w:t>
            </w:r>
            <w:r w:rsidR="00853CF1">
              <w:rPr>
                <w:rFonts w:ascii="Arial" w:hAnsi="Arial" w:cs="Arial"/>
                <w:i/>
                <w:sz w:val="20"/>
              </w:rPr>
              <w:t>/1</w:t>
            </w:r>
            <w:r w:rsidR="00671971">
              <w:rPr>
                <w:rFonts w:ascii="Arial" w:hAnsi="Arial" w:cs="Arial"/>
                <w:i/>
                <w:sz w:val="20"/>
              </w:rPr>
              <w:t>1</w:t>
            </w:r>
          </w:p>
        </w:tc>
        <w:tc>
          <w:tcPr>
            <w:tcW w:w="1262" w:type="dxa"/>
            <w:tcBorders>
              <w:top w:val="single" w:sz="4" w:space="0" w:color="auto"/>
              <w:left w:val="single" w:sz="4" w:space="0" w:color="auto"/>
              <w:bottom w:val="single" w:sz="4" w:space="0" w:color="auto"/>
              <w:right w:val="single" w:sz="4" w:space="0" w:color="auto"/>
            </w:tcBorders>
          </w:tcPr>
          <w:p w:rsidR="00853CF1" w:rsidRPr="00A201CB" w:rsidRDefault="006B0ED1" w:rsidP="002278A9">
            <w:pPr>
              <w:rPr>
                <w:rFonts w:ascii="Arial" w:hAnsi="Arial" w:cs="Arial"/>
                <w:sz w:val="20"/>
              </w:rPr>
            </w:pPr>
            <w:r>
              <w:rPr>
                <w:rFonts w:ascii="Arial" w:hAnsi="Arial" w:cs="Arial"/>
                <w:sz w:val="20"/>
              </w:rPr>
              <w:t>1</w:t>
            </w:r>
            <w:r w:rsidR="00853CF1">
              <w:rPr>
                <w:rFonts w:ascii="Arial" w:hAnsi="Arial" w:cs="Arial"/>
                <w:sz w:val="20"/>
              </w:rPr>
              <w:t>.0</w:t>
            </w:r>
          </w:p>
        </w:tc>
        <w:tc>
          <w:tcPr>
            <w:tcW w:w="3168" w:type="dxa"/>
            <w:tcBorders>
              <w:top w:val="single" w:sz="4" w:space="0" w:color="auto"/>
              <w:left w:val="single" w:sz="4" w:space="0" w:color="auto"/>
              <w:bottom w:val="single" w:sz="4" w:space="0" w:color="auto"/>
              <w:right w:val="single" w:sz="4" w:space="0" w:color="auto"/>
            </w:tcBorders>
          </w:tcPr>
          <w:p w:rsidR="00853CF1" w:rsidRPr="00A201CB" w:rsidRDefault="00761BD2" w:rsidP="001958CB">
            <w:pPr>
              <w:rPr>
                <w:rFonts w:ascii="Arial" w:hAnsi="Arial" w:cs="Arial"/>
                <w:sz w:val="20"/>
              </w:rPr>
            </w:pPr>
            <w:r w:rsidRPr="00761BD2">
              <w:rPr>
                <w:rFonts w:ascii="Arial" w:hAnsi="Arial" w:cs="Arial"/>
                <w:sz w:val="20"/>
              </w:rPr>
              <w:t xml:space="preserve">Communities </w:t>
            </w:r>
            <w:r w:rsidR="001958CB">
              <w:rPr>
                <w:rFonts w:ascii="Arial" w:hAnsi="Arial" w:cs="Arial"/>
                <w:sz w:val="20"/>
              </w:rPr>
              <w:t>Platform</w:t>
            </w:r>
          </w:p>
        </w:tc>
        <w:tc>
          <w:tcPr>
            <w:tcW w:w="2194" w:type="dxa"/>
            <w:tcBorders>
              <w:top w:val="single" w:sz="4" w:space="0" w:color="auto"/>
              <w:left w:val="single" w:sz="4" w:space="0" w:color="auto"/>
              <w:bottom w:val="single" w:sz="4" w:space="0" w:color="auto"/>
              <w:right w:val="single" w:sz="4" w:space="0" w:color="auto"/>
            </w:tcBorders>
          </w:tcPr>
          <w:p w:rsidR="00853CF1" w:rsidRPr="00A201CB" w:rsidRDefault="00761BD2" w:rsidP="002278A9">
            <w:pPr>
              <w:ind w:right="-128"/>
              <w:rPr>
                <w:rFonts w:ascii="Arial" w:hAnsi="Arial" w:cs="Arial"/>
                <w:sz w:val="20"/>
              </w:rPr>
            </w:pPr>
            <w:r>
              <w:rPr>
                <w:rFonts w:ascii="Arial" w:hAnsi="Arial" w:cs="Arial"/>
                <w:sz w:val="20"/>
              </w:rPr>
              <w:t>Judy Massuda</w:t>
            </w:r>
          </w:p>
        </w:tc>
      </w:tr>
      <w:tr w:rsidR="007D7882"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7D7882" w:rsidRDefault="007D7882" w:rsidP="002278A9">
            <w:pPr>
              <w:rPr>
                <w:rFonts w:ascii="Arial" w:hAnsi="Arial" w:cs="Arial"/>
                <w:i/>
                <w:sz w:val="20"/>
              </w:rPr>
            </w:pPr>
            <w:r>
              <w:rPr>
                <w:rFonts w:ascii="Arial" w:hAnsi="Arial" w:cs="Arial"/>
                <w:i/>
                <w:sz w:val="20"/>
              </w:rPr>
              <w:t>2/28/1</w:t>
            </w:r>
            <w:r w:rsidR="0098054C">
              <w:rPr>
                <w:rFonts w:ascii="Arial" w:hAnsi="Arial" w:cs="Arial"/>
                <w:i/>
                <w:sz w:val="20"/>
              </w:rPr>
              <w:t>2</w:t>
            </w:r>
          </w:p>
        </w:tc>
        <w:tc>
          <w:tcPr>
            <w:tcW w:w="1262" w:type="dxa"/>
            <w:tcBorders>
              <w:top w:val="single" w:sz="4" w:space="0" w:color="auto"/>
              <w:left w:val="single" w:sz="4" w:space="0" w:color="auto"/>
              <w:bottom w:val="single" w:sz="4" w:space="0" w:color="auto"/>
              <w:right w:val="single" w:sz="4" w:space="0" w:color="auto"/>
            </w:tcBorders>
          </w:tcPr>
          <w:p w:rsidR="007D7882" w:rsidRDefault="007D7882" w:rsidP="002278A9">
            <w:pPr>
              <w:rPr>
                <w:rFonts w:ascii="Arial" w:hAnsi="Arial" w:cs="Arial"/>
                <w:sz w:val="20"/>
              </w:rPr>
            </w:pPr>
            <w:r>
              <w:rPr>
                <w:rFonts w:ascii="Arial" w:hAnsi="Arial" w:cs="Arial"/>
                <w:sz w:val="20"/>
              </w:rPr>
              <w:t>1.1</w:t>
            </w:r>
          </w:p>
        </w:tc>
        <w:tc>
          <w:tcPr>
            <w:tcW w:w="3168" w:type="dxa"/>
            <w:tcBorders>
              <w:top w:val="single" w:sz="4" w:space="0" w:color="auto"/>
              <w:left w:val="single" w:sz="4" w:space="0" w:color="auto"/>
              <w:bottom w:val="single" w:sz="4" w:space="0" w:color="auto"/>
              <w:right w:val="single" w:sz="4" w:space="0" w:color="auto"/>
            </w:tcBorders>
          </w:tcPr>
          <w:p w:rsidR="007D7882" w:rsidRPr="00761BD2" w:rsidRDefault="007D7882" w:rsidP="001958CB">
            <w:pPr>
              <w:rPr>
                <w:rFonts w:ascii="Arial" w:hAnsi="Arial" w:cs="Arial"/>
                <w:sz w:val="20"/>
              </w:rPr>
            </w:pPr>
            <w:r>
              <w:rPr>
                <w:rFonts w:ascii="Arial" w:hAnsi="Arial" w:cs="Arial"/>
                <w:sz w:val="20"/>
              </w:rPr>
              <w:t xml:space="preserve">Various Updates </w:t>
            </w:r>
          </w:p>
        </w:tc>
        <w:tc>
          <w:tcPr>
            <w:tcW w:w="2194" w:type="dxa"/>
            <w:tcBorders>
              <w:top w:val="single" w:sz="4" w:space="0" w:color="auto"/>
              <w:left w:val="single" w:sz="4" w:space="0" w:color="auto"/>
              <w:bottom w:val="single" w:sz="4" w:space="0" w:color="auto"/>
              <w:right w:val="single" w:sz="4" w:space="0" w:color="auto"/>
            </w:tcBorders>
          </w:tcPr>
          <w:p w:rsidR="007D7882" w:rsidRDefault="007D7882" w:rsidP="002278A9">
            <w:pPr>
              <w:ind w:right="-128"/>
              <w:rPr>
                <w:rFonts w:ascii="Arial" w:hAnsi="Arial" w:cs="Arial"/>
                <w:sz w:val="20"/>
              </w:rPr>
            </w:pPr>
            <w:r>
              <w:rPr>
                <w:rFonts w:ascii="Arial" w:hAnsi="Arial" w:cs="Arial"/>
                <w:sz w:val="20"/>
              </w:rPr>
              <w:t>Judy Massuda</w:t>
            </w:r>
          </w:p>
        </w:tc>
      </w:tr>
      <w:tr w:rsidR="0072664A"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72664A" w:rsidRDefault="0098054C" w:rsidP="002278A9">
            <w:pPr>
              <w:rPr>
                <w:rFonts w:ascii="Arial" w:hAnsi="Arial" w:cs="Arial"/>
                <w:i/>
                <w:sz w:val="20"/>
              </w:rPr>
            </w:pPr>
            <w:r>
              <w:rPr>
                <w:rFonts w:ascii="Arial" w:hAnsi="Arial" w:cs="Arial"/>
                <w:i/>
                <w:sz w:val="20"/>
              </w:rPr>
              <w:t>2/29/12</w:t>
            </w:r>
          </w:p>
        </w:tc>
        <w:tc>
          <w:tcPr>
            <w:tcW w:w="1262" w:type="dxa"/>
            <w:tcBorders>
              <w:top w:val="single" w:sz="4" w:space="0" w:color="auto"/>
              <w:left w:val="single" w:sz="4" w:space="0" w:color="auto"/>
              <w:bottom w:val="single" w:sz="4" w:space="0" w:color="auto"/>
              <w:right w:val="single" w:sz="4" w:space="0" w:color="auto"/>
            </w:tcBorders>
          </w:tcPr>
          <w:p w:rsidR="0072664A" w:rsidRDefault="0072664A" w:rsidP="002278A9">
            <w:pPr>
              <w:rPr>
                <w:rFonts w:ascii="Arial" w:hAnsi="Arial" w:cs="Arial"/>
                <w:sz w:val="20"/>
              </w:rPr>
            </w:pPr>
            <w:r>
              <w:rPr>
                <w:rFonts w:ascii="Arial" w:hAnsi="Arial" w:cs="Arial"/>
                <w:sz w:val="20"/>
              </w:rPr>
              <w:t>1.2</w:t>
            </w:r>
          </w:p>
        </w:tc>
        <w:tc>
          <w:tcPr>
            <w:tcW w:w="3168" w:type="dxa"/>
            <w:tcBorders>
              <w:top w:val="single" w:sz="4" w:space="0" w:color="auto"/>
              <w:left w:val="single" w:sz="4" w:space="0" w:color="auto"/>
              <w:bottom w:val="single" w:sz="4" w:space="0" w:color="auto"/>
              <w:right w:val="single" w:sz="4" w:space="0" w:color="auto"/>
            </w:tcBorders>
          </w:tcPr>
          <w:p w:rsidR="0072664A" w:rsidRDefault="0072664A"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72664A" w:rsidRDefault="0072664A" w:rsidP="002278A9">
            <w:pPr>
              <w:ind w:right="-128"/>
              <w:rPr>
                <w:rFonts w:ascii="Arial" w:hAnsi="Arial" w:cs="Arial"/>
                <w:sz w:val="20"/>
              </w:rPr>
            </w:pPr>
            <w:r>
              <w:rPr>
                <w:rFonts w:ascii="Arial" w:hAnsi="Arial" w:cs="Arial"/>
                <w:sz w:val="20"/>
              </w:rPr>
              <w:t>Judy Massuda</w:t>
            </w:r>
          </w:p>
        </w:tc>
      </w:tr>
      <w:tr w:rsidR="0072664A"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72664A" w:rsidRDefault="00D030E8" w:rsidP="002278A9">
            <w:pPr>
              <w:rPr>
                <w:rFonts w:ascii="Arial" w:hAnsi="Arial" w:cs="Arial"/>
                <w:i/>
                <w:sz w:val="20"/>
              </w:rPr>
            </w:pPr>
            <w:r>
              <w:rPr>
                <w:rFonts w:ascii="Arial" w:hAnsi="Arial" w:cs="Arial"/>
                <w:i/>
                <w:sz w:val="20"/>
              </w:rPr>
              <w:t>3/13/1</w:t>
            </w:r>
            <w:r w:rsidR="0098054C">
              <w:rPr>
                <w:rFonts w:ascii="Arial" w:hAnsi="Arial" w:cs="Arial"/>
                <w:i/>
                <w:sz w:val="20"/>
              </w:rPr>
              <w:t>2</w:t>
            </w:r>
          </w:p>
        </w:tc>
        <w:tc>
          <w:tcPr>
            <w:tcW w:w="1262" w:type="dxa"/>
            <w:tcBorders>
              <w:top w:val="single" w:sz="4" w:space="0" w:color="auto"/>
              <w:left w:val="single" w:sz="4" w:space="0" w:color="auto"/>
              <w:bottom w:val="single" w:sz="4" w:space="0" w:color="auto"/>
              <w:right w:val="single" w:sz="4" w:space="0" w:color="auto"/>
            </w:tcBorders>
          </w:tcPr>
          <w:p w:rsidR="0072664A" w:rsidRDefault="00D030E8" w:rsidP="002278A9">
            <w:pPr>
              <w:rPr>
                <w:rFonts w:ascii="Arial" w:hAnsi="Arial" w:cs="Arial"/>
                <w:sz w:val="20"/>
              </w:rPr>
            </w:pPr>
            <w:r>
              <w:rPr>
                <w:rFonts w:ascii="Arial" w:hAnsi="Arial" w:cs="Arial"/>
                <w:sz w:val="20"/>
              </w:rPr>
              <w:t>1.3</w:t>
            </w:r>
          </w:p>
        </w:tc>
        <w:tc>
          <w:tcPr>
            <w:tcW w:w="3168" w:type="dxa"/>
            <w:tcBorders>
              <w:top w:val="single" w:sz="4" w:space="0" w:color="auto"/>
              <w:left w:val="single" w:sz="4" w:space="0" w:color="auto"/>
              <w:bottom w:val="single" w:sz="4" w:space="0" w:color="auto"/>
              <w:right w:val="single" w:sz="4" w:space="0" w:color="auto"/>
            </w:tcBorders>
          </w:tcPr>
          <w:p w:rsidR="0072664A" w:rsidRDefault="00D030E8" w:rsidP="001958CB">
            <w:pPr>
              <w:rPr>
                <w:rFonts w:ascii="Arial" w:hAnsi="Arial" w:cs="Arial"/>
                <w:sz w:val="20"/>
              </w:rPr>
            </w:pPr>
            <w:r>
              <w:rPr>
                <w:rFonts w:ascii="Arial" w:hAnsi="Arial" w:cs="Arial"/>
                <w:sz w:val="20"/>
              </w:rPr>
              <w:t>Expert UI capabilities</w:t>
            </w:r>
          </w:p>
        </w:tc>
        <w:tc>
          <w:tcPr>
            <w:tcW w:w="2194" w:type="dxa"/>
            <w:tcBorders>
              <w:top w:val="single" w:sz="4" w:space="0" w:color="auto"/>
              <w:left w:val="single" w:sz="4" w:space="0" w:color="auto"/>
              <w:bottom w:val="single" w:sz="4" w:space="0" w:color="auto"/>
              <w:right w:val="single" w:sz="4" w:space="0" w:color="auto"/>
            </w:tcBorders>
          </w:tcPr>
          <w:p w:rsidR="0072664A" w:rsidRDefault="00D030E8" w:rsidP="002278A9">
            <w:pPr>
              <w:ind w:right="-128"/>
              <w:rPr>
                <w:rFonts w:ascii="Arial" w:hAnsi="Arial" w:cs="Arial"/>
                <w:sz w:val="20"/>
              </w:rPr>
            </w:pPr>
            <w:r>
              <w:rPr>
                <w:rFonts w:ascii="Arial" w:hAnsi="Arial" w:cs="Arial"/>
                <w:sz w:val="20"/>
              </w:rPr>
              <w:t xml:space="preserve">Judy Massuda </w:t>
            </w:r>
          </w:p>
        </w:tc>
      </w:tr>
    </w:tbl>
    <w:p w:rsidR="00FE6754" w:rsidRPr="00E41FED" w:rsidRDefault="00FE6754" w:rsidP="00E41FED">
      <w:pPr>
        <w:pStyle w:val="Heading2"/>
        <w:tabs>
          <w:tab w:val="left" w:pos="810"/>
        </w:tabs>
        <w:ind w:left="810" w:hanging="540"/>
      </w:pPr>
      <w:bookmarkStart w:id="6" w:name="_Toc324318187"/>
      <w:r w:rsidRPr="00E41FED">
        <w:t>Related Documentation</w:t>
      </w:r>
      <w:bookmarkEnd w:id="6"/>
    </w:p>
    <w:tbl>
      <w:tblPr>
        <w:tblW w:w="9016" w:type="dxa"/>
        <w:jc w:val="center"/>
        <w:tblInd w:w="1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7"/>
      </w:tblPr>
      <w:tblGrid>
        <w:gridCol w:w="3985"/>
        <w:gridCol w:w="7"/>
        <w:gridCol w:w="2844"/>
        <w:gridCol w:w="7"/>
        <w:gridCol w:w="2166"/>
        <w:gridCol w:w="7"/>
      </w:tblGrid>
      <w:tr w:rsidR="00FE6754" w:rsidRPr="00A201CB" w:rsidTr="00D57CC9">
        <w:trPr>
          <w:gridAfter w:val="1"/>
          <w:wAfter w:w="7" w:type="dxa"/>
          <w:trHeight w:val="453"/>
          <w:jc w:val="center"/>
        </w:trPr>
        <w:tc>
          <w:tcPr>
            <w:tcW w:w="3985" w:type="dxa"/>
            <w:tcBorders>
              <w:right w:val="single" w:sz="4" w:space="0" w:color="auto"/>
            </w:tcBorders>
            <w:shd w:val="clear" w:color="auto" w:fill="99CCFF"/>
          </w:tcPr>
          <w:p w:rsidR="00FE6754" w:rsidRPr="00A201CB" w:rsidRDefault="00FE6754" w:rsidP="00CA301B">
            <w:pPr>
              <w:pStyle w:val="TableHeading"/>
              <w:rPr>
                <w:rFonts w:cs="Arial"/>
              </w:rPr>
            </w:pPr>
            <w:r w:rsidRPr="00A201CB">
              <w:rPr>
                <w:rFonts w:cs="Arial"/>
              </w:rPr>
              <w:t>Document Name &amp; Description</w:t>
            </w:r>
          </w:p>
        </w:tc>
        <w:tc>
          <w:tcPr>
            <w:tcW w:w="2851" w:type="dxa"/>
            <w:gridSpan w:val="2"/>
            <w:tcBorders>
              <w:left w:val="single" w:sz="4" w:space="0" w:color="auto"/>
              <w:bottom w:val="single" w:sz="4" w:space="0" w:color="auto"/>
              <w:right w:val="single" w:sz="4" w:space="0" w:color="auto"/>
            </w:tcBorders>
            <w:shd w:val="clear" w:color="auto" w:fill="99CCFF"/>
          </w:tcPr>
          <w:p w:rsidR="00FE6754" w:rsidRPr="00A201CB" w:rsidRDefault="00FE6754" w:rsidP="00CA301B">
            <w:pPr>
              <w:pStyle w:val="TableHeading"/>
              <w:rPr>
                <w:rFonts w:cs="Arial"/>
              </w:rPr>
            </w:pPr>
            <w:r w:rsidRPr="00A201CB">
              <w:rPr>
                <w:rFonts w:cs="Arial"/>
              </w:rPr>
              <w:t>Author</w:t>
            </w:r>
          </w:p>
        </w:tc>
        <w:tc>
          <w:tcPr>
            <w:tcW w:w="2173" w:type="dxa"/>
            <w:gridSpan w:val="2"/>
            <w:tcBorders>
              <w:left w:val="single" w:sz="4" w:space="0" w:color="auto"/>
              <w:bottom w:val="single" w:sz="4" w:space="0" w:color="auto"/>
            </w:tcBorders>
            <w:shd w:val="clear" w:color="auto" w:fill="99CCFF"/>
          </w:tcPr>
          <w:p w:rsidR="00FE6754" w:rsidRPr="00A201CB" w:rsidRDefault="00FE6754" w:rsidP="00CA301B">
            <w:pPr>
              <w:pStyle w:val="TableHeading"/>
              <w:rPr>
                <w:rFonts w:cs="Arial"/>
              </w:rPr>
            </w:pPr>
            <w:r w:rsidRPr="00A201CB">
              <w:rPr>
                <w:rFonts w:cs="Arial"/>
              </w:rPr>
              <w:t>Location/URL</w:t>
            </w:r>
          </w:p>
        </w:tc>
      </w:tr>
      <w:tr w:rsidR="00761BD2" w:rsidRPr="00A201CB" w:rsidTr="00D57CC9">
        <w:trPr>
          <w:trHeight w:val="233"/>
          <w:jc w:val="center"/>
        </w:trPr>
        <w:tc>
          <w:tcPr>
            <w:tcW w:w="3992" w:type="dxa"/>
            <w:gridSpan w:val="2"/>
          </w:tcPr>
          <w:p w:rsidR="00761BD2" w:rsidRDefault="00214F88" w:rsidP="00D270D4">
            <w:pPr>
              <w:rPr>
                <w:rFonts w:ascii="Arial" w:hAnsi="Arial" w:cs="Arial"/>
                <w:sz w:val="18"/>
              </w:rPr>
            </w:pPr>
            <w:r>
              <w:rPr>
                <w:rFonts w:ascii="Arial" w:hAnsi="Arial" w:cs="Arial"/>
                <w:sz w:val="18"/>
              </w:rPr>
              <w:t>Reviews and Communities Profile PRD</w:t>
            </w:r>
          </w:p>
        </w:tc>
        <w:tc>
          <w:tcPr>
            <w:tcW w:w="2851" w:type="dxa"/>
            <w:gridSpan w:val="2"/>
            <w:tcBorders>
              <w:top w:val="single" w:sz="4" w:space="0" w:color="auto"/>
            </w:tcBorders>
          </w:tcPr>
          <w:p w:rsidR="00761BD2" w:rsidRDefault="00761BD2">
            <w:pPr>
              <w:rPr>
                <w:rFonts w:ascii="Arial" w:hAnsi="Arial" w:cs="Arial"/>
                <w:sz w:val="20"/>
              </w:rPr>
            </w:pPr>
            <w:r>
              <w:rPr>
                <w:rFonts w:ascii="Arial" w:hAnsi="Arial" w:cs="Arial"/>
                <w:sz w:val="20"/>
              </w:rPr>
              <w:t>Judy Massuda</w:t>
            </w:r>
          </w:p>
        </w:tc>
        <w:tc>
          <w:tcPr>
            <w:tcW w:w="2173" w:type="dxa"/>
            <w:gridSpan w:val="2"/>
            <w:tcBorders>
              <w:top w:val="single" w:sz="4" w:space="0" w:color="auto"/>
            </w:tcBorders>
          </w:tcPr>
          <w:p w:rsidR="007B4C1A" w:rsidRDefault="007B4C1A">
            <w:pPr>
              <w:rPr>
                <w:rFonts w:ascii="Arial" w:hAnsi="Arial" w:cs="Arial"/>
                <w:sz w:val="20"/>
              </w:rPr>
            </w:pPr>
            <w:r>
              <w:rPr>
                <w:rFonts w:ascii="Arial" w:hAnsi="Arial" w:cs="Arial"/>
                <w:sz w:val="20"/>
              </w:rPr>
              <w:t>Basecamp</w:t>
            </w:r>
          </w:p>
        </w:tc>
      </w:tr>
      <w:tr w:rsidR="00FE6754" w:rsidRPr="00A201CB" w:rsidTr="00D57CC9">
        <w:trPr>
          <w:trHeight w:val="233"/>
          <w:jc w:val="center"/>
        </w:trPr>
        <w:tc>
          <w:tcPr>
            <w:tcW w:w="3992" w:type="dxa"/>
            <w:gridSpan w:val="2"/>
          </w:tcPr>
          <w:p w:rsidR="00FE6754" w:rsidRPr="00A201CB" w:rsidRDefault="00214F88" w:rsidP="00993053">
            <w:pPr>
              <w:rPr>
                <w:rFonts w:ascii="Arial" w:hAnsi="Arial" w:cs="Arial"/>
                <w:sz w:val="18"/>
              </w:rPr>
            </w:pPr>
            <w:r>
              <w:rPr>
                <w:rFonts w:ascii="Arial" w:hAnsi="Arial" w:cs="Arial"/>
                <w:sz w:val="18"/>
              </w:rPr>
              <w:t>Communities PRD</w:t>
            </w:r>
          </w:p>
        </w:tc>
        <w:tc>
          <w:tcPr>
            <w:tcW w:w="2851" w:type="dxa"/>
            <w:gridSpan w:val="2"/>
            <w:tcBorders>
              <w:top w:val="single" w:sz="4" w:space="0" w:color="auto"/>
            </w:tcBorders>
          </w:tcPr>
          <w:p w:rsidR="00FE6754" w:rsidRPr="00A201CB" w:rsidRDefault="00993053">
            <w:pPr>
              <w:rPr>
                <w:rFonts w:ascii="Arial" w:hAnsi="Arial" w:cs="Arial"/>
                <w:sz w:val="20"/>
              </w:rPr>
            </w:pPr>
            <w:r>
              <w:rPr>
                <w:rFonts w:ascii="Arial" w:hAnsi="Arial" w:cs="Arial"/>
                <w:sz w:val="20"/>
              </w:rPr>
              <w:t>Judy Massuda</w:t>
            </w:r>
          </w:p>
        </w:tc>
        <w:tc>
          <w:tcPr>
            <w:tcW w:w="2173" w:type="dxa"/>
            <w:gridSpan w:val="2"/>
            <w:tcBorders>
              <w:top w:val="single" w:sz="4" w:space="0" w:color="auto"/>
            </w:tcBorders>
          </w:tcPr>
          <w:p w:rsidR="00FE6754" w:rsidRPr="00A201CB" w:rsidRDefault="00FE6754">
            <w:pPr>
              <w:rPr>
                <w:rFonts w:ascii="Arial" w:hAnsi="Arial" w:cs="Arial"/>
                <w:sz w:val="20"/>
              </w:rPr>
            </w:pPr>
          </w:p>
        </w:tc>
      </w:tr>
      <w:tr w:rsidR="007636F7" w:rsidRPr="00A201CB" w:rsidTr="00D57CC9">
        <w:trPr>
          <w:trHeight w:val="219"/>
          <w:jc w:val="center"/>
        </w:trPr>
        <w:tc>
          <w:tcPr>
            <w:tcW w:w="3992" w:type="dxa"/>
            <w:gridSpan w:val="2"/>
          </w:tcPr>
          <w:p w:rsidR="007636F7" w:rsidRDefault="007636F7" w:rsidP="0013423D">
            <w:pPr>
              <w:rPr>
                <w:rFonts w:ascii="Arial" w:hAnsi="Arial" w:cs="Arial"/>
                <w:sz w:val="20"/>
              </w:rPr>
            </w:pPr>
            <w:r>
              <w:rPr>
                <w:rFonts w:ascii="Arial" w:hAnsi="Arial" w:cs="Arial"/>
                <w:sz w:val="20"/>
              </w:rPr>
              <w:t>UX Designs</w:t>
            </w:r>
          </w:p>
        </w:tc>
        <w:tc>
          <w:tcPr>
            <w:tcW w:w="2851" w:type="dxa"/>
            <w:gridSpan w:val="2"/>
          </w:tcPr>
          <w:p w:rsidR="007636F7" w:rsidRDefault="007636F7" w:rsidP="0013423D">
            <w:pPr>
              <w:rPr>
                <w:rFonts w:ascii="Arial" w:hAnsi="Arial" w:cs="Arial"/>
                <w:sz w:val="20"/>
              </w:rPr>
            </w:pPr>
            <w:r>
              <w:rPr>
                <w:rFonts w:ascii="Arial" w:hAnsi="Arial" w:cs="Arial"/>
                <w:sz w:val="20"/>
              </w:rPr>
              <w:t>Shirley McClain</w:t>
            </w:r>
          </w:p>
        </w:tc>
        <w:tc>
          <w:tcPr>
            <w:tcW w:w="2173" w:type="dxa"/>
            <w:gridSpan w:val="2"/>
          </w:tcPr>
          <w:p w:rsidR="007636F7" w:rsidRDefault="007636F7" w:rsidP="0013423D">
            <w:pPr>
              <w:rPr>
                <w:rFonts w:ascii="Arial" w:hAnsi="Arial" w:cs="Arial"/>
                <w:sz w:val="20"/>
              </w:rPr>
            </w:pPr>
          </w:p>
        </w:tc>
      </w:tr>
    </w:tbl>
    <w:p w:rsidR="0099003F" w:rsidRPr="00E41FED" w:rsidRDefault="000B309E" w:rsidP="00E41FED">
      <w:pPr>
        <w:pStyle w:val="Heading2"/>
        <w:tabs>
          <w:tab w:val="left" w:pos="810"/>
        </w:tabs>
        <w:ind w:left="810" w:hanging="540"/>
      </w:pPr>
      <w:bookmarkStart w:id="7" w:name="_Toc324318188"/>
      <w:r w:rsidRPr="00E41FED">
        <w:t>Core Team and Key Stakeholders</w:t>
      </w:r>
      <w:bookmarkEnd w:id="7"/>
    </w:p>
    <w:tbl>
      <w:tblPr>
        <w:tblpPr w:leftFromText="180" w:rightFromText="180" w:vertAnchor="text" w:tblpX="738" w:tblpY="1"/>
        <w:tblOverlap w:val="never"/>
        <w:tblW w:w="9198" w:type="dxa"/>
        <w:tblLayout w:type="fixed"/>
        <w:tblLook w:val="0000"/>
      </w:tblPr>
      <w:tblGrid>
        <w:gridCol w:w="2250"/>
        <w:gridCol w:w="3168"/>
        <w:gridCol w:w="2430"/>
        <w:gridCol w:w="1350"/>
      </w:tblGrid>
      <w:tr w:rsidR="008C0422" w:rsidRPr="00A201CB" w:rsidTr="009444EA">
        <w:trPr>
          <w:trHeight w:val="401"/>
        </w:trPr>
        <w:tc>
          <w:tcPr>
            <w:tcW w:w="225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Name</w:t>
            </w:r>
          </w:p>
        </w:tc>
        <w:tc>
          <w:tcPr>
            <w:tcW w:w="3168" w:type="dxa"/>
            <w:tcBorders>
              <w:top w:val="single" w:sz="4" w:space="0" w:color="auto"/>
              <w:left w:val="nil"/>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Role - Organization</w:t>
            </w:r>
          </w:p>
        </w:tc>
        <w:tc>
          <w:tcPr>
            <w:tcW w:w="243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E-mail</w:t>
            </w:r>
          </w:p>
        </w:tc>
        <w:tc>
          <w:tcPr>
            <w:tcW w:w="135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Approver?</w:t>
            </w:r>
          </w:p>
        </w:tc>
      </w:tr>
      <w:tr w:rsidR="00E87D65" w:rsidRPr="00A201CB" w:rsidTr="009444EA">
        <w:trPr>
          <w:trHeight w:val="308"/>
        </w:trPr>
        <w:tc>
          <w:tcPr>
            <w:tcW w:w="2250" w:type="dxa"/>
            <w:tcBorders>
              <w:top w:val="nil"/>
              <w:left w:val="single" w:sz="4" w:space="0" w:color="auto"/>
              <w:bottom w:val="single" w:sz="4" w:space="0" w:color="auto"/>
              <w:right w:val="single" w:sz="4" w:space="0" w:color="auto"/>
            </w:tcBorders>
          </w:tcPr>
          <w:p w:rsidR="00202AC5" w:rsidRDefault="006C53AC" w:rsidP="009444EA">
            <w:pPr>
              <w:spacing w:line="240" w:lineRule="auto"/>
              <w:rPr>
                <w:rFonts w:cs="Arial"/>
                <w:color w:val="000000"/>
                <w:szCs w:val="22"/>
                <w:lang w:eastAsia="ja-JP"/>
              </w:rPr>
            </w:pPr>
            <w:r>
              <w:rPr>
                <w:rFonts w:cs="Arial"/>
                <w:color w:val="000000"/>
                <w:szCs w:val="22"/>
                <w:lang w:eastAsia="ja-JP"/>
              </w:rPr>
              <w:t>Judy Massuda</w:t>
            </w:r>
          </w:p>
        </w:tc>
        <w:tc>
          <w:tcPr>
            <w:tcW w:w="3168" w:type="dxa"/>
            <w:tcBorders>
              <w:top w:val="nil"/>
              <w:left w:val="nil"/>
              <w:bottom w:val="single" w:sz="4" w:space="0" w:color="auto"/>
              <w:right w:val="single" w:sz="4" w:space="0" w:color="auto"/>
            </w:tcBorders>
          </w:tcPr>
          <w:p w:rsidR="00202AC5" w:rsidRDefault="00E87D65" w:rsidP="009444EA">
            <w:pPr>
              <w:spacing w:line="240" w:lineRule="auto"/>
              <w:jc w:val="left"/>
              <w:rPr>
                <w:rFonts w:cs="Arial"/>
                <w:szCs w:val="22"/>
                <w:lang w:eastAsia="ja-JP"/>
              </w:rPr>
            </w:pPr>
            <w:r w:rsidRPr="0031533C">
              <w:rPr>
                <w:rFonts w:cs="Arial"/>
                <w:szCs w:val="22"/>
                <w:lang w:eastAsia="ja-JP"/>
              </w:rPr>
              <w:t xml:space="preserve">Product </w:t>
            </w:r>
            <w:r w:rsidR="006C53AC">
              <w:rPr>
                <w:rFonts w:cs="Arial"/>
                <w:szCs w:val="22"/>
                <w:lang w:eastAsia="ja-JP"/>
              </w:rPr>
              <w:t>Manager</w:t>
            </w:r>
          </w:p>
        </w:tc>
        <w:tc>
          <w:tcPr>
            <w:tcW w:w="2430" w:type="dxa"/>
            <w:tcBorders>
              <w:top w:val="single" w:sz="4" w:space="0" w:color="auto"/>
              <w:left w:val="single" w:sz="4" w:space="0" w:color="auto"/>
              <w:bottom w:val="single" w:sz="4" w:space="0" w:color="auto"/>
              <w:right w:val="single" w:sz="4" w:space="0" w:color="auto"/>
            </w:tcBorders>
          </w:tcPr>
          <w:p w:rsidR="00202AC5" w:rsidRPr="008579F9" w:rsidRDefault="004C4E5F" w:rsidP="009444EA">
            <w:pPr>
              <w:spacing w:line="240" w:lineRule="auto"/>
              <w:jc w:val="left"/>
              <w:rPr>
                <w:rFonts w:cs="Arial"/>
                <w:sz w:val="20"/>
                <w:szCs w:val="20"/>
                <w:lang w:eastAsia="ja-JP"/>
              </w:rPr>
            </w:pPr>
            <w:hyperlink r:id="rId12" w:history="1">
              <w:r w:rsidR="009444EA" w:rsidRPr="008579F9">
                <w:rPr>
                  <w:rStyle w:val="Hyperlink"/>
                  <w:rFonts w:cs="Arial"/>
                  <w:sz w:val="20"/>
                  <w:szCs w:val="20"/>
                  <w:lang w:eastAsia="ja-JP"/>
                </w:rPr>
                <w:t>jmassud@searshc.com</w:t>
              </w:r>
            </w:hyperlink>
            <w:r w:rsidR="009444EA" w:rsidRPr="008579F9">
              <w:rPr>
                <w:rFonts w:cs="Arial"/>
                <w:sz w:val="20"/>
                <w:szCs w:val="20"/>
                <w:lang w:eastAsia="ja-JP"/>
              </w:rPr>
              <w:t xml:space="preserve"> </w:t>
            </w:r>
          </w:p>
        </w:tc>
        <w:tc>
          <w:tcPr>
            <w:tcW w:w="1350" w:type="dxa"/>
            <w:tcBorders>
              <w:top w:val="single" w:sz="4" w:space="0" w:color="auto"/>
              <w:left w:val="single" w:sz="4" w:space="0" w:color="auto"/>
              <w:bottom w:val="single" w:sz="4" w:space="0" w:color="auto"/>
              <w:right w:val="single" w:sz="4" w:space="0" w:color="auto"/>
            </w:tcBorders>
          </w:tcPr>
          <w:p w:rsidR="00202AC5" w:rsidRDefault="00E87D65" w:rsidP="009444EA">
            <w:pPr>
              <w:spacing w:line="240" w:lineRule="auto"/>
              <w:jc w:val="center"/>
              <w:rPr>
                <w:rFonts w:cs="Arial"/>
                <w:szCs w:val="22"/>
                <w:lang w:eastAsia="ja-JP"/>
              </w:rPr>
            </w:pPr>
            <w:r w:rsidRPr="0031533C">
              <w:rPr>
                <w:rFonts w:cs="Arial"/>
                <w:szCs w:val="22"/>
                <w:lang w:eastAsia="ja-JP"/>
              </w:rPr>
              <w:t>Author</w:t>
            </w:r>
          </w:p>
        </w:tc>
      </w:tr>
      <w:tr w:rsidR="00B80D76" w:rsidRPr="00A201CB" w:rsidTr="009444EA">
        <w:trPr>
          <w:trHeight w:val="308"/>
        </w:trPr>
        <w:tc>
          <w:tcPr>
            <w:tcW w:w="2250" w:type="dxa"/>
            <w:tcBorders>
              <w:top w:val="nil"/>
              <w:left w:val="single" w:sz="4" w:space="0" w:color="auto"/>
              <w:bottom w:val="single" w:sz="4" w:space="0" w:color="auto"/>
              <w:right w:val="single" w:sz="4" w:space="0" w:color="auto"/>
            </w:tcBorders>
          </w:tcPr>
          <w:p w:rsidR="00202AC5" w:rsidRDefault="00B80D76" w:rsidP="009444EA">
            <w:pPr>
              <w:spacing w:line="240" w:lineRule="auto"/>
              <w:rPr>
                <w:rFonts w:cs="Arial"/>
                <w:color w:val="000000"/>
                <w:szCs w:val="22"/>
                <w:lang w:eastAsia="ja-JP"/>
              </w:rPr>
            </w:pPr>
            <w:r w:rsidRPr="0031533C">
              <w:rPr>
                <w:rFonts w:cs="Arial"/>
                <w:color w:val="000000"/>
                <w:szCs w:val="22"/>
                <w:lang w:eastAsia="ja-JP"/>
              </w:rPr>
              <w:t>Shirley McClain</w:t>
            </w:r>
          </w:p>
        </w:tc>
        <w:tc>
          <w:tcPr>
            <w:tcW w:w="3168" w:type="dxa"/>
            <w:tcBorders>
              <w:top w:val="nil"/>
              <w:left w:val="nil"/>
              <w:bottom w:val="single" w:sz="4" w:space="0" w:color="auto"/>
              <w:right w:val="single" w:sz="4" w:space="0" w:color="auto"/>
            </w:tcBorders>
          </w:tcPr>
          <w:p w:rsidR="00202AC5" w:rsidRDefault="00B80D76" w:rsidP="009444EA">
            <w:pPr>
              <w:spacing w:line="240" w:lineRule="auto"/>
              <w:jc w:val="left"/>
              <w:rPr>
                <w:rFonts w:cs="Arial"/>
                <w:szCs w:val="22"/>
                <w:lang w:eastAsia="ja-JP"/>
              </w:rPr>
            </w:pPr>
            <w:r w:rsidRPr="0031533C">
              <w:rPr>
                <w:rFonts w:cs="Arial"/>
                <w:szCs w:val="22"/>
                <w:lang w:eastAsia="ja-JP"/>
              </w:rPr>
              <w:t>UX Lead</w:t>
            </w:r>
          </w:p>
        </w:tc>
        <w:tc>
          <w:tcPr>
            <w:tcW w:w="2430" w:type="dxa"/>
            <w:tcBorders>
              <w:top w:val="single" w:sz="4" w:space="0" w:color="auto"/>
              <w:left w:val="single" w:sz="4" w:space="0" w:color="auto"/>
              <w:bottom w:val="single" w:sz="4" w:space="0" w:color="auto"/>
              <w:right w:val="single" w:sz="4" w:space="0" w:color="auto"/>
            </w:tcBorders>
          </w:tcPr>
          <w:p w:rsidR="00202AC5" w:rsidRPr="008579F9" w:rsidRDefault="004C4E5F" w:rsidP="009444EA">
            <w:pPr>
              <w:spacing w:line="240" w:lineRule="auto"/>
              <w:jc w:val="left"/>
              <w:rPr>
                <w:rFonts w:cs="Arial"/>
                <w:sz w:val="20"/>
                <w:szCs w:val="20"/>
                <w:lang w:eastAsia="ja-JP"/>
              </w:rPr>
            </w:pPr>
            <w:hyperlink r:id="rId13" w:history="1">
              <w:r w:rsidR="00B80D76" w:rsidRPr="008579F9">
                <w:rPr>
                  <w:rStyle w:val="Hyperlink"/>
                  <w:rFonts w:cs="Arial"/>
                  <w:sz w:val="20"/>
                  <w:szCs w:val="20"/>
                  <w:lang w:eastAsia="ja-JP"/>
                </w:rPr>
                <w:t>smccla7@searshc.com</w:t>
              </w:r>
            </w:hyperlink>
          </w:p>
        </w:tc>
        <w:tc>
          <w:tcPr>
            <w:tcW w:w="1350" w:type="dxa"/>
            <w:tcBorders>
              <w:top w:val="single" w:sz="4" w:space="0" w:color="auto"/>
              <w:left w:val="single" w:sz="4" w:space="0" w:color="auto"/>
              <w:bottom w:val="single" w:sz="4" w:space="0" w:color="auto"/>
              <w:right w:val="single" w:sz="4" w:space="0" w:color="auto"/>
            </w:tcBorders>
          </w:tcPr>
          <w:p w:rsidR="00202AC5" w:rsidRDefault="00202AC5" w:rsidP="009444EA">
            <w:pPr>
              <w:spacing w:line="240" w:lineRule="auto"/>
              <w:jc w:val="center"/>
              <w:rPr>
                <w:rFonts w:cs="Arial"/>
                <w:szCs w:val="22"/>
                <w:lang w:eastAsia="ja-JP"/>
              </w:rPr>
            </w:pPr>
          </w:p>
        </w:tc>
      </w:tr>
      <w:tr w:rsidR="00C8640D" w:rsidRPr="00A201CB" w:rsidTr="00B67D74">
        <w:trPr>
          <w:trHeight w:val="308"/>
        </w:trPr>
        <w:tc>
          <w:tcPr>
            <w:tcW w:w="2250" w:type="dxa"/>
            <w:tcBorders>
              <w:top w:val="nil"/>
              <w:left w:val="single" w:sz="4" w:space="0" w:color="auto"/>
              <w:bottom w:val="single" w:sz="4" w:space="0" w:color="auto"/>
              <w:right w:val="single" w:sz="4" w:space="0" w:color="auto"/>
            </w:tcBorders>
          </w:tcPr>
          <w:p w:rsidR="00C8640D" w:rsidRPr="0031533C" w:rsidRDefault="00C8640D" w:rsidP="00C8640D">
            <w:pPr>
              <w:spacing w:line="240" w:lineRule="auto"/>
              <w:rPr>
                <w:rFonts w:cs="Arial"/>
                <w:color w:val="000000"/>
                <w:szCs w:val="22"/>
                <w:lang w:eastAsia="ja-JP"/>
              </w:rPr>
            </w:pPr>
          </w:p>
        </w:tc>
        <w:tc>
          <w:tcPr>
            <w:tcW w:w="3168" w:type="dxa"/>
            <w:tcBorders>
              <w:top w:val="nil"/>
              <w:left w:val="nil"/>
              <w:bottom w:val="single" w:sz="4" w:space="0" w:color="auto"/>
              <w:right w:val="single" w:sz="4" w:space="0" w:color="auto"/>
            </w:tcBorders>
          </w:tcPr>
          <w:p w:rsidR="00C8640D" w:rsidRPr="0031533C" w:rsidRDefault="00C8640D" w:rsidP="00C8640D">
            <w:pPr>
              <w:spacing w:line="240" w:lineRule="auto"/>
              <w:jc w:val="left"/>
              <w:rPr>
                <w:rFonts w:cs="Arial"/>
                <w:szCs w:val="22"/>
                <w:lang w:eastAsia="ja-JP"/>
              </w:rPr>
            </w:pPr>
          </w:p>
        </w:tc>
        <w:tc>
          <w:tcPr>
            <w:tcW w:w="2430" w:type="dxa"/>
            <w:tcBorders>
              <w:top w:val="single" w:sz="4" w:space="0" w:color="auto"/>
              <w:left w:val="single" w:sz="4" w:space="0" w:color="auto"/>
              <w:bottom w:val="single" w:sz="4" w:space="0" w:color="auto"/>
              <w:right w:val="single" w:sz="4" w:space="0" w:color="auto"/>
            </w:tcBorders>
          </w:tcPr>
          <w:p w:rsidR="00C8640D" w:rsidRPr="008579F9" w:rsidRDefault="00C8640D" w:rsidP="00C8640D">
            <w:pPr>
              <w:spacing w:line="240" w:lineRule="auto"/>
              <w:jc w:val="left"/>
              <w:rPr>
                <w:rFonts w:cs="Arial"/>
                <w:sz w:val="20"/>
                <w:szCs w:val="20"/>
                <w:lang w:eastAsia="ja-JP"/>
              </w:rPr>
            </w:pPr>
          </w:p>
        </w:tc>
        <w:tc>
          <w:tcPr>
            <w:tcW w:w="1350" w:type="dxa"/>
            <w:tcBorders>
              <w:top w:val="single" w:sz="4" w:space="0" w:color="auto"/>
              <w:left w:val="single" w:sz="4" w:space="0" w:color="auto"/>
              <w:bottom w:val="single" w:sz="4" w:space="0" w:color="auto"/>
              <w:right w:val="single" w:sz="4" w:space="0" w:color="auto"/>
            </w:tcBorders>
          </w:tcPr>
          <w:p w:rsidR="00C8640D" w:rsidRDefault="00C8640D" w:rsidP="00C8640D">
            <w:pPr>
              <w:spacing w:line="240" w:lineRule="auto"/>
              <w:jc w:val="center"/>
              <w:rPr>
                <w:rFonts w:cs="Arial"/>
                <w:szCs w:val="22"/>
                <w:lang w:eastAsia="ja-JP"/>
              </w:rPr>
            </w:pPr>
          </w:p>
        </w:tc>
      </w:tr>
      <w:tr w:rsidR="00C8640D" w:rsidRPr="00A201CB" w:rsidTr="009444EA">
        <w:trPr>
          <w:trHeight w:val="308"/>
        </w:trPr>
        <w:tc>
          <w:tcPr>
            <w:tcW w:w="2250" w:type="dxa"/>
            <w:tcBorders>
              <w:top w:val="nil"/>
              <w:left w:val="single" w:sz="4" w:space="0" w:color="auto"/>
              <w:bottom w:val="single" w:sz="4" w:space="0" w:color="auto"/>
              <w:right w:val="single" w:sz="4" w:space="0" w:color="auto"/>
            </w:tcBorders>
          </w:tcPr>
          <w:p w:rsidR="00C8640D" w:rsidRDefault="00C8640D" w:rsidP="00C8640D">
            <w:pPr>
              <w:spacing w:line="240" w:lineRule="auto"/>
              <w:rPr>
                <w:rFonts w:cs="Arial"/>
                <w:color w:val="000000"/>
                <w:szCs w:val="22"/>
                <w:lang w:eastAsia="ja-JP"/>
              </w:rPr>
            </w:pPr>
            <w:r>
              <w:rPr>
                <w:szCs w:val="22"/>
              </w:rPr>
              <w:t xml:space="preserve">Brendan </w:t>
            </w:r>
            <w:r w:rsidRPr="002D55A8">
              <w:rPr>
                <w:szCs w:val="22"/>
              </w:rPr>
              <w:t>Gualdoni</w:t>
            </w:r>
          </w:p>
        </w:tc>
        <w:tc>
          <w:tcPr>
            <w:tcW w:w="3168" w:type="dxa"/>
            <w:tcBorders>
              <w:top w:val="nil"/>
              <w:left w:val="nil"/>
              <w:bottom w:val="single" w:sz="4" w:space="0" w:color="auto"/>
              <w:right w:val="single" w:sz="4" w:space="0" w:color="auto"/>
            </w:tcBorders>
          </w:tcPr>
          <w:p w:rsidR="00C8640D" w:rsidRDefault="00C8640D" w:rsidP="00C8640D">
            <w:pPr>
              <w:spacing w:line="240" w:lineRule="auto"/>
              <w:jc w:val="left"/>
              <w:rPr>
                <w:rFonts w:cs="Arial"/>
                <w:szCs w:val="22"/>
                <w:lang w:eastAsia="ja-JP"/>
              </w:rPr>
            </w:pPr>
            <w:r>
              <w:rPr>
                <w:rFonts w:cs="Arial"/>
                <w:szCs w:val="22"/>
                <w:lang w:eastAsia="ja-JP"/>
              </w:rPr>
              <w:t xml:space="preserve">Profile </w:t>
            </w:r>
            <w:r w:rsidRPr="0031533C">
              <w:rPr>
                <w:rFonts w:cs="Arial"/>
                <w:szCs w:val="22"/>
                <w:lang w:eastAsia="ja-JP"/>
              </w:rPr>
              <w:t>Engineering Lead</w:t>
            </w:r>
          </w:p>
        </w:tc>
        <w:tc>
          <w:tcPr>
            <w:tcW w:w="2430" w:type="dxa"/>
            <w:tcBorders>
              <w:top w:val="single" w:sz="4" w:space="0" w:color="auto"/>
              <w:left w:val="single" w:sz="4" w:space="0" w:color="auto"/>
              <w:bottom w:val="single" w:sz="4" w:space="0" w:color="auto"/>
              <w:right w:val="single" w:sz="4" w:space="0" w:color="auto"/>
            </w:tcBorders>
          </w:tcPr>
          <w:p w:rsidR="00C8640D" w:rsidRPr="008579F9" w:rsidRDefault="004C4E5F" w:rsidP="00C8640D">
            <w:pPr>
              <w:spacing w:line="240" w:lineRule="auto"/>
              <w:jc w:val="left"/>
              <w:rPr>
                <w:rFonts w:cs="Arial"/>
                <w:sz w:val="20"/>
                <w:szCs w:val="20"/>
                <w:lang w:eastAsia="ja-JP"/>
              </w:rPr>
            </w:pPr>
            <w:hyperlink r:id="rId14" w:history="1">
              <w:r w:rsidR="00C8640D" w:rsidRPr="002D55A8">
                <w:rPr>
                  <w:rStyle w:val="Hyperlink"/>
                  <w:sz w:val="20"/>
                  <w:szCs w:val="20"/>
                </w:rPr>
                <w:t>bguald0</w:t>
              </w:r>
              <w:r w:rsidR="00C8640D" w:rsidRPr="008579F9">
                <w:rPr>
                  <w:rStyle w:val="Hyperlink"/>
                  <w:sz w:val="20"/>
                  <w:szCs w:val="20"/>
                </w:rPr>
                <w:t>@searshc.com</w:t>
              </w:r>
            </w:hyperlink>
            <w:hyperlink r:id="rId15" w:history="1"/>
            <w:r w:rsidR="00C8640D" w:rsidRPr="008579F9">
              <w:rPr>
                <w:rFonts w:cs="Arial"/>
                <w:sz w:val="20"/>
                <w:szCs w:val="20"/>
                <w:lang w:eastAsia="ja-JP"/>
              </w:rPr>
              <w:t xml:space="preserve"> </w:t>
            </w:r>
          </w:p>
        </w:tc>
        <w:tc>
          <w:tcPr>
            <w:tcW w:w="1350" w:type="dxa"/>
            <w:tcBorders>
              <w:top w:val="single" w:sz="4" w:space="0" w:color="auto"/>
              <w:left w:val="single" w:sz="4" w:space="0" w:color="auto"/>
              <w:bottom w:val="single" w:sz="4" w:space="0" w:color="auto"/>
              <w:right w:val="single" w:sz="4" w:space="0" w:color="auto"/>
            </w:tcBorders>
          </w:tcPr>
          <w:p w:rsidR="00C8640D" w:rsidRDefault="00C8640D" w:rsidP="00C8640D">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8579F9" w:rsidP="009444EA">
            <w:pPr>
              <w:spacing w:line="240" w:lineRule="auto"/>
              <w:rPr>
                <w:rFonts w:cs="Arial"/>
                <w:color w:val="000000"/>
                <w:szCs w:val="22"/>
                <w:lang w:eastAsia="ja-JP"/>
              </w:rPr>
            </w:pPr>
            <w:r w:rsidRPr="008579F9">
              <w:rPr>
                <w:rFonts w:cs="Arial"/>
                <w:color w:val="000000"/>
                <w:szCs w:val="22"/>
                <w:lang w:eastAsia="ja-JP"/>
              </w:rPr>
              <w:t>Patrick Szczypinski</w:t>
            </w:r>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FED Lead</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4C4E5F" w:rsidP="009444EA">
            <w:pPr>
              <w:spacing w:line="240" w:lineRule="auto"/>
              <w:jc w:val="left"/>
              <w:rPr>
                <w:sz w:val="20"/>
                <w:szCs w:val="20"/>
              </w:rPr>
            </w:pPr>
            <w:hyperlink r:id="rId16" w:history="1">
              <w:r w:rsidR="008579F9" w:rsidRPr="00C8774B">
                <w:rPr>
                  <w:rStyle w:val="Hyperlink"/>
                  <w:sz w:val="20"/>
                  <w:szCs w:val="20"/>
                </w:rPr>
                <w:t>Patrick.Szczypinski@searshc.com</w:t>
              </w:r>
            </w:hyperlink>
            <w:r w:rsid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8579F9" w:rsidP="009444EA">
            <w:pPr>
              <w:spacing w:line="240" w:lineRule="auto"/>
              <w:rPr>
                <w:rFonts w:cs="Arial"/>
                <w:color w:val="000000"/>
                <w:szCs w:val="22"/>
                <w:lang w:eastAsia="ja-JP"/>
              </w:rPr>
            </w:pPr>
            <w:r>
              <w:rPr>
                <w:rFonts w:cs="Arial"/>
                <w:color w:val="000000"/>
                <w:szCs w:val="22"/>
                <w:lang w:eastAsia="ja-JP"/>
              </w:rPr>
              <w:t xml:space="preserve">Iga </w:t>
            </w:r>
            <w:r w:rsidRPr="008579F9">
              <w:rPr>
                <w:rFonts w:cs="Arial"/>
                <w:color w:val="000000"/>
                <w:szCs w:val="22"/>
                <w:lang w:eastAsia="ja-JP"/>
              </w:rPr>
              <w:t>Zyzanska</w:t>
            </w:r>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Art Director</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4C4E5F" w:rsidP="009444EA">
            <w:pPr>
              <w:spacing w:line="240" w:lineRule="auto"/>
              <w:jc w:val="left"/>
              <w:rPr>
                <w:sz w:val="20"/>
                <w:szCs w:val="20"/>
              </w:rPr>
            </w:pPr>
            <w:hyperlink r:id="rId17" w:history="1">
              <w:r w:rsidR="008579F9" w:rsidRPr="00C8774B">
                <w:rPr>
                  <w:rStyle w:val="Hyperlink"/>
                  <w:sz w:val="20"/>
                  <w:szCs w:val="20"/>
                </w:rPr>
                <w:t>Iga.Zyzanska@searshc.com</w:t>
              </w:r>
            </w:hyperlink>
            <w:r w:rsid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C2364D" w:rsidP="009444EA">
            <w:pPr>
              <w:spacing w:line="240" w:lineRule="auto"/>
              <w:rPr>
                <w:rFonts w:cs="Arial"/>
                <w:color w:val="000000"/>
                <w:szCs w:val="22"/>
                <w:lang w:eastAsia="ja-JP"/>
              </w:rPr>
            </w:pPr>
            <w:r>
              <w:rPr>
                <w:rFonts w:cs="Arial"/>
                <w:color w:val="000000"/>
                <w:szCs w:val="22"/>
                <w:lang w:eastAsia="ja-JP"/>
              </w:rPr>
              <w:t xml:space="preserve">Kat </w:t>
            </w:r>
            <w:r w:rsidRPr="00C2364D">
              <w:rPr>
                <w:rFonts w:cs="Arial"/>
                <w:color w:val="000000"/>
                <w:szCs w:val="22"/>
                <w:lang w:eastAsia="ja-JP"/>
              </w:rPr>
              <w:t>Ferrell</w:t>
            </w:r>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Project Manager</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4C4E5F" w:rsidP="009444EA">
            <w:pPr>
              <w:spacing w:line="240" w:lineRule="auto"/>
              <w:jc w:val="left"/>
              <w:rPr>
                <w:sz w:val="20"/>
                <w:szCs w:val="20"/>
              </w:rPr>
            </w:pPr>
            <w:hyperlink r:id="rId18" w:history="1">
              <w:r w:rsidR="00C2364D" w:rsidRPr="00C2364D">
                <w:rPr>
                  <w:rStyle w:val="Hyperlink"/>
                  <w:sz w:val="20"/>
                  <w:szCs w:val="20"/>
                </w:rPr>
                <w:t>kferre2</w:t>
              </w:r>
              <w:r w:rsidR="008579F9" w:rsidRPr="008579F9">
                <w:rPr>
                  <w:rStyle w:val="Hyperlink"/>
                  <w:sz w:val="20"/>
                  <w:szCs w:val="20"/>
                </w:rPr>
                <w:t>@searshc.com</w:t>
              </w:r>
            </w:hyperlink>
            <w:r w:rsidR="008579F9" w:rsidRP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B80D76" w:rsidRPr="00A201CB" w:rsidTr="009444EA">
        <w:trPr>
          <w:trHeight w:val="308"/>
        </w:trPr>
        <w:tc>
          <w:tcPr>
            <w:tcW w:w="2250" w:type="dxa"/>
            <w:tcBorders>
              <w:top w:val="nil"/>
              <w:left w:val="single" w:sz="4" w:space="0" w:color="auto"/>
              <w:bottom w:val="single" w:sz="4" w:space="0" w:color="auto"/>
              <w:right w:val="single" w:sz="4" w:space="0" w:color="auto"/>
            </w:tcBorders>
          </w:tcPr>
          <w:p w:rsidR="00B80D76" w:rsidRPr="0031533C" w:rsidRDefault="001019D5" w:rsidP="009444EA">
            <w:pPr>
              <w:spacing w:line="240" w:lineRule="auto"/>
              <w:rPr>
                <w:rFonts w:cs="Arial"/>
                <w:color w:val="000000"/>
                <w:szCs w:val="22"/>
                <w:lang w:eastAsia="ja-JP"/>
              </w:rPr>
            </w:pPr>
            <w:r>
              <w:rPr>
                <w:rFonts w:cs="Arial"/>
                <w:color w:val="000000"/>
                <w:szCs w:val="22"/>
                <w:lang w:eastAsia="ja-JP"/>
              </w:rPr>
              <w:t>Casey Goddard</w:t>
            </w:r>
          </w:p>
        </w:tc>
        <w:tc>
          <w:tcPr>
            <w:tcW w:w="3168" w:type="dxa"/>
            <w:tcBorders>
              <w:top w:val="nil"/>
              <w:left w:val="nil"/>
              <w:bottom w:val="single" w:sz="4" w:space="0" w:color="auto"/>
              <w:right w:val="single" w:sz="4" w:space="0" w:color="auto"/>
            </w:tcBorders>
          </w:tcPr>
          <w:p w:rsidR="00B80D76" w:rsidRPr="0031533C" w:rsidRDefault="00B80D76" w:rsidP="009444EA">
            <w:pPr>
              <w:spacing w:line="240" w:lineRule="auto"/>
              <w:jc w:val="left"/>
              <w:rPr>
                <w:rFonts w:cs="Arial"/>
                <w:szCs w:val="22"/>
                <w:lang w:eastAsia="ja-JP"/>
              </w:rPr>
            </w:pPr>
            <w:r w:rsidRPr="0031533C">
              <w:rPr>
                <w:rFonts w:cs="Arial"/>
                <w:szCs w:val="22"/>
                <w:lang w:eastAsia="ja-JP"/>
              </w:rPr>
              <w:t xml:space="preserve">Business Lead </w:t>
            </w:r>
          </w:p>
        </w:tc>
        <w:tc>
          <w:tcPr>
            <w:tcW w:w="2430" w:type="dxa"/>
            <w:tcBorders>
              <w:top w:val="single" w:sz="4" w:space="0" w:color="auto"/>
              <w:left w:val="single" w:sz="4" w:space="0" w:color="auto"/>
              <w:bottom w:val="single" w:sz="4" w:space="0" w:color="auto"/>
              <w:right w:val="single" w:sz="4" w:space="0" w:color="auto"/>
            </w:tcBorders>
          </w:tcPr>
          <w:p w:rsidR="00B80D76" w:rsidRPr="008579F9" w:rsidRDefault="004C4E5F" w:rsidP="009444EA">
            <w:pPr>
              <w:spacing w:line="240" w:lineRule="auto"/>
              <w:jc w:val="left"/>
              <w:rPr>
                <w:sz w:val="20"/>
                <w:szCs w:val="20"/>
              </w:rPr>
            </w:pPr>
            <w:hyperlink r:id="rId19" w:history="1">
              <w:r w:rsidR="001019D5" w:rsidRPr="008579F9">
                <w:rPr>
                  <w:rStyle w:val="Hyperlink"/>
                  <w:rFonts w:cs="Arial"/>
                  <w:sz w:val="20"/>
                  <w:szCs w:val="20"/>
                  <w:lang w:eastAsia="ja-JP"/>
                </w:rPr>
                <w:t>cgodda3@searshc.com</w:t>
              </w:r>
            </w:hyperlink>
          </w:p>
        </w:tc>
        <w:tc>
          <w:tcPr>
            <w:tcW w:w="1350" w:type="dxa"/>
            <w:tcBorders>
              <w:top w:val="single" w:sz="4" w:space="0" w:color="auto"/>
              <w:left w:val="single" w:sz="4" w:space="0" w:color="auto"/>
              <w:bottom w:val="single" w:sz="4" w:space="0" w:color="auto"/>
              <w:right w:val="single" w:sz="4" w:space="0" w:color="auto"/>
            </w:tcBorders>
          </w:tcPr>
          <w:p w:rsidR="00B80D76" w:rsidRPr="0031533C" w:rsidRDefault="00B80D76" w:rsidP="009444EA">
            <w:pPr>
              <w:spacing w:line="240" w:lineRule="auto"/>
              <w:jc w:val="center"/>
              <w:rPr>
                <w:rFonts w:cs="Arial"/>
                <w:szCs w:val="22"/>
                <w:lang w:eastAsia="ja-JP"/>
              </w:rPr>
            </w:pPr>
            <w:r>
              <w:rPr>
                <w:rFonts w:cs="Arial"/>
                <w:szCs w:val="22"/>
                <w:lang w:eastAsia="ja-JP"/>
              </w:rPr>
              <w:t>Y</w:t>
            </w:r>
          </w:p>
        </w:tc>
      </w:tr>
      <w:tr w:rsidR="007409FE" w:rsidRPr="00A201CB" w:rsidTr="009444EA">
        <w:trPr>
          <w:trHeight w:val="308"/>
        </w:trPr>
        <w:tc>
          <w:tcPr>
            <w:tcW w:w="2250" w:type="dxa"/>
            <w:tcBorders>
              <w:top w:val="single" w:sz="4" w:space="0" w:color="auto"/>
              <w:left w:val="single" w:sz="4" w:space="0" w:color="auto"/>
              <w:bottom w:val="single" w:sz="4" w:space="0" w:color="auto"/>
              <w:right w:val="single" w:sz="4" w:space="0" w:color="auto"/>
            </w:tcBorders>
          </w:tcPr>
          <w:p w:rsidR="007409FE" w:rsidRPr="00214F88" w:rsidRDefault="007409FE" w:rsidP="007409FE">
            <w:pPr>
              <w:spacing w:line="240" w:lineRule="auto"/>
              <w:rPr>
                <w:rFonts w:asciiTheme="minorHAnsi" w:hAnsiTheme="minorHAnsi" w:cs="Arial"/>
                <w:color w:val="000000"/>
                <w:szCs w:val="22"/>
                <w:lang w:eastAsia="ja-JP"/>
              </w:rPr>
            </w:pPr>
            <w:r w:rsidRPr="00214F88">
              <w:rPr>
                <w:rFonts w:asciiTheme="minorHAnsi" w:hAnsiTheme="minorHAnsi" w:cs="Arial"/>
                <w:szCs w:val="22"/>
              </w:rPr>
              <w:t>Don Fotsch</w:t>
            </w:r>
          </w:p>
        </w:tc>
        <w:tc>
          <w:tcPr>
            <w:tcW w:w="3168" w:type="dxa"/>
            <w:tcBorders>
              <w:top w:val="single" w:sz="4" w:space="0" w:color="auto"/>
              <w:left w:val="nil"/>
              <w:bottom w:val="single" w:sz="4" w:space="0" w:color="auto"/>
              <w:right w:val="single" w:sz="4" w:space="0" w:color="auto"/>
            </w:tcBorders>
          </w:tcPr>
          <w:p w:rsidR="007409FE" w:rsidRPr="00214F88" w:rsidRDefault="007409FE" w:rsidP="009444EA">
            <w:pPr>
              <w:spacing w:line="240" w:lineRule="auto"/>
              <w:jc w:val="left"/>
              <w:rPr>
                <w:rFonts w:asciiTheme="minorHAnsi" w:hAnsiTheme="minorHAnsi" w:cs="Arial"/>
                <w:szCs w:val="22"/>
                <w:lang w:eastAsia="ja-JP"/>
              </w:rPr>
            </w:pPr>
            <w:r w:rsidRPr="00214F88">
              <w:rPr>
                <w:rFonts w:asciiTheme="minorHAnsi" w:hAnsiTheme="minorHAnsi" w:cs="Arial"/>
                <w:szCs w:val="22"/>
              </w:rPr>
              <w:t>VP Customer Experience (Sponsor)</w:t>
            </w:r>
          </w:p>
        </w:tc>
        <w:tc>
          <w:tcPr>
            <w:tcW w:w="2430" w:type="dxa"/>
            <w:tcBorders>
              <w:top w:val="single" w:sz="4" w:space="0" w:color="auto"/>
              <w:left w:val="single" w:sz="4" w:space="0" w:color="auto"/>
              <w:bottom w:val="single" w:sz="4" w:space="0" w:color="auto"/>
              <w:right w:val="single" w:sz="4" w:space="0" w:color="auto"/>
            </w:tcBorders>
          </w:tcPr>
          <w:p w:rsidR="007409FE" w:rsidRPr="008579F9" w:rsidRDefault="004C4E5F" w:rsidP="009444EA">
            <w:pPr>
              <w:spacing w:line="240" w:lineRule="auto"/>
              <w:jc w:val="left"/>
              <w:rPr>
                <w:rFonts w:asciiTheme="minorHAnsi" w:hAnsiTheme="minorHAnsi"/>
                <w:sz w:val="20"/>
                <w:szCs w:val="20"/>
              </w:rPr>
            </w:pPr>
            <w:hyperlink r:id="rId20" w:history="1">
              <w:r w:rsidR="008579F9" w:rsidRPr="00C8774B">
                <w:rPr>
                  <w:rStyle w:val="Hyperlink"/>
                  <w:rFonts w:asciiTheme="minorHAnsi" w:hAnsiTheme="minorHAnsi"/>
                  <w:sz w:val="20"/>
                  <w:szCs w:val="20"/>
                </w:rPr>
                <w:t>Don.fotsch@searshc.com</w:t>
              </w:r>
            </w:hyperlink>
            <w:r w:rsidR="008579F9">
              <w:rPr>
                <w:rFonts w:asciiTheme="minorHAnsi" w:hAnsiTheme="minorHAnsi"/>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7409FE" w:rsidRPr="007409FE" w:rsidRDefault="007409FE" w:rsidP="009444EA">
            <w:pPr>
              <w:spacing w:line="240" w:lineRule="auto"/>
              <w:jc w:val="center"/>
              <w:rPr>
                <w:rFonts w:asciiTheme="minorHAnsi" w:hAnsiTheme="minorHAnsi" w:cs="Arial"/>
                <w:szCs w:val="22"/>
                <w:lang w:eastAsia="ja-JP"/>
              </w:rPr>
            </w:pPr>
            <w:r w:rsidRPr="007409FE">
              <w:rPr>
                <w:rFonts w:asciiTheme="minorHAnsi" w:hAnsiTheme="minorHAnsi" w:cs="Arial"/>
                <w:szCs w:val="22"/>
                <w:lang w:eastAsia="ja-JP"/>
              </w:rPr>
              <w:t>Y</w:t>
            </w:r>
          </w:p>
        </w:tc>
      </w:tr>
    </w:tbl>
    <w:p w:rsidR="006B2BAE" w:rsidRDefault="009444EA" w:rsidP="00E44C25">
      <w:pPr>
        <w:rPr>
          <w:highlight w:val="yellow"/>
        </w:rPr>
      </w:pPr>
      <w:r>
        <w:rPr>
          <w:rFonts w:ascii="Arial" w:hAnsi="Arial" w:cs="Arial"/>
          <w:sz w:val="28"/>
        </w:rPr>
        <w:br w:type="textWrapping" w:clear="all"/>
      </w:r>
    </w:p>
    <w:p w:rsidR="00152B94" w:rsidRPr="00152B94" w:rsidRDefault="00152B94" w:rsidP="00152B94">
      <w:pPr>
        <w:rPr>
          <w:highlight w:val="yellow"/>
        </w:rPr>
      </w:pPr>
    </w:p>
    <w:p w:rsidR="00100DE2" w:rsidRPr="00E41FED" w:rsidRDefault="007A688D" w:rsidP="00BB2154">
      <w:pPr>
        <w:pStyle w:val="Heading2"/>
        <w:numPr>
          <w:ilvl w:val="0"/>
          <w:numId w:val="3"/>
        </w:numPr>
        <w:shd w:val="pct20" w:color="auto" w:fill="auto"/>
        <w:tabs>
          <w:tab w:val="clear" w:pos="1152"/>
          <w:tab w:val="num" w:pos="270"/>
        </w:tabs>
        <w:spacing w:before="0"/>
        <w:ind w:left="270" w:hanging="270"/>
        <w:rPr>
          <w:rFonts w:cs="Arial"/>
          <w:sz w:val="28"/>
        </w:rPr>
      </w:pPr>
      <w:bookmarkStart w:id="8" w:name="_Toc137553479"/>
      <w:bookmarkStart w:id="9" w:name="_Toc137614743"/>
      <w:bookmarkStart w:id="10" w:name="_Toc137615377"/>
      <w:bookmarkStart w:id="11" w:name="_Toc324318189"/>
      <w:bookmarkEnd w:id="8"/>
      <w:bookmarkEnd w:id="9"/>
      <w:bookmarkEnd w:id="10"/>
      <w:r w:rsidRPr="00E41FED">
        <w:rPr>
          <w:rFonts w:cs="Arial"/>
          <w:sz w:val="28"/>
        </w:rPr>
        <w:t>Pr</w:t>
      </w:r>
      <w:r>
        <w:rPr>
          <w:rFonts w:cs="Arial"/>
          <w:sz w:val="28"/>
        </w:rPr>
        <w:t>oduct</w:t>
      </w:r>
      <w:r w:rsidRPr="00E41FED">
        <w:rPr>
          <w:rFonts w:cs="Arial"/>
          <w:sz w:val="28"/>
        </w:rPr>
        <w:t xml:space="preserve"> </w:t>
      </w:r>
      <w:r w:rsidR="00100DE2" w:rsidRPr="00E41FED">
        <w:rPr>
          <w:rFonts w:cs="Arial"/>
          <w:sz w:val="28"/>
        </w:rPr>
        <w:t>Overview</w:t>
      </w:r>
      <w:bookmarkEnd w:id="11"/>
    </w:p>
    <w:p w:rsidR="008353A3" w:rsidRDefault="00D456E3" w:rsidP="008353A3">
      <w:pPr>
        <w:pStyle w:val="Heading2"/>
      </w:pPr>
      <w:bookmarkStart w:id="12" w:name="_Toc324318190"/>
      <w:r>
        <w:t>Mission</w:t>
      </w:r>
      <w:bookmarkEnd w:id="12"/>
    </w:p>
    <w:p w:rsidR="00214F88" w:rsidRDefault="0023025E" w:rsidP="00214F88">
      <w:pPr>
        <w:ind w:left="720"/>
      </w:pPr>
      <w:r>
        <w:t>Refer to Communities PRD</w:t>
      </w:r>
    </w:p>
    <w:p w:rsidR="00D456E3" w:rsidRDefault="00D456E3" w:rsidP="008353A3">
      <w:pPr>
        <w:pStyle w:val="Heading2"/>
      </w:pPr>
      <w:bookmarkStart w:id="13" w:name="_Toc324318191"/>
      <w:r>
        <w:lastRenderedPageBreak/>
        <w:t>Strategy</w:t>
      </w:r>
      <w:bookmarkEnd w:id="13"/>
    </w:p>
    <w:p w:rsidR="0023025E" w:rsidRPr="0023025E" w:rsidRDefault="0023025E" w:rsidP="0023025E">
      <w:pPr>
        <w:ind w:left="720"/>
      </w:pPr>
      <w:r>
        <w:t>Refer to Communities PRD</w:t>
      </w:r>
    </w:p>
    <w:p w:rsidR="00E967B5" w:rsidRDefault="00D456E3" w:rsidP="00E967B5">
      <w:pPr>
        <w:pStyle w:val="Heading2"/>
      </w:pPr>
      <w:bookmarkStart w:id="14" w:name="_Toc324318192"/>
      <w:r>
        <w:t>Objectives</w:t>
      </w:r>
      <w:bookmarkEnd w:id="14"/>
    </w:p>
    <w:p w:rsidR="00A8620D" w:rsidRDefault="00A8620D" w:rsidP="00335E6A">
      <w:pPr>
        <w:pStyle w:val="ListParagraph"/>
        <w:numPr>
          <w:ilvl w:val="0"/>
          <w:numId w:val="15"/>
        </w:numPr>
      </w:pPr>
      <w:r>
        <w:t xml:space="preserve">Deliver Phase 1 release of Communities by End of </w:t>
      </w:r>
      <w:r w:rsidR="0098054C">
        <w:t>August</w:t>
      </w:r>
      <w:r w:rsidR="0098054C" w:rsidRPr="00FD4AB2">
        <w:t xml:space="preserve"> 2012</w:t>
      </w:r>
      <w:r w:rsidR="0098054C">
        <w:t xml:space="preserve"> to</w:t>
      </w:r>
      <w:r>
        <w:t xml:space="preserve"> migrate Communities and Reviews off of the Viewpoints platform. </w:t>
      </w:r>
    </w:p>
    <w:p w:rsidR="00A8620D" w:rsidRDefault="00A8620D" w:rsidP="00335E6A">
      <w:pPr>
        <w:pStyle w:val="ListParagraph"/>
        <w:numPr>
          <w:ilvl w:val="0"/>
          <w:numId w:val="15"/>
        </w:numPr>
      </w:pPr>
      <w:r>
        <w:t>Deliver Phase 2 relea</w:t>
      </w:r>
      <w:r w:rsidR="00210F62">
        <w:t xml:space="preserve">se of Communities </w:t>
      </w:r>
      <w:r w:rsidR="00F05786">
        <w:t>with two week iterations starting end</w:t>
      </w:r>
      <w:r w:rsidR="00210F62">
        <w:t xml:space="preserve"> of </w:t>
      </w:r>
      <w:r w:rsidR="000C0B51">
        <w:t>August</w:t>
      </w:r>
      <w:r>
        <w:t xml:space="preserve"> 2012</w:t>
      </w:r>
      <w:r w:rsidR="00F05786">
        <w:t xml:space="preserve"> to be completed end of October</w:t>
      </w:r>
    </w:p>
    <w:p w:rsidR="00214F88" w:rsidRPr="00214F88" w:rsidRDefault="00214F88" w:rsidP="00214F88">
      <w:pPr>
        <w:ind w:left="720"/>
      </w:pPr>
    </w:p>
    <w:p w:rsidR="00186D8E" w:rsidRPr="00D456E3" w:rsidRDefault="00186D8E" w:rsidP="00D456E3">
      <w:pPr>
        <w:pStyle w:val="Heading2"/>
        <w:rPr>
          <w:sz w:val="24"/>
        </w:rPr>
      </w:pPr>
      <w:bookmarkStart w:id="15" w:name="_Toc324318193"/>
      <w:r>
        <w:t>Guiding Principles</w:t>
      </w:r>
      <w:bookmarkEnd w:id="15"/>
    </w:p>
    <w:p w:rsidR="00214F88" w:rsidRDefault="0023025E" w:rsidP="00335E6A">
      <w:pPr>
        <w:pStyle w:val="ListParagraph"/>
        <w:numPr>
          <w:ilvl w:val="0"/>
          <w:numId w:val="14"/>
        </w:numPr>
        <w:ind w:left="1440"/>
      </w:pPr>
      <w:r>
        <w:t>Ease of use for moderators</w:t>
      </w:r>
    </w:p>
    <w:p w:rsidR="009E567E" w:rsidRDefault="009E567E" w:rsidP="00E51AA1">
      <w:pPr>
        <w:rPr>
          <w:b/>
          <w:sz w:val="28"/>
          <w:szCs w:val="28"/>
        </w:rPr>
      </w:pPr>
    </w:p>
    <w:p w:rsidR="00186D8E" w:rsidRDefault="000F3640" w:rsidP="00186D8E">
      <w:pPr>
        <w:pStyle w:val="Heading2"/>
        <w:numPr>
          <w:ilvl w:val="0"/>
          <w:numId w:val="3"/>
        </w:numPr>
        <w:shd w:val="pct20" w:color="auto" w:fill="auto"/>
        <w:tabs>
          <w:tab w:val="clear" w:pos="1152"/>
          <w:tab w:val="num" w:pos="270"/>
        </w:tabs>
        <w:spacing w:before="0"/>
        <w:ind w:left="270" w:hanging="270"/>
        <w:rPr>
          <w:rFonts w:cs="Arial"/>
          <w:sz w:val="28"/>
        </w:rPr>
      </w:pPr>
      <w:bookmarkStart w:id="16" w:name="_Toc324318194"/>
      <w:r>
        <w:rPr>
          <w:rFonts w:cs="Arial"/>
          <w:sz w:val="28"/>
        </w:rPr>
        <w:t>Components and</w:t>
      </w:r>
      <w:r w:rsidR="002E6AFF">
        <w:rPr>
          <w:rFonts w:cs="Arial"/>
          <w:sz w:val="28"/>
        </w:rPr>
        <w:t xml:space="preserve"> Functional </w:t>
      </w:r>
      <w:r w:rsidR="00F30D0E">
        <w:rPr>
          <w:rFonts w:cs="Arial"/>
          <w:sz w:val="28"/>
        </w:rPr>
        <w:t>Requirements</w:t>
      </w:r>
      <w:bookmarkEnd w:id="16"/>
    </w:p>
    <w:p w:rsidR="0023025E" w:rsidRDefault="0023025E" w:rsidP="0023025E">
      <w:pPr>
        <w:pStyle w:val="Heading2"/>
        <w:tabs>
          <w:tab w:val="clear" w:pos="1980"/>
        </w:tabs>
      </w:pPr>
      <w:bookmarkStart w:id="17" w:name="_Toc324318195"/>
      <w:bookmarkStart w:id="18" w:name="_Toc308433900"/>
      <w:r>
        <w:t>Sign In – P1</w:t>
      </w:r>
      <w:bookmarkEnd w:id="1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25"/>
      </w:tblGrid>
      <w:tr w:rsidR="0023025E" w:rsidRPr="001068D4" w:rsidTr="0023025E">
        <w:tc>
          <w:tcPr>
            <w:tcW w:w="810" w:type="dxa"/>
            <w:shd w:val="clear" w:color="auto" w:fill="B6DDE8"/>
          </w:tcPr>
          <w:p w:rsidR="0023025E" w:rsidRPr="001068D4" w:rsidRDefault="0023025E" w:rsidP="0023025E">
            <w:pPr>
              <w:rPr>
                <w:rFonts w:ascii="Arial" w:hAnsi="Arial" w:cs="Arial"/>
                <w:b/>
                <w:sz w:val="18"/>
                <w:szCs w:val="20"/>
              </w:rPr>
            </w:pPr>
            <w:r w:rsidRPr="001068D4">
              <w:rPr>
                <w:rFonts w:ascii="Arial" w:hAnsi="Arial" w:cs="Arial"/>
                <w:b/>
                <w:sz w:val="18"/>
                <w:szCs w:val="20"/>
              </w:rPr>
              <w:t>Req #</w:t>
            </w:r>
          </w:p>
        </w:tc>
        <w:tc>
          <w:tcPr>
            <w:tcW w:w="8725" w:type="dxa"/>
            <w:shd w:val="clear" w:color="auto" w:fill="B6DDE8"/>
          </w:tcPr>
          <w:p w:rsidR="0023025E" w:rsidRPr="001068D4" w:rsidRDefault="0023025E" w:rsidP="0023025E">
            <w:pPr>
              <w:rPr>
                <w:rFonts w:ascii="Arial" w:hAnsi="Arial" w:cs="Arial"/>
                <w:b/>
                <w:sz w:val="18"/>
                <w:szCs w:val="20"/>
              </w:rPr>
            </w:pPr>
            <w:r w:rsidRPr="001068D4">
              <w:rPr>
                <w:rFonts w:ascii="Arial" w:hAnsi="Arial" w:cs="Arial"/>
                <w:b/>
                <w:sz w:val="18"/>
                <w:szCs w:val="20"/>
              </w:rPr>
              <w:t xml:space="preserve">Description  </w:t>
            </w:r>
          </w:p>
        </w:tc>
      </w:tr>
      <w:tr w:rsidR="0023025E" w:rsidRPr="001068D4" w:rsidTr="0023025E">
        <w:tc>
          <w:tcPr>
            <w:tcW w:w="810" w:type="dxa"/>
          </w:tcPr>
          <w:p w:rsidR="0023025E" w:rsidRPr="001068D4" w:rsidRDefault="0023025E" w:rsidP="0023025E">
            <w:pPr>
              <w:rPr>
                <w:rFonts w:ascii="Arial" w:hAnsi="Arial" w:cs="Arial"/>
                <w:sz w:val="18"/>
                <w:szCs w:val="20"/>
              </w:rPr>
            </w:pPr>
            <w:r>
              <w:rPr>
                <w:rFonts w:ascii="Arial" w:hAnsi="Arial" w:cs="Arial"/>
                <w:sz w:val="18"/>
                <w:szCs w:val="20"/>
              </w:rPr>
              <w:t>3.1</w:t>
            </w:r>
          </w:p>
        </w:tc>
        <w:tc>
          <w:tcPr>
            <w:tcW w:w="8725" w:type="dxa"/>
          </w:tcPr>
          <w:p w:rsidR="00E83DB5" w:rsidRPr="00E83DB5" w:rsidRDefault="00E83DB5" w:rsidP="00E83DB5">
            <w:pPr>
              <w:rPr>
                <w:rFonts w:ascii="Arial" w:hAnsi="Arial" w:cs="Arial"/>
                <w:sz w:val="18"/>
                <w:szCs w:val="20"/>
              </w:rPr>
            </w:pPr>
            <w:r>
              <w:rPr>
                <w:rFonts w:ascii="Arial" w:hAnsi="Arial" w:cs="Arial"/>
                <w:sz w:val="18"/>
                <w:szCs w:val="20"/>
              </w:rPr>
              <w:t xml:space="preserve">Sign in using standard Enterprise ID. </w:t>
            </w:r>
          </w:p>
          <w:p w:rsidR="00E83DB5" w:rsidRDefault="00D201C7" w:rsidP="00E83DB5">
            <w:pPr>
              <w:rPr>
                <w:rFonts w:ascii="Arial" w:hAnsi="Arial" w:cs="Arial"/>
                <w:sz w:val="18"/>
                <w:szCs w:val="20"/>
              </w:rPr>
            </w:pPr>
            <w:r>
              <w:rPr>
                <w:rFonts w:ascii="Arial" w:hAnsi="Arial" w:cs="Arial"/>
                <w:sz w:val="18"/>
                <w:szCs w:val="20"/>
              </w:rPr>
              <w:t xml:space="preserve">Model sign in after </w:t>
            </w:r>
            <w:hyperlink r:id="rId21" w:history="1">
              <w:r w:rsidRPr="00222C4C">
                <w:rPr>
                  <w:rStyle w:val="Hyperlink"/>
                  <w:rFonts w:ascii="Arial" w:hAnsi="Arial" w:cs="Arial"/>
                  <w:sz w:val="18"/>
                  <w:szCs w:val="20"/>
                </w:rPr>
                <w:t>http://shc.intra.sears.com/include/jsp/login.jsp</w:t>
              </w:r>
            </w:hyperlink>
            <w:r>
              <w:rPr>
                <w:rFonts w:ascii="Arial" w:hAnsi="Arial" w:cs="Arial"/>
                <w:sz w:val="18"/>
                <w:szCs w:val="20"/>
              </w:rPr>
              <w:t xml:space="preserve"> to allow for look up Enterprise ID, Reset Password, Change Password</w:t>
            </w:r>
            <w:r w:rsidR="00092710">
              <w:rPr>
                <w:rFonts w:ascii="Arial" w:hAnsi="Arial" w:cs="Arial"/>
                <w:sz w:val="18"/>
                <w:szCs w:val="20"/>
              </w:rPr>
              <w:t xml:space="preserve">, remember me </w:t>
            </w:r>
          </w:p>
          <w:p w:rsidR="00D201C7" w:rsidRPr="00D201C7" w:rsidRDefault="00D201C7" w:rsidP="00E83DB5">
            <w:pPr>
              <w:rPr>
                <w:rFonts w:ascii="Arial" w:hAnsi="Arial" w:cs="Arial"/>
                <w:sz w:val="18"/>
                <w:szCs w:val="20"/>
              </w:rPr>
            </w:pPr>
          </w:p>
          <w:p w:rsidR="00E83DB5" w:rsidRDefault="00E83DB5" w:rsidP="00E83DB5">
            <w:pPr>
              <w:rPr>
                <w:rFonts w:ascii="Arial" w:hAnsi="Arial" w:cs="Arial"/>
                <w:b/>
                <w:i/>
                <w:sz w:val="18"/>
                <w:szCs w:val="20"/>
              </w:rPr>
            </w:pPr>
            <w:r w:rsidRPr="00630F1F">
              <w:rPr>
                <w:rFonts w:ascii="Arial" w:hAnsi="Arial" w:cs="Arial"/>
                <w:b/>
                <w:i/>
                <w:sz w:val="18"/>
                <w:szCs w:val="20"/>
              </w:rPr>
              <w:t>Functional Requirement</w:t>
            </w:r>
            <w:r>
              <w:rPr>
                <w:rFonts w:ascii="Arial" w:hAnsi="Arial" w:cs="Arial"/>
                <w:b/>
                <w:i/>
                <w:sz w:val="18"/>
                <w:szCs w:val="20"/>
              </w:rPr>
              <w:t>s</w:t>
            </w:r>
            <w:r w:rsidRPr="00630F1F">
              <w:rPr>
                <w:rFonts w:ascii="Arial" w:hAnsi="Arial" w:cs="Arial"/>
                <w:b/>
                <w:i/>
                <w:sz w:val="18"/>
                <w:szCs w:val="20"/>
              </w:rPr>
              <w:t>:</w:t>
            </w:r>
          </w:p>
          <w:p w:rsidR="00E83DB5" w:rsidRPr="00E83DB5" w:rsidRDefault="00E83DB5" w:rsidP="00335E6A">
            <w:pPr>
              <w:pStyle w:val="ListParagraph"/>
              <w:numPr>
                <w:ilvl w:val="0"/>
                <w:numId w:val="14"/>
              </w:numPr>
              <w:rPr>
                <w:rFonts w:ascii="Arial" w:hAnsi="Arial" w:cs="Arial"/>
                <w:b/>
                <w:sz w:val="18"/>
                <w:szCs w:val="20"/>
              </w:rPr>
            </w:pPr>
            <w:r w:rsidRPr="00E83DB5">
              <w:rPr>
                <w:rFonts w:ascii="Arial" w:hAnsi="Arial" w:cs="Arial"/>
                <w:sz w:val="18"/>
                <w:szCs w:val="20"/>
              </w:rPr>
              <w:t>Must have E</w:t>
            </w:r>
            <w:r>
              <w:rPr>
                <w:rFonts w:ascii="Arial" w:hAnsi="Arial" w:cs="Arial"/>
                <w:sz w:val="18"/>
                <w:szCs w:val="20"/>
              </w:rPr>
              <w:t>nterprise ID</w:t>
            </w:r>
          </w:p>
          <w:p w:rsidR="0023025E" w:rsidRPr="00092710" w:rsidRDefault="00E83DB5" w:rsidP="00335E6A">
            <w:pPr>
              <w:pStyle w:val="ListParagraph"/>
              <w:numPr>
                <w:ilvl w:val="0"/>
                <w:numId w:val="14"/>
              </w:numPr>
              <w:rPr>
                <w:rFonts w:ascii="Arial" w:hAnsi="Arial" w:cs="Arial"/>
                <w:b/>
                <w:sz w:val="18"/>
                <w:szCs w:val="20"/>
              </w:rPr>
            </w:pPr>
            <w:r w:rsidRPr="00E83DB5">
              <w:rPr>
                <w:rFonts w:ascii="Arial" w:hAnsi="Arial" w:cs="Arial"/>
                <w:sz w:val="18"/>
                <w:szCs w:val="20"/>
              </w:rPr>
              <w:t xml:space="preserve">Enterprise ID must have been manually added in User tool. </w:t>
            </w:r>
          </w:p>
          <w:p w:rsidR="00092710" w:rsidRPr="002C681B" w:rsidDel="00440119" w:rsidRDefault="00092710" w:rsidP="00335E6A">
            <w:pPr>
              <w:pStyle w:val="ListParagraph"/>
              <w:numPr>
                <w:ilvl w:val="0"/>
                <w:numId w:val="14"/>
              </w:numPr>
              <w:rPr>
                <w:del w:id="19" w:author="jmassud" w:date="2012-05-09T10:09:00Z"/>
                <w:rFonts w:ascii="Arial" w:hAnsi="Arial" w:cs="Arial"/>
                <w:b/>
                <w:sz w:val="18"/>
                <w:szCs w:val="20"/>
              </w:rPr>
            </w:pPr>
            <w:del w:id="20" w:author="jmassud" w:date="2012-05-09T10:09:00Z">
              <w:r w:rsidDel="00440119">
                <w:rPr>
                  <w:rFonts w:ascii="Arial" w:hAnsi="Arial" w:cs="Arial"/>
                  <w:sz w:val="18"/>
                  <w:szCs w:val="20"/>
                </w:rPr>
                <w:delText xml:space="preserve">Capability to save Log On in Oracle Enterprise Single Sign On Manager </w:delText>
              </w:r>
            </w:del>
          </w:p>
          <w:p w:rsidR="002C681B" w:rsidRPr="002C681B" w:rsidRDefault="00B36AE5" w:rsidP="00335E6A">
            <w:pPr>
              <w:pStyle w:val="ListParagraph"/>
              <w:numPr>
                <w:ilvl w:val="0"/>
                <w:numId w:val="14"/>
              </w:numPr>
              <w:rPr>
                <w:rFonts w:ascii="Arial" w:hAnsi="Arial" w:cs="Arial"/>
                <w:b/>
                <w:sz w:val="18"/>
                <w:szCs w:val="20"/>
              </w:rPr>
            </w:pPr>
            <w:r>
              <w:rPr>
                <w:rFonts w:ascii="Arial" w:hAnsi="Arial" w:cs="Arial"/>
                <w:sz w:val="18"/>
                <w:szCs w:val="20"/>
              </w:rPr>
              <w:t xml:space="preserve">Four </w:t>
            </w:r>
            <w:r w:rsidR="002C681B">
              <w:rPr>
                <w:rFonts w:ascii="Arial" w:hAnsi="Arial" w:cs="Arial"/>
                <w:sz w:val="18"/>
                <w:szCs w:val="20"/>
              </w:rPr>
              <w:t xml:space="preserve">levels of permissions </w:t>
            </w:r>
          </w:p>
          <w:p w:rsidR="000E7915" w:rsidRDefault="000E7915" w:rsidP="000E7915">
            <w:pPr>
              <w:pStyle w:val="ListParagraph"/>
              <w:numPr>
                <w:ilvl w:val="1"/>
                <w:numId w:val="28"/>
              </w:numPr>
              <w:rPr>
                <w:rFonts w:ascii="Arial" w:hAnsi="Arial" w:cs="Arial"/>
                <w:sz w:val="18"/>
              </w:rPr>
            </w:pPr>
            <w:r>
              <w:rPr>
                <w:rFonts w:ascii="Arial" w:hAnsi="Arial" w:cs="Arial"/>
                <w:sz w:val="18"/>
              </w:rPr>
              <w:t>Admin – super users, all permissions</w:t>
            </w:r>
          </w:p>
          <w:p w:rsidR="000E7915" w:rsidRDefault="000E7915" w:rsidP="000E7915">
            <w:pPr>
              <w:pStyle w:val="ListParagraph"/>
              <w:numPr>
                <w:ilvl w:val="1"/>
                <w:numId w:val="28"/>
              </w:numPr>
              <w:rPr>
                <w:rFonts w:ascii="Arial" w:hAnsi="Arial" w:cs="Arial"/>
                <w:sz w:val="18"/>
              </w:rPr>
            </w:pPr>
            <w:r>
              <w:rPr>
                <w:rFonts w:ascii="Arial" w:hAnsi="Arial" w:cs="Arial"/>
                <w:sz w:val="18"/>
              </w:rPr>
              <w:t>Moderator – middle level permissions</w:t>
            </w:r>
          </w:p>
          <w:p w:rsidR="002C681B" w:rsidRPr="0098054C" w:rsidRDefault="000E7915" w:rsidP="000E7915">
            <w:pPr>
              <w:pStyle w:val="ListParagraph"/>
              <w:numPr>
                <w:ilvl w:val="1"/>
                <w:numId w:val="28"/>
              </w:numPr>
              <w:rPr>
                <w:rFonts w:ascii="Arial" w:hAnsi="Arial" w:cs="Arial"/>
                <w:b/>
                <w:sz w:val="18"/>
                <w:szCs w:val="20"/>
              </w:rPr>
            </w:pPr>
            <w:r>
              <w:rPr>
                <w:rFonts w:ascii="Arial" w:hAnsi="Arial" w:cs="Arial"/>
                <w:sz w:val="18"/>
              </w:rPr>
              <w:t>Blogger – limited permissions</w:t>
            </w:r>
          </w:p>
          <w:p w:rsidR="0098054C" w:rsidRPr="00BD2907" w:rsidRDefault="0098054C" w:rsidP="000E7915">
            <w:pPr>
              <w:pStyle w:val="ListParagraph"/>
              <w:numPr>
                <w:ilvl w:val="1"/>
                <w:numId w:val="28"/>
              </w:numPr>
              <w:rPr>
                <w:rFonts w:ascii="Arial" w:hAnsi="Arial" w:cs="Arial"/>
                <w:b/>
                <w:sz w:val="18"/>
                <w:szCs w:val="20"/>
              </w:rPr>
            </w:pPr>
            <w:r>
              <w:rPr>
                <w:rFonts w:ascii="Arial" w:hAnsi="Arial" w:cs="Arial"/>
                <w:sz w:val="18"/>
              </w:rPr>
              <w:t>Expert – limited permissions to only Expert UI</w:t>
            </w:r>
            <w:r w:rsidR="00BD2907">
              <w:rPr>
                <w:rFonts w:ascii="Arial" w:hAnsi="Arial" w:cs="Arial"/>
                <w:sz w:val="18"/>
              </w:rPr>
              <w:t xml:space="preserve"> </w:t>
            </w:r>
          </w:p>
          <w:p w:rsidR="00DD56DC" w:rsidRDefault="00BD2907">
            <w:pPr>
              <w:pStyle w:val="ListParagraph"/>
              <w:numPr>
                <w:ilvl w:val="2"/>
                <w:numId w:val="28"/>
              </w:numPr>
              <w:rPr>
                <w:rFonts w:ascii="Arial" w:hAnsi="Arial" w:cs="Arial"/>
                <w:b/>
                <w:sz w:val="18"/>
                <w:szCs w:val="20"/>
              </w:rPr>
            </w:pPr>
            <w:r>
              <w:rPr>
                <w:rFonts w:ascii="Arial" w:hAnsi="Arial" w:cs="Arial"/>
                <w:sz w:val="18"/>
              </w:rPr>
              <w:t xml:space="preserve">This permission level should also be used for CCN team. </w:t>
            </w:r>
          </w:p>
        </w:tc>
      </w:tr>
    </w:tbl>
    <w:p w:rsidR="00607DCD" w:rsidRDefault="0023025E" w:rsidP="00607DCD">
      <w:pPr>
        <w:pStyle w:val="Heading2"/>
        <w:tabs>
          <w:tab w:val="clear" w:pos="1980"/>
        </w:tabs>
      </w:pPr>
      <w:bookmarkStart w:id="21" w:name="_Toc324318196"/>
      <w:r>
        <w:t>Dashboard</w:t>
      </w:r>
      <w:r w:rsidR="003736A6">
        <w:t xml:space="preserve"> </w:t>
      </w:r>
      <w:r w:rsidR="00607DCD">
        <w:t xml:space="preserve">– </w:t>
      </w:r>
      <w:del w:id="22" w:author="jmassud" w:date="2012-05-08T14:31:00Z">
        <w:r w:rsidR="00607DCD">
          <w:delText>P</w:delText>
        </w:r>
        <w:r w:rsidR="00932CDD">
          <w:delText>2</w:delText>
        </w:r>
      </w:del>
      <w:ins w:id="23" w:author="jmassud" w:date="2012-05-08T14:31:00Z">
        <w:r w:rsidR="00607DCD">
          <w:t>P</w:t>
        </w:r>
        <w:r w:rsidR="00DD56DC">
          <w:t>1</w:t>
        </w:r>
      </w:ins>
      <w:bookmarkEnd w:id="18"/>
      <w:bookmarkEnd w:id="2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25"/>
      </w:tblGrid>
      <w:tr w:rsidR="00607DCD" w:rsidRPr="001068D4" w:rsidTr="00484614">
        <w:tc>
          <w:tcPr>
            <w:tcW w:w="810" w:type="dxa"/>
            <w:shd w:val="clear" w:color="auto" w:fill="B6DDE8"/>
          </w:tcPr>
          <w:p w:rsidR="00607DCD" w:rsidRPr="001068D4" w:rsidRDefault="00607DCD" w:rsidP="00E52AC5">
            <w:pPr>
              <w:rPr>
                <w:rFonts w:ascii="Arial" w:hAnsi="Arial" w:cs="Arial"/>
                <w:b/>
                <w:sz w:val="18"/>
                <w:szCs w:val="20"/>
              </w:rPr>
            </w:pPr>
            <w:r w:rsidRPr="001068D4">
              <w:rPr>
                <w:rFonts w:ascii="Arial" w:hAnsi="Arial" w:cs="Arial"/>
                <w:b/>
                <w:sz w:val="18"/>
                <w:szCs w:val="20"/>
              </w:rPr>
              <w:t>Req #</w:t>
            </w:r>
          </w:p>
        </w:tc>
        <w:tc>
          <w:tcPr>
            <w:tcW w:w="8725" w:type="dxa"/>
            <w:shd w:val="clear" w:color="auto" w:fill="B6DDE8"/>
          </w:tcPr>
          <w:p w:rsidR="00607DCD" w:rsidRPr="001068D4" w:rsidRDefault="00607DCD" w:rsidP="009426B4">
            <w:pPr>
              <w:rPr>
                <w:rFonts w:ascii="Arial" w:hAnsi="Arial" w:cs="Arial"/>
                <w:b/>
                <w:sz w:val="18"/>
                <w:szCs w:val="20"/>
              </w:rPr>
            </w:pPr>
            <w:r w:rsidRPr="001068D4">
              <w:rPr>
                <w:rFonts w:ascii="Arial" w:hAnsi="Arial" w:cs="Arial"/>
                <w:b/>
                <w:sz w:val="18"/>
                <w:szCs w:val="20"/>
              </w:rPr>
              <w:t xml:space="preserve">Description  </w:t>
            </w:r>
          </w:p>
        </w:tc>
      </w:tr>
      <w:tr w:rsidR="00607DCD" w:rsidRPr="001068D4" w:rsidTr="00484614">
        <w:tc>
          <w:tcPr>
            <w:tcW w:w="810" w:type="dxa"/>
          </w:tcPr>
          <w:p w:rsidR="00607DCD" w:rsidRPr="001068D4" w:rsidRDefault="0023025E" w:rsidP="009426B4">
            <w:pPr>
              <w:rPr>
                <w:rFonts w:ascii="Arial" w:hAnsi="Arial" w:cs="Arial"/>
                <w:sz w:val="18"/>
                <w:szCs w:val="20"/>
              </w:rPr>
            </w:pPr>
            <w:r>
              <w:rPr>
                <w:rFonts w:ascii="Arial" w:hAnsi="Arial" w:cs="Arial"/>
                <w:sz w:val="18"/>
                <w:szCs w:val="20"/>
              </w:rPr>
              <w:t>3.2</w:t>
            </w:r>
          </w:p>
        </w:tc>
        <w:tc>
          <w:tcPr>
            <w:tcW w:w="8725" w:type="dxa"/>
          </w:tcPr>
          <w:p w:rsidR="00607DCD" w:rsidRDefault="00722F80" w:rsidP="00607DCD">
            <w:pPr>
              <w:rPr>
                <w:rFonts w:ascii="Arial" w:hAnsi="Arial" w:cs="Arial"/>
                <w:sz w:val="18"/>
              </w:rPr>
            </w:pPr>
            <w:r>
              <w:rPr>
                <w:rFonts w:ascii="Arial" w:hAnsi="Arial" w:cs="Arial"/>
                <w:sz w:val="18"/>
              </w:rPr>
              <w:t>Default landing page after signing into the Communities moderation tool displaying</w:t>
            </w:r>
            <w:ins w:id="24" w:author="jmassud" w:date="2012-05-09T10:13:00Z">
              <w:r w:rsidR="00440119">
                <w:rPr>
                  <w:rFonts w:ascii="Arial" w:hAnsi="Arial" w:cs="Arial"/>
                  <w:sz w:val="18"/>
                </w:rPr>
                <w:t xml:space="preserve"> widgets based on user </w:t>
              </w:r>
              <w:r w:rsidR="00440119">
                <w:rPr>
                  <w:rFonts w:ascii="Arial" w:hAnsi="Arial" w:cs="Arial"/>
                  <w:sz w:val="18"/>
                </w:rPr>
                <w:lastRenderedPageBreak/>
                <w:t>roles</w:t>
              </w:r>
            </w:ins>
          </w:p>
          <w:p w:rsidR="00440119" w:rsidRDefault="00440119" w:rsidP="00722F80">
            <w:pPr>
              <w:pStyle w:val="ListParagraph"/>
              <w:numPr>
                <w:ilvl w:val="0"/>
                <w:numId w:val="33"/>
              </w:numPr>
              <w:rPr>
                <w:ins w:id="25" w:author="jmassud" w:date="2012-05-09T10:13:00Z"/>
                <w:rFonts w:ascii="Arial" w:hAnsi="Arial" w:cs="Arial"/>
                <w:sz w:val="18"/>
              </w:rPr>
            </w:pPr>
            <w:ins w:id="26" w:author="jmassud" w:date="2012-05-09T10:13:00Z">
              <w:r>
                <w:rPr>
                  <w:rFonts w:ascii="Arial" w:hAnsi="Arial" w:cs="Arial"/>
                  <w:sz w:val="18"/>
                </w:rPr>
                <w:t xml:space="preserve">Eg: </w:t>
              </w:r>
            </w:ins>
          </w:p>
          <w:p w:rsidR="004C4E5F" w:rsidRDefault="00722F80" w:rsidP="004C4E5F">
            <w:pPr>
              <w:pStyle w:val="ListParagraph"/>
              <w:numPr>
                <w:ilvl w:val="1"/>
                <w:numId w:val="33"/>
              </w:numPr>
              <w:rPr>
                <w:rFonts w:ascii="Arial" w:hAnsi="Arial" w:cs="Arial"/>
                <w:sz w:val="18"/>
              </w:rPr>
              <w:pPrChange w:id="27" w:author="jmassud" w:date="2012-05-09T10:13:00Z">
                <w:pPr>
                  <w:pStyle w:val="ListParagraph"/>
                  <w:numPr>
                    <w:numId w:val="33"/>
                  </w:numPr>
                  <w:ind w:hanging="360"/>
                </w:pPr>
              </w:pPrChange>
            </w:pPr>
            <w:r>
              <w:rPr>
                <w:rFonts w:ascii="Arial" w:hAnsi="Arial" w:cs="Arial"/>
                <w:sz w:val="18"/>
              </w:rPr>
              <w:t>Comments</w:t>
            </w:r>
          </w:p>
          <w:p w:rsidR="004C4E5F" w:rsidRDefault="00722F80" w:rsidP="004C4E5F">
            <w:pPr>
              <w:pStyle w:val="ListParagraph"/>
              <w:numPr>
                <w:ilvl w:val="2"/>
                <w:numId w:val="33"/>
              </w:numPr>
              <w:rPr>
                <w:rFonts w:ascii="Arial" w:hAnsi="Arial" w:cs="Arial"/>
                <w:sz w:val="18"/>
              </w:rPr>
              <w:pPrChange w:id="28" w:author="jmassud" w:date="2012-05-09T10:13:00Z">
                <w:pPr>
                  <w:pStyle w:val="ListParagraph"/>
                  <w:numPr>
                    <w:ilvl w:val="1"/>
                    <w:numId w:val="33"/>
                  </w:numPr>
                  <w:ind w:left="1440" w:hanging="360"/>
                </w:pPr>
              </w:pPrChange>
            </w:pPr>
            <w:r>
              <w:rPr>
                <w:rFonts w:ascii="Arial" w:hAnsi="Arial" w:cs="Arial"/>
                <w:sz w:val="18"/>
              </w:rPr>
              <w:t xml:space="preserve">Last 5 comments </w:t>
            </w:r>
            <w:del w:id="29" w:author="jmassud" w:date="2012-05-09T10:11:00Z">
              <w:r w:rsidRPr="00722F80" w:rsidDel="00440119">
                <w:rPr>
                  <w:rFonts w:ascii="Arial" w:hAnsi="Arial" w:cs="Arial"/>
                  <w:sz w:val="18"/>
                </w:rPr>
                <w:delText>(</w:delText>
              </w:r>
              <w:r w:rsidRPr="00722F80" w:rsidDel="00440119">
                <w:rPr>
                  <w:rFonts w:ascii="Arial" w:hAnsi="Arial" w:cs="Arial"/>
                  <w:b/>
                  <w:sz w:val="18"/>
                </w:rPr>
                <w:delText>Functional Requirement:</w:delText>
              </w:r>
              <w:r w:rsidRPr="00722F80" w:rsidDel="00440119">
                <w:rPr>
                  <w:rFonts w:ascii="Arial" w:hAnsi="Arial" w:cs="Arial"/>
                  <w:sz w:val="18"/>
                </w:rPr>
                <w:delText xml:space="preserve"> differentiating between read and unread)</w:delText>
              </w:r>
            </w:del>
          </w:p>
          <w:p w:rsidR="004C4E5F" w:rsidRDefault="00722F80" w:rsidP="004C4E5F">
            <w:pPr>
              <w:pStyle w:val="ListParagraph"/>
              <w:numPr>
                <w:ilvl w:val="2"/>
                <w:numId w:val="33"/>
              </w:numPr>
              <w:rPr>
                <w:rFonts w:ascii="Arial" w:hAnsi="Arial" w:cs="Arial"/>
                <w:sz w:val="18"/>
              </w:rPr>
              <w:pPrChange w:id="30" w:author="jmassud" w:date="2012-05-09T10:13:00Z">
                <w:pPr>
                  <w:pStyle w:val="ListParagraph"/>
                  <w:numPr>
                    <w:ilvl w:val="1"/>
                    <w:numId w:val="33"/>
                  </w:numPr>
                  <w:ind w:left="1440" w:hanging="360"/>
                </w:pPr>
              </w:pPrChange>
            </w:pPr>
            <w:r>
              <w:rPr>
                <w:rFonts w:ascii="Arial" w:hAnsi="Arial" w:cs="Arial"/>
                <w:sz w:val="18"/>
              </w:rPr>
              <w:t>Flagged</w:t>
            </w:r>
          </w:p>
          <w:p w:rsidR="004C4E5F" w:rsidRPr="004C4E5F" w:rsidRDefault="00722F80" w:rsidP="004C4E5F">
            <w:pPr>
              <w:pStyle w:val="ListParagraph"/>
              <w:numPr>
                <w:ilvl w:val="2"/>
                <w:numId w:val="33"/>
              </w:numPr>
              <w:rPr>
                <w:ins w:id="31" w:author="jmassud" w:date="2012-05-09T10:12:00Z"/>
                <w:rFonts w:ascii="Arial" w:hAnsi="Arial" w:cs="Arial"/>
                <w:sz w:val="18"/>
                <w:rPrChange w:id="32" w:author="jmassud" w:date="2012-05-09T10:12:00Z">
                  <w:rPr>
                    <w:ins w:id="33" w:author="jmassud" w:date="2012-05-09T10:12:00Z"/>
                    <w:rFonts w:ascii="Arial" w:hAnsi="Arial" w:cs="Arial"/>
                    <w:b/>
                    <w:sz w:val="18"/>
                  </w:rPr>
                </w:rPrChange>
              </w:rPr>
              <w:pPrChange w:id="34" w:author="jmassud" w:date="2012-05-09T10:13:00Z">
                <w:pPr>
                  <w:pStyle w:val="ListParagraph"/>
                  <w:numPr>
                    <w:ilvl w:val="1"/>
                    <w:numId w:val="33"/>
                  </w:numPr>
                  <w:ind w:left="1440" w:hanging="360"/>
                </w:pPr>
              </w:pPrChange>
            </w:pPr>
            <w:r>
              <w:rPr>
                <w:rFonts w:ascii="Arial" w:hAnsi="Arial" w:cs="Arial"/>
                <w:sz w:val="18"/>
              </w:rPr>
              <w:t xml:space="preserve">See All link takes to comments page in tool </w:t>
            </w:r>
            <w:r w:rsidRPr="00722F80">
              <w:rPr>
                <w:rFonts w:ascii="Arial" w:hAnsi="Arial" w:cs="Arial"/>
                <w:b/>
                <w:sz w:val="18"/>
              </w:rPr>
              <w:t xml:space="preserve"> (3.4.</w:t>
            </w:r>
            <w:r w:rsidR="007D7882">
              <w:rPr>
                <w:rFonts w:ascii="Arial" w:hAnsi="Arial" w:cs="Arial"/>
                <w:b/>
                <w:sz w:val="18"/>
              </w:rPr>
              <w:t>2</w:t>
            </w:r>
            <w:r w:rsidRPr="00722F80">
              <w:rPr>
                <w:rFonts w:ascii="Arial" w:hAnsi="Arial" w:cs="Arial"/>
                <w:b/>
                <w:sz w:val="18"/>
              </w:rPr>
              <w:t>)</w:t>
            </w:r>
          </w:p>
          <w:p w:rsidR="00440119" w:rsidRPr="00440119" w:rsidRDefault="004C4E5F" w:rsidP="00440119">
            <w:pPr>
              <w:pStyle w:val="ListParagraph"/>
              <w:numPr>
                <w:ilvl w:val="1"/>
                <w:numId w:val="33"/>
              </w:numPr>
              <w:rPr>
                <w:rFonts w:ascii="Arial" w:hAnsi="Arial" w:cs="Arial"/>
                <w:sz w:val="18"/>
              </w:rPr>
            </w:pPr>
            <w:ins w:id="35" w:author="jmassud" w:date="2012-05-09T10:12:00Z">
              <w:r w:rsidRPr="004C4E5F">
                <w:rPr>
                  <w:rFonts w:ascii="Arial" w:hAnsi="Arial" w:cs="Arial"/>
                  <w:sz w:val="18"/>
                  <w:rPrChange w:id="36" w:author="jmassud" w:date="2012-05-09T10:12:00Z">
                    <w:rPr>
                      <w:rFonts w:ascii="Arial" w:hAnsi="Arial" w:cs="Arial"/>
                      <w:b/>
                      <w:sz w:val="18"/>
                    </w:rPr>
                  </w:rPrChange>
                </w:rPr>
                <w:t>Outstanding Q&amp;A</w:t>
              </w:r>
            </w:ins>
          </w:p>
          <w:p w:rsidR="004C4E5F" w:rsidRDefault="00722F80" w:rsidP="004C4E5F">
            <w:pPr>
              <w:pStyle w:val="ListParagraph"/>
              <w:numPr>
                <w:ilvl w:val="1"/>
                <w:numId w:val="33"/>
              </w:numPr>
              <w:rPr>
                <w:rFonts w:ascii="Arial" w:hAnsi="Arial" w:cs="Arial"/>
                <w:sz w:val="18"/>
              </w:rPr>
              <w:pPrChange w:id="37" w:author="jmassud" w:date="2012-05-09T10:13:00Z">
                <w:pPr>
                  <w:pStyle w:val="ListParagraph"/>
                  <w:numPr>
                    <w:numId w:val="33"/>
                  </w:numPr>
                  <w:ind w:hanging="360"/>
                </w:pPr>
              </w:pPrChange>
            </w:pPr>
            <w:r>
              <w:rPr>
                <w:rFonts w:ascii="Arial" w:hAnsi="Arial" w:cs="Arial"/>
                <w:sz w:val="18"/>
              </w:rPr>
              <w:t xml:space="preserve">Number of items flagged for concern </w:t>
            </w:r>
            <w:r>
              <w:rPr>
                <w:rFonts w:ascii="Arial" w:hAnsi="Arial" w:cs="Arial"/>
                <w:b/>
                <w:sz w:val="18"/>
              </w:rPr>
              <w:t>(3.4.</w:t>
            </w:r>
            <w:r w:rsidR="007D7882">
              <w:rPr>
                <w:rFonts w:ascii="Arial" w:hAnsi="Arial" w:cs="Arial"/>
                <w:b/>
                <w:sz w:val="18"/>
              </w:rPr>
              <w:t>4</w:t>
            </w:r>
            <w:r w:rsidRPr="00722F80">
              <w:rPr>
                <w:rFonts w:ascii="Arial" w:hAnsi="Arial" w:cs="Arial"/>
                <w:b/>
                <w:sz w:val="18"/>
              </w:rPr>
              <w:t>)</w:t>
            </w:r>
          </w:p>
        </w:tc>
      </w:tr>
    </w:tbl>
    <w:p w:rsidR="003075F8" w:rsidRDefault="0023025E" w:rsidP="003075F8">
      <w:pPr>
        <w:pStyle w:val="Heading2"/>
      </w:pPr>
      <w:bookmarkStart w:id="38" w:name="_Toc324318197"/>
      <w:r>
        <w:lastRenderedPageBreak/>
        <w:t xml:space="preserve">CMS </w:t>
      </w:r>
      <w:r w:rsidR="003075F8">
        <w:t>– P1</w:t>
      </w:r>
      <w:bookmarkEnd w:id="3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397072" w:rsidRPr="001068D4" w:rsidTr="0023025E">
        <w:tc>
          <w:tcPr>
            <w:tcW w:w="810" w:type="dxa"/>
            <w:shd w:val="clear" w:color="auto" w:fill="B6DDE8"/>
          </w:tcPr>
          <w:p w:rsidR="00397072" w:rsidRPr="001068D4" w:rsidRDefault="00397072" w:rsidP="0023025E">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397072" w:rsidRPr="001068D4" w:rsidRDefault="00397072" w:rsidP="0023025E">
            <w:pPr>
              <w:rPr>
                <w:rFonts w:ascii="Arial" w:hAnsi="Arial" w:cs="Arial"/>
                <w:b/>
                <w:sz w:val="18"/>
                <w:szCs w:val="20"/>
              </w:rPr>
            </w:pPr>
            <w:r w:rsidRPr="001068D4">
              <w:rPr>
                <w:rFonts w:ascii="Arial" w:hAnsi="Arial" w:cs="Arial"/>
                <w:b/>
                <w:sz w:val="18"/>
                <w:szCs w:val="20"/>
              </w:rPr>
              <w:t xml:space="preserve">Description  </w:t>
            </w:r>
          </w:p>
        </w:tc>
      </w:tr>
      <w:tr w:rsidR="00397072" w:rsidRPr="001068D4" w:rsidTr="00551E9D">
        <w:tc>
          <w:tcPr>
            <w:tcW w:w="810" w:type="dxa"/>
          </w:tcPr>
          <w:p w:rsidR="00397072" w:rsidRPr="001068D4" w:rsidRDefault="0023025E" w:rsidP="003075F8">
            <w:pPr>
              <w:rPr>
                <w:rFonts w:ascii="Arial" w:hAnsi="Arial" w:cs="Arial"/>
                <w:sz w:val="18"/>
                <w:szCs w:val="20"/>
              </w:rPr>
            </w:pPr>
            <w:r>
              <w:rPr>
                <w:rFonts w:ascii="Arial" w:hAnsi="Arial" w:cs="Arial"/>
                <w:sz w:val="18"/>
                <w:szCs w:val="20"/>
              </w:rPr>
              <w:t>3.3</w:t>
            </w:r>
            <w:r w:rsidR="00092710">
              <w:rPr>
                <w:rFonts w:ascii="Arial" w:hAnsi="Arial" w:cs="Arial"/>
                <w:sz w:val="18"/>
                <w:szCs w:val="20"/>
              </w:rPr>
              <w:t>.1</w:t>
            </w:r>
          </w:p>
        </w:tc>
        <w:tc>
          <w:tcPr>
            <w:tcW w:w="8730" w:type="dxa"/>
          </w:tcPr>
          <w:p w:rsidR="00092710" w:rsidRPr="003C3132" w:rsidRDefault="00092710" w:rsidP="0023025E">
            <w:pPr>
              <w:rPr>
                <w:rFonts w:ascii="Arial" w:hAnsi="Arial" w:cs="Arial"/>
                <w:b/>
                <w:sz w:val="18"/>
              </w:rPr>
            </w:pPr>
            <w:r w:rsidRPr="003C3132">
              <w:rPr>
                <w:rFonts w:ascii="Arial" w:hAnsi="Arial" w:cs="Arial"/>
                <w:b/>
                <w:sz w:val="18"/>
              </w:rPr>
              <w:t>Homepage</w:t>
            </w:r>
            <w:r w:rsidR="002C681B">
              <w:rPr>
                <w:rFonts w:ascii="Arial" w:hAnsi="Arial" w:cs="Arial"/>
                <w:b/>
                <w:sz w:val="18"/>
              </w:rPr>
              <w:t xml:space="preserve"> (Admin / Moderator) </w:t>
            </w:r>
          </w:p>
          <w:p w:rsidR="00092710" w:rsidRDefault="002C681B" w:rsidP="00335E6A">
            <w:pPr>
              <w:pStyle w:val="ListParagraph"/>
              <w:numPr>
                <w:ilvl w:val="0"/>
                <w:numId w:val="17"/>
              </w:numPr>
              <w:rPr>
                <w:rFonts w:ascii="Arial" w:hAnsi="Arial" w:cs="Arial"/>
                <w:sz w:val="18"/>
              </w:rPr>
            </w:pPr>
            <w:r>
              <w:rPr>
                <w:rFonts w:ascii="Arial" w:hAnsi="Arial" w:cs="Arial"/>
                <w:sz w:val="18"/>
              </w:rPr>
              <w:t>U</w:t>
            </w:r>
            <w:r w:rsidR="00092710">
              <w:rPr>
                <w:rFonts w:ascii="Arial" w:hAnsi="Arial" w:cs="Arial"/>
                <w:sz w:val="18"/>
              </w:rPr>
              <w:t>ses this area to feature items</w:t>
            </w:r>
            <w:r w:rsidR="003567CD">
              <w:rPr>
                <w:rFonts w:ascii="Arial" w:hAnsi="Arial" w:cs="Arial"/>
                <w:sz w:val="18"/>
              </w:rPr>
              <w:t xml:space="preserve"> within modules on</w:t>
            </w:r>
            <w:r w:rsidR="00092710">
              <w:rPr>
                <w:rFonts w:ascii="Arial" w:hAnsi="Arial" w:cs="Arial"/>
                <w:sz w:val="18"/>
              </w:rPr>
              <w:t xml:space="preserve"> the Guest User Homepage</w:t>
            </w:r>
          </w:p>
          <w:p w:rsidR="00092710" w:rsidRDefault="00092710" w:rsidP="00335E6A">
            <w:pPr>
              <w:pStyle w:val="ListParagraph"/>
              <w:numPr>
                <w:ilvl w:val="1"/>
                <w:numId w:val="17"/>
              </w:numPr>
              <w:rPr>
                <w:rFonts w:ascii="Arial" w:hAnsi="Arial" w:cs="Arial"/>
                <w:sz w:val="18"/>
              </w:rPr>
            </w:pPr>
            <w:r>
              <w:rPr>
                <w:rFonts w:ascii="Arial" w:hAnsi="Arial" w:cs="Arial"/>
                <w:sz w:val="18"/>
              </w:rPr>
              <w:t xml:space="preserve">Featured Blog Posts </w:t>
            </w:r>
          </w:p>
          <w:p w:rsidR="001763CE" w:rsidRDefault="00E97721" w:rsidP="001763CE">
            <w:pPr>
              <w:pStyle w:val="ListParagraph"/>
              <w:numPr>
                <w:ilvl w:val="2"/>
                <w:numId w:val="17"/>
              </w:numPr>
              <w:rPr>
                <w:rFonts w:ascii="Arial" w:hAnsi="Arial" w:cs="Arial"/>
                <w:sz w:val="18"/>
              </w:rPr>
            </w:pPr>
            <w:r>
              <w:rPr>
                <w:rFonts w:ascii="Arial" w:hAnsi="Arial" w:cs="Arial"/>
                <w:sz w:val="18"/>
              </w:rPr>
              <w:t>Default to most current</w:t>
            </w:r>
            <w:r w:rsidR="001763CE">
              <w:rPr>
                <w:rFonts w:ascii="Arial" w:hAnsi="Arial" w:cs="Arial"/>
                <w:sz w:val="18"/>
              </w:rPr>
              <w:t xml:space="preserve"> </w:t>
            </w:r>
          </w:p>
          <w:p w:rsidR="00092710" w:rsidRDefault="00092710" w:rsidP="00335E6A">
            <w:pPr>
              <w:pStyle w:val="ListParagraph"/>
              <w:numPr>
                <w:ilvl w:val="1"/>
                <w:numId w:val="17"/>
              </w:numPr>
              <w:rPr>
                <w:rFonts w:ascii="Arial" w:hAnsi="Arial" w:cs="Arial"/>
                <w:sz w:val="18"/>
              </w:rPr>
            </w:pPr>
            <w:r>
              <w:rPr>
                <w:rFonts w:ascii="Arial" w:hAnsi="Arial" w:cs="Arial"/>
                <w:sz w:val="18"/>
              </w:rPr>
              <w:t>Featured Q&amp;A</w:t>
            </w:r>
          </w:p>
          <w:p w:rsidR="00092710" w:rsidRDefault="00092710" w:rsidP="00335E6A">
            <w:pPr>
              <w:pStyle w:val="ListParagraph"/>
              <w:numPr>
                <w:ilvl w:val="1"/>
                <w:numId w:val="17"/>
              </w:numPr>
              <w:rPr>
                <w:rFonts w:ascii="Arial" w:hAnsi="Arial" w:cs="Arial"/>
                <w:sz w:val="18"/>
              </w:rPr>
            </w:pPr>
            <w:r>
              <w:rPr>
                <w:rFonts w:ascii="Arial" w:hAnsi="Arial" w:cs="Arial"/>
                <w:sz w:val="18"/>
              </w:rPr>
              <w:t xml:space="preserve">Featured </w:t>
            </w:r>
            <w:r w:rsidR="00BD2907">
              <w:rPr>
                <w:rFonts w:ascii="Arial" w:hAnsi="Arial" w:cs="Arial"/>
                <w:sz w:val="18"/>
              </w:rPr>
              <w:t xml:space="preserve">Business </w:t>
            </w:r>
            <w:r>
              <w:rPr>
                <w:rFonts w:ascii="Arial" w:hAnsi="Arial" w:cs="Arial"/>
                <w:sz w:val="18"/>
              </w:rPr>
              <w:t xml:space="preserve">Members </w:t>
            </w:r>
            <w:r w:rsidR="00BD2907" w:rsidRPr="003229C0">
              <w:rPr>
                <w:rFonts w:ascii="Arial" w:hAnsi="Arial" w:cs="Arial"/>
                <w:sz w:val="18"/>
                <w:szCs w:val="20"/>
              </w:rPr>
              <w:t>on duty – updateable through CMS; assign admin rights to update to agents</w:t>
            </w:r>
            <w:r w:rsidR="00BD2907">
              <w:rPr>
                <w:rFonts w:ascii="Arial" w:hAnsi="Arial" w:cs="Arial"/>
                <w:sz w:val="18"/>
                <w:szCs w:val="20"/>
              </w:rPr>
              <w:t>, displays who is “on duty” on homepage.</w:t>
            </w:r>
          </w:p>
          <w:p w:rsidR="000C107B" w:rsidRPr="000C107B" w:rsidRDefault="000C107B" w:rsidP="00335E6A">
            <w:pPr>
              <w:pStyle w:val="ListParagraph"/>
              <w:numPr>
                <w:ilvl w:val="1"/>
                <w:numId w:val="17"/>
              </w:numPr>
              <w:rPr>
                <w:rFonts w:ascii="Arial" w:hAnsi="Arial" w:cs="Arial"/>
                <w:sz w:val="18"/>
              </w:rPr>
            </w:pPr>
            <w:r>
              <w:rPr>
                <w:rFonts w:ascii="Arial" w:hAnsi="Arial" w:cs="Arial"/>
                <w:sz w:val="18"/>
                <w:szCs w:val="20"/>
              </w:rPr>
              <w:t xml:space="preserve">Promotional Feature in Navigation bar </w:t>
            </w:r>
          </w:p>
          <w:p w:rsidR="000C107B" w:rsidRPr="00440119" w:rsidRDefault="000C107B" w:rsidP="000C107B">
            <w:pPr>
              <w:pStyle w:val="ListParagraph"/>
              <w:numPr>
                <w:ilvl w:val="2"/>
                <w:numId w:val="17"/>
              </w:numPr>
              <w:rPr>
                <w:ins w:id="39" w:author="jmassud" w:date="2012-05-09T10:15:00Z"/>
                <w:rFonts w:ascii="Arial" w:hAnsi="Arial" w:cs="Arial"/>
                <w:sz w:val="18"/>
              </w:rPr>
            </w:pPr>
            <w:r>
              <w:rPr>
                <w:rFonts w:ascii="Arial" w:hAnsi="Arial" w:cs="Arial"/>
                <w:sz w:val="18"/>
                <w:szCs w:val="20"/>
              </w:rPr>
              <w:t xml:space="preserve">Moderator / Admin </w:t>
            </w:r>
            <w:r w:rsidRPr="00813187">
              <w:rPr>
                <w:rFonts w:ascii="Arial" w:hAnsi="Arial" w:cs="Arial"/>
                <w:sz w:val="18"/>
                <w:szCs w:val="20"/>
              </w:rPr>
              <w:t>link</w:t>
            </w:r>
            <w:r>
              <w:rPr>
                <w:rFonts w:ascii="Arial" w:hAnsi="Arial" w:cs="Arial"/>
                <w:sz w:val="18"/>
                <w:szCs w:val="20"/>
              </w:rPr>
              <w:t>s to any part of the site that he</w:t>
            </w:r>
            <w:r w:rsidRPr="00813187">
              <w:rPr>
                <w:rFonts w:ascii="Arial" w:hAnsi="Arial" w:cs="Arial"/>
                <w:sz w:val="18"/>
                <w:szCs w:val="20"/>
              </w:rPr>
              <w:t xml:space="preserve"> wants highl</w:t>
            </w:r>
            <w:r>
              <w:rPr>
                <w:rFonts w:ascii="Arial" w:hAnsi="Arial" w:cs="Arial"/>
                <w:sz w:val="18"/>
                <w:szCs w:val="20"/>
              </w:rPr>
              <w:t xml:space="preserve">ighted. Text is input by Moderator / Admin. </w:t>
            </w:r>
          </w:p>
          <w:p w:rsidR="004C4E5F" w:rsidRDefault="004C4E5F" w:rsidP="004C4E5F">
            <w:pPr>
              <w:pStyle w:val="ListParagraph"/>
              <w:ind w:left="2160"/>
              <w:rPr>
                <w:rFonts w:ascii="Arial" w:hAnsi="Arial" w:cs="Arial"/>
                <w:sz w:val="18"/>
              </w:rPr>
              <w:pPrChange w:id="40" w:author="jmassud" w:date="2012-05-09T10:15:00Z">
                <w:pPr>
                  <w:pStyle w:val="ListParagraph"/>
                  <w:numPr>
                    <w:ilvl w:val="2"/>
                    <w:numId w:val="17"/>
                  </w:numPr>
                  <w:ind w:left="2160" w:hanging="360"/>
                </w:pPr>
              </w:pPrChange>
            </w:pPr>
          </w:p>
          <w:p w:rsidR="00092710" w:rsidRDefault="002C681B" w:rsidP="00335E6A">
            <w:pPr>
              <w:pStyle w:val="ListParagraph"/>
              <w:numPr>
                <w:ilvl w:val="0"/>
                <w:numId w:val="17"/>
              </w:numPr>
              <w:rPr>
                <w:rFonts w:ascii="Arial" w:hAnsi="Arial" w:cs="Arial"/>
                <w:sz w:val="18"/>
              </w:rPr>
            </w:pPr>
            <w:r>
              <w:rPr>
                <w:rFonts w:ascii="Arial" w:hAnsi="Arial" w:cs="Arial"/>
                <w:sz w:val="18"/>
              </w:rPr>
              <w:t>S</w:t>
            </w:r>
            <w:r w:rsidR="003567CD">
              <w:rPr>
                <w:rFonts w:ascii="Arial" w:hAnsi="Arial" w:cs="Arial"/>
                <w:sz w:val="18"/>
              </w:rPr>
              <w:t>ees list of content to add each module. Def</w:t>
            </w:r>
            <w:r w:rsidR="00844C55">
              <w:rPr>
                <w:rFonts w:ascii="Arial" w:hAnsi="Arial" w:cs="Arial"/>
                <w:sz w:val="18"/>
              </w:rPr>
              <w:t>ault view is newest to oldest. Searchable and s</w:t>
            </w:r>
            <w:r w:rsidR="003567CD">
              <w:rPr>
                <w:rFonts w:ascii="Arial" w:hAnsi="Arial" w:cs="Arial"/>
                <w:sz w:val="18"/>
              </w:rPr>
              <w:t xml:space="preserve">ortable by: </w:t>
            </w:r>
          </w:p>
          <w:p w:rsidR="003567CD" w:rsidRDefault="00BD2907" w:rsidP="00335E6A">
            <w:pPr>
              <w:pStyle w:val="ListParagraph"/>
              <w:numPr>
                <w:ilvl w:val="1"/>
                <w:numId w:val="17"/>
              </w:numPr>
              <w:rPr>
                <w:rFonts w:ascii="Arial" w:hAnsi="Arial" w:cs="Arial"/>
                <w:sz w:val="18"/>
              </w:rPr>
            </w:pPr>
            <w:r>
              <w:rPr>
                <w:rFonts w:ascii="Arial" w:hAnsi="Arial" w:cs="Arial"/>
                <w:sz w:val="18"/>
              </w:rPr>
              <w:t>Category Page</w:t>
            </w:r>
          </w:p>
          <w:p w:rsidR="003567CD" w:rsidRDefault="003567CD" w:rsidP="00335E6A">
            <w:pPr>
              <w:pStyle w:val="ListParagraph"/>
              <w:numPr>
                <w:ilvl w:val="1"/>
                <w:numId w:val="17"/>
              </w:numPr>
              <w:rPr>
                <w:rFonts w:ascii="Arial" w:hAnsi="Arial" w:cs="Arial"/>
                <w:sz w:val="18"/>
              </w:rPr>
            </w:pPr>
            <w:r>
              <w:rPr>
                <w:rFonts w:ascii="Arial" w:hAnsi="Arial" w:cs="Arial"/>
                <w:sz w:val="18"/>
              </w:rPr>
              <w:t>Author</w:t>
            </w:r>
          </w:p>
          <w:p w:rsidR="003567CD" w:rsidRDefault="003567CD" w:rsidP="00335E6A">
            <w:pPr>
              <w:pStyle w:val="ListParagraph"/>
              <w:numPr>
                <w:ilvl w:val="1"/>
                <w:numId w:val="17"/>
              </w:numPr>
              <w:rPr>
                <w:rFonts w:ascii="Arial" w:hAnsi="Arial" w:cs="Arial"/>
                <w:sz w:val="18"/>
              </w:rPr>
            </w:pPr>
            <w:r>
              <w:rPr>
                <w:rFonts w:ascii="Arial" w:hAnsi="Arial" w:cs="Arial"/>
                <w:sz w:val="18"/>
              </w:rPr>
              <w:t>Tags</w:t>
            </w:r>
          </w:p>
          <w:p w:rsidR="003567CD" w:rsidRDefault="003567CD" w:rsidP="00335E6A">
            <w:pPr>
              <w:pStyle w:val="ListParagraph"/>
              <w:numPr>
                <w:ilvl w:val="1"/>
                <w:numId w:val="17"/>
              </w:numPr>
              <w:rPr>
                <w:ins w:id="41" w:author="jmassud" w:date="2012-05-09T10:16:00Z"/>
                <w:rFonts w:ascii="Arial" w:hAnsi="Arial" w:cs="Arial"/>
                <w:sz w:val="18"/>
              </w:rPr>
            </w:pPr>
            <w:r>
              <w:rPr>
                <w:rFonts w:ascii="Arial" w:hAnsi="Arial" w:cs="Arial"/>
                <w:sz w:val="18"/>
              </w:rPr>
              <w:t>Most read</w:t>
            </w:r>
            <w:ins w:id="42" w:author="jmassud" w:date="2012-05-09T10:15:00Z">
              <w:r w:rsidR="00440119">
                <w:rPr>
                  <w:rFonts w:ascii="Arial" w:hAnsi="Arial" w:cs="Arial"/>
                  <w:sz w:val="18"/>
                </w:rPr>
                <w:t xml:space="preserve"> (Use Omniture Analytics) </w:t>
              </w:r>
            </w:ins>
          </w:p>
          <w:p w:rsidR="004C4E5F" w:rsidRDefault="00DF4D88" w:rsidP="004C4E5F">
            <w:pPr>
              <w:pStyle w:val="ListParagraph"/>
              <w:numPr>
                <w:ilvl w:val="2"/>
                <w:numId w:val="17"/>
              </w:numPr>
              <w:rPr>
                <w:rFonts w:ascii="Arial" w:hAnsi="Arial" w:cs="Arial"/>
                <w:sz w:val="18"/>
              </w:rPr>
              <w:pPrChange w:id="43" w:author="jmassud" w:date="2012-05-09T10:17:00Z">
                <w:pPr>
                  <w:pStyle w:val="ListParagraph"/>
                  <w:numPr>
                    <w:ilvl w:val="1"/>
                    <w:numId w:val="17"/>
                  </w:numPr>
                  <w:ind w:left="1440" w:hanging="360"/>
                </w:pPr>
              </w:pPrChange>
            </w:pPr>
            <w:ins w:id="44" w:author="jmassud" w:date="2012-05-09T10:17:00Z">
              <w:r>
                <w:rPr>
                  <w:rFonts w:ascii="Arial" w:hAnsi="Arial" w:cs="Arial"/>
                  <w:sz w:val="18"/>
                </w:rPr>
                <w:t xml:space="preserve">Phase 2 will be implementing Omniture into tool. </w:t>
              </w:r>
            </w:ins>
          </w:p>
          <w:p w:rsidR="003567CD" w:rsidRPr="003567CD" w:rsidRDefault="003567CD" w:rsidP="00335E6A">
            <w:pPr>
              <w:pStyle w:val="ListParagraph"/>
              <w:numPr>
                <w:ilvl w:val="1"/>
                <w:numId w:val="17"/>
              </w:numPr>
              <w:rPr>
                <w:rFonts w:ascii="Arial" w:hAnsi="Arial" w:cs="Arial"/>
                <w:sz w:val="18"/>
              </w:rPr>
            </w:pPr>
            <w:r>
              <w:rPr>
                <w:rFonts w:ascii="Arial" w:hAnsi="Arial" w:cs="Arial"/>
                <w:sz w:val="18"/>
              </w:rPr>
              <w:t>Most commented</w:t>
            </w:r>
          </w:p>
          <w:p w:rsidR="003567CD" w:rsidRDefault="003567CD" w:rsidP="00335E6A">
            <w:pPr>
              <w:pStyle w:val="ListParagraph"/>
              <w:numPr>
                <w:ilvl w:val="1"/>
                <w:numId w:val="17"/>
              </w:numPr>
              <w:rPr>
                <w:rFonts w:ascii="Arial" w:hAnsi="Arial" w:cs="Arial"/>
                <w:sz w:val="18"/>
              </w:rPr>
            </w:pPr>
            <w:r>
              <w:rPr>
                <w:rFonts w:ascii="Arial" w:hAnsi="Arial" w:cs="Arial"/>
                <w:sz w:val="18"/>
              </w:rPr>
              <w:t>Most helpful votes</w:t>
            </w:r>
          </w:p>
          <w:p w:rsidR="003567CD" w:rsidRDefault="002C681B" w:rsidP="00335E6A">
            <w:pPr>
              <w:pStyle w:val="ListParagraph"/>
              <w:numPr>
                <w:ilvl w:val="0"/>
                <w:numId w:val="17"/>
              </w:numPr>
              <w:rPr>
                <w:rFonts w:ascii="Arial" w:hAnsi="Arial" w:cs="Arial"/>
                <w:sz w:val="18"/>
              </w:rPr>
            </w:pPr>
            <w:r>
              <w:rPr>
                <w:rFonts w:ascii="Arial" w:hAnsi="Arial" w:cs="Arial"/>
                <w:sz w:val="18"/>
              </w:rPr>
              <w:t>C</w:t>
            </w:r>
            <w:r w:rsidR="003567CD">
              <w:rPr>
                <w:rFonts w:ascii="Arial" w:hAnsi="Arial" w:cs="Arial"/>
                <w:sz w:val="18"/>
              </w:rPr>
              <w:t xml:space="preserve">an </w:t>
            </w:r>
            <w:r w:rsidR="00844C55">
              <w:rPr>
                <w:rFonts w:ascii="Arial" w:hAnsi="Arial" w:cs="Arial"/>
                <w:sz w:val="18"/>
              </w:rPr>
              <w:t>remove</w:t>
            </w:r>
            <w:r w:rsidR="003567CD">
              <w:rPr>
                <w:rFonts w:ascii="Arial" w:hAnsi="Arial" w:cs="Arial"/>
                <w:sz w:val="18"/>
              </w:rPr>
              <w:t xml:space="preserve"> content from each module </w:t>
            </w:r>
          </w:p>
          <w:p w:rsidR="00DD56DC" w:rsidRDefault="00DD56DC"/>
          <w:p w:rsidR="00092710" w:rsidRPr="00092710" w:rsidRDefault="00092710" w:rsidP="00092710">
            <w:pPr>
              <w:rPr>
                <w:rFonts w:ascii="Arial" w:hAnsi="Arial" w:cs="Arial"/>
                <w:b/>
                <w:i/>
                <w:sz w:val="18"/>
                <w:szCs w:val="20"/>
              </w:rPr>
            </w:pPr>
            <w:r w:rsidRPr="00630F1F">
              <w:rPr>
                <w:rFonts w:ascii="Arial" w:hAnsi="Arial" w:cs="Arial"/>
                <w:b/>
                <w:i/>
                <w:sz w:val="18"/>
                <w:szCs w:val="20"/>
              </w:rPr>
              <w:t>Functional Requirement:</w:t>
            </w:r>
            <w:r>
              <w:rPr>
                <w:rFonts w:ascii="Arial" w:hAnsi="Arial" w:cs="Arial"/>
                <w:b/>
                <w:i/>
                <w:sz w:val="18"/>
                <w:szCs w:val="20"/>
              </w:rPr>
              <w:t xml:space="preserve"> </w:t>
            </w:r>
            <w:r w:rsidRPr="003567CD">
              <w:rPr>
                <w:rFonts w:ascii="Arial" w:hAnsi="Arial" w:cs="Arial"/>
                <w:sz w:val="18"/>
                <w:szCs w:val="20"/>
              </w:rPr>
              <w:t>Admin view</w:t>
            </w:r>
            <w:r>
              <w:rPr>
                <w:rFonts w:ascii="Arial" w:hAnsi="Arial" w:cs="Arial"/>
                <w:b/>
                <w:i/>
                <w:sz w:val="18"/>
                <w:szCs w:val="20"/>
              </w:rPr>
              <w:t xml:space="preserve"> </w:t>
            </w:r>
          </w:p>
        </w:tc>
      </w:tr>
      <w:tr w:rsidR="00092710" w:rsidRPr="001068D4" w:rsidTr="003C3132">
        <w:trPr>
          <w:trHeight w:val="422"/>
        </w:trPr>
        <w:tc>
          <w:tcPr>
            <w:tcW w:w="810" w:type="dxa"/>
          </w:tcPr>
          <w:p w:rsidR="00092710" w:rsidRDefault="00092710" w:rsidP="003075F8">
            <w:pPr>
              <w:rPr>
                <w:rFonts w:ascii="Arial" w:hAnsi="Arial" w:cs="Arial"/>
                <w:sz w:val="18"/>
                <w:szCs w:val="20"/>
              </w:rPr>
            </w:pPr>
            <w:r>
              <w:rPr>
                <w:rFonts w:ascii="Arial" w:hAnsi="Arial" w:cs="Arial"/>
                <w:sz w:val="18"/>
                <w:szCs w:val="20"/>
              </w:rPr>
              <w:t>3.3.2</w:t>
            </w:r>
          </w:p>
        </w:tc>
        <w:tc>
          <w:tcPr>
            <w:tcW w:w="8730" w:type="dxa"/>
          </w:tcPr>
          <w:p w:rsidR="003567CD" w:rsidRDefault="003C3132" w:rsidP="003C3132">
            <w:pPr>
              <w:rPr>
                <w:rFonts w:ascii="Arial" w:hAnsi="Arial" w:cs="Arial"/>
                <w:b/>
                <w:sz w:val="18"/>
              </w:rPr>
            </w:pPr>
            <w:commentRangeStart w:id="45"/>
            <w:r w:rsidRPr="003C3132">
              <w:rPr>
                <w:rFonts w:ascii="Arial" w:hAnsi="Arial" w:cs="Arial"/>
                <w:b/>
                <w:sz w:val="18"/>
              </w:rPr>
              <w:t>Ad Management</w:t>
            </w:r>
            <w:r w:rsidR="002C681B">
              <w:rPr>
                <w:rFonts w:ascii="Arial" w:hAnsi="Arial" w:cs="Arial"/>
                <w:b/>
                <w:sz w:val="18"/>
              </w:rPr>
              <w:t xml:space="preserve"> (Moderator / Admin)</w:t>
            </w:r>
            <w:commentRangeEnd w:id="45"/>
            <w:r w:rsidR="007D7882">
              <w:rPr>
                <w:rStyle w:val="CommentReference"/>
              </w:rPr>
              <w:commentReference w:id="45"/>
            </w:r>
          </w:p>
          <w:p w:rsidR="003C3132" w:rsidRDefault="00804DF0" w:rsidP="00335E6A">
            <w:pPr>
              <w:pStyle w:val="ListParagraph"/>
              <w:numPr>
                <w:ilvl w:val="0"/>
                <w:numId w:val="19"/>
              </w:numPr>
              <w:rPr>
                <w:rFonts w:ascii="Arial" w:hAnsi="Arial" w:cs="Arial"/>
                <w:sz w:val="18"/>
              </w:rPr>
            </w:pPr>
            <w:r w:rsidRPr="00804DF0">
              <w:rPr>
                <w:rFonts w:ascii="Arial" w:hAnsi="Arial" w:cs="Arial"/>
                <w:sz w:val="18"/>
              </w:rPr>
              <w:lastRenderedPageBreak/>
              <w:t xml:space="preserve">Upload </w:t>
            </w:r>
            <w:r>
              <w:rPr>
                <w:rFonts w:ascii="Arial" w:hAnsi="Arial" w:cs="Arial"/>
                <w:sz w:val="18"/>
              </w:rPr>
              <w:t>Ad units</w:t>
            </w:r>
          </w:p>
          <w:p w:rsidR="001D722B" w:rsidRDefault="001D722B" w:rsidP="001D722B">
            <w:pPr>
              <w:pStyle w:val="ListParagraph"/>
              <w:numPr>
                <w:ilvl w:val="0"/>
                <w:numId w:val="51"/>
              </w:numPr>
              <w:rPr>
                <w:rFonts w:ascii="Arial" w:hAnsi="Arial" w:cs="Arial"/>
                <w:sz w:val="18"/>
                <w:szCs w:val="20"/>
              </w:rPr>
            </w:pPr>
            <w:r>
              <w:rPr>
                <w:rFonts w:ascii="Arial" w:hAnsi="Arial" w:cs="Arial"/>
                <w:sz w:val="18"/>
                <w:szCs w:val="20"/>
              </w:rPr>
              <w:t>Various sizes (tbd by UX): should include 3 standard placements on the page which will only appear if an add is published</w:t>
            </w:r>
          </w:p>
          <w:p w:rsidR="00ED510F" w:rsidRPr="00ED510F" w:rsidRDefault="00804DF0" w:rsidP="00335E6A">
            <w:pPr>
              <w:pStyle w:val="ListParagraph"/>
              <w:numPr>
                <w:ilvl w:val="1"/>
                <w:numId w:val="19"/>
              </w:numPr>
              <w:rPr>
                <w:rFonts w:ascii="Arial" w:hAnsi="Arial" w:cs="Arial"/>
                <w:sz w:val="18"/>
              </w:rPr>
            </w:pPr>
            <w:r>
              <w:rPr>
                <w:rFonts w:ascii="Arial" w:hAnsi="Arial" w:cs="Arial"/>
                <w:b/>
                <w:i/>
                <w:sz w:val="18"/>
                <w:szCs w:val="20"/>
              </w:rPr>
              <w:t xml:space="preserve">Functional Requirement: </w:t>
            </w:r>
          </w:p>
          <w:p w:rsidR="00804DF0" w:rsidRPr="00ED510F" w:rsidRDefault="00804DF0" w:rsidP="00ED510F">
            <w:pPr>
              <w:pStyle w:val="ListParagraph"/>
              <w:numPr>
                <w:ilvl w:val="2"/>
                <w:numId w:val="19"/>
              </w:numPr>
              <w:rPr>
                <w:rFonts w:ascii="Arial" w:hAnsi="Arial" w:cs="Arial"/>
                <w:sz w:val="18"/>
              </w:rPr>
            </w:pPr>
            <w:r>
              <w:rPr>
                <w:rFonts w:ascii="Arial" w:hAnsi="Arial" w:cs="Arial"/>
                <w:sz w:val="18"/>
                <w:szCs w:val="20"/>
              </w:rPr>
              <w:t xml:space="preserve">Uploading to one of these locations saves it within that category within the Image and Video Management tool. </w:t>
            </w:r>
          </w:p>
          <w:p w:rsidR="00ED510F" w:rsidRPr="00804DF0" w:rsidRDefault="00ED510F" w:rsidP="00ED510F">
            <w:pPr>
              <w:pStyle w:val="ListParagraph"/>
              <w:numPr>
                <w:ilvl w:val="2"/>
                <w:numId w:val="19"/>
              </w:numPr>
              <w:rPr>
                <w:rFonts w:ascii="Arial" w:hAnsi="Arial" w:cs="Arial"/>
                <w:sz w:val="18"/>
              </w:rPr>
            </w:pPr>
            <w:r>
              <w:rPr>
                <w:rFonts w:ascii="Arial" w:hAnsi="Arial" w:cs="Arial"/>
                <w:sz w:val="18"/>
                <w:szCs w:val="20"/>
              </w:rPr>
              <w:t xml:space="preserve">Capability to upload dynamic ads </w:t>
            </w:r>
          </w:p>
          <w:p w:rsidR="00804DF0" w:rsidRDefault="00804DF0" w:rsidP="00335E6A">
            <w:pPr>
              <w:pStyle w:val="ListParagraph"/>
              <w:numPr>
                <w:ilvl w:val="0"/>
                <w:numId w:val="19"/>
              </w:numPr>
              <w:rPr>
                <w:rFonts w:ascii="Arial" w:hAnsi="Arial" w:cs="Arial"/>
                <w:sz w:val="18"/>
              </w:rPr>
            </w:pPr>
            <w:r>
              <w:rPr>
                <w:rFonts w:ascii="Arial" w:hAnsi="Arial" w:cs="Arial"/>
                <w:sz w:val="18"/>
              </w:rPr>
              <w:t>Designate where ad unit is displayed (size requirements for various locations)</w:t>
            </w:r>
          </w:p>
          <w:p w:rsidR="00804DF0" w:rsidRDefault="00804DF0" w:rsidP="00335E6A">
            <w:pPr>
              <w:pStyle w:val="ListParagraph"/>
              <w:numPr>
                <w:ilvl w:val="1"/>
                <w:numId w:val="19"/>
              </w:numPr>
              <w:rPr>
                <w:rFonts w:ascii="Arial" w:hAnsi="Arial" w:cs="Arial"/>
                <w:sz w:val="18"/>
              </w:rPr>
            </w:pPr>
            <w:r>
              <w:rPr>
                <w:rFonts w:ascii="Arial" w:hAnsi="Arial" w:cs="Arial"/>
                <w:sz w:val="18"/>
              </w:rPr>
              <w:t>Banners and Buttons have check boxes to upload to specific pages</w:t>
            </w:r>
          </w:p>
          <w:p w:rsidR="00804DF0" w:rsidRDefault="00804DF0" w:rsidP="00335E6A">
            <w:pPr>
              <w:pStyle w:val="ListParagraph"/>
              <w:numPr>
                <w:ilvl w:val="2"/>
                <w:numId w:val="19"/>
              </w:numPr>
              <w:rPr>
                <w:rFonts w:ascii="Arial" w:hAnsi="Arial" w:cs="Arial"/>
                <w:sz w:val="18"/>
              </w:rPr>
            </w:pPr>
            <w:r>
              <w:rPr>
                <w:rFonts w:ascii="Arial" w:hAnsi="Arial" w:cs="Arial"/>
                <w:sz w:val="18"/>
              </w:rPr>
              <w:t>Each Interest group page</w:t>
            </w:r>
          </w:p>
          <w:p w:rsidR="00804DF0" w:rsidRDefault="00804DF0" w:rsidP="00335E6A">
            <w:pPr>
              <w:pStyle w:val="ListParagraph"/>
              <w:numPr>
                <w:ilvl w:val="2"/>
                <w:numId w:val="19"/>
              </w:numPr>
              <w:rPr>
                <w:rFonts w:ascii="Arial" w:hAnsi="Arial" w:cs="Arial"/>
                <w:sz w:val="18"/>
              </w:rPr>
            </w:pPr>
            <w:r>
              <w:rPr>
                <w:rFonts w:ascii="Arial" w:hAnsi="Arial" w:cs="Arial"/>
                <w:sz w:val="18"/>
              </w:rPr>
              <w:t>Each Discussion topic page</w:t>
            </w:r>
          </w:p>
          <w:p w:rsidR="00804DF0" w:rsidRDefault="00804DF0" w:rsidP="00335E6A">
            <w:pPr>
              <w:pStyle w:val="ListParagraph"/>
              <w:numPr>
                <w:ilvl w:val="2"/>
                <w:numId w:val="19"/>
              </w:numPr>
              <w:rPr>
                <w:rFonts w:ascii="Arial" w:hAnsi="Arial" w:cs="Arial"/>
                <w:sz w:val="18"/>
              </w:rPr>
            </w:pPr>
            <w:r>
              <w:rPr>
                <w:rFonts w:ascii="Arial" w:hAnsi="Arial" w:cs="Arial"/>
                <w:sz w:val="18"/>
              </w:rPr>
              <w:t xml:space="preserve">Default is all checked with an unselect all </w:t>
            </w:r>
          </w:p>
          <w:p w:rsidR="00804DF0" w:rsidRDefault="00804DF0" w:rsidP="00335E6A">
            <w:pPr>
              <w:pStyle w:val="ListParagraph"/>
              <w:numPr>
                <w:ilvl w:val="0"/>
                <w:numId w:val="19"/>
              </w:numPr>
              <w:rPr>
                <w:rFonts w:ascii="Arial" w:hAnsi="Arial" w:cs="Arial"/>
                <w:sz w:val="18"/>
              </w:rPr>
            </w:pPr>
            <w:r>
              <w:rPr>
                <w:rFonts w:ascii="Arial" w:hAnsi="Arial" w:cs="Arial"/>
                <w:sz w:val="18"/>
              </w:rPr>
              <w:t>Remove ad unit</w:t>
            </w:r>
          </w:p>
          <w:p w:rsidR="00804DF0" w:rsidRDefault="00804DF0" w:rsidP="00335E6A">
            <w:pPr>
              <w:pStyle w:val="ListParagraph"/>
              <w:numPr>
                <w:ilvl w:val="1"/>
                <w:numId w:val="19"/>
              </w:numPr>
              <w:rPr>
                <w:rFonts w:ascii="Arial" w:hAnsi="Arial" w:cs="Arial"/>
                <w:sz w:val="18"/>
              </w:rPr>
            </w:pPr>
            <w:r>
              <w:rPr>
                <w:rFonts w:ascii="Arial" w:hAnsi="Arial" w:cs="Arial"/>
                <w:sz w:val="18"/>
              </w:rPr>
              <w:t>Does not permanently delete, just removes from being displayed</w:t>
            </w:r>
          </w:p>
          <w:p w:rsidR="00804DF0" w:rsidRDefault="00804DF0" w:rsidP="00335E6A">
            <w:pPr>
              <w:pStyle w:val="ListParagraph"/>
              <w:numPr>
                <w:ilvl w:val="1"/>
                <w:numId w:val="19"/>
              </w:numPr>
              <w:rPr>
                <w:rFonts w:ascii="Arial" w:hAnsi="Arial" w:cs="Arial"/>
                <w:sz w:val="18"/>
              </w:rPr>
            </w:pPr>
            <w:r>
              <w:rPr>
                <w:rFonts w:ascii="Arial" w:hAnsi="Arial" w:cs="Arial"/>
                <w:sz w:val="18"/>
              </w:rPr>
              <w:t>Archive of Ad Units can be found in Image and Video Management Tool (3.3.3)</w:t>
            </w:r>
            <w:r w:rsidRPr="00804DF0">
              <w:rPr>
                <w:rFonts w:ascii="Arial" w:hAnsi="Arial" w:cs="Arial"/>
                <w:sz w:val="18"/>
              </w:rPr>
              <w:t xml:space="preserve"> </w:t>
            </w:r>
          </w:p>
          <w:p w:rsidR="00F05786" w:rsidRDefault="00F05786" w:rsidP="00F05786">
            <w:pPr>
              <w:pStyle w:val="ListParagraph"/>
              <w:numPr>
                <w:ilvl w:val="0"/>
                <w:numId w:val="50"/>
              </w:numPr>
              <w:rPr>
                <w:rFonts w:ascii="Arial" w:hAnsi="Arial" w:cs="Arial"/>
                <w:sz w:val="18"/>
                <w:szCs w:val="20"/>
              </w:rPr>
            </w:pPr>
            <w:r w:rsidRPr="003229C0">
              <w:rPr>
                <w:rFonts w:ascii="Arial" w:hAnsi="Arial" w:cs="Arial"/>
                <w:sz w:val="18"/>
                <w:szCs w:val="20"/>
              </w:rPr>
              <w:t>Ability to schedule ads</w:t>
            </w:r>
          </w:p>
          <w:p w:rsidR="00F05786" w:rsidRPr="00804DF0" w:rsidRDefault="00F05786" w:rsidP="00F05786">
            <w:pPr>
              <w:pStyle w:val="ListParagraph"/>
              <w:numPr>
                <w:ilvl w:val="1"/>
                <w:numId w:val="19"/>
              </w:numPr>
              <w:rPr>
                <w:rFonts w:ascii="Arial" w:hAnsi="Arial" w:cs="Arial"/>
                <w:sz w:val="18"/>
              </w:rPr>
            </w:pPr>
            <w:r w:rsidRPr="003229C0">
              <w:rPr>
                <w:rFonts w:ascii="Arial" w:hAnsi="Arial" w:cs="Arial"/>
                <w:sz w:val="18"/>
                <w:szCs w:val="20"/>
              </w:rPr>
              <w:t>Track performance</w:t>
            </w:r>
            <w:r>
              <w:rPr>
                <w:rFonts w:ascii="Arial" w:hAnsi="Arial" w:cs="Arial"/>
                <w:sz w:val="18"/>
                <w:szCs w:val="20"/>
              </w:rPr>
              <w:t>: CTR, Conversion (Omniture Tracking automatically appended to URLs within ads)</w:t>
            </w:r>
          </w:p>
        </w:tc>
      </w:tr>
      <w:tr w:rsidR="003C3132" w:rsidRPr="001068D4" w:rsidTr="003C3132">
        <w:trPr>
          <w:trHeight w:val="242"/>
        </w:trPr>
        <w:tc>
          <w:tcPr>
            <w:tcW w:w="810" w:type="dxa"/>
          </w:tcPr>
          <w:p w:rsidR="003C3132" w:rsidRDefault="003C3132" w:rsidP="003075F8">
            <w:pPr>
              <w:rPr>
                <w:rFonts w:ascii="Arial" w:hAnsi="Arial" w:cs="Arial"/>
                <w:sz w:val="18"/>
                <w:szCs w:val="20"/>
              </w:rPr>
            </w:pPr>
            <w:r>
              <w:rPr>
                <w:rFonts w:ascii="Arial" w:hAnsi="Arial" w:cs="Arial"/>
                <w:sz w:val="18"/>
                <w:szCs w:val="20"/>
              </w:rPr>
              <w:lastRenderedPageBreak/>
              <w:t>3.3.3</w:t>
            </w:r>
          </w:p>
        </w:tc>
        <w:tc>
          <w:tcPr>
            <w:tcW w:w="8730" w:type="dxa"/>
          </w:tcPr>
          <w:p w:rsidR="003C3132" w:rsidRPr="003C3132" w:rsidRDefault="003C3132" w:rsidP="003C3132">
            <w:pPr>
              <w:rPr>
                <w:rFonts w:ascii="Arial" w:hAnsi="Arial" w:cs="Arial"/>
                <w:b/>
                <w:sz w:val="18"/>
              </w:rPr>
            </w:pPr>
            <w:commentRangeStart w:id="46"/>
            <w:r w:rsidRPr="003C3132">
              <w:rPr>
                <w:rFonts w:ascii="Arial" w:hAnsi="Arial" w:cs="Arial"/>
                <w:b/>
                <w:sz w:val="18"/>
              </w:rPr>
              <w:t>Image</w:t>
            </w:r>
            <w:r w:rsidR="00A8146C">
              <w:rPr>
                <w:rFonts w:ascii="Arial" w:hAnsi="Arial" w:cs="Arial"/>
                <w:b/>
                <w:sz w:val="18"/>
              </w:rPr>
              <w:t xml:space="preserve"> and Video</w:t>
            </w:r>
            <w:r w:rsidRPr="003C3132">
              <w:rPr>
                <w:rFonts w:ascii="Arial" w:hAnsi="Arial" w:cs="Arial"/>
                <w:b/>
                <w:sz w:val="18"/>
              </w:rPr>
              <w:t xml:space="preserve"> Management</w:t>
            </w:r>
            <w:r w:rsidR="002C681B">
              <w:rPr>
                <w:rFonts w:ascii="Arial" w:hAnsi="Arial" w:cs="Arial"/>
                <w:b/>
                <w:sz w:val="18"/>
              </w:rPr>
              <w:t xml:space="preserve"> (Blogger / Moderator / Admin)</w:t>
            </w:r>
            <w:commentRangeEnd w:id="46"/>
            <w:r w:rsidR="00C44115">
              <w:rPr>
                <w:rStyle w:val="CommentReference"/>
              </w:rPr>
              <w:commentReference w:id="46"/>
            </w:r>
          </w:p>
          <w:p w:rsidR="00A8146C" w:rsidRPr="00A8146C" w:rsidRDefault="003C3132" w:rsidP="00335E6A">
            <w:pPr>
              <w:pStyle w:val="ListParagraph"/>
              <w:numPr>
                <w:ilvl w:val="0"/>
                <w:numId w:val="18"/>
              </w:numPr>
              <w:rPr>
                <w:rFonts w:ascii="Arial" w:hAnsi="Arial" w:cs="Arial"/>
                <w:sz w:val="18"/>
              </w:rPr>
            </w:pPr>
            <w:r w:rsidRPr="00A8146C">
              <w:rPr>
                <w:rFonts w:ascii="Arial" w:hAnsi="Arial" w:cs="Arial"/>
                <w:sz w:val="18"/>
              </w:rPr>
              <w:t xml:space="preserve">Images </w:t>
            </w:r>
            <w:r w:rsidR="00A8146C">
              <w:rPr>
                <w:rFonts w:ascii="Arial" w:hAnsi="Arial" w:cs="Arial"/>
                <w:sz w:val="18"/>
              </w:rPr>
              <w:t xml:space="preserve">and Video automatically get stored in one centralized location and can be accessed through the Image and Video Management tool. </w:t>
            </w:r>
          </w:p>
          <w:p w:rsidR="00A8146C" w:rsidRDefault="00A8146C" w:rsidP="00335E6A">
            <w:pPr>
              <w:pStyle w:val="ListParagraph"/>
              <w:numPr>
                <w:ilvl w:val="1"/>
                <w:numId w:val="18"/>
              </w:numPr>
              <w:rPr>
                <w:rFonts w:ascii="Arial" w:hAnsi="Arial" w:cs="Arial"/>
                <w:sz w:val="18"/>
              </w:rPr>
            </w:pPr>
            <w:r>
              <w:rPr>
                <w:rFonts w:ascii="Arial" w:hAnsi="Arial" w:cs="Arial"/>
                <w:sz w:val="18"/>
              </w:rPr>
              <w:t>U</w:t>
            </w:r>
            <w:r w:rsidR="003C3132" w:rsidRPr="00A8146C">
              <w:rPr>
                <w:rFonts w:ascii="Arial" w:hAnsi="Arial" w:cs="Arial"/>
                <w:sz w:val="18"/>
              </w:rPr>
              <w:t xml:space="preserve">ploaded to </w:t>
            </w:r>
            <w:r w:rsidR="00804DF0">
              <w:rPr>
                <w:rFonts w:ascii="Arial" w:hAnsi="Arial" w:cs="Arial"/>
                <w:sz w:val="18"/>
              </w:rPr>
              <w:t xml:space="preserve">Ad Management tool, </w:t>
            </w:r>
            <w:r w:rsidR="003C3132" w:rsidRPr="00A8146C">
              <w:rPr>
                <w:rFonts w:ascii="Arial" w:hAnsi="Arial" w:cs="Arial"/>
                <w:sz w:val="18"/>
              </w:rPr>
              <w:t>Blo</w:t>
            </w:r>
            <w:r>
              <w:rPr>
                <w:rFonts w:ascii="Arial" w:hAnsi="Arial" w:cs="Arial"/>
                <w:sz w:val="18"/>
              </w:rPr>
              <w:t xml:space="preserve">gs, Buying Guides and </w:t>
            </w:r>
            <w:r w:rsidR="00ED510F">
              <w:rPr>
                <w:rFonts w:ascii="Arial" w:hAnsi="Arial" w:cs="Arial"/>
                <w:sz w:val="18"/>
              </w:rPr>
              <w:t xml:space="preserve"> Interest Groups</w:t>
            </w:r>
            <w:r>
              <w:rPr>
                <w:rFonts w:ascii="Arial" w:hAnsi="Arial" w:cs="Arial"/>
                <w:sz w:val="18"/>
              </w:rPr>
              <w:t xml:space="preserve"> and saved within Image and Video Management tool</w:t>
            </w:r>
          </w:p>
          <w:p w:rsidR="004C4E5F" w:rsidRDefault="00D93258" w:rsidP="004C4E5F">
            <w:pPr>
              <w:pStyle w:val="ListParagraph"/>
              <w:numPr>
                <w:ilvl w:val="3"/>
                <w:numId w:val="18"/>
              </w:numPr>
              <w:rPr>
                <w:ins w:id="47" w:author="jmassud" w:date="2012-05-09T10:06:00Z"/>
                <w:rFonts w:ascii="Arial" w:hAnsi="Arial" w:cs="Arial"/>
                <w:sz w:val="18"/>
                <w:szCs w:val="20"/>
              </w:rPr>
              <w:pPrChange w:id="48" w:author="jmassud" w:date="2012-05-08T14:31:00Z">
                <w:pPr>
                  <w:pStyle w:val="ListParagraph"/>
                  <w:numPr>
                    <w:ilvl w:val="2"/>
                    <w:numId w:val="18"/>
                  </w:numPr>
                  <w:ind w:left="2160" w:hanging="360"/>
                </w:pPr>
              </w:pPrChange>
            </w:pPr>
            <w:r>
              <w:rPr>
                <w:rFonts w:ascii="Arial" w:hAnsi="Arial" w:cs="Arial"/>
                <w:sz w:val="18"/>
              </w:rPr>
              <w:t xml:space="preserve">Images uploaded to components will be automatically tagged with that </w:t>
            </w:r>
            <w:del w:id="49" w:author="jmassud" w:date="2012-05-08T14:31:00Z">
              <w:r>
                <w:rPr>
                  <w:rFonts w:ascii="Arial" w:hAnsi="Arial" w:cs="Arial"/>
                  <w:sz w:val="18"/>
                </w:rPr>
                <w:delText>category</w:delText>
              </w:r>
            </w:del>
            <w:ins w:id="50" w:author="jmassud" w:date="2012-05-08T14:31:00Z">
              <w:r>
                <w:rPr>
                  <w:rFonts w:ascii="Arial" w:hAnsi="Arial" w:cs="Arial"/>
                  <w:sz w:val="18"/>
                </w:rPr>
                <w:t>category</w:t>
              </w:r>
            </w:ins>
            <w:ins w:id="51" w:author="jmassud" w:date="2012-05-09T10:06:00Z">
              <w:r w:rsidR="00440119">
                <w:rPr>
                  <w:rFonts w:ascii="Arial" w:hAnsi="Arial" w:cs="Arial"/>
                  <w:sz w:val="18"/>
                </w:rPr>
                <w:t xml:space="preserve"> </w:t>
              </w:r>
            </w:ins>
          </w:p>
          <w:p w:rsidR="004C4E5F" w:rsidRDefault="00CA4FC3" w:rsidP="004C4E5F">
            <w:pPr>
              <w:pStyle w:val="ListParagraph"/>
              <w:numPr>
                <w:ilvl w:val="3"/>
                <w:numId w:val="18"/>
              </w:numPr>
              <w:rPr>
                <w:rFonts w:ascii="Arial" w:hAnsi="Arial" w:cs="Arial"/>
                <w:sz w:val="18"/>
                <w:szCs w:val="20"/>
              </w:rPr>
              <w:pPrChange w:id="52" w:author="jmassud" w:date="2012-05-08T14:31:00Z">
                <w:pPr>
                  <w:pStyle w:val="ListParagraph"/>
                  <w:numPr>
                    <w:ilvl w:val="2"/>
                    <w:numId w:val="18"/>
                  </w:numPr>
                  <w:ind w:left="2160" w:hanging="360"/>
                </w:pPr>
              </w:pPrChange>
            </w:pPr>
            <w:ins w:id="53" w:author="jmassud" w:date="2012-05-08T14:31:00Z">
              <w:r w:rsidRPr="00CA4FC3">
                <w:rPr>
                  <w:rFonts w:ascii="Arial" w:hAnsi="Arial" w:cs="Arial"/>
                  <w:sz w:val="18"/>
                  <w:szCs w:val="20"/>
                </w:rPr>
                <w:t>Various sizes (tbd by UX): should include 3 standard placements on the page which will only appear if an add is published</w:t>
              </w:r>
            </w:ins>
          </w:p>
          <w:p w:rsidR="00D93258" w:rsidRDefault="00D93258" w:rsidP="00335E6A">
            <w:pPr>
              <w:pStyle w:val="ListParagraph"/>
              <w:numPr>
                <w:ilvl w:val="3"/>
                <w:numId w:val="18"/>
              </w:numPr>
              <w:rPr>
                <w:del w:id="54" w:author="jmassud" w:date="2012-05-08T14:31:00Z"/>
                <w:rFonts w:ascii="Arial" w:hAnsi="Arial" w:cs="Arial"/>
                <w:sz w:val="18"/>
              </w:rPr>
            </w:pPr>
            <w:del w:id="55" w:author="jmassud" w:date="2012-05-08T14:31:00Z">
              <w:r>
                <w:rPr>
                  <w:rFonts w:ascii="Arial" w:hAnsi="Arial" w:cs="Arial"/>
                  <w:sz w:val="18"/>
                </w:rPr>
                <w:delText>Hero Ad</w:delText>
              </w:r>
            </w:del>
          </w:p>
          <w:p w:rsidR="00D93258" w:rsidRDefault="00D93258" w:rsidP="00335E6A">
            <w:pPr>
              <w:pStyle w:val="ListParagraph"/>
              <w:numPr>
                <w:ilvl w:val="3"/>
                <w:numId w:val="18"/>
              </w:numPr>
              <w:rPr>
                <w:del w:id="56" w:author="jmassud" w:date="2012-05-08T14:31:00Z"/>
                <w:rFonts w:ascii="Arial" w:hAnsi="Arial" w:cs="Arial"/>
                <w:sz w:val="18"/>
              </w:rPr>
            </w:pPr>
            <w:del w:id="57" w:author="jmassud" w:date="2012-05-08T14:31:00Z">
              <w:r>
                <w:rPr>
                  <w:rFonts w:ascii="Arial" w:hAnsi="Arial" w:cs="Arial"/>
                  <w:sz w:val="18"/>
                </w:rPr>
                <w:delText>Banner Ad</w:delText>
              </w:r>
            </w:del>
          </w:p>
          <w:p w:rsidR="00D93258" w:rsidRDefault="00D93258" w:rsidP="00335E6A">
            <w:pPr>
              <w:pStyle w:val="ListParagraph"/>
              <w:numPr>
                <w:ilvl w:val="3"/>
                <w:numId w:val="18"/>
              </w:numPr>
              <w:rPr>
                <w:del w:id="58" w:author="jmassud" w:date="2012-05-08T14:31:00Z"/>
                <w:rFonts w:ascii="Arial" w:hAnsi="Arial" w:cs="Arial"/>
                <w:sz w:val="18"/>
              </w:rPr>
            </w:pPr>
            <w:del w:id="59" w:author="jmassud" w:date="2012-05-08T14:31:00Z">
              <w:r>
                <w:rPr>
                  <w:rFonts w:ascii="Arial" w:hAnsi="Arial" w:cs="Arial"/>
                  <w:sz w:val="18"/>
                </w:rPr>
                <w:delText>Button Ad</w:delText>
              </w:r>
            </w:del>
          </w:p>
          <w:p w:rsidR="00D93258" w:rsidRDefault="00D93258" w:rsidP="00335E6A">
            <w:pPr>
              <w:pStyle w:val="ListParagraph"/>
              <w:numPr>
                <w:ilvl w:val="3"/>
                <w:numId w:val="18"/>
              </w:numPr>
              <w:rPr>
                <w:rFonts w:ascii="Arial" w:hAnsi="Arial" w:cs="Arial"/>
                <w:sz w:val="18"/>
              </w:rPr>
            </w:pPr>
            <w:r>
              <w:rPr>
                <w:rFonts w:ascii="Arial" w:hAnsi="Arial" w:cs="Arial"/>
                <w:sz w:val="18"/>
              </w:rPr>
              <w:t>Blog Image</w:t>
            </w:r>
          </w:p>
          <w:p w:rsidR="00D93258" w:rsidRDefault="00D93258" w:rsidP="00335E6A">
            <w:pPr>
              <w:pStyle w:val="ListParagraph"/>
              <w:numPr>
                <w:ilvl w:val="3"/>
                <w:numId w:val="18"/>
              </w:numPr>
              <w:rPr>
                <w:rFonts w:ascii="Arial" w:hAnsi="Arial" w:cs="Arial"/>
                <w:sz w:val="18"/>
              </w:rPr>
            </w:pPr>
            <w:r>
              <w:rPr>
                <w:rFonts w:ascii="Arial" w:hAnsi="Arial" w:cs="Arial"/>
                <w:sz w:val="18"/>
              </w:rPr>
              <w:t>Buying Guide Image</w:t>
            </w:r>
          </w:p>
          <w:p w:rsidR="00175AF0" w:rsidRDefault="00175AF0" w:rsidP="00335E6A">
            <w:pPr>
              <w:pStyle w:val="ListParagraph"/>
              <w:numPr>
                <w:ilvl w:val="3"/>
                <w:numId w:val="18"/>
              </w:numPr>
              <w:rPr>
                <w:rFonts w:ascii="Arial" w:hAnsi="Arial" w:cs="Arial"/>
                <w:sz w:val="18"/>
              </w:rPr>
            </w:pPr>
            <w:r>
              <w:rPr>
                <w:rFonts w:ascii="Arial" w:hAnsi="Arial" w:cs="Arial"/>
                <w:sz w:val="18"/>
              </w:rPr>
              <w:t>Interest Group</w:t>
            </w:r>
          </w:p>
          <w:p w:rsidR="00A8146C" w:rsidRDefault="00A8146C" w:rsidP="00335E6A">
            <w:pPr>
              <w:pStyle w:val="ListParagraph"/>
              <w:numPr>
                <w:ilvl w:val="1"/>
                <w:numId w:val="18"/>
              </w:numPr>
              <w:rPr>
                <w:rFonts w:ascii="Arial" w:hAnsi="Arial" w:cs="Arial"/>
                <w:sz w:val="18"/>
              </w:rPr>
            </w:pPr>
            <w:r>
              <w:rPr>
                <w:rFonts w:ascii="Arial" w:hAnsi="Arial" w:cs="Arial"/>
                <w:sz w:val="18"/>
              </w:rPr>
              <w:t>Uploaded directly to the Image and Video Management tool for later use (independent of a Blog, Buying Guide)</w:t>
            </w:r>
          </w:p>
          <w:p w:rsidR="00175AF0" w:rsidRDefault="00175AF0" w:rsidP="00335E6A">
            <w:pPr>
              <w:pStyle w:val="ListParagraph"/>
              <w:numPr>
                <w:ilvl w:val="1"/>
                <w:numId w:val="18"/>
              </w:numPr>
              <w:rPr>
                <w:rFonts w:ascii="Arial" w:hAnsi="Arial" w:cs="Arial"/>
                <w:sz w:val="18"/>
              </w:rPr>
            </w:pPr>
            <w:r>
              <w:rPr>
                <w:rFonts w:ascii="Arial" w:hAnsi="Arial" w:cs="Arial"/>
                <w:sz w:val="18"/>
              </w:rPr>
              <w:t xml:space="preserve">Narrow by category, search by tags. </w:t>
            </w:r>
          </w:p>
          <w:p w:rsidR="00A8146C" w:rsidRDefault="00A8146C" w:rsidP="00335E6A">
            <w:pPr>
              <w:pStyle w:val="ListParagraph"/>
              <w:numPr>
                <w:ilvl w:val="0"/>
                <w:numId w:val="18"/>
              </w:numPr>
              <w:rPr>
                <w:rFonts w:ascii="Arial" w:hAnsi="Arial" w:cs="Arial"/>
                <w:sz w:val="18"/>
              </w:rPr>
            </w:pPr>
            <w:r>
              <w:rPr>
                <w:rFonts w:ascii="Arial" w:hAnsi="Arial" w:cs="Arial"/>
                <w:sz w:val="18"/>
              </w:rPr>
              <w:t>Images and Video can be deleted in this tool</w:t>
            </w:r>
            <w:r w:rsidR="002C681B">
              <w:rPr>
                <w:rFonts w:ascii="Arial" w:hAnsi="Arial" w:cs="Arial"/>
                <w:sz w:val="18"/>
              </w:rPr>
              <w:t xml:space="preserve"> </w:t>
            </w:r>
            <w:r w:rsidR="002C681B" w:rsidRPr="002C681B">
              <w:rPr>
                <w:rFonts w:ascii="Arial" w:hAnsi="Arial" w:cs="Arial"/>
                <w:b/>
                <w:sz w:val="18"/>
              </w:rPr>
              <w:t>(Admin / Moderator)</w:t>
            </w:r>
            <w:r w:rsidR="002C681B">
              <w:rPr>
                <w:rFonts w:ascii="Arial" w:hAnsi="Arial" w:cs="Arial"/>
                <w:sz w:val="18"/>
              </w:rPr>
              <w:t xml:space="preserve"> </w:t>
            </w:r>
          </w:p>
          <w:p w:rsidR="00D4245A" w:rsidDel="00DF4D88" w:rsidRDefault="00A8146C" w:rsidP="00335E6A">
            <w:pPr>
              <w:pStyle w:val="ListParagraph"/>
              <w:numPr>
                <w:ilvl w:val="1"/>
                <w:numId w:val="18"/>
              </w:numPr>
              <w:rPr>
                <w:del w:id="60" w:author="jmassud" w:date="2012-05-09T10:25:00Z"/>
                <w:rFonts w:ascii="Arial" w:hAnsi="Arial" w:cs="Arial"/>
                <w:sz w:val="18"/>
              </w:rPr>
            </w:pPr>
            <w:del w:id="61" w:author="jmassud" w:date="2012-05-09T10:25:00Z">
              <w:r w:rsidDel="00DF4D88">
                <w:rPr>
                  <w:rFonts w:ascii="Arial" w:hAnsi="Arial" w:cs="Arial"/>
                  <w:sz w:val="18"/>
                </w:rPr>
                <w:lastRenderedPageBreak/>
                <w:delText xml:space="preserve">Deleting Image will </w:delText>
              </w:r>
              <w:r w:rsidR="00D4245A" w:rsidDel="00DF4D88">
                <w:rPr>
                  <w:rFonts w:ascii="Arial" w:hAnsi="Arial" w:cs="Arial"/>
                  <w:sz w:val="18"/>
                </w:rPr>
                <w:delText xml:space="preserve">not </w:delText>
              </w:r>
              <w:r w:rsidDel="00DF4D88">
                <w:rPr>
                  <w:rFonts w:ascii="Arial" w:hAnsi="Arial" w:cs="Arial"/>
                  <w:sz w:val="18"/>
                </w:rPr>
                <w:delText>delete</w:delText>
              </w:r>
              <w:r w:rsidR="00D4245A" w:rsidDel="00DF4D88">
                <w:rPr>
                  <w:rFonts w:ascii="Arial" w:hAnsi="Arial" w:cs="Arial"/>
                  <w:sz w:val="18"/>
                </w:rPr>
                <w:delText xml:space="preserve"> image from</w:delText>
              </w:r>
              <w:r w:rsidDel="00DF4D88">
                <w:rPr>
                  <w:rFonts w:ascii="Arial" w:hAnsi="Arial" w:cs="Arial"/>
                  <w:sz w:val="18"/>
                </w:rPr>
                <w:delText xml:space="preserve"> customer </w:delText>
              </w:r>
              <w:r w:rsidR="00D4245A" w:rsidDel="00DF4D88">
                <w:rPr>
                  <w:rFonts w:ascii="Arial" w:hAnsi="Arial" w:cs="Arial"/>
                  <w:sz w:val="18"/>
                </w:rPr>
                <w:delText xml:space="preserve">facing areas where it is displayed – Prompt User, to confirm deletion </w:delText>
              </w:r>
            </w:del>
          </w:p>
          <w:p w:rsidR="00B84284" w:rsidRDefault="00D4245A" w:rsidP="00335E6A">
            <w:pPr>
              <w:pStyle w:val="ListParagraph"/>
              <w:numPr>
                <w:ilvl w:val="0"/>
                <w:numId w:val="18"/>
              </w:numPr>
              <w:rPr>
                <w:rFonts w:ascii="Arial" w:hAnsi="Arial" w:cs="Arial"/>
                <w:sz w:val="18"/>
              </w:rPr>
            </w:pPr>
            <w:r>
              <w:rPr>
                <w:rFonts w:ascii="Arial" w:hAnsi="Arial" w:cs="Arial"/>
                <w:sz w:val="18"/>
              </w:rPr>
              <w:t xml:space="preserve">Default view is by date (newest to oldest); </w:t>
            </w:r>
            <w:r w:rsidR="00A8146C" w:rsidRPr="00D4245A">
              <w:rPr>
                <w:rFonts w:ascii="Arial" w:hAnsi="Arial" w:cs="Arial"/>
                <w:sz w:val="18"/>
              </w:rPr>
              <w:t>Search</w:t>
            </w:r>
            <w:r>
              <w:rPr>
                <w:rFonts w:ascii="Arial" w:hAnsi="Arial" w:cs="Arial"/>
                <w:sz w:val="18"/>
              </w:rPr>
              <w:t xml:space="preserve"> capabilities to</w:t>
            </w:r>
            <w:r w:rsidRPr="00D4245A">
              <w:rPr>
                <w:rFonts w:ascii="Arial" w:hAnsi="Arial" w:cs="Arial"/>
                <w:sz w:val="18"/>
              </w:rPr>
              <w:t xml:space="preserve"> locate images</w:t>
            </w:r>
            <w:r>
              <w:rPr>
                <w:rFonts w:ascii="Arial" w:hAnsi="Arial" w:cs="Arial"/>
                <w:sz w:val="18"/>
              </w:rPr>
              <w:t xml:space="preserve"> using tags</w:t>
            </w:r>
            <w:r w:rsidR="00804DF0">
              <w:rPr>
                <w:rFonts w:ascii="Arial" w:hAnsi="Arial" w:cs="Arial"/>
                <w:sz w:val="18"/>
              </w:rPr>
              <w:t xml:space="preserve"> or categories </w:t>
            </w:r>
          </w:p>
          <w:p w:rsidR="00B84284" w:rsidRPr="00B84284" w:rsidRDefault="00B84284" w:rsidP="00335E6A">
            <w:pPr>
              <w:pStyle w:val="ListParagraph"/>
              <w:numPr>
                <w:ilvl w:val="1"/>
                <w:numId w:val="18"/>
              </w:numPr>
              <w:rPr>
                <w:rFonts w:ascii="Arial" w:hAnsi="Arial" w:cs="Arial"/>
                <w:sz w:val="18"/>
              </w:rPr>
            </w:pPr>
            <w:r>
              <w:rPr>
                <w:rFonts w:ascii="Arial" w:hAnsi="Arial" w:cs="Arial"/>
                <w:sz w:val="18"/>
              </w:rPr>
              <w:t>Can add or delete tags</w:t>
            </w:r>
          </w:p>
          <w:p w:rsidR="00175AF0" w:rsidRDefault="00A8146C" w:rsidP="00A8146C">
            <w:pPr>
              <w:rPr>
                <w:rFonts w:ascii="Arial" w:hAnsi="Arial" w:cs="Arial"/>
                <w:b/>
                <w:sz w:val="18"/>
              </w:rPr>
            </w:pPr>
            <w:r w:rsidRPr="00A8146C">
              <w:rPr>
                <w:rFonts w:ascii="Arial" w:hAnsi="Arial" w:cs="Arial"/>
                <w:b/>
                <w:i/>
                <w:sz w:val="18"/>
              </w:rPr>
              <w:t>Functional Requirement</w:t>
            </w:r>
            <w:r w:rsidRPr="00A8146C">
              <w:rPr>
                <w:rFonts w:ascii="Arial" w:hAnsi="Arial" w:cs="Arial"/>
                <w:b/>
                <w:sz w:val="18"/>
              </w:rPr>
              <w:t xml:space="preserve">: </w:t>
            </w:r>
          </w:p>
          <w:p w:rsidR="00175AF0" w:rsidRPr="00175AF0" w:rsidRDefault="00A8146C" w:rsidP="00175AF0">
            <w:pPr>
              <w:pStyle w:val="ListParagraph"/>
              <w:numPr>
                <w:ilvl w:val="0"/>
                <w:numId w:val="26"/>
              </w:numPr>
              <w:rPr>
                <w:rFonts w:ascii="Arial" w:hAnsi="Arial" w:cs="Arial"/>
                <w:sz w:val="18"/>
              </w:rPr>
            </w:pPr>
            <w:r w:rsidRPr="00175AF0">
              <w:rPr>
                <w:rFonts w:ascii="Arial" w:hAnsi="Arial" w:cs="Arial"/>
                <w:sz w:val="18"/>
              </w:rPr>
              <w:t xml:space="preserve">Uploaded images should be tagged when uploaded to be searchable – tagging field should be required. </w:t>
            </w:r>
          </w:p>
          <w:p w:rsidR="00175AF0" w:rsidRDefault="00175AF0" w:rsidP="00175AF0">
            <w:pPr>
              <w:pStyle w:val="ListParagraph"/>
              <w:numPr>
                <w:ilvl w:val="0"/>
                <w:numId w:val="26"/>
              </w:numPr>
              <w:rPr>
                <w:rFonts w:ascii="Arial" w:hAnsi="Arial" w:cs="Arial"/>
                <w:sz w:val="18"/>
              </w:rPr>
            </w:pPr>
            <w:r>
              <w:rPr>
                <w:rFonts w:ascii="Arial" w:hAnsi="Arial" w:cs="Arial"/>
                <w:sz w:val="18"/>
              </w:rPr>
              <w:t>Capability to upload multiple images at the same time.</w:t>
            </w:r>
          </w:p>
          <w:p w:rsidR="00175AF0" w:rsidRPr="00175AF0" w:rsidRDefault="00175AF0" w:rsidP="00175AF0">
            <w:pPr>
              <w:pStyle w:val="ListParagraph"/>
              <w:numPr>
                <w:ilvl w:val="0"/>
                <w:numId w:val="26"/>
              </w:numPr>
              <w:rPr>
                <w:rFonts w:ascii="Arial" w:hAnsi="Arial" w:cs="Arial"/>
                <w:sz w:val="18"/>
              </w:rPr>
            </w:pPr>
            <w:r>
              <w:rPr>
                <w:rFonts w:ascii="Arial" w:hAnsi="Arial" w:cs="Arial"/>
                <w:sz w:val="18"/>
              </w:rPr>
              <w:t xml:space="preserve">Capability to email images from tool </w:t>
            </w:r>
          </w:p>
        </w:tc>
      </w:tr>
      <w:tr w:rsidR="003C3132" w:rsidRPr="001068D4" w:rsidTr="003C3132">
        <w:trPr>
          <w:trHeight w:val="242"/>
        </w:trPr>
        <w:tc>
          <w:tcPr>
            <w:tcW w:w="810" w:type="dxa"/>
          </w:tcPr>
          <w:p w:rsidR="003C3132" w:rsidRDefault="003C3132" w:rsidP="003075F8">
            <w:pPr>
              <w:rPr>
                <w:rFonts w:ascii="Arial" w:hAnsi="Arial" w:cs="Arial"/>
                <w:sz w:val="18"/>
                <w:szCs w:val="20"/>
              </w:rPr>
            </w:pPr>
            <w:r>
              <w:rPr>
                <w:rFonts w:ascii="Arial" w:hAnsi="Arial" w:cs="Arial"/>
                <w:sz w:val="18"/>
                <w:szCs w:val="20"/>
              </w:rPr>
              <w:lastRenderedPageBreak/>
              <w:t>3.3.4</w:t>
            </w:r>
          </w:p>
        </w:tc>
        <w:tc>
          <w:tcPr>
            <w:tcW w:w="8730" w:type="dxa"/>
          </w:tcPr>
          <w:p w:rsidR="003C3132" w:rsidRPr="003C3132" w:rsidRDefault="003C3132" w:rsidP="003C3132">
            <w:pPr>
              <w:rPr>
                <w:rFonts w:ascii="Arial" w:hAnsi="Arial" w:cs="Arial"/>
                <w:b/>
                <w:sz w:val="18"/>
              </w:rPr>
            </w:pPr>
            <w:r w:rsidRPr="003C3132">
              <w:rPr>
                <w:rFonts w:ascii="Arial" w:hAnsi="Arial" w:cs="Arial"/>
                <w:b/>
                <w:sz w:val="18"/>
              </w:rPr>
              <w:t>Blogs</w:t>
            </w:r>
            <w:r w:rsidR="00130E8B" w:rsidRPr="003C3132">
              <w:rPr>
                <w:rFonts w:ascii="Arial" w:hAnsi="Arial" w:cs="Arial"/>
                <w:b/>
                <w:sz w:val="18"/>
              </w:rPr>
              <w:t xml:space="preserve"> </w:t>
            </w:r>
            <w:r w:rsidR="00130E8B">
              <w:rPr>
                <w:rFonts w:ascii="Arial" w:hAnsi="Arial" w:cs="Arial"/>
                <w:b/>
                <w:sz w:val="18"/>
              </w:rPr>
              <w:t>and Buying Guides</w:t>
            </w:r>
            <w:r w:rsidR="008415F2">
              <w:rPr>
                <w:rFonts w:ascii="Arial" w:hAnsi="Arial" w:cs="Arial"/>
                <w:b/>
                <w:sz w:val="18"/>
              </w:rPr>
              <w:t xml:space="preserve"> (Blogger / Moderator / Admin) </w:t>
            </w:r>
          </w:p>
          <w:p w:rsidR="00130E8B" w:rsidRPr="00130E8B" w:rsidRDefault="00130E8B" w:rsidP="00335E6A">
            <w:pPr>
              <w:pStyle w:val="ListParagraph"/>
              <w:numPr>
                <w:ilvl w:val="0"/>
                <w:numId w:val="20"/>
              </w:numPr>
              <w:rPr>
                <w:rFonts w:ascii="Arial" w:hAnsi="Arial" w:cs="Arial"/>
                <w:sz w:val="18"/>
                <w:szCs w:val="20"/>
              </w:rPr>
            </w:pPr>
            <w:r w:rsidRPr="00130E8B">
              <w:rPr>
                <w:rFonts w:ascii="Arial" w:hAnsi="Arial" w:cs="Arial"/>
                <w:sz w:val="18"/>
                <w:szCs w:val="20"/>
              </w:rPr>
              <w:t>Blogging capabilities so that blogs and buying guides can be posted through the moderation tool</w:t>
            </w:r>
            <w:r w:rsidR="00F05786">
              <w:rPr>
                <w:rFonts w:ascii="Arial" w:hAnsi="Arial" w:cs="Arial"/>
                <w:sz w:val="18"/>
                <w:szCs w:val="20"/>
              </w:rPr>
              <w:t xml:space="preserve"> using pre-established templates </w:t>
            </w:r>
          </w:p>
          <w:p w:rsidR="00130E8B" w:rsidRDefault="00130E8B" w:rsidP="00335E6A">
            <w:pPr>
              <w:pStyle w:val="ListParagraph"/>
              <w:numPr>
                <w:ilvl w:val="0"/>
                <w:numId w:val="21"/>
              </w:numPr>
              <w:rPr>
                <w:rFonts w:ascii="Arial" w:hAnsi="Arial" w:cs="Arial"/>
                <w:sz w:val="18"/>
                <w:szCs w:val="20"/>
              </w:rPr>
            </w:pPr>
            <w:r>
              <w:rPr>
                <w:rFonts w:ascii="Arial" w:hAnsi="Arial" w:cs="Arial"/>
                <w:sz w:val="18"/>
                <w:szCs w:val="20"/>
              </w:rPr>
              <w:t>WYSIWYG text formatting</w:t>
            </w:r>
          </w:p>
          <w:p w:rsidR="00130E8B" w:rsidRDefault="00130E8B" w:rsidP="00335E6A">
            <w:pPr>
              <w:pStyle w:val="ListParagraph"/>
              <w:numPr>
                <w:ilvl w:val="0"/>
                <w:numId w:val="21"/>
              </w:numPr>
              <w:rPr>
                <w:rFonts w:ascii="Arial" w:hAnsi="Arial" w:cs="Arial"/>
                <w:sz w:val="18"/>
                <w:szCs w:val="20"/>
              </w:rPr>
            </w:pPr>
            <w:r>
              <w:rPr>
                <w:rFonts w:ascii="Arial" w:hAnsi="Arial" w:cs="Arial"/>
                <w:sz w:val="18"/>
                <w:szCs w:val="20"/>
              </w:rPr>
              <w:t>Picture/Video</w:t>
            </w:r>
            <w:r w:rsidR="00F05786">
              <w:rPr>
                <w:rFonts w:ascii="Arial" w:hAnsi="Arial" w:cs="Arial"/>
                <w:sz w:val="18"/>
                <w:szCs w:val="20"/>
              </w:rPr>
              <w:t xml:space="preserve"> and PDF</w:t>
            </w:r>
            <w:r w:rsidR="00175AF0">
              <w:rPr>
                <w:rFonts w:ascii="Arial" w:hAnsi="Arial" w:cs="Arial"/>
                <w:sz w:val="18"/>
                <w:szCs w:val="20"/>
              </w:rPr>
              <w:t xml:space="preserve"> upload</w:t>
            </w:r>
          </w:p>
          <w:p w:rsidR="00130E8B" w:rsidRDefault="00130E8B" w:rsidP="00335E6A">
            <w:pPr>
              <w:pStyle w:val="ListParagraph"/>
              <w:numPr>
                <w:ilvl w:val="0"/>
                <w:numId w:val="21"/>
              </w:numPr>
              <w:rPr>
                <w:rFonts w:ascii="Arial" w:hAnsi="Arial" w:cs="Arial"/>
                <w:sz w:val="18"/>
                <w:szCs w:val="20"/>
              </w:rPr>
            </w:pPr>
            <w:r>
              <w:rPr>
                <w:rFonts w:ascii="Arial" w:hAnsi="Arial" w:cs="Arial"/>
                <w:sz w:val="18"/>
                <w:szCs w:val="20"/>
              </w:rPr>
              <w:t>Links</w:t>
            </w:r>
          </w:p>
          <w:p w:rsidR="00130E8B" w:rsidRDefault="00130E8B" w:rsidP="00335E6A">
            <w:pPr>
              <w:pStyle w:val="ListParagraph"/>
              <w:numPr>
                <w:ilvl w:val="0"/>
                <w:numId w:val="21"/>
              </w:numPr>
              <w:rPr>
                <w:rFonts w:ascii="Arial" w:hAnsi="Arial" w:cs="Arial"/>
                <w:sz w:val="18"/>
                <w:szCs w:val="20"/>
              </w:rPr>
            </w:pPr>
            <w:r>
              <w:rPr>
                <w:rFonts w:ascii="Arial" w:hAnsi="Arial" w:cs="Arial"/>
                <w:sz w:val="18"/>
                <w:szCs w:val="20"/>
              </w:rPr>
              <w:t>Categories</w:t>
            </w:r>
            <w:r w:rsidR="00F05786">
              <w:rPr>
                <w:rFonts w:ascii="Arial" w:hAnsi="Arial" w:cs="Arial"/>
                <w:sz w:val="18"/>
                <w:szCs w:val="20"/>
              </w:rPr>
              <w:t>/subcategories</w:t>
            </w:r>
          </w:p>
          <w:p w:rsidR="003C3132" w:rsidRDefault="00130E8B" w:rsidP="00335E6A">
            <w:pPr>
              <w:pStyle w:val="ListParagraph"/>
              <w:numPr>
                <w:ilvl w:val="0"/>
                <w:numId w:val="21"/>
              </w:numPr>
              <w:rPr>
                <w:rFonts w:ascii="Arial" w:hAnsi="Arial" w:cs="Arial"/>
                <w:sz w:val="18"/>
                <w:szCs w:val="20"/>
              </w:rPr>
            </w:pPr>
            <w:r w:rsidRPr="00130E8B">
              <w:rPr>
                <w:rFonts w:ascii="Arial" w:hAnsi="Arial" w:cs="Arial"/>
                <w:sz w:val="18"/>
                <w:szCs w:val="20"/>
              </w:rPr>
              <w:t>Tagging</w:t>
            </w:r>
          </w:p>
          <w:p w:rsidR="002C681B" w:rsidRDefault="002C681B" w:rsidP="00335E6A">
            <w:pPr>
              <w:pStyle w:val="ListParagraph"/>
              <w:numPr>
                <w:ilvl w:val="0"/>
                <w:numId w:val="21"/>
              </w:numPr>
              <w:rPr>
                <w:rFonts w:ascii="Arial" w:hAnsi="Arial" w:cs="Arial"/>
                <w:sz w:val="18"/>
                <w:szCs w:val="20"/>
              </w:rPr>
            </w:pPr>
            <w:commentRangeStart w:id="62"/>
            <w:r>
              <w:rPr>
                <w:rFonts w:ascii="Arial" w:hAnsi="Arial" w:cs="Arial"/>
                <w:sz w:val="18"/>
                <w:szCs w:val="20"/>
              </w:rPr>
              <w:t xml:space="preserve">Meta tagging </w:t>
            </w:r>
          </w:p>
          <w:p w:rsidR="002C681B" w:rsidRDefault="002C681B" w:rsidP="00335E6A">
            <w:pPr>
              <w:pStyle w:val="ListParagraph"/>
              <w:numPr>
                <w:ilvl w:val="0"/>
                <w:numId w:val="21"/>
              </w:numPr>
              <w:rPr>
                <w:rFonts w:ascii="Arial" w:hAnsi="Arial" w:cs="Arial"/>
                <w:sz w:val="18"/>
                <w:szCs w:val="20"/>
              </w:rPr>
            </w:pPr>
            <w:r>
              <w:rPr>
                <w:rFonts w:ascii="Arial" w:hAnsi="Arial" w:cs="Arial"/>
                <w:sz w:val="18"/>
                <w:szCs w:val="20"/>
              </w:rPr>
              <w:t xml:space="preserve">Meta description </w:t>
            </w:r>
          </w:p>
          <w:commentRangeEnd w:id="62"/>
          <w:p w:rsidR="002C681B" w:rsidRDefault="00A1506E" w:rsidP="002C681B">
            <w:pPr>
              <w:pStyle w:val="ListParagraph"/>
              <w:numPr>
                <w:ilvl w:val="0"/>
                <w:numId w:val="21"/>
              </w:numPr>
              <w:rPr>
                <w:rFonts w:ascii="Arial" w:hAnsi="Arial" w:cs="Arial"/>
                <w:sz w:val="18"/>
                <w:szCs w:val="20"/>
              </w:rPr>
            </w:pPr>
            <w:r>
              <w:rPr>
                <w:rStyle w:val="CommentReference"/>
              </w:rPr>
              <w:commentReference w:id="62"/>
            </w:r>
            <w:r w:rsidR="00130E8B">
              <w:rPr>
                <w:rFonts w:ascii="Arial" w:hAnsi="Arial" w:cs="Arial"/>
                <w:sz w:val="18"/>
                <w:szCs w:val="20"/>
              </w:rPr>
              <w:t>Designating where it will display</w:t>
            </w:r>
          </w:p>
          <w:p w:rsidR="002C681B" w:rsidRPr="002C681B" w:rsidRDefault="002C681B" w:rsidP="002C681B">
            <w:pPr>
              <w:pStyle w:val="ListParagraph"/>
              <w:numPr>
                <w:ilvl w:val="1"/>
                <w:numId w:val="21"/>
              </w:numPr>
              <w:rPr>
                <w:rFonts w:ascii="Arial" w:hAnsi="Arial" w:cs="Arial"/>
                <w:sz w:val="18"/>
                <w:szCs w:val="20"/>
              </w:rPr>
            </w:pPr>
            <w:r w:rsidRPr="002C681B">
              <w:rPr>
                <w:rFonts w:ascii="Arial" w:hAnsi="Arial" w:cs="Arial"/>
                <w:sz w:val="18"/>
              </w:rPr>
              <w:t xml:space="preserve">Separate uploading areas for Blogs </w:t>
            </w:r>
            <w:r>
              <w:rPr>
                <w:rFonts w:ascii="Arial" w:hAnsi="Arial" w:cs="Arial"/>
                <w:sz w:val="18"/>
              </w:rPr>
              <w:t>vs.</w:t>
            </w:r>
            <w:r w:rsidRPr="002C681B">
              <w:rPr>
                <w:rFonts w:ascii="Arial" w:hAnsi="Arial" w:cs="Arial"/>
                <w:sz w:val="18"/>
              </w:rPr>
              <w:t xml:space="preserve"> Buying Guides </w:t>
            </w:r>
            <w:del w:id="63" w:author="jmassud" w:date="2012-05-09T10:28:00Z">
              <w:r w:rsidDel="00A1506E">
                <w:rPr>
                  <w:rFonts w:ascii="Arial" w:hAnsi="Arial" w:cs="Arial"/>
                  <w:sz w:val="18"/>
                </w:rPr>
                <w:delText>(</w:delText>
              </w:r>
              <w:r w:rsidRPr="002C681B" w:rsidDel="00A1506E">
                <w:rPr>
                  <w:rFonts w:ascii="Arial" w:hAnsi="Arial" w:cs="Arial"/>
                  <w:b/>
                  <w:i/>
                  <w:sz w:val="18"/>
                </w:rPr>
                <w:delText>Functional Requirement</w:delText>
              </w:r>
              <w:r w:rsidDel="00A1506E">
                <w:rPr>
                  <w:rFonts w:ascii="Arial" w:hAnsi="Arial" w:cs="Arial"/>
                  <w:sz w:val="18"/>
                </w:rPr>
                <w:delText xml:space="preserve">:  can publish to both Sears and Kmart at one time or each separately) </w:delText>
              </w:r>
            </w:del>
          </w:p>
          <w:p w:rsidR="00130E8B" w:rsidRDefault="00130E8B" w:rsidP="002C681B">
            <w:pPr>
              <w:pStyle w:val="ListParagraph"/>
              <w:numPr>
                <w:ilvl w:val="2"/>
                <w:numId w:val="21"/>
              </w:numPr>
              <w:rPr>
                <w:rFonts w:ascii="Arial" w:hAnsi="Arial" w:cs="Arial"/>
                <w:sz w:val="18"/>
                <w:szCs w:val="20"/>
              </w:rPr>
            </w:pPr>
            <w:r>
              <w:rPr>
                <w:rFonts w:ascii="Arial" w:hAnsi="Arial" w:cs="Arial"/>
                <w:sz w:val="18"/>
                <w:szCs w:val="20"/>
              </w:rPr>
              <w:t>Blogs – interest groups</w:t>
            </w:r>
            <w:r w:rsidR="001B06B2">
              <w:rPr>
                <w:rFonts w:ascii="Arial" w:hAnsi="Arial" w:cs="Arial"/>
                <w:sz w:val="18"/>
                <w:szCs w:val="20"/>
              </w:rPr>
              <w:t>, general blog area</w:t>
            </w:r>
          </w:p>
          <w:p w:rsidR="00175AF0" w:rsidRDefault="00175AF0" w:rsidP="002C681B">
            <w:pPr>
              <w:pStyle w:val="ListParagraph"/>
              <w:numPr>
                <w:ilvl w:val="2"/>
                <w:numId w:val="21"/>
              </w:numPr>
              <w:rPr>
                <w:rFonts w:ascii="Arial" w:hAnsi="Arial" w:cs="Arial"/>
                <w:sz w:val="18"/>
                <w:szCs w:val="20"/>
              </w:rPr>
            </w:pPr>
            <w:r>
              <w:rPr>
                <w:rFonts w:ascii="Arial" w:hAnsi="Arial" w:cs="Arial"/>
                <w:sz w:val="18"/>
                <w:szCs w:val="20"/>
              </w:rPr>
              <w:t xml:space="preserve">MySears </w:t>
            </w:r>
            <w:r w:rsidR="00130E8B">
              <w:rPr>
                <w:rFonts w:ascii="Arial" w:hAnsi="Arial" w:cs="Arial"/>
                <w:sz w:val="18"/>
                <w:szCs w:val="20"/>
              </w:rPr>
              <w:t xml:space="preserve">Buying guides – interest </w:t>
            </w:r>
            <w:r w:rsidR="001921DC">
              <w:rPr>
                <w:rFonts w:ascii="Arial" w:hAnsi="Arial" w:cs="Arial"/>
                <w:sz w:val="18"/>
                <w:szCs w:val="20"/>
              </w:rPr>
              <w:t xml:space="preserve">groups and / or </w:t>
            </w:r>
            <w:r w:rsidR="00130E8B">
              <w:rPr>
                <w:rFonts w:ascii="Arial" w:hAnsi="Arial" w:cs="Arial"/>
                <w:sz w:val="18"/>
                <w:szCs w:val="20"/>
              </w:rPr>
              <w:t xml:space="preserve">Vertical specific </w:t>
            </w:r>
          </w:p>
          <w:p w:rsidR="002C681B" w:rsidRDefault="002C681B" w:rsidP="00335E6A">
            <w:pPr>
              <w:pStyle w:val="ListParagraph"/>
              <w:numPr>
                <w:ilvl w:val="0"/>
                <w:numId w:val="18"/>
              </w:numPr>
              <w:rPr>
                <w:rFonts w:ascii="Arial" w:hAnsi="Arial" w:cs="Arial"/>
                <w:sz w:val="18"/>
              </w:rPr>
            </w:pPr>
            <w:r>
              <w:rPr>
                <w:rFonts w:ascii="Arial" w:hAnsi="Arial" w:cs="Arial"/>
                <w:sz w:val="18"/>
              </w:rPr>
              <w:t xml:space="preserve">Preview, Draft, Publish, Schedule, Cancel </w:t>
            </w:r>
          </w:p>
          <w:p w:rsidR="002C681B" w:rsidRDefault="002C681B" w:rsidP="002C681B">
            <w:pPr>
              <w:pStyle w:val="ListParagraph"/>
              <w:numPr>
                <w:ilvl w:val="1"/>
                <w:numId w:val="18"/>
              </w:numPr>
              <w:rPr>
                <w:rFonts w:ascii="Arial" w:hAnsi="Arial" w:cs="Arial"/>
                <w:sz w:val="18"/>
              </w:rPr>
            </w:pPr>
            <w:r>
              <w:rPr>
                <w:rFonts w:ascii="Arial" w:hAnsi="Arial" w:cs="Arial"/>
                <w:b/>
                <w:i/>
                <w:sz w:val="18"/>
              </w:rPr>
              <w:t xml:space="preserve">Functional Requirement: </w:t>
            </w:r>
            <w:r>
              <w:rPr>
                <w:rFonts w:ascii="Arial" w:hAnsi="Arial" w:cs="Arial"/>
                <w:sz w:val="18"/>
              </w:rPr>
              <w:t xml:space="preserve">Draft, Preview and Cancel can be seen by any users; Schedule and Publish only by Admin. </w:t>
            </w:r>
          </w:p>
          <w:p w:rsidR="00175AF0" w:rsidRDefault="00175AF0" w:rsidP="00335E6A">
            <w:pPr>
              <w:pStyle w:val="ListParagraph"/>
              <w:numPr>
                <w:ilvl w:val="0"/>
                <w:numId w:val="18"/>
              </w:numPr>
              <w:rPr>
                <w:rFonts w:ascii="Arial" w:hAnsi="Arial" w:cs="Arial"/>
                <w:sz w:val="18"/>
              </w:rPr>
            </w:pPr>
            <w:r>
              <w:rPr>
                <w:rFonts w:ascii="Arial" w:hAnsi="Arial" w:cs="Arial"/>
                <w:sz w:val="18"/>
              </w:rPr>
              <w:t xml:space="preserve">List of all blogs in one area searchable by </w:t>
            </w:r>
          </w:p>
          <w:p w:rsidR="00175AF0" w:rsidRDefault="00175AF0" w:rsidP="00175AF0">
            <w:pPr>
              <w:pStyle w:val="ListParagraph"/>
              <w:numPr>
                <w:ilvl w:val="1"/>
                <w:numId w:val="17"/>
              </w:numPr>
              <w:rPr>
                <w:rFonts w:ascii="Arial" w:hAnsi="Arial" w:cs="Arial"/>
                <w:sz w:val="18"/>
              </w:rPr>
            </w:pPr>
            <w:del w:id="64" w:author="jmassud" w:date="2012-05-09T10:29:00Z">
              <w:r w:rsidDel="00A1506E">
                <w:rPr>
                  <w:rFonts w:ascii="Arial" w:hAnsi="Arial" w:cs="Arial"/>
                  <w:sz w:val="18"/>
                </w:rPr>
                <w:delText>Interest group</w:delText>
              </w:r>
            </w:del>
            <w:ins w:id="65" w:author="jmassud" w:date="2012-05-09T10:29:00Z">
              <w:r w:rsidR="00A1506E">
                <w:rPr>
                  <w:rFonts w:ascii="Arial" w:hAnsi="Arial" w:cs="Arial"/>
                  <w:sz w:val="18"/>
                </w:rPr>
                <w:t xml:space="preserve">Category </w:t>
              </w:r>
            </w:ins>
          </w:p>
          <w:p w:rsidR="00175AF0" w:rsidRDefault="00175AF0" w:rsidP="00175AF0">
            <w:pPr>
              <w:pStyle w:val="ListParagraph"/>
              <w:numPr>
                <w:ilvl w:val="1"/>
                <w:numId w:val="17"/>
              </w:numPr>
              <w:rPr>
                <w:rFonts w:ascii="Arial" w:hAnsi="Arial" w:cs="Arial"/>
                <w:sz w:val="18"/>
              </w:rPr>
            </w:pPr>
            <w:r>
              <w:rPr>
                <w:rFonts w:ascii="Arial" w:hAnsi="Arial" w:cs="Arial"/>
                <w:sz w:val="18"/>
              </w:rPr>
              <w:t>Author</w:t>
            </w:r>
          </w:p>
          <w:p w:rsidR="00175AF0" w:rsidRDefault="00175AF0" w:rsidP="00175AF0">
            <w:pPr>
              <w:pStyle w:val="ListParagraph"/>
              <w:numPr>
                <w:ilvl w:val="1"/>
                <w:numId w:val="17"/>
              </w:numPr>
              <w:rPr>
                <w:rFonts w:ascii="Arial" w:hAnsi="Arial" w:cs="Arial"/>
                <w:sz w:val="18"/>
              </w:rPr>
            </w:pPr>
            <w:r>
              <w:rPr>
                <w:rFonts w:ascii="Arial" w:hAnsi="Arial" w:cs="Arial"/>
                <w:sz w:val="18"/>
              </w:rPr>
              <w:t>Tags</w:t>
            </w:r>
          </w:p>
          <w:p w:rsidR="00175AF0" w:rsidDel="00A1506E" w:rsidRDefault="00175AF0" w:rsidP="00175AF0">
            <w:pPr>
              <w:pStyle w:val="ListParagraph"/>
              <w:numPr>
                <w:ilvl w:val="1"/>
                <w:numId w:val="17"/>
              </w:numPr>
              <w:rPr>
                <w:del w:id="66" w:author="jmassud" w:date="2012-05-09T10:29:00Z"/>
                <w:rFonts w:ascii="Arial" w:hAnsi="Arial" w:cs="Arial"/>
                <w:sz w:val="18"/>
              </w:rPr>
            </w:pPr>
            <w:del w:id="67" w:author="jmassud" w:date="2012-05-09T10:29:00Z">
              <w:r w:rsidDel="00A1506E">
                <w:rPr>
                  <w:rFonts w:ascii="Arial" w:hAnsi="Arial" w:cs="Arial"/>
                  <w:sz w:val="18"/>
                </w:rPr>
                <w:delText>Most read</w:delText>
              </w:r>
            </w:del>
          </w:p>
          <w:p w:rsidR="00175AF0" w:rsidRPr="003567CD" w:rsidRDefault="00175AF0" w:rsidP="00175AF0">
            <w:pPr>
              <w:pStyle w:val="ListParagraph"/>
              <w:numPr>
                <w:ilvl w:val="1"/>
                <w:numId w:val="17"/>
              </w:numPr>
              <w:rPr>
                <w:rFonts w:ascii="Arial" w:hAnsi="Arial" w:cs="Arial"/>
                <w:sz w:val="18"/>
              </w:rPr>
            </w:pPr>
            <w:r>
              <w:rPr>
                <w:rFonts w:ascii="Arial" w:hAnsi="Arial" w:cs="Arial"/>
                <w:sz w:val="18"/>
              </w:rPr>
              <w:t>Most commented</w:t>
            </w:r>
          </w:p>
          <w:p w:rsidR="00175AF0" w:rsidRPr="00175AF0" w:rsidRDefault="00175AF0" w:rsidP="00175AF0">
            <w:pPr>
              <w:pStyle w:val="ListParagraph"/>
              <w:numPr>
                <w:ilvl w:val="1"/>
                <w:numId w:val="17"/>
              </w:numPr>
              <w:rPr>
                <w:rFonts w:ascii="Arial" w:hAnsi="Arial" w:cs="Arial"/>
                <w:sz w:val="18"/>
              </w:rPr>
            </w:pPr>
            <w:r>
              <w:rPr>
                <w:rFonts w:ascii="Arial" w:hAnsi="Arial" w:cs="Arial"/>
                <w:sz w:val="18"/>
              </w:rPr>
              <w:t>Most helpful votes</w:t>
            </w:r>
          </w:p>
          <w:p w:rsidR="0075541B" w:rsidRDefault="00130E8B" w:rsidP="00130E8B">
            <w:pPr>
              <w:rPr>
                <w:rFonts w:ascii="Arial" w:hAnsi="Arial" w:cs="Arial"/>
                <w:b/>
                <w:i/>
                <w:sz w:val="18"/>
                <w:szCs w:val="20"/>
              </w:rPr>
            </w:pPr>
            <w:r w:rsidRPr="00130E8B">
              <w:rPr>
                <w:rFonts w:ascii="Arial" w:hAnsi="Arial" w:cs="Arial"/>
                <w:b/>
                <w:i/>
                <w:sz w:val="18"/>
                <w:szCs w:val="20"/>
              </w:rPr>
              <w:t xml:space="preserve">Functional Requirement: </w:t>
            </w:r>
          </w:p>
          <w:p w:rsidR="00130E8B" w:rsidRDefault="00130E8B" w:rsidP="0075541B">
            <w:pPr>
              <w:pStyle w:val="ListParagraph"/>
              <w:numPr>
                <w:ilvl w:val="0"/>
                <w:numId w:val="18"/>
              </w:numPr>
              <w:rPr>
                <w:rFonts w:ascii="Arial" w:hAnsi="Arial" w:cs="Arial"/>
                <w:sz w:val="18"/>
                <w:szCs w:val="20"/>
              </w:rPr>
            </w:pPr>
            <w:r w:rsidRPr="0075541B">
              <w:rPr>
                <w:rFonts w:ascii="Arial" w:hAnsi="Arial" w:cs="Arial"/>
                <w:sz w:val="18"/>
                <w:szCs w:val="20"/>
              </w:rPr>
              <w:t xml:space="preserve">Blogging and Buying Guides should have similar capabilities for uploading / editing / writing </w:t>
            </w:r>
            <w:r w:rsidRPr="0075541B">
              <w:rPr>
                <w:rFonts w:ascii="Arial" w:hAnsi="Arial" w:cs="Arial"/>
                <w:sz w:val="18"/>
                <w:szCs w:val="20"/>
              </w:rPr>
              <w:lastRenderedPageBreak/>
              <w:t xml:space="preserve">content but display to the consumer of the content should be different. </w:t>
            </w:r>
          </w:p>
          <w:p w:rsidR="0075541B" w:rsidRPr="0075541B" w:rsidRDefault="0075541B" w:rsidP="00130E8B">
            <w:pPr>
              <w:pStyle w:val="ListParagraph"/>
              <w:numPr>
                <w:ilvl w:val="0"/>
                <w:numId w:val="18"/>
              </w:numPr>
              <w:rPr>
                <w:rFonts w:ascii="Arial" w:hAnsi="Arial" w:cs="Arial"/>
                <w:sz w:val="18"/>
                <w:szCs w:val="20"/>
              </w:rPr>
            </w:pPr>
            <w:r>
              <w:rPr>
                <w:rFonts w:ascii="Arial" w:hAnsi="Arial" w:cs="Arial"/>
                <w:sz w:val="18"/>
                <w:szCs w:val="20"/>
              </w:rPr>
              <w:t xml:space="preserve">Ability to schedule posts to be published at specified times. </w:t>
            </w:r>
          </w:p>
        </w:tc>
      </w:tr>
      <w:tr w:rsidR="00354C9A" w:rsidRPr="001068D4" w:rsidTr="003C3132">
        <w:trPr>
          <w:trHeight w:val="242"/>
        </w:trPr>
        <w:tc>
          <w:tcPr>
            <w:tcW w:w="810" w:type="dxa"/>
          </w:tcPr>
          <w:p w:rsidR="00354C9A" w:rsidRDefault="00354C9A" w:rsidP="003075F8">
            <w:pPr>
              <w:rPr>
                <w:rFonts w:ascii="Arial" w:hAnsi="Arial" w:cs="Arial"/>
                <w:sz w:val="18"/>
                <w:szCs w:val="20"/>
              </w:rPr>
            </w:pPr>
            <w:r>
              <w:rPr>
                <w:rFonts w:ascii="Arial" w:hAnsi="Arial" w:cs="Arial"/>
                <w:sz w:val="18"/>
                <w:szCs w:val="20"/>
              </w:rPr>
              <w:lastRenderedPageBreak/>
              <w:t>3.3.5</w:t>
            </w:r>
          </w:p>
        </w:tc>
        <w:tc>
          <w:tcPr>
            <w:tcW w:w="8730" w:type="dxa"/>
          </w:tcPr>
          <w:p w:rsidR="00354C9A" w:rsidRDefault="00F05786" w:rsidP="003C3132">
            <w:pPr>
              <w:rPr>
                <w:rFonts w:ascii="Arial" w:hAnsi="Arial" w:cs="Arial"/>
                <w:b/>
                <w:sz w:val="18"/>
              </w:rPr>
            </w:pPr>
            <w:r>
              <w:rPr>
                <w:rFonts w:ascii="Arial" w:hAnsi="Arial" w:cs="Arial"/>
                <w:b/>
                <w:sz w:val="18"/>
              </w:rPr>
              <w:t>Category Pages</w:t>
            </w:r>
          </w:p>
          <w:p w:rsidR="00354C9A" w:rsidRDefault="00354C9A" w:rsidP="00354C9A">
            <w:pPr>
              <w:pStyle w:val="ListParagraph"/>
              <w:numPr>
                <w:ilvl w:val="0"/>
                <w:numId w:val="36"/>
              </w:numPr>
              <w:rPr>
                <w:rFonts w:ascii="Arial" w:hAnsi="Arial" w:cs="Arial"/>
                <w:sz w:val="18"/>
                <w:szCs w:val="20"/>
              </w:rPr>
            </w:pPr>
            <w:r>
              <w:rPr>
                <w:rFonts w:ascii="Arial" w:hAnsi="Arial" w:cs="Arial"/>
                <w:sz w:val="18"/>
                <w:szCs w:val="20"/>
              </w:rPr>
              <w:t>Plug and play features to create new interest groups on the fly through</w:t>
            </w:r>
            <w:ins w:id="68" w:author="jmassud" w:date="2012-05-09T10:29:00Z">
              <w:r w:rsidR="00A1506E">
                <w:rPr>
                  <w:rFonts w:ascii="Arial" w:hAnsi="Arial" w:cs="Arial"/>
                  <w:sz w:val="18"/>
                  <w:szCs w:val="20"/>
                </w:rPr>
                <w:t xml:space="preserve"> the</w:t>
              </w:r>
            </w:ins>
            <w:r>
              <w:rPr>
                <w:rFonts w:ascii="Arial" w:hAnsi="Arial" w:cs="Arial"/>
                <w:sz w:val="18"/>
                <w:szCs w:val="20"/>
              </w:rPr>
              <w:t xml:space="preserve"> admin tool</w:t>
            </w:r>
          </w:p>
          <w:p w:rsidR="00354C9A" w:rsidRDefault="00354C9A" w:rsidP="00354C9A">
            <w:pPr>
              <w:pStyle w:val="ListParagraph"/>
              <w:numPr>
                <w:ilvl w:val="1"/>
                <w:numId w:val="36"/>
              </w:numPr>
              <w:rPr>
                <w:rFonts w:ascii="Arial" w:hAnsi="Arial" w:cs="Arial"/>
                <w:sz w:val="18"/>
                <w:szCs w:val="20"/>
              </w:rPr>
            </w:pPr>
            <w:r>
              <w:rPr>
                <w:rFonts w:ascii="Arial" w:hAnsi="Arial" w:cs="Arial"/>
                <w:sz w:val="18"/>
                <w:szCs w:val="20"/>
              </w:rPr>
              <w:t xml:space="preserve">Add, delete, modify </w:t>
            </w:r>
            <w:r w:rsidR="00BD2907">
              <w:rPr>
                <w:rFonts w:ascii="Arial" w:hAnsi="Arial" w:cs="Arial"/>
                <w:sz w:val="18"/>
                <w:szCs w:val="20"/>
              </w:rPr>
              <w:t>category pages</w:t>
            </w:r>
          </w:p>
          <w:p w:rsidR="00354C9A" w:rsidRDefault="00354C9A" w:rsidP="00354C9A">
            <w:pPr>
              <w:pStyle w:val="ListParagraph"/>
              <w:numPr>
                <w:ilvl w:val="1"/>
                <w:numId w:val="36"/>
              </w:numPr>
              <w:rPr>
                <w:rFonts w:ascii="Arial" w:hAnsi="Arial" w:cs="Arial"/>
                <w:sz w:val="18"/>
                <w:szCs w:val="20"/>
              </w:rPr>
            </w:pPr>
            <w:del w:id="69" w:author="jmassud" w:date="2012-05-09T10:36:00Z">
              <w:r w:rsidDel="00A1506E">
                <w:rPr>
                  <w:rFonts w:ascii="Arial" w:hAnsi="Arial" w:cs="Arial"/>
                  <w:sz w:val="18"/>
                  <w:szCs w:val="20"/>
                </w:rPr>
                <w:delText>Fully customizable</w:delText>
              </w:r>
            </w:del>
            <w:ins w:id="70" w:author="jmassud" w:date="2012-05-09T10:36:00Z">
              <w:r w:rsidR="00A1506E">
                <w:rPr>
                  <w:rFonts w:ascii="Arial" w:hAnsi="Arial" w:cs="Arial"/>
                  <w:sz w:val="18"/>
                  <w:szCs w:val="20"/>
                </w:rPr>
                <w:t xml:space="preserve">Customizable </w:t>
              </w:r>
            </w:ins>
            <w:r>
              <w:rPr>
                <w:rFonts w:ascii="Arial" w:hAnsi="Arial" w:cs="Arial"/>
                <w:sz w:val="18"/>
                <w:szCs w:val="20"/>
              </w:rPr>
              <w:t xml:space="preserve"> by selecting </w:t>
            </w:r>
            <w:del w:id="71" w:author="jmassud" w:date="2012-05-09T10:36:00Z">
              <w:r w:rsidDel="00A1506E">
                <w:rPr>
                  <w:rFonts w:ascii="Arial" w:hAnsi="Arial" w:cs="Arial"/>
                  <w:sz w:val="18"/>
                  <w:szCs w:val="20"/>
                </w:rPr>
                <w:delText>from available features desired</w:delText>
              </w:r>
            </w:del>
            <w:ins w:id="72" w:author="jmassud" w:date="2012-05-09T10:36:00Z">
              <w:r w:rsidR="00A1506E">
                <w:rPr>
                  <w:rFonts w:ascii="Arial" w:hAnsi="Arial" w:cs="Arial"/>
                  <w:sz w:val="18"/>
                  <w:szCs w:val="20"/>
                </w:rPr>
                <w:t xml:space="preserve"> templates which could include </w:t>
              </w:r>
            </w:ins>
          </w:p>
          <w:p w:rsidR="00354C9A" w:rsidRDefault="00354C9A" w:rsidP="00354C9A">
            <w:pPr>
              <w:pStyle w:val="ListParagraph"/>
              <w:numPr>
                <w:ilvl w:val="2"/>
                <w:numId w:val="36"/>
              </w:numPr>
              <w:rPr>
                <w:rFonts w:ascii="Arial" w:hAnsi="Arial" w:cs="Arial"/>
                <w:sz w:val="18"/>
                <w:szCs w:val="20"/>
              </w:rPr>
            </w:pPr>
            <w:r>
              <w:rPr>
                <w:rFonts w:ascii="Arial" w:hAnsi="Arial" w:cs="Arial"/>
                <w:sz w:val="18"/>
                <w:szCs w:val="20"/>
              </w:rPr>
              <w:t xml:space="preserve">Blog </w:t>
            </w:r>
            <w:r w:rsidRPr="00D31509">
              <w:rPr>
                <w:rFonts w:ascii="Arial" w:hAnsi="Arial" w:cs="Arial"/>
                <w:b/>
                <w:sz w:val="18"/>
                <w:szCs w:val="20"/>
              </w:rPr>
              <w:t>(</w:t>
            </w:r>
            <w:r w:rsidR="007D7882">
              <w:rPr>
                <w:rFonts w:ascii="Arial" w:hAnsi="Arial" w:cs="Arial"/>
                <w:b/>
                <w:sz w:val="18"/>
                <w:szCs w:val="20"/>
              </w:rPr>
              <w:t xml:space="preserve">communities PRD </w:t>
            </w:r>
            <w:r w:rsidRPr="00D31509">
              <w:rPr>
                <w:rFonts w:ascii="Arial" w:hAnsi="Arial" w:cs="Arial"/>
                <w:b/>
                <w:sz w:val="18"/>
                <w:szCs w:val="20"/>
              </w:rPr>
              <w:t>3.9)</w:t>
            </w:r>
          </w:p>
          <w:p w:rsidR="00354C9A" w:rsidRPr="00D31509" w:rsidRDefault="00354C9A" w:rsidP="00354C9A">
            <w:pPr>
              <w:pStyle w:val="ListParagraph"/>
              <w:numPr>
                <w:ilvl w:val="2"/>
                <w:numId w:val="36"/>
              </w:numPr>
              <w:rPr>
                <w:rFonts w:ascii="Arial" w:hAnsi="Arial" w:cs="Arial"/>
                <w:sz w:val="18"/>
                <w:szCs w:val="20"/>
              </w:rPr>
            </w:pPr>
            <w:r>
              <w:rPr>
                <w:rFonts w:ascii="Arial" w:hAnsi="Arial" w:cs="Arial"/>
                <w:sz w:val="18"/>
                <w:szCs w:val="20"/>
              </w:rPr>
              <w:t xml:space="preserve">Buying Guides Blog </w:t>
            </w:r>
            <w:r w:rsidRPr="00D31509">
              <w:rPr>
                <w:rFonts w:ascii="Arial" w:hAnsi="Arial" w:cs="Arial"/>
                <w:b/>
                <w:sz w:val="18"/>
                <w:szCs w:val="20"/>
              </w:rPr>
              <w:t>(</w:t>
            </w:r>
            <w:r w:rsidR="007D7882">
              <w:rPr>
                <w:rFonts w:ascii="Arial" w:hAnsi="Arial" w:cs="Arial"/>
                <w:b/>
                <w:sz w:val="18"/>
                <w:szCs w:val="20"/>
              </w:rPr>
              <w:t xml:space="preserve">Communities PRD </w:t>
            </w:r>
            <w:r w:rsidRPr="00D31509">
              <w:rPr>
                <w:rFonts w:ascii="Arial" w:hAnsi="Arial" w:cs="Arial"/>
                <w:b/>
                <w:sz w:val="18"/>
                <w:szCs w:val="20"/>
              </w:rPr>
              <w:t>3.9)</w:t>
            </w:r>
          </w:p>
          <w:p w:rsidR="00354C9A" w:rsidRDefault="00354C9A" w:rsidP="00354C9A">
            <w:pPr>
              <w:pStyle w:val="ListParagraph"/>
              <w:numPr>
                <w:ilvl w:val="2"/>
                <w:numId w:val="36"/>
              </w:numPr>
              <w:rPr>
                <w:rFonts w:ascii="Arial" w:hAnsi="Arial" w:cs="Arial"/>
                <w:sz w:val="18"/>
                <w:szCs w:val="20"/>
              </w:rPr>
            </w:pPr>
            <w:r>
              <w:rPr>
                <w:rFonts w:ascii="Arial" w:hAnsi="Arial" w:cs="Arial"/>
                <w:sz w:val="18"/>
                <w:szCs w:val="20"/>
              </w:rPr>
              <w:t xml:space="preserve">Q&amp;A </w:t>
            </w:r>
            <w:r w:rsidRPr="00D31509">
              <w:rPr>
                <w:rFonts w:ascii="Arial" w:hAnsi="Arial" w:cs="Arial"/>
                <w:b/>
                <w:sz w:val="18"/>
                <w:szCs w:val="20"/>
              </w:rPr>
              <w:t>(3.4)</w:t>
            </w:r>
          </w:p>
          <w:p w:rsidR="00354C9A" w:rsidRDefault="00354C9A" w:rsidP="00354C9A">
            <w:pPr>
              <w:pStyle w:val="ListParagraph"/>
              <w:numPr>
                <w:ilvl w:val="2"/>
                <w:numId w:val="36"/>
              </w:numPr>
              <w:rPr>
                <w:rFonts w:ascii="Arial" w:hAnsi="Arial" w:cs="Arial"/>
                <w:sz w:val="18"/>
                <w:szCs w:val="20"/>
              </w:rPr>
            </w:pPr>
            <w:r>
              <w:rPr>
                <w:rFonts w:ascii="Arial" w:hAnsi="Arial" w:cs="Arial"/>
                <w:sz w:val="18"/>
                <w:szCs w:val="20"/>
              </w:rPr>
              <w:t>Polls</w:t>
            </w:r>
          </w:p>
          <w:p w:rsidR="004C4E5F" w:rsidRDefault="004C4E5F" w:rsidP="004C4E5F">
            <w:pPr>
              <w:pStyle w:val="ListParagraph"/>
              <w:ind w:left="2160"/>
              <w:rPr>
                <w:rFonts w:ascii="Arial" w:hAnsi="Arial" w:cs="Arial"/>
                <w:sz w:val="18"/>
                <w:szCs w:val="20"/>
              </w:rPr>
              <w:pPrChange w:id="73" w:author="jmassud" w:date="2012-05-09T10:30:00Z">
                <w:pPr>
                  <w:pStyle w:val="ListParagraph"/>
                  <w:numPr>
                    <w:ilvl w:val="2"/>
                    <w:numId w:val="36"/>
                  </w:numPr>
                  <w:ind w:left="2160" w:hanging="360"/>
                </w:pPr>
              </w:pPrChange>
            </w:pPr>
          </w:p>
          <w:p w:rsidR="00354C9A" w:rsidRDefault="00354C9A" w:rsidP="00354C9A">
            <w:pPr>
              <w:pStyle w:val="ListParagraph"/>
              <w:numPr>
                <w:ilvl w:val="2"/>
                <w:numId w:val="36"/>
              </w:numPr>
              <w:rPr>
                <w:rFonts w:ascii="Arial" w:hAnsi="Arial" w:cs="Arial"/>
                <w:sz w:val="18"/>
                <w:szCs w:val="20"/>
              </w:rPr>
            </w:pPr>
            <w:r>
              <w:rPr>
                <w:rFonts w:ascii="Arial" w:hAnsi="Arial" w:cs="Arial"/>
                <w:sz w:val="18"/>
                <w:szCs w:val="20"/>
              </w:rPr>
              <w:t>Video (P2)</w:t>
            </w:r>
          </w:p>
          <w:p w:rsidR="00354C9A" w:rsidRDefault="00354C9A" w:rsidP="00354C9A">
            <w:pPr>
              <w:pStyle w:val="ListParagraph"/>
              <w:numPr>
                <w:ilvl w:val="2"/>
                <w:numId w:val="36"/>
              </w:numPr>
              <w:rPr>
                <w:rFonts w:ascii="Arial" w:hAnsi="Arial" w:cs="Arial"/>
                <w:sz w:val="18"/>
                <w:szCs w:val="20"/>
              </w:rPr>
            </w:pPr>
            <w:r>
              <w:rPr>
                <w:rFonts w:ascii="Arial" w:hAnsi="Arial" w:cs="Arial"/>
                <w:sz w:val="18"/>
                <w:szCs w:val="20"/>
              </w:rPr>
              <w:t xml:space="preserve">Ads </w:t>
            </w:r>
          </w:p>
          <w:p w:rsidR="00354C9A" w:rsidRDefault="00354C9A" w:rsidP="00354C9A">
            <w:pPr>
              <w:pStyle w:val="ListParagraph"/>
              <w:numPr>
                <w:ilvl w:val="0"/>
                <w:numId w:val="35"/>
              </w:numPr>
              <w:rPr>
                <w:rFonts w:ascii="Arial" w:hAnsi="Arial" w:cs="Arial"/>
                <w:sz w:val="18"/>
              </w:rPr>
            </w:pPr>
            <w:r>
              <w:rPr>
                <w:rFonts w:ascii="Arial" w:hAnsi="Arial" w:cs="Arial"/>
                <w:sz w:val="18"/>
              </w:rPr>
              <w:t>Need s</w:t>
            </w:r>
            <w:r w:rsidRPr="00354C9A">
              <w:rPr>
                <w:rFonts w:ascii="Arial" w:hAnsi="Arial" w:cs="Arial"/>
                <w:sz w:val="18"/>
              </w:rPr>
              <w:t xml:space="preserve">kinning </w:t>
            </w:r>
            <w:r>
              <w:rPr>
                <w:rFonts w:ascii="Arial" w:hAnsi="Arial" w:cs="Arial"/>
                <w:sz w:val="18"/>
              </w:rPr>
              <w:t xml:space="preserve">options based on theme </w:t>
            </w:r>
          </w:p>
          <w:p w:rsidR="00354C9A" w:rsidDel="00A1506E" w:rsidRDefault="00354C9A" w:rsidP="00354C9A">
            <w:pPr>
              <w:pStyle w:val="ListParagraph"/>
              <w:numPr>
                <w:ilvl w:val="0"/>
                <w:numId w:val="35"/>
              </w:numPr>
              <w:rPr>
                <w:del w:id="74" w:author="jmassud" w:date="2012-05-09T10:35:00Z"/>
                <w:rFonts w:ascii="Arial" w:hAnsi="Arial" w:cs="Arial"/>
                <w:sz w:val="18"/>
              </w:rPr>
            </w:pPr>
            <w:del w:id="75" w:author="jmassud" w:date="2012-05-09T10:35:00Z">
              <w:r w:rsidDel="00A1506E">
                <w:rPr>
                  <w:rFonts w:ascii="Arial" w:hAnsi="Arial" w:cs="Arial"/>
                  <w:sz w:val="18"/>
                </w:rPr>
                <w:delText>Ability to designate Interest groups as public or private</w:delText>
              </w:r>
            </w:del>
          </w:p>
          <w:p w:rsidR="00354C9A" w:rsidDel="00A1506E" w:rsidRDefault="00354C9A" w:rsidP="00354C9A">
            <w:pPr>
              <w:pStyle w:val="ListParagraph"/>
              <w:numPr>
                <w:ilvl w:val="1"/>
                <w:numId w:val="35"/>
              </w:numPr>
              <w:rPr>
                <w:del w:id="76" w:author="jmassud" w:date="2012-05-09T10:35:00Z"/>
                <w:rFonts w:ascii="Arial" w:hAnsi="Arial" w:cs="Arial"/>
                <w:sz w:val="18"/>
              </w:rPr>
            </w:pPr>
            <w:del w:id="77" w:author="jmassud" w:date="2012-05-09T10:35:00Z">
              <w:r w:rsidDel="00A1506E">
                <w:rPr>
                  <w:rFonts w:ascii="Arial" w:hAnsi="Arial" w:cs="Arial"/>
                  <w:sz w:val="18"/>
                </w:rPr>
                <w:delText xml:space="preserve">Manage members for both public and private groups </w:delText>
              </w:r>
            </w:del>
          </w:p>
          <w:p w:rsidR="00354C9A" w:rsidRPr="00354C9A" w:rsidRDefault="00354C9A" w:rsidP="00354C9A">
            <w:pPr>
              <w:pStyle w:val="ListParagraph"/>
              <w:numPr>
                <w:ilvl w:val="1"/>
                <w:numId w:val="35"/>
              </w:numPr>
              <w:rPr>
                <w:rFonts w:ascii="Arial" w:hAnsi="Arial" w:cs="Arial"/>
                <w:sz w:val="18"/>
              </w:rPr>
            </w:pPr>
            <w:del w:id="78" w:author="jmassud" w:date="2012-05-09T10:35:00Z">
              <w:r w:rsidDel="00A1506E">
                <w:rPr>
                  <w:rFonts w:ascii="Arial" w:hAnsi="Arial" w:cs="Arial"/>
                  <w:sz w:val="18"/>
                </w:rPr>
                <w:delText>Private interest groups need ability to invite members through moderation tool that only lets invited members join</w:delText>
              </w:r>
            </w:del>
          </w:p>
        </w:tc>
      </w:tr>
    </w:tbl>
    <w:p w:rsidR="00397072" w:rsidRDefault="00397072" w:rsidP="003075F8">
      <w:pPr>
        <w:rPr>
          <w:b/>
          <w:i/>
          <w:color w:val="FF0000"/>
          <w:szCs w:val="22"/>
        </w:rPr>
      </w:pPr>
    </w:p>
    <w:p w:rsidR="000D3277" w:rsidRDefault="0023025E" w:rsidP="000D3277">
      <w:pPr>
        <w:pStyle w:val="Heading2"/>
      </w:pPr>
      <w:bookmarkStart w:id="79" w:name="_Toc324318198"/>
      <w:r>
        <w:t>Moderation</w:t>
      </w:r>
      <w:r w:rsidR="000D3277">
        <w:t xml:space="preserve"> – P1</w:t>
      </w:r>
      <w:bookmarkEnd w:id="79"/>
      <w:r w:rsidR="000D3277">
        <w:t xml:space="preserve"> </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0D3277" w:rsidRPr="001068D4" w:rsidTr="00313394">
        <w:tc>
          <w:tcPr>
            <w:tcW w:w="810" w:type="dxa"/>
            <w:shd w:val="clear" w:color="auto" w:fill="B6DDE8"/>
          </w:tcPr>
          <w:p w:rsidR="000D3277" w:rsidRPr="001068D4" w:rsidRDefault="000D3277" w:rsidP="000D3277">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0D3277" w:rsidRPr="001068D4" w:rsidRDefault="000D3277" w:rsidP="000D3277">
            <w:pPr>
              <w:rPr>
                <w:rFonts w:ascii="Arial" w:hAnsi="Arial" w:cs="Arial"/>
                <w:b/>
                <w:sz w:val="18"/>
                <w:szCs w:val="20"/>
              </w:rPr>
            </w:pPr>
            <w:r w:rsidRPr="001068D4">
              <w:rPr>
                <w:rFonts w:ascii="Arial" w:hAnsi="Arial" w:cs="Arial"/>
                <w:b/>
                <w:sz w:val="18"/>
                <w:szCs w:val="20"/>
              </w:rPr>
              <w:t xml:space="preserve">Description </w:t>
            </w:r>
          </w:p>
        </w:tc>
      </w:tr>
      <w:tr w:rsidR="00B75CC2" w:rsidRPr="001068D4" w:rsidTr="00313394">
        <w:tc>
          <w:tcPr>
            <w:tcW w:w="810" w:type="dxa"/>
          </w:tcPr>
          <w:p w:rsidR="00B75CC2" w:rsidRDefault="00B75CC2" w:rsidP="000D3277">
            <w:pPr>
              <w:rPr>
                <w:rFonts w:ascii="Arial" w:hAnsi="Arial" w:cs="Arial"/>
                <w:sz w:val="18"/>
                <w:szCs w:val="20"/>
              </w:rPr>
            </w:pPr>
            <w:r>
              <w:rPr>
                <w:rFonts w:ascii="Arial" w:hAnsi="Arial" w:cs="Arial"/>
                <w:sz w:val="18"/>
                <w:szCs w:val="20"/>
              </w:rPr>
              <w:t>3.4.</w:t>
            </w:r>
            <w:r w:rsidR="007D7882">
              <w:rPr>
                <w:rFonts w:ascii="Arial" w:hAnsi="Arial" w:cs="Arial"/>
                <w:sz w:val="18"/>
                <w:szCs w:val="20"/>
              </w:rPr>
              <w:t>1</w:t>
            </w:r>
          </w:p>
        </w:tc>
        <w:tc>
          <w:tcPr>
            <w:tcW w:w="8730" w:type="dxa"/>
          </w:tcPr>
          <w:p w:rsidR="00BD2907" w:rsidRPr="00BD2907" w:rsidRDefault="00B75CC2" w:rsidP="0023025E">
            <w:pPr>
              <w:rPr>
                <w:rFonts w:ascii="Arial" w:hAnsi="Arial" w:cs="Arial"/>
                <w:sz w:val="18"/>
                <w:szCs w:val="20"/>
              </w:rPr>
            </w:pPr>
            <w:r w:rsidRPr="00B75CC2">
              <w:rPr>
                <w:rFonts w:ascii="Arial" w:hAnsi="Arial" w:cs="Arial"/>
                <w:b/>
                <w:sz w:val="18"/>
                <w:szCs w:val="20"/>
              </w:rPr>
              <w:t>Profanity Filter</w:t>
            </w:r>
            <w:r w:rsidR="008415F2">
              <w:rPr>
                <w:rFonts w:ascii="Arial" w:hAnsi="Arial" w:cs="Arial"/>
                <w:b/>
                <w:sz w:val="18"/>
                <w:szCs w:val="20"/>
              </w:rPr>
              <w:t xml:space="preserve"> (Admin) </w:t>
            </w:r>
          </w:p>
          <w:p w:rsidR="00DD56DC" w:rsidRDefault="0084156E">
            <w:pPr>
              <w:pStyle w:val="ListParagraph"/>
              <w:numPr>
                <w:ilvl w:val="0"/>
                <w:numId w:val="52"/>
              </w:numPr>
              <w:rPr>
                <w:rFonts w:ascii="Arial" w:hAnsi="Arial" w:cs="Arial"/>
                <w:sz w:val="18"/>
                <w:szCs w:val="20"/>
              </w:rPr>
            </w:pPr>
            <w:r w:rsidRPr="0084156E">
              <w:rPr>
                <w:rFonts w:ascii="Arial" w:hAnsi="Arial" w:cs="Arial"/>
                <w:sz w:val="18"/>
                <w:szCs w:val="20"/>
              </w:rPr>
              <w:t xml:space="preserve">Sync </w:t>
            </w:r>
            <w:r w:rsidR="00BD2907">
              <w:rPr>
                <w:rFonts w:ascii="Arial" w:hAnsi="Arial" w:cs="Arial"/>
                <w:sz w:val="18"/>
                <w:szCs w:val="20"/>
              </w:rPr>
              <w:t xml:space="preserve">with Machine Learning to update profanity list, add profanity to their list – return feedback to help their tool get smarter. </w:t>
            </w:r>
          </w:p>
          <w:p w:rsidR="00DD56DC" w:rsidRDefault="00BD2907">
            <w:pPr>
              <w:pStyle w:val="ListParagraph"/>
              <w:numPr>
                <w:ilvl w:val="1"/>
                <w:numId w:val="52"/>
              </w:numPr>
              <w:rPr>
                <w:rFonts w:ascii="Arial" w:hAnsi="Arial" w:cs="Arial"/>
                <w:sz w:val="18"/>
                <w:szCs w:val="20"/>
              </w:rPr>
            </w:pPr>
            <w:r>
              <w:rPr>
                <w:rFonts w:ascii="Arial" w:hAnsi="Arial" w:cs="Arial"/>
                <w:sz w:val="18"/>
                <w:szCs w:val="20"/>
              </w:rPr>
              <w:t>review  and denote sentiment (phase 2)</w:t>
            </w:r>
          </w:p>
          <w:p w:rsidR="00B75CC2" w:rsidRPr="00B75CC2" w:rsidRDefault="00BF6C5A" w:rsidP="00335E6A">
            <w:pPr>
              <w:pStyle w:val="ListParagraph"/>
              <w:numPr>
                <w:ilvl w:val="0"/>
                <w:numId w:val="22"/>
              </w:numPr>
              <w:rPr>
                <w:rFonts w:ascii="Arial" w:hAnsi="Arial" w:cs="Arial"/>
                <w:sz w:val="18"/>
                <w:szCs w:val="20"/>
              </w:rPr>
            </w:pPr>
            <w:r>
              <w:rPr>
                <w:rFonts w:ascii="Arial" w:hAnsi="Arial" w:cs="Arial"/>
                <w:sz w:val="18"/>
                <w:szCs w:val="20"/>
              </w:rPr>
              <w:t xml:space="preserve"> </w:t>
            </w:r>
          </w:p>
        </w:tc>
      </w:tr>
      <w:tr w:rsidR="00B75CC2" w:rsidRPr="001068D4" w:rsidTr="00313394">
        <w:tc>
          <w:tcPr>
            <w:tcW w:w="810" w:type="dxa"/>
          </w:tcPr>
          <w:p w:rsidR="00B75CC2" w:rsidRDefault="00B75CC2" w:rsidP="000D3277">
            <w:pPr>
              <w:rPr>
                <w:rFonts w:ascii="Arial" w:hAnsi="Arial" w:cs="Arial"/>
                <w:sz w:val="18"/>
                <w:szCs w:val="20"/>
              </w:rPr>
            </w:pPr>
            <w:r>
              <w:rPr>
                <w:rFonts w:ascii="Arial" w:hAnsi="Arial" w:cs="Arial"/>
                <w:sz w:val="18"/>
                <w:szCs w:val="20"/>
              </w:rPr>
              <w:t>3.4.</w:t>
            </w:r>
            <w:r w:rsidR="00BA2352">
              <w:rPr>
                <w:rFonts w:ascii="Arial" w:hAnsi="Arial" w:cs="Arial"/>
                <w:sz w:val="18"/>
                <w:szCs w:val="20"/>
              </w:rPr>
              <w:t>2</w:t>
            </w:r>
          </w:p>
        </w:tc>
        <w:tc>
          <w:tcPr>
            <w:tcW w:w="8730" w:type="dxa"/>
          </w:tcPr>
          <w:p w:rsidR="00B75CC2" w:rsidRPr="008415F2" w:rsidRDefault="00AC30FA" w:rsidP="0023025E">
            <w:pPr>
              <w:rPr>
                <w:rFonts w:ascii="Arial" w:hAnsi="Arial" w:cs="Arial"/>
                <w:sz w:val="18"/>
                <w:szCs w:val="20"/>
              </w:rPr>
            </w:pPr>
            <w:r>
              <w:rPr>
                <w:rFonts w:ascii="Arial" w:hAnsi="Arial" w:cs="Arial"/>
                <w:b/>
                <w:sz w:val="18"/>
                <w:szCs w:val="20"/>
              </w:rPr>
              <w:t xml:space="preserve">Blog </w:t>
            </w:r>
            <w:r w:rsidR="00D378EE">
              <w:rPr>
                <w:rFonts w:ascii="Arial" w:hAnsi="Arial" w:cs="Arial"/>
                <w:b/>
                <w:sz w:val="18"/>
                <w:szCs w:val="20"/>
              </w:rPr>
              <w:t>Comments</w:t>
            </w:r>
            <w:r w:rsidR="008415F2">
              <w:rPr>
                <w:rFonts w:ascii="Arial" w:hAnsi="Arial" w:cs="Arial"/>
                <w:b/>
                <w:sz w:val="18"/>
                <w:szCs w:val="20"/>
              </w:rPr>
              <w:t xml:space="preserve"> </w:t>
            </w:r>
            <w:r w:rsidR="008415F2" w:rsidRPr="008415F2">
              <w:rPr>
                <w:rFonts w:ascii="Arial" w:hAnsi="Arial" w:cs="Arial"/>
                <w:b/>
                <w:sz w:val="18"/>
                <w:szCs w:val="20"/>
              </w:rPr>
              <w:t>(</w:t>
            </w:r>
            <w:r w:rsidR="008415F2">
              <w:rPr>
                <w:rFonts w:ascii="Arial" w:hAnsi="Arial" w:cs="Arial"/>
                <w:b/>
                <w:sz w:val="18"/>
                <w:szCs w:val="20"/>
              </w:rPr>
              <w:t xml:space="preserve">Blogger / </w:t>
            </w:r>
            <w:r w:rsidR="008415F2" w:rsidRPr="008415F2">
              <w:rPr>
                <w:rFonts w:ascii="Arial" w:hAnsi="Arial" w:cs="Arial"/>
                <w:b/>
                <w:sz w:val="18"/>
                <w:szCs w:val="20"/>
              </w:rPr>
              <w:t>Moderators / Admin)</w:t>
            </w:r>
            <w:r w:rsidR="008415F2">
              <w:rPr>
                <w:rFonts w:ascii="Arial" w:hAnsi="Arial" w:cs="Arial"/>
                <w:sz w:val="18"/>
                <w:szCs w:val="20"/>
              </w:rPr>
              <w:t xml:space="preserve"> </w:t>
            </w:r>
          </w:p>
          <w:p w:rsidR="00D378EE" w:rsidRDefault="00D378EE" w:rsidP="00335E6A">
            <w:pPr>
              <w:pStyle w:val="ListParagraph"/>
              <w:numPr>
                <w:ilvl w:val="0"/>
                <w:numId w:val="23"/>
              </w:numPr>
              <w:rPr>
                <w:rFonts w:ascii="Arial" w:hAnsi="Arial" w:cs="Arial"/>
                <w:sz w:val="18"/>
                <w:szCs w:val="20"/>
              </w:rPr>
            </w:pPr>
            <w:r>
              <w:rPr>
                <w:rFonts w:ascii="Arial" w:hAnsi="Arial" w:cs="Arial"/>
                <w:sz w:val="18"/>
                <w:szCs w:val="20"/>
              </w:rPr>
              <w:t>Actions for comments</w:t>
            </w:r>
          </w:p>
          <w:p w:rsidR="009022B7" w:rsidRDefault="007D7882">
            <w:pPr>
              <w:pStyle w:val="ListParagraph"/>
              <w:numPr>
                <w:ilvl w:val="1"/>
                <w:numId w:val="23"/>
              </w:numPr>
              <w:rPr>
                <w:rFonts w:ascii="Arial" w:hAnsi="Arial" w:cs="Arial"/>
                <w:sz w:val="18"/>
                <w:szCs w:val="20"/>
              </w:rPr>
            </w:pPr>
            <w:r>
              <w:rPr>
                <w:rFonts w:ascii="Arial" w:hAnsi="Arial" w:cs="Arial"/>
                <w:sz w:val="18"/>
                <w:szCs w:val="20"/>
              </w:rPr>
              <w:t xml:space="preserve">See All </w:t>
            </w:r>
          </w:p>
          <w:p w:rsidR="009022B7" w:rsidRDefault="00AC30FA">
            <w:pPr>
              <w:pStyle w:val="ListParagraph"/>
              <w:numPr>
                <w:ilvl w:val="1"/>
                <w:numId w:val="23"/>
              </w:numPr>
              <w:rPr>
                <w:rFonts w:ascii="Arial" w:hAnsi="Arial" w:cs="Arial"/>
                <w:sz w:val="18"/>
                <w:szCs w:val="20"/>
              </w:rPr>
            </w:pPr>
            <w:r>
              <w:rPr>
                <w:rFonts w:ascii="Arial" w:hAnsi="Arial" w:cs="Arial"/>
                <w:sz w:val="18"/>
                <w:szCs w:val="20"/>
              </w:rPr>
              <w:t xml:space="preserve">Filter by blog </w:t>
            </w:r>
          </w:p>
          <w:p w:rsidR="00D378EE" w:rsidRDefault="007D7882" w:rsidP="00335E6A">
            <w:pPr>
              <w:pStyle w:val="ListParagraph"/>
              <w:numPr>
                <w:ilvl w:val="1"/>
                <w:numId w:val="23"/>
              </w:numPr>
              <w:rPr>
                <w:rFonts w:ascii="Arial" w:hAnsi="Arial" w:cs="Arial"/>
                <w:sz w:val="18"/>
                <w:szCs w:val="20"/>
              </w:rPr>
            </w:pPr>
            <w:r>
              <w:rPr>
                <w:rFonts w:ascii="Arial" w:hAnsi="Arial" w:cs="Arial"/>
                <w:sz w:val="18"/>
                <w:szCs w:val="20"/>
              </w:rPr>
              <w:t>Filter by user</w:t>
            </w:r>
          </w:p>
          <w:p w:rsidR="00DD56DC" w:rsidRDefault="00DD56DC">
            <w:pPr>
              <w:pStyle w:val="ListParagraph"/>
              <w:ind w:left="1440"/>
              <w:rPr>
                <w:rFonts w:ascii="Arial" w:hAnsi="Arial" w:cs="Arial"/>
                <w:sz w:val="18"/>
                <w:szCs w:val="20"/>
              </w:rPr>
            </w:pPr>
          </w:p>
        </w:tc>
      </w:tr>
      <w:tr w:rsidR="00B75CC2" w:rsidRPr="001068D4" w:rsidTr="00313394">
        <w:tc>
          <w:tcPr>
            <w:tcW w:w="810" w:type="dxa"/>
          </w:tcPr>
          <w:p w:rsidR="00B75CC2" w:rsidRDefault="00D378EE" w:rsidP="000D3277">
            <w:pPr>
              <w:rPr>
                <w:rFonts w:ascii="Arial" w:hAnsi="Arial" w:cs="Arial"/>
                <w:sz w:val="18"/>
                <w:szCs w:val="20"/>
              </w:rPr>
            </w:pPr>
            <w:r>
              <w:rPr>
                <w:rFonts w:ascii="Arial" w:hAnsi="Arial" w:cs="Arial"/>
                <w:sz w:val="18"/>
                <w:szCs w:val="20"/>
              </w:rPr>
              <w:t>3.4.</w:t>
            </w:r>
            <w:r w:rsidR="007D7882">
              <w:rPr>
                <w:rFonts w:ascii="Arial" w:hAnsi="Arial" w:cs="Arial"/>
                <w:sz w:val="18"/>
                <w:szCs w:val="20"/>
              </w:rPr>
              <w:t>3</w:t>
            </w:r>
          </w:p>
        </w:tc>
        <w:tc>
          <w:tcPr>
            <w:tcW w:w="8730" w:type="dxa"/>
          </w:tcPr>
          <w:p w:rsidR="00B75CC2" w:rsidRPr="00D378EE" w:rsidRDefault="001B06B2" w:rsidP="0023025E">
            <w:pPr>
              <w:rPr>
                <w:rFonts w:ascii="Arial" w:hAnsi="Arial" w:cs="Arial"/>
                <w:b/>
                <w:sz w:val="18"/>
                <w:szCs w:val="20"/>
              </w:rPr>
            </w:pPr>
            <w:r>
              <w:rPr>
                <w:rFonts w:ascii="Arial" w:hAnsi="Arial" w:cs="Arial"/>
                <w:b/>
                <w:sz w:val="18"/>
                <w:szCs w:val="20"/>
              </w:rPr>
              <w:t>Q&amp;A</w:t>
            </w:r>
            <w:r w:rsidR="00D378EE" w:rsidRPr="00D378EE">
              <w:rPr>
                <w:rFonts w:ascii="Arial" w:hAnsi="Arial" w:cs="Arial"/>
                <w:b/>
                <w:sz w:val="18"/>
                <w:szCs w:val="20"/>
              </w:rPr>
              <w:t xml:space="preserve"> Moderation</w:t>
            </w:r>
            <w:r w:rsidR="008415F2">
              <w:rPr>
                <w:rFonts w:ascii="Arial" w:hAnsi="Arial" w:cs="Arial"/>
                <w:b/>
                <w:sz w:val="18"/>
                <w:szCs w:val="20"/>
              </w:rPr>
              <w:t xml:space="preserve"> </w:t>
            </w:r>
            <w:r w:rsidR="008415F2" w:rsidRPr="008415F2">
              <w:rPr>
                <w:rFonts w:ascii="Arial" w:hAnsi="Arial" w:cs="Arial"/>
                <w:b/>
                <w:sz w:val="18"/>
                <w:szCs w:val="20"/>
              </w:rPr>
              <w:t>(Moderators / Admin)</w:t>
            </w:r>
          </w:p>
          <w:p w:rsidR="00D378EE" w:rsidRDefault="00436F34" w:rsidP="00335E6A">
            <w:pPr>
              <w:pStyle w:val="ListParagraph"/>
              <w:numPr>
                <w:ilvl w:val="0"/>
                <w:numId w:val="24"/>
              </w:numPr>
              <w:rPr>
                <w:rFonts w:ascii="Arial" w:hAnsi="Arial" w:cs="Arial"/>
                <w:sz w:val="18"/>
                <w:szCs w:val="20"/>
              </w:rPr>
            </w:pPr>
            <w:r>
              <w:rPr>
                <w:rFonts w:ascii="Arial" w:hAnsi="Arial" w:cs="Arial"/>
                <w:sz w:val="18"/>
                <w:szCs w:val="20"/>
              </w:rPr>
              <w:t xml:space="preserve">Lock </w:t>
            </w:r>
            <w:r w:rsidR="001B06B2">
              <w:rPr>
                <w:rFonts w:ascii="Arial" w:hAnsi="Arial" w:cs="Arial"/>
                <w:sz w:val="18"/>
                <w:szCs w:val="20"/>
              </w:rPr>
              <w:t>Q&amp;A</w:t>
            </w:r>
            <w:r>
              <w:rPr>
                <w:rFonts w:ascii="Arial" w:hAnsi="Arial" w:cs="Arial"/>
                <w:sz w:val="18"/>
                <w:szCs w:val="20"/>
              </w:rPr>
              <w:t xml:space="preserve"> threads</w:t>
            </w:r>
            <w:ins w:id="80" w:author="jmassud" w:date="2012-05-09T10:39:00Z">
              <w:r w:rsidR="003C5E2B">
                <w:rPr>
                  <w:rFonts w:ascii="Arial" w:hAnsi="Arial" w:cs="Arial"/>
                  <w:sz w:val="18"/>
                  <w:szCs w:val="20"/>
                </w:rPr>
                <w:t xml:space="preserve"> (close comments) </w:t>
              </w:r>
            </w:ins>
          </w:p>
          <w:p w:rsidR="001B06B2" w:rsidRDefault="001B06B2" w:rsidP="001B06B2">
            <w:pPr>
              <w:pStyle w:val="ListParagraph"/>
              <w:numPr>
                <w:ilvl w:val="1"/>
                <w:numId w:val="24"/>
              </w:numPr>
              <w:rPr>
                <w:rFonts w:ascii="Arial" w:hAnsi="Arial" w:cs="Arial"/>
                <w:sz w:val="18"/>
                <w:szCs w:val="20"/>
              </w:rPr>
            </w:pPr>
            <w:r>
              <w:rPr>
                <w:rFonts w:ascii="Arial" w:hAnsi="Arial" w:cs="Arial"/>
                <w:sz w:val="18"/>
                <w:szCs w:val="20"/>
              </w:rPr>
              <w:lastRenderedPageBreak/>
              <w:t xml:space="preserve">Automatically posts message when thread is locked that is editable by moderators </w:t>
            </w:r>
          </w:p>
          <w:p w:rsidR="00436F34" w:rsidRDefault="00436F34" w:rsidP="00335E6A">
            <w:pPr>
              <w:pStyle w:val="ListParagraph"/>
              <w:numPr>
                <w:ilvl w:val="0"/>
                <w:numId w:val="24"/>
              </w:numPr>
              <w:rPr>
                <w:rFonts w:ascii="Arial" w:hAnsi="Arial" w:cs="Arial"/>
                <w:sz w:val="18"/>
                <w:szCs w:val="20"/>
              </w:rPr>
            </w:pPr>
            <w:r>
              <w:rPr>
                <w:rFonts w:ascii="Arial" w:hAnsi="Arial" w:cs="Arial"/>
                <w:sz w:val="18"/>
                <w:szCs w:val="20"/>
              </w:rPr>
              <w:t xml:space="preserve">Remove </w:t>
            </w:r>
            <w:del w:id="81" w:author="jmassud" w:date="2012-05-09T10:40:00Z">
              <w:r w:rsidDel="003C5E2B">
                <w:rPr>
                  <w:rFonts w:ascii="Arial" w:hAnsi="Arial" w:cs="Arial"/>
                  <w:sz w:val="18"/>
                  <w:szCs w:val="20"/>
                </w:rPr>
                <w:delText>comments</w:delText>
              </w:r>
            </w:del>
            <w:ins w:id="82" w:author="jmassud" w:date="2012-05-09T10:40:00Z">
              <w:r w:rsidR="003C5E2B">
                <w:rPr>
                  <w:rFonts w:ascii="Arial" w:hAnsi="Arial" w:cs="Arial"/>
                  <w:sz w:val="18"/>
                  <w:szCs w:val="20"/>
                </w:rPr>
                <w:t xml:space="preserve">answers </w:t>
              </w:r>
            </w:ins>
          </w:p>
          <w:p w:rsidR="00BB324D" w:rsidRDefault="00436F34" w:rsidP="00335E6A">
            <w:pPr>
              <w:pStyle w:val="ListParagraph"/>
              <w:numPr>
                <w:ilvl w:val="1"/>
                <w:numId w:val="24"/>
              </w:numPr>
              <w:rPr>
                <w:rFonts w:ascii="Arial" w:hAnsi="Arial" w:cs="Arial"/>
                <w:sz w:val="18"/>
                <w:szCs w:val="20"/>
              </w:rPr>
            </w:pPr>
            <w:del w:id="83" w:author="jmassud" w:date="2012-05-09T10:40:00Z">
              <w:r w:rsidDel="003C5E2B">
                <w:rPr>
                  <w:rFonts w:ascii="Arial" w:hAnsi="Arial" w:cs="Arial"/>
                  <w:sz w:val="18"/>
                  <w:szCs w:val="20"/>
                </w:rPr>
                <w:delText xml:space="preserve">Comment </w:delText>
              </w:r>
            </w:del>
            <w:ins w:id="84" w:author="jmassud" w:date="2012-05-09T10:40:00Z">
              <w:r w:rsidR="003C5E2B">
                <w:rPr>
                  <w:rFonts w:ascii="Arial" w:hAnsi="Arial" w:cs="Arial"/>
                  <w:sz w:val="18"/>
                  <w:szCs w:val="20"/>
                </w:rPr>
                <w:t xml:space="preserve">Answers </w:t>
              </w:r>
            </w:ins>
            <w:r>
              <w:rPr>
                <w:rFonts w:ascii="Arial" w:hAnsi="Arial" w:cs="Arial"/>
                <w:sz w:val="18"/>
                <w:szCs w:val="20"/>
              </w:rPr>
              <w:t>show</w:t>
            </w:r>
            <w:del w:id="85" w:author="jmassud" w:date="2012-05-09T10:40:00Z">
              <w:r w:rsidDel="003C5E2B">
                <w:rPr>
                  <w:rFonts w:ascii="Arial" w:hAnsi="Arial" w:cs="Arial"/>
                  <w:sz w:val="18"/>
                  <w:szCs w:val="20"/>
                </w:rPr>
                <w:delText>s</w:delText>
              </w:r>
            </w:del>
            <w:r>
              <w:rPr>
                <w:rFonts w:ascii="Arial" w:hAnsi="Arial" w:cs="Arial"/>
                <w:sz w:val="18"/>
                <w:szCs w:val="20"/>
              </w:rPr>
              <w:t xml:space="preserve"> as removed due to violation</w:t>
            </w:r>
          </w:p>
          <w:p w:rsidR="00073819" w:rsidRDefault="00073819" w:rsidP="00073819">
            <w:pPr>
              <w:pStyle w:val="ListParagraph"/>
              <w:numPr>
                <w:ilvl w:val="0"/>
                <w:numId w:val="24"/>
              </w:numPr>
              <w:rPr>
                <w:rFonts w:ascii="Arial" w:hAnsi="Arial" w:cs="Arial"/>
                <w:sz w:val="18"/>
                <w:szCs w:val="20"/>
              </w:rPr>
            </w:pPr>
            <w:r>
              <w:rPr>
                <w:rFonts w:ascii="Arial" w:hAnsi="Arial" w:cs="Arial"/>
                <w:sz w:val="18"/>
                <w:szCs w:val="20"/>
              </w:rPr>
              <w:t xml:space="preserve">Reply to </w:t>
            </w:r>
            <w:del w:id="86" w:author="jmassud" w:date="2012-05-09T10:40:00Z">
              <w:r w:rsidDel="003C5E2B">
                <w:rPr>
                  <w:rFonts w:ascii="Arial" w:hAnsi="Arial" w:cs="Arial"/>
                  <w:sz w:val="18"/>
                  <w:szCs w:val="20"/>
                </w:rPr>
                <w:delText xml:space="preserve">comments </w:delText>
              </w:r>
            </w:del>
            <w:ins w:id="87" w:author="jmassud" w:date="2012-05-09T10:40:00Z">
              <w:r w:rsidR="003C5E2B">
                <w:rPr>
                  <w:rFonts w:ascii="Arial" w:hAnsi="Arial" w:cs="Arial"/>
                  <w:sz w:val="18"/>
                  <w:szCs w:val="20"/>
                </w:rPr>
                <w:t xml:space="preserve">answers   </w:t>
              </w:r>
            </w:ins>
          </w:p>
          <w:p w:rsidR="009F4DC2" w:rsidRDefault="009F4DC2" w:rsidP="001B06B2">
            <w:pPr>
              <w:pStyle w:val="ListParagraph"/>
              <w:numPr>
                <w:ilvl w:val="0"/>
                <w:numId w:val="24"/>
              </w:numPr>
              <w:rPr>
                <w:rFonts w:ascii="Arial" w:hAnsi="Arial" w:cs="Arial"/>
                <w:sz w:val="18"/>
                <w:szCs w:val="20"/>
              </w:rPr>
            </w:pPr>
            <w:r>
              <w:rPr>
                <w:rFonts w:ascii="Arial" w:hAnsi="Arial" w:cs="Arial"/>
                <w:sz w:val="18"/>
                <w:szCs w:val="20"/>
              </w:rPr>
              <w:t xml:space="preserve">Move </w:t>
            </w:r>
            <w:r w:rsidR="001B06B2">
              <w:rPr>
                <w:rFonts w:ascii="Arial" w:hAnsi="Arial" w:cs="Arial"/>
                <w:sz w:val="18"/>
                <w:szCs w:val="20"/>
              </w:rPr>
              <w:t>Q&amp;A</w:t>
            </w:r>
            <w:r>
              <w:rPr>
                <w:rFonts w:ascii="Arial" w:hAnsi="Arial" w:cs="Arial"/>
                <w:sz w:val="18"/>
                <w:szCs w:val="20"/>
              </w:rPr>
              <w:t xml:space="preserve"> from one topic to another</w:t>
            </w:r>
          </w:p>
          <w:p w:rsidR="001B06B2" w:rsidRPr="00BB324D" w:rsidRDefault="001B06B2" w:rsidP="003C5E2B">
            <w:pPr>
              <w:pStyle w:val="ListParagraph"/>
              <w:numPr>
                <w:ilvl w:val="0"/>
                <w:numId w:val="24"/>
              </w:numPr>
              <w:rPr>
                <w:rFonts w:ascii="Arial" w:hAnsi="Arial" w:cs="Arial"/>
                <w:sz w:val="18"/>
                <w:szCs w:val="20"/>
              </w:rPr>
            </w:pPr>
            <w:r>
              <w:rPr>
                <w:rFonts w:ascii="Arial" w:hAnsi="Arial" w:cs="Arial"/>
                <w:sz w:val="18"/>
                <w:szCs w:val="20"/>
              </w:rPr>
              <w:t xml:space="preserve">Designate </w:t>
            </w:r>
            <w:del w:id="88" w:author="jmassud" w:date="2012-05-09T10:41:00Z">
              <w:r w:rsidDel="003C5E2B">
                <w:rPr>
                  <w:rFonts w:ascii="Arial" w:hAnsi="Arial" w:cs="Arial"/>
                  <w:sz w:val="18"/>
                  <w:szCs w:val="20"/>
                </w:rPr>
                <w:delText xml:space="preserve">Comment </w:delText>
              </w:r>
            </w:del>
            <w:ins w:id="89" w:author="jmassud" w:date="2012-05-09T10:41:00Z">
              <w:r w:rsidR="003C5E2B">
                <w:rPr>
                  <w:rFonts w:ascii="Arial" w:hAnsi="Arial" w:cs="Arial"/>
                  <w:sz w:val="18"/>
                  <w:szCs w:val="20"/>
                </w:rPr>
                <w:t xml:space="preserve">Answer </w:t>
              </w:r>
            </w:ins>
            <w:r>
              <w:rPr>
                <w:rFonts w:ascii="Arial" w:hAnsi="Arial" w:cs="Arial"/>
                <w:sz w:val="18"/>
                <w:szCs w:val="20"/>
              </w:rPr>
              <w:t>as best answer</w:t>
            </w:r>
          </w:p>
        </w:tc>
      </w:tr>
      <w:tr w:rsidR="008415F2" w:rsidRPr="001068D4" w:rsidTr="00313394">
        <w:tc>
          <w:tcPr>
            <w:tcW w:w="810" w:type="dxa"/>
          </w:tcPr>
          <w:p w:rsidR="008415F2" w:rsidRDefault="00722F80" w:rsidP="000D3277">
            <w:pPr>
              <w:rPr>
                <w:rFonts w:ascii="Arial" w:hAnsi="Arial" w:cs="Arial"/>
                <w:sz w:val="18"/>
                <w:szCs w:val="20"/>
              </w:rPr>
            </w:pPr>
            <w:r>
              <w:rPr>
                <w:rFonts w:ascii="Arial" w:hAnsi="Arial" w:cs="Arial"/>
                <w:sz w:val="18"/>
                <w:szCs w:val="20"/>
              </w:rPr>
              <w:lastRenderedPageBreak/>
              <w:t>3.4.</w:t>
            </w:r>
            <w:r w:rsidR="007D7882">
              <w:rPr>
                <w:rFonts w:ascii="Arial" w:hAnsi="Arial" w:cs="Arial"/>
                <w:sz w:val="18"/>
                <w:szCs w:val="20"/>
              </w:rPr>
              <w:t>4</w:t>
            </w:r>
          </w:p>
        </w:tc>
        <w:tc>
          <w:tcPr>
            <w:tcW w:w="8730" w:type="dxa"/>
          </w:tcPr>
          <w:p w:rsidR="008415F2" w:rsidRPr="002F5A9D" w:rsidRDefault="00722F80" w:rsidP="0023025E">
            <w:pPr>
              <w:rPr>
                <w:rFonts w:ascii="Arial" w:hAnsi="Arial" w:cs="Arial"/>
                <w:b/>
                <w:sz w:val="18"/>
                <w:szCs w:val="20"/>
              </w:rPr>
            </w:pPr>
            <w:r w:rsidRPr="002F5A9D">
              <w:rPr>
                <w:rFonts w:ascii="Arial" w:hAnsi="Arial" w:cs="Arial"/>
                <w:b/>
                <w:sz w:val="18"/>
                <w:szCs w:val="20"/>
              </w:rPr>
              <w:t xml:space="preserve">Flagged for Concern </w:t>
            </w:r>
            <w:r w:rsidR="002F5A9D" w:rsidRPr="008415F2">
              <w:rPr>
                <w:rFonts w:ascii="Arial" w:hAnsi="Arial" w:cs="Arial"/>
                <w:b/>
                <w:sz w:val="18"/>
                <w:szCs w:val="20"/>
              </w:rPr>
              <w:t>(Moderators / Admin)</w:t>
            </w:r>
          </w:p>
          <w:p w:rsidR="002F5A9D" w:rsidRDefault="002F5A9D" w:rsidP="002F5A9D">
            <w:pPr>
              <w:pStyle w:val="ListParagraph"/>
              <w:numPr>
                <w:ilvl w:val="0"/>
                <w:numId w:val="34"/>
              </w:numPr>
              <w:rPr>
                <w:rFonts w:ascii="Arial" w:hAnsi="Arial" w:cs="Arial"/>
                <w:sz w:val="18"/>
                <w:szCs w:val="20"/>
              </w:rPr>
            </w:pPr>
            <w:r>
              <w:rPr>
                <w:rFonts w:ascii="Arial" w:hAnsi="Arial" w:cs="Arial"/>
                <w:sz w:val="18"/>
                <w:szCs w:val="20"/>
              </w:rPr>
              <w:t>List of flagged content, with the reason provided by the flagger and number of times that particular piece of content has been flagged</w:t>
            </w:r>
          </w:p>
          <w:p w:rsidR="00722F80" w:rsidRDefault="002F5A9D" w:rsidP="002F5A9D">
            <w:pPr>
              <w:pStyle w:val="ListParagraph"/>
              <w:numPr>
                <w:ilvl w:val="1"/>
                <w:numId w:val="34"/>
              </w:numPr>
              <w:rPr>
                <w:rFonts w:ascii="Arial" w:hAnsi="Arial" w:cs="Arial"/>
                <w:sz w:val="18"/>
                <w:szCs w:val="20"/>
              </w:rPr>
            </w:pPr>
            <w:r>
              <w:rPr>
                <w:rFonts w:ascii="Arial" w:hAnsi="Arial" w:cs="Arial"/>
                <w:sz w:val="18"/>
                <w:szCs w:val="20"/>
              </w:rPr>
              <w:t>Reader can r</w:t>
            </w:r>
            <w:r w:rsidR="00722F80">
              <w:rPr>
                <w:rFonts w:ascii="Arial" w:hAnsi="Arial" w:cs="Arial"/>
                <w:sz w:val="18"/>
                <w:szCs w:val="20"/>
              </w:rPr>
              <w:t>eport a concern on</w:t>
            </w:r>
          </w:p>
          <w:p w:rsidR="00722F80" w:rsidDel="003C5E2B" w:rsidRDefault="00722F80" w:rsidP="002F5A9D">
            <w:pPr>
              <w:pStyle w:val="ListParagraph"/>
              <w:numPr>
                <w:ilvl w:val="2"/>
                <w:numId w:val="34"/>
              </w:numPr>
              <w:rPr>
                <w:del w:id="90" w:author="jmassud" w:date="2012-05-09T10:43:00Z"/>
                <w:rFonts w:ascii="Arial" w:hAnsi="Arial" w:cs="Arial"/>
                <w:sz w:val="18"/>
                <w:szCs w:val="20"/>
              </w:rPr>
            </w:pPr>
            <w:del w:id="91" w:author="jmassud" w:date="2012-05-09T10:43:00Z">
              <w:r w:rsidDel="003C5E2B">
                <w:rPr>
                  <w:rFonts w:ascii="Arial" w:hAnsi="Arial" w:cs="Arial"/>
                  <w:sz w:val="18"/>
                  <w:szCs w:val="20"/>
                </w:rPr>
                <w:delText>Reviews</w:delText>
              </w:r>
            </w:del>
          </w:p>
          <w:p w:rsidR="002F5A9D" w:rsidRDefault="002F5A9D" w:rsidP="002F5A9D">
            <w:pPr>
              <w:pStyle w:val="ListParagraph"/>
              <w:numPr>
                <w:ilvl w:val="2"/>
                <w:numId w:val="34"/>
              </w:numPr>
              <w:rPr>
                <w:rFonts w:ascii="Arial" w:hAnsi="Arial" w:cs="Arial"/>
                <w:sz w:val="18"/>
                <w:szCs w:val="20"/>
              </w:rPr>
            </w:pPr>
            <w:r>
              <w:rPr>
                <w:rFonts w:ascii="Arial" w:hAnsi="Arial" w:cs="Arial"/>
                <w:sz w:val="18"/>
                <w:szCs w:val="20"/>
              </w:rPr>
              <w:t>Q&amp;A</w:t>
            </w:r>
          </w:p>
          <w:p w:rsidR="002F5A9D" w:rsidRDefault="002F5A9D" w:rsidP="002F5A9D">
            <w:pPr>
              <w:pStyle w:val="ListParagraph"/>
              <w:numPr>
                <w:ilvl w:val="2"/>
                <w:numId w:val="34"/>
              </w:numPr>
              <w:rPr>
                <w:rFonts w:ascii="Arial" w:hAnsi="Arial" w:cs="Arial"/>
                <w:sz w:val="18"/>
                <w:szCs w:val="20"/>
              </w:rPr>
            </w:pPr>
            <w:r>
              <w:rPr>
                <w:rFonts w:ascii="Arial" w:hAnsi="Arial" w:cs="Arial"/>
                <w:sz w:val="18"/>
                <w:szCs w:val="20"/>
              </w:rPr>
              <w:t xml:space="preserve">Individual </w:t>
            </w:r>
            <w:r w:rsidR="00722F80">
              <w:rPr>
                <w:rFonts w:ascii="Arial" w:hAnsi="Arial" w:cs="Arial"/>
                <w:sz w:val="18"/>
                <w:szCs w:val="20"/>
              </w:rPr>
              <w:t>Comments</w:t>
            </w:r>
          </w:p>
          <w:p w:rsidR="001B06B2" w:rsidRPr="002F5A9D" w:rsidRDefault="001B06B2" w:rsidP="002F5A9D">
            <w:pPr>
              <w:pStyle w:val="ListParagraph"/>
              <w:numPr>
                <w:ilvl w:val="2"/>
                <w:numId w:val="34"/>
              </w:numPr>
              <w:rPr>
                <w:rFonts w:ascii="Arial" w:hAnsi="Arial" w:cs="Arial"/>
                <w:sz w:val="18"/>
                <w:szCs w:val="20"/>
              </w:rPr>
            </w:pPr>
            <w:r>
              <w:rPr>
                <w:rFonts w:ascii="Arial" w:hAnsi="Arial" w:cs="Arial"/>
                <w:sz w:val="18"/>
                <w:szCs w:val="20"/>
              </w:rPr>
              <w:t>Profile Pictures</w:t>
            </w:r>
          </w:p>
          <w:p w:rsidR="002F5A9D" w:rsidRDefault="002F5A9D" w:rsidP="00722F80">
            <w:pPr>
              <w:pStyle w:val="ListParagraph"/>
              <w:numPr>
                <w:ilvl w:val="0"/>
                <w:numId w:val="34"/>
              </w:numPr>
              <w:rPr>
                <w:rFonts w:ascii="Arial" w:hAnsi="Arial" w:cs="Arial"/>
                <w:sz w:val="18"/>
                <w:szCs w:val="20"/>
              </w:rPr>
            </w:pPr>
            <w:r>
              <w:rPr>
                <w:rFonts w:ascii="Arial" w:hAnsi="Arial" w:cs="Arial"/>
                <w:sz w:val="18"/>
                <w:szCs w:val="20"/>
              </w:rPr>
              <w:t>Moderator / Admin reviews flagged content</w:t>
            </w:r>
          </w:p>
          <w:p w:rsidR="002F5A9D" w:rsidRDefault="002F5A9D" w:rsidP="002F5A9D">
            <w:pPr>
              <w:pStyle w:val="ListParagraph"/>
              <w:numPr>
                <w:ilvl w:val="1"/>
                <w:numId w:val="34"/>
              </w:numPr>
              <w:rPr>
                <w:rFonts w:ascii="Arial" w:hAnsi="Arial" w:cs="Arial"/>
                <w:sz w:val="18"/>
                <w:szCs w:val="20"/>
              </w:rPr>
            </w:pPr>
            <w:r>
              <w:rPr>
                <w:rFonts w:ascii="Arial" w:hAnsi="Arial" w:cs="Arial"/>
                <w:sz w:val="18"/>
                <w:szCs w:val="20"/>
              </w:rPr>
              <w:t xml:space="preserve">Content that was flagged but does not violate content is marked as reviewed with comment by Moderator / Admin </w:t>
            </w:r>
          </w:p>
          <w:p w:rsidR="002F5A9D" w:rsidRDefault="002F5A9D" w:rsidP="002F5A9D">
            <w:pPr>
              <w:pStyle w:val="ListParagraph"/>
              <w:numPr>
                <w:ilvl w:val="1"/>
                <w:numId w:val="34"/>
              </w:numPr>
              <w:rPr>
                <w:rFonts w:ascii="Arial" w:hAnsi="Arial" w:cs="Arial"/>
                <w:sz w:val="18"/>
                <w:szCs w:val="20"/>
              </w:rPr>
            </w:pPr>
            <w:r>
              <w:rPr>
                <w:rFonts w:ascii="Arial" w:hAnsi="Arial" w:cs="Arial"/>
                <w:sz w:val="18"/>
                <w:szCs w:val="20"/>
              </w:rPr>
              <w:t>Content that was flagged and violates content is deleted from this view</w:t>
            </w:r>
          </w:p>
          <w:p w:rsidR="002F5A9D" w:rsidRDefault="002F5A9D" w:rsidP="002F5A9D">
            <w:pPr>
              <w:pStyle w:val="ListParagraph"/>
              <w:numPr>
                <w:ilvl w:val="2"/>
                <w:numId w:val="34"/>
              </w:numPr>
              <w:rPr>
                <w:rFonts w:ascii="Arial" w:hAnsi="Arial" w:cs="Arial"/>
                <w:sz w:val="18"/>
                <w:szCs w:val="20"/>
              </w:rPr>
            </w:pPr>
            <w:r>
              <w:rPr>
                <w:rFonts w:ascii="Arial" w:hAnsi="Arial" w:cs="Arial"/>
                <w:sz w:val="18"/>
                <w:szCs w:val="20"/>
              </w:rPr>
              <w:t xml:space="preserve">Rejected content displays “Removed due to violation of terms of service” </w:t>
            </w:r>
          </w:p>
          <w:p w:rsidR="00AF7D17" w:rsidRDefault="00AF7D17" w:rsidP="00AF7D17">
            <w:pPr>
              <w:pStyle w:val="ListParagraph"/>
              <w:numPr>
                <w:ilvl w:val="1"/>
                <w:numId w:val="34"/>
              </w:numPr>
              <w:rPr>
                <w:rFonts w:ascii="Arial" w:hAnsi="Arial" w:cs="Arial"/>
                <w:sz w:val="18"/>
                <w:szCs w:val="20"/>
              </w:rPr>
            </w:pPr>
            <w:r>
              <w:rPr>
                <w:rFonts w:ascii="Arial" w:hAnsi="Arial" w:cs="Arial"/>
                <w:b/>
                <w:i/>
                <w:sz w:val="18"/>
                <w:szCs w:val="20"/>
              </w:rPr>
              <w:t>Functional Requirement:</w:t>
            </w:r>
            <w:r w:rsidRPr="00AF7D17">
              <w:rPr>
                <w:rFonts w:ascii="Arial" w:hAnsi="Arial" w:cs="Arial"/>
                <w:sz w:val="18"/>
                <w:szCs w:val="20"/>
              </w:rPr>
              <w:t xml:space="preserve"> Stamped with </w:t>
            </w:r>
            <w:r>
              <w:rPr>
                <w:rFonts w:ascii="Arial" w:hAnsi="Arial" w:cs="Arial"/>
                <w:sz w:val="18"/>
                <w:szCs w:val="20"/>
              </w:rPr>
              <w:t xml:space="preserve">Moderator / Admin enterprise ID and date </w:t>
            </w:r>
          </w:p>
          <w:p w:rsidR="002F5A9D" w:rsidRDefault="002F5A9D" w:rsidP="00722F80">
            <w:pPr>
              <w:pStyle w:val="ListParagraph"/>
              <w:numPr>
                <w:ilvl w:val="0"/>
                <w:numId w:val="34"/>
              </w:numPr>
              <w:rPr>
                <w:rFonts w:ascii="Arial" w:hAnsi="Arial" w:cs="Arial"/>
                <w:sz w:val="18"/>
                <w:szCs w:val="20"/>
              </w:rPr>
            </w:pPr>
            <w:r>
              <w:rPr>
                <w:rFonts w:ascii="Arial" w:hAnsi="Arial" w:cs="Arial"/>
                <w:sz w:val="18"/>
                <w:szCs w:val="20"/>
              </w:rPr>
              <w:t xml:space="preserve">Display is oldest to newest of </w:t>
            </w:r>
            <w:r w:rsidR="00AF7D17">
              <w:rPr>
                <w:rFonts w:ascii="Arial" w:hAnsi="Arial" w:cs="Arial"/>
                <w:sz w:val="18"/>
                <w:szCs w:val="20"/>
              </w:rPr>
              <w:t>flagged content</w:t>
            </w:r>
            <w:r>
              <w:rPr>
                <w:rFonts w:ascii="Arial" w:hAnsi="Arial" w:cs="Arial"/>
                <w:sz w:val="18"/>
                <w:szCs w:val="20"/>
              </w:rPr>
              <w:t xml:space="preserve"> not acted upon </w:t>
            </w:r>
          </w:p>
          <w:p w:rsidR="002F5A9D" w:rsidRPr="00722F80" w:rsidRDefault="00AF7D17" w:rsidP="00AF7D17">
            <w:pPr>
              <w:pStyle w:val="ListParagraph"/>
              <w:numPr>
                <w:ilvl w:val="0"/>
                <w:numId w:val="34"/>
              </w:numPr>
              <w:rPr>
                <w:rFonts w:ascii="Arial" w:hAnsi="Arial" w:cs="Arial"/>
                <w:sz w:val="18"/>
                <w:szCs w:val="20"/>
              </w:rPr>
            </w:pPr>
            <w:r>
              <w:rPr>
                <w:rFonts w:ascii="Arial" w:hAnsi="Arial" w:cs="Arial"/>
                <w:sz w:val="18"/>
                <w:szCs w:val="20"/>
              </w:rPr>
              <w:t xml:space="preserve">Additional view </w:t>
            </w:r>
            <w:r w:rsidR="002F5A9D">
              <w:rPr>
                <w:rFonts w:ascii="Arial" w:hAnsi="Arial" w:cs="Arial"/>
                <w:sz w:val="18"/>
                <w:szCs w:val="20"/>
              </w:rPr>
              <w:t xml:space="preserve"> </w:t>
            </w:r>
            <w:r>
              <w:rPr>
                <w:rFonts w:ascii="Arial" w:hAnsi="Arial" w:cs="Arial"/>
                <w:sz w:val="18"/>
                <w:szCs w:val="20"/>
              </w:rPr>
              <w:t>to add</w:t>
            </w:r>
            <w:r w:rsidR="002F5A9D">
              <w:rPr>
                <w:rFonts w:ascii="Arial" w:hAnsi="Arial" w:cs="Arial"/>
                <w:sz w:val="18"/>
                <w:szCs w:val="20"/>
              </w:rPr>
              <w:t xml:space="preserve"> </w:t>
            </w:r>
            <w:r>
              <w:rPr>
                <w:rFonts w:ascii="Arial" w:hAnsi="Arial" w:cs="Arial"/>
                <w:sz w:val="18"/>
                <w:szCs w:val="20"/>
              </w:rPr>
              <w:t xml:space="preserve">flagged </w:t>
            </w:r>
            <w:r w:rsidR="002F5A9D">
              <w:rPr>
                <w:rFonts w:ascii="Arial" w:hAnsi="Arial" w:cs="Arial"/>
                <w:sz w:val="18"/>
                <w:szCs w:val="20"/>
              </w:rPr>
              <w:t xml:space="preserve">content </w:t>
            </w:r>
            <w:r>
              <w:rPr>
                <w:rFonts w:ascii="Arial" w:hAnsi="Arial" w:cs="Arial"/>
                <w:sz w:val="18"/>
                <w:szCs w:val="20"/>
              </w:rPr>
              <w:t>that was acted upon</w:t>
            </w:r>
          </w:p>
        </w:tc>
      </w:tr>
      <w:tr w:rsidR="00BD2907" w:rsidRPr="001068D4" w:rsidTr="00313394">
        <w:tc>
          <w:tcPr>
            <w:tcW w:w="810" w:type="dxa"/>
          </w:tcPr>
          <w:p w:rsidR="00BD2907" w:rsidRDefault="00BD2907" w:rsidP="000D3277">
            <w:pPr>
              <w:rPr>
                <w:rFonts w:ascii="Arial" w:hAnsi="Arial" w:cs="Arial"/>
                <w:sz w:val="18"/>
                <w:szCs w:val="20"/>
              </w:rPr>
            </w:pPr>
            <w:r>
              <w:rPr>
                <w:rFonts w:ascii="Arial" w:hAnsi="Arial" w:cs="Arial"/>
                <w:sz w:val="18"/>
                <w:szCs w:val="20"/>
              </w:rPr>
              <w:t>3.4.5</w:t>
            </w:r>
          </w:p>
        </w:tc>
        <w:tc>
          <w:tcPr>
            <w:tcW w:w="8730" w:type="dxa"/>
          </w:tcPr>
          <w:p w:rsidR="00BD2907" w:rsidRDefault="00BD2907" w:rsidP="0023025E">
            <w:pPr>
              <w:rPr>
                <w:rFonts w:ascii="Arial" w:hAnsi="Arial" w:cs="Arial"/>
                <w:b/>
                <w:sz w:val="18"/>
                <w:szCs w:val="20"/>
              </w:rPr>
            </w:pPr>
            <w:r>
              <w:rPr>
                <w:rFonts w:ascii="Arial" w:hAnsi="Arial" w:cs="Arial"/>
                <w:b/>
                <w:sz w:val="18"/>
                <w:szCs w:val="20"/>
              </w:rPr>
              <w:t>Polls</w:t>
            </w:r>
          </w:p>
          <w:p w:rsidR="00DD56DC" w:rsidRDefault="00BD2907">
            <w:pPr>
              <w:pStyle w:val="ListParagraph"/>
              <w:numPr>
                <w:ilvl w:val="0"/>
                <w:numId w:val="53"/>
              </w:numPr>
              <w:rPr>
                <w:rFonts w:ascii="Arial" w:hAnsi="Arial" w:cs="Arial"/>
                <w:b/>
                <w:sz w:val="18"/>
                <w:szCs w:val="20"/>
              </w:rPr>
            </w:pPr>
            <w:r>
              <w:rPr>
                <w:rFonts w:ascii="Arial" w:hAnsi="Arial" w:cs="Arial"/>
                <w:sz w:val="18"/>
                <w:szCs w:val="20"/>
              </w:rPr>
              <w:t>Add polls</w:t>
            </w:r>
          </w:p>
          <w:p w:rsidR="00DD56DC" w:rsidRDefault="00BD2907">
            <w:pPr>
              <w:pStyle w:val="ListParagraph"/>
              <w:numPr>
                <w:ilvl w:val="0"/>
                <w:numId w:val="53"/>
              </w:numPr>
              <w:rPr>
                <w:rFonts w:ascii="Arial" w:hAnsi="Arial" w:cs="Arial"/>
                <w:b/>
                <w:sz w:val="18"/>
                <w:szCs w:val="20"/>
              </w:rPr>
            </w:pPr>
            <w:r>
              <w:rPr>
                <w:rFonts w:ascii="Arial" w:hAnsi="Arial" w:cs="Arial"/>
                <w:sz w:val="18"/>
                <w:szCs w:val="20"/>
              </w:rPr>
              <w:t>Take down polls</w:t>
            </w:r>
          </w:p>
          <w:p w:rsidR="00DD56DC" w:rsidRDefault="0084156E">
            <w:pPr>
              <w:pStyle w:val="ListParagraph"/>
              <w:numPr>
                <w:ilvl w:val="0"/>
                <w:numId w:val="53"/>
              </w:numPr>
              <w:rPr>
                <w:rFonts w:ascii="Arial" w:hAnsi="Arial" w:cs="Arial"/>
                <w:sz w:val="18"/>
                <w:szCs w:val="20"/>
              </w:rPr>
            </w:pPr>
            <w:r w:rsidRPr="0084156E">
              <w:rPr>
                <w:rFonts w:ascii="Arial" w:hAnsi="Arial" w:cs="Arial"/>
                <w:sz w:val="18"/>
                <w:szCs w:val="20"/>
              </w:rPr>
              <w:t>Review results</w:t>
            </w:r>
          </w:p>
        </w:tc>
      </w:tr>
      <w:tr w:rsidR="00313394" w:rsidRPr="001068D4" w:rsidDel="003C5E2B" w:rsidTr="00313394">
        <w:trPr>
          <w:del w:id="92" w:author="jmassud" w:date="2012-05-09T10:43:00Z"/>
        </w:trPr>
        <w:tc>
          <w:tcPr>
            <w:tcW w:w="810" w:type="dxa"/>
          </w:tcPr>
          <w:p w:rsidR="00313394" w:rsidDel="003C5E2B" w:rsidRDefault="00313394" w:rsidP="00313394">
            <w:pPr>
              <w:rPr>
                <w:del w:id="93" w:author="jmassud" w:date="2012-05-09T10:43:00Z"/>
                <w:rFonts w:ascii="Arial" w:hAnsi="Arial" w:cs="Arial"/>
                <w:sz w:val="18"/>
                <w:szCs w:val="20"/>
              </w:rPr>
            </w:pPr>
          </w:p>
        </w:tc>
        <w:tc>
          <w:tcPr>
            <w:tcW w:w="8730" w:type="dxa"/>
          </w:tcPr>
          <w:p w:rsidR="00313394" w:rsidRPr="00BB324D" w:rsidDel="003C5E2B" w:rsidRDefault="00313394" w:rsidP="00313394">
            <w:pPr>
              <w:rPr>
                <w:del w:id="94" w:author="jmassud" w:date="2012-05-09T10:43:00Z"/>
                <w:rFonts w:ascii="Arial" w:hAnsi="Arial" w:cs="Arial"/>
                <w:sz w:val="18"/>
                <w:szCs w:val="20"/>
              </w:rPr>
            </w:pPr>
          </w:p>
        </w:tc>
      </w:tr>
    </w:tbl>
    <w:p w:rsidR="00E909F8" w:rsidRDefault="005F183B" w:rsidP="00E909F8">
      <w:pPr>
        <w:pStyle w:val="Heading2"/>
      </w:pPr>
      <w:bookmarkStart w:id="95" w:name="_Toc324318199"/>
      <w:r>
        <w:t xml:space="preserve">Internal </w:t>
      </w:r>
      <w:r w:rsidR="0023025E">
        <w:t>Users</w:t>
      </w:r>
      <w:r w:rsidR="00DF291E">
        <w:t xml:space="preserve"> – </w:t>
      </w:r>
      <w:r w:rsidR="00E909F8">
        <w:t>P</w:t>
      </w:r>
      <w:r w:rsidR="008631FF">
        <w:t>2</w:t>
      </w:r>
      <w:bookmarkEnd w:id="95"/>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DF291E" w:rsidRPr="001068D4" w:rsidTr="00F37A79">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E52AC5">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23025E" w:rsidRPr="001068D4" w:rsidTr="00F37A79">
        <w:tc>
          <w:tcPr>
            <w:tcW w:w="810" w:type="dxa"/>
          </w:tcPr>
          <w:p w:rsidR="0023025E" w:rsidRPr="001068D4" w:rsidRDefault="0023025E" w:rsidP="001068D4">
            <w:pPr>
              <w:rPr>
                <w:rFonts w:ascii="Arial" w:hAnsi="Arial" w:cs="Arial"/>
                <w:sz w:val="18"/>
              </w:rPr>
            </w:pPr>
            <w:r w:rsidRPr="001068D4">
              <w:rPr>
                <w:rFonts w:ascii="Arial" w:hAnsi="Arial" w:cs="Arial"/>
                <w:sz w:val="18"/>
              </w:rPr>
              <w:t>3.</w:t>
            </w:r>
            <w:r>
              <w:rPr>
                <w:rFonts w:ascii="Arial" w:hAnsi="Arial" w:cs="Arial"/>
                <w:sz w:val="18"/>
              </w:rPr>
              <w:t>5</w:t>
            </w:r>
            <w:r w:rsidR="005F183B">
              <w:rPr>
                <w:rFonts w:ascii="Arial" w:hAnsi="Arial" w:cs="Arial"/>
                <w:sz w:val="18"/>
              </w:rPr>
              <w:t>.1</w:t>
            </w:r>
          </w:p>
        </w:tc>
        <w:tc>
          <w:tcPr>
            <w:tcW w:w="8730" w:type="dxa"/>
          </w:tcPr>
          <w:p w:rsidR="0098054C" w:rsidRPr="0098054C" w:rsidRDefault="005F183B" w:rsidP="005F183B">
            <w:pPr>
              <w:rPr>
                <w:rFonts w:ascii="Arial" w:hAnsi="Arial" w:cs="Arial"/>
                <w:b/>
                <w:sz w:val="18"/>
              </w:rPr>
            </w:pPr>
            <w:r w:rsidRPr="005F183B">
              <w:rPr>
                <w:rFonts w:ascii="Arial" w:hAnsi="Arial" w:cs="Arial"/>
                <w:sz w:val="18"/>
              </w:rPr>
              <w:t xml:space="preserve">View users - </w:t>
            </w:r>
            <w:r>
              <w:rPr>
                <w:rFonts w:ascii="Arial" w:hAnsi="Arial" w:cs="Arial"/>
                <w:sz w:val="18"/>
              </w:rPr>
              <w:t>Filters</w:t>
            </w:r>
            <w:r w:rsidR="008415F2" w:rsidRPr="005F183B">
              <w:rPr>
                <w:rFonts w:ascii="Arial" w:hAnsi="Arial" w:cs="Arial"/>
                <w:sz w:val="18"/>
              </w:rPr>
              <w:t xml:space="preserve"> users by roll </w:t>
            </w:r>
            <w:r w:rsidRPr="005F183B">
              <w:rPr>
                <w:rFonts w:ascii="Arial" w:hAnsi="Arial" w:cs="Arial"/>
                <w:b/>
                <w:sz w:val="18"/>
              </w:rPr>
              <w:t>(Admin)</w:t>
            </w:r>
          </w:p>
        </w:tc>
      </w:tr>
      <w:tr w:rsidR="005F183B" w:rsidRPr="001068D4" w:rsidTr="00F37A79">
        <w:tc>
          <w:tcPr>
            <w:tcW w:w="810" w:type="dxa"/>
          </w:tcPr>
          <w:p w:rsidR="005F183B" w:rsidRDefault="005F183B" w:rsidP="001068D4">
            <w:pPr>
              <w:rPr>
                <w:rFonts w:ascii="Arial" w:hAnsi="Arial" w:cs="Arial"/>
                <w:sz w:val="18"/>
              </w:rPr>
            </w:pPr>
            <w:r>
              <w:rPr>
                <w:rFonts w:ascii="Arial" w:hAnsi="Arial" w:cs="Arial"/>
                <w:sz w:val="18"/>
              </w:rPr>
              <w:t>3.5.2</w:t>
            </w:r>
          </w:p>
        </w:tc>
        <w:tc>
          <w:tcPr>
            <w:tcW w:w="8730" w:type="dxa"/>
          </w:tcPr>
          <w:p w:rsidR="005F183B" w:rsidRDefault="005F183B" w:rsidP="005F183B">
            <w:pPr>
              <w:rPr>
                <w:rFonts w:ascii="Arial" w:hAnsi="Arial" w:cs="Arial"/>
                <w:sz w:val="18"/>
              </w:rPr>
            </w:pPr>
            <w:r>
              <w:rPr>
                <w:rFonts w:ascii="Arial" w:hAnsi="Arial" w:cs="Arial"/>
                <w:sz w:val="18"/>
              </w:rPr>
              <w:t xml:space="preserve">Add user </w:t>
            </w:r>
            <w:r w:rsidRPr="005F183B">
              <w:rPr>
                <w:rFonts w:ascii="Arial" w:hAnsi="Arial" w:cs="Arial"/>
                <w:b/>
                <w:sz w:val="18"/>
              </w:rPr>
              <w:t>(Admin)</w:t>
            </w:r>
            <w:r>
              <w:rPr>
                <w:rFonts w:ascii="Arial" w:hAnsi="Arial" w:cs="Arial"/>
                <w:sz w:val="18"/>
              </w:rPr>
              <w:t xml:space="preserve"> </w:t>
            </w:r>
          </w:p>
          <w:p w:rsidR="005F183B" w:rsidRDefault="005F183B" w:rsidP="005F183B">
            <w:pPr>
              <w:pStyle w:val="ListParagraph"/>
              <w:numPr>
                <w:ilvl w:val="0"/>
                <w:numId w:val="28"/>
              </w:numPr>
              <w:rPr>
                <w:rFonts w:ascii="Arial" w:hAnsi="Arial" w:cs="Arial"/>
                <w:sz w:val="18"/>
              </w:rPr>
            </w:pPr>
            <w:r>
              <w:rPr>
                <w:rFonts w:ascii="Arial" w:hAnsi="Arial" w:cs="Arial"/>
                <w:sz w:val="18"/>
              </w:rPr>
              <w:t>Enter in enterprise ID</w:t>
            </w:r>
          </w:p>
          <w:p w:rsidR="005F183B" w:rsidRDefault="005F183B" w:rsidP="005F183B">
            <w:pPr>
              <w:pStyle w:val="ListParagraph"/>
              <w:numPr>
                <w:ilvl w:val="0"/>
                <w:numId w:val="28"/>
              </w:numPr>
              <w:rPr>
                <w:rFonts w:ascii="Arial" w:hAnsi="Arial" w:cs="Arial"/>
                <w:sz w:val="18"/>
              </w:rPr>
            </w:pPr>
            <w:r>
              <w:rPr>
                <w:rFonts w:ascii="Arial" w:hAnsi="Arial" w:cs="Arial"/>
                <w:sz w:val="18"/>
              </w:rPr>
              <w:t>Assign roll</w:t>
            </w:r>
          </w:p>
          <w:p w:rsidR="005F183B" w:rsidRDefault="005F183B" w:rsidP="005F183B">
            <w:pPr>
              <w:pStyle w:val="ListParagraph"/>
              <w:numPr>
                <w:ilvl w:val="1"/>
                <w:numId w:val="28"/>
              </w:numPr>
              <w:rPr>
                <w:rFonts w:ascii="Arial" w:hAnsi="Arial" w:cs="Arial"/>
                <w:sz w:val="18"/>
              </w:rPr>
            </w:pPr>
            <w:r>
              <w:rPr>
                <w:rFonts w:ascii="Arial" w:hAnsi="Arial" w:cs="Arial"/>
                <w:sz w:val="18"/>
              </w:rPr>
              <w:t>Admin – super users, all permissions</w:t>
            </w:r>
          </w:p>
          <w:p w:rsidR="005F183B" w:rsidRDefault="005F183B" w:rsidP="005F183B">
            <w:pPr>
              <w:pStyle w:val="ListParagraph"/>
              <w:numPr>
                <w:ilvl w:val="1"/>
                <w:numId w:val="28"/>
              </w:numPr>
              <w:rPr>
                <w:rFonts w:ascii="Arial" w:hAnsi="Arial" w:cs="Arial"/>
                <w:sz w:val="18"/>
              </w:rPr>
            </w:pPr>
            <w:r>
              <w:rPr>
                <w:rFonts w:ascii="Arial" w:hAnsi="Arial" w:cs="Arial"/>
                <w:sz w:val="18"/>
              </w:rPr>
              <w:t>Moderator – middle level permissions</w:t>
            </w:r>
          </w:p>
          <w:p w:rsidR="0098054C" w:rsidRPr="0098054C" w:rsidRDefault="005F183B" w:rsidP="0098054C">
            <w:pPr>
              <w:pStyle w:val="ListParagraph"/>
              <w:numPr>
                <w:ilvl w:val="1"/>
                <w:numId w:val="28"/>
              </w:numPr>
              <w:rPr>
                <w:rFonts w:ascii="Arial" w:hAnsi="Arial" w:cs="Arial"/>
                <w:sz w:val="18"/>
              </w:rPr>
            </w:pPr>
            <w:r>
              <w:rPr>
                <w:rFonts w:ascii="Arial" w:hAnsi="Arial" w:cs="Arial"/>
                <w:sz w:val="18"/>
              </w:rPr>
              <w:lastRenderedPageBreak/>
              <w:t xml:space="preserve">Blogger – limited permissions </w:t>
            </w:r>
          </w:p>
          <w:p w:rsidR="0098054C" w:rsidRPr="0098054C" w:rsidRDefault="0098054C" w:rsidP="0098054C">
            <w:pPr>
              <w:pStyle w:val="ListParagraph"/>
              <w:numPr>
                <w:ilvl w:val="1"/>
                <w:numId w:val="28"/>
              </w:numPr>
              <w:rPr>
                <w:rFonts w:ascii="Arial" w:hAnsi="Arial" w:cs="Arial"/>
                <w:sz w:val="18"/>
              </w:rPr>
            </w:pPr>
            <w:r>
              <w:rPr>
                <w:rFonts w:ascii="Arial" w:hAnsi="Arial" w:cs="Arial"/>
                <w:sz w:val="18"/>
              </w:rPr>
              <w:t xml:space="preserve">Expert – limited permissions </w:t>
            </w:r>
          </w:p>
          <w:p w:rsidR="00021B2F" w:rsidRDefault="00021B2F" w:rsidP="00021B2F">
            <w:pPr>
              <w:rPr>
                <w:rFonts w:ascii="Arial" w:hAnsi="Arial" w:cs="Arial"/>
                <w:sz w:val="18"/>
              </w:rPr>
            </w:pPr>
            <w:r w:rsidRPr="005F183B">
              <w:rPr>
                <w:rFonts w:ascii="Arial" w:hAnsi="Arial" w:cs="Arial"/>
                <w:b/>
                <w:i/>
                <w:sz w:val="18"/>
              </w:rPr>
              <w:t>Functional Requirement</w:t>
            </w:r>
            <w:r>
              <w:rPr>
                <w:rFonts w:ascii="Arial" w:hAnsi="Arial" w:cs="Arial"/>
                <w:b/>
                <w:i/>
                <w:sz w:val="18"/>
              </w:rPr>
              <w:t>s</w:t>
            </w:r>
            <w:r w:rsidRPr="005F183B">
              <w:rPr>
                <w:rFonts w:ascii="Arial" w:hAnsi="Arial" w:cs="Arial"/>
                <w:b/>
                <w:i/>
                <w:sz w:val="18"/>
              </w:rPr>
              <w:t>:</w:t>
            </w:r>
            <w:r>
              <w:rPr>
                <w:rFonts w:ascii="Arial" w:hAnsi="Arial" w:cs="Arial"/>
                <w:sz w:val="18"/>
              </w:rPr>
              <w:t xml:space="preserve"> </w:t>
            </w:r>
          </w:p>
          <w:p w:rsidR="00021B2F" w:rsidRPr="0098054C" w:rsidRDefault="00021B2F" w:rsidP="00021B2F">
            <w:pPr>
              <w:pStyle w:val="ListParagraph"/>
              <w:numPr>
                <w:ilvl w:val="0"/>
                <w:numId w:val="30"/>
              </w:numPr>
              <w:rPr>
                <w:rFonts w:ascii="Arial" w:hAnsi="Arial" w:cs="Arial"/>
                <w:sz w:val="18"/>
              </w:rPr>
            </w:pPr>
            <w:r>
              <w:rPr>
                <w:rFonts w:ascii="Arial" w:hAnsi="Arial" w:cs="Arial"/>
                <w:sz w:val="18"/>
              </w:rPr>
              <w:t xml:space="preserve">Members added as Admin, Moderator or Blogger are automatically assigned badges by the system. </w:t>
            </w:r>
            <w:r w:rsidRPr="00021B2F">
              <w:rPr>
                <w:rFonts w:ascii="Arial" w:hAnsi="Arial" w:cs="Arial"/>
                <w:b/>
                <w:sz w:val="18"/>
              </w:rPr>
              <w:t>(3.7)</w:t>
            </w:r>
          </w:p>
          <w:p w:rsidR="0098054C" w:rsidRPr="0098054C" w:rsidRDefault="0098054C" w:rsidP="00021B2F">
            <w:pPr>
              <w:pStyle w:val="ListParagraph"/>
              <w:numPr>
                <w:ilvl w:val="0"/>
                <w:numId w:val="30"/>
              </w:numPr>
              <w:rPr>
                <w:rFonts w:ascii="Arial" w:hAnsi="Arial" w:cs="Arial"/>
                <w:sz w:val="18"/>
              </w:rPr>
            </w:pPr>
            <w:r w:rsidRPr="0098054C">
              <w:rPr>
                <w:rFonts w:ascii="Arial" w:hAnsi="Arial" w:cs="Arial"/>
                <w:sz w:val="18"/>
              </w:rPr>
              <w:t xml:space="preserve">Bloggers and Experts should be given </w:t>
            </w:r>
            <w:r>
              <w:rPr>
                <w:rFonts w:ascii="Arial" w:hAnsi="Arial" w:cs="Arial"/>
                <w:sz w:val="18"/>
              </w:rPr>
              <w:t xml:space="preserve">contractor email addresses so that he/she can sign in with enterprise ID. </w:t>
            </w:r>
          </w:p>
        </w:tc>
      </w:tr>
      <w:tr w:rsidR="008415F2" w:rsidRPr="001068D4" w:rsidTr="00F37A79">
        <w:tc>
          <w:tcPr>
            <w:tcW w:w="810" w:type="dxa"/>
          </w:tcPr>
          <w:p w:rsidR="008415F2" w:rsidRPr="001068D4" w:rsidRDefault="005F183B" w:rsidP="001068D4">
            <w:pPr>
              <w:rPr>
                <w:rFonts w:ascii="Arial" w:hAnsi="Arial" w:cs="Arial"/>
                <w:sz w:val="18"/>
              </w:rPr>
            </w:pPr>
            <w:r>
              <w:rPr>
                <w:rFonts w:ascii="Arial" w:hAnsi="Arial" w:cs="Arial"/>
                <w:sz w:val="18"/>
              </w:rPr>
              <w:lastRenderedPageBreak/>
              <w:t>3.5.3</w:t>
            </w:r>
          </w:p>
        </w:tc>
        <w:tc>
          <w:tcPr>
            <w:tcW w:w="8730" w:type="dxa"/>
          </w:tcPr>
          <w:p w:rsidR="005F183B" w:rsidRDefault="005F183B" w:rsidP="005F183B">
            <w:pPr>
              <w:rPr>
                <w:rFonts w:ascii="Arial" w:hAnsi="Arial" w:cs="Arial"/>
                <w:sz w:val="18"/>
              </w:rPr>
            </w:pPr>
            <w:r>
              <w:rPr>
                <w:rFonts w:ascii="Arial" w:hAnsi="Arial" w:cs="Arial"/>
                <w:sz w:val="18"/>
              </w:rPr>
              <w:t xml:space="preserve">Remove or Modify user permissions </w:t>
            </w:r>
            <w:r w:rsidRPr="005F183B">
              <w:rPr>
                <w:rFonts w:ascii="Arial" w:hAnsi="Arial" w:cs="Arial"/>
                <w:b/>
                <w:sz w:val="18"/>
              </w:rPr>
              <w:t xml:space="preserve">(Admin) </w:t>
            </w:r>
          </w:p>
          <w:p w:rsidR="005F183B" w:rsidRDefault="005F183B" w:rsidP="005F183B">
            <w:pPr>
              <w:pStyle w:val="ListParagraph"/>
              <w:numPr>
                <w:ilvl w:val="0"/>
                <w:numId w:val="29"/>
              </w:numPr>
              <w:rPr>
                <w:rFonts w:ascii="Arial" w:hAnsi="Arial" w:cs="Arial"/>
                <w:sz w:val="18"/>
              </w:rPr>
            </w:pPr>
            <w:r>
              <w:rPr>
                <w:rFonts w:ascii="Arial" w:hAnsi="Arial" w:cs="Arial"/>
                <w:sz w:val="18"/>
              </w:rPr>
              <w:t>Enter enterprise ID</w:t>
            </w:r>
          </w:p>
          <w:p w:rsidR="005F183B" w:rsidRPr="005F183B" w:rsidRDefault="005F183B" w:rsidP="005F183B">
            <w:pPr>
              <w:pStyle w:val="ListParagraph"/>
              <w:numPr>
                <w:ilvl w:val="0"/>
                <w:numId w:val="29"/>
              </w:numPr>
              <w:rPr>
                <w:rFonts w:ascii="Arial" w:hAnsi="Arial" w:cs="Arial"/>
                <w:sz w:val="18"/>
              </w:rPr>
            </w:pPr>
            <w:r>
              <w:rPr>
                <w:rFonts w:ascii="Arial" w:hAnsi="Arial" w:cs="Arial"/>
                <w:sz w:val="18"/>
              </w:rPr>
              <w:t>Admin can remove or reassign permissions</w:t>
            </w:r>
          </w:p>
          <w:p w:rsidR="005F183B" w:rsidRDefault="005F183B" w:rsidP="005F183B">
            <w:pPr>
              <w:rPr>
                <w:rFonts w:ascii="Arial" w:hAnsi="Arial" w:cs="Arial"/>
                <w:sz w:val="18"/>
              </w:rPr>
            </w:pPr>
            <w:r w:rsidRPr="005F183B">
              <w:rPr>
                <w:rFonts w:ascii="Arial" w:hAnsi="Arial" w:cs="Arial"/>
                <w:b/>
                <w:i/>
                <w:sz w:val="18"/>
              </w:rPr>
              <w:t>Functional Requirement</w:t>
            </w:r>
            <w:r>
              <w:rPr>
                <w:rFonts w:ascii="Arial" w:hAnsi="Arial" w:cs="Arial"/>
                <w:b/>
                <w:i/>
                <w:sz w:val="18"/>
              </w:rPr>
              <w:t>s</w:t>
            </w:r>
            <w:r w:rsidRPr="005F183B">
              <w:rPr>
                <w:rFonts w:ascii="Arial" w:hAnsi="Arial" w:cs="Arial"/>
                <w:b/>
                <w:i/>
                <w:sz w:val="18"/>
              </w:rPr>
              <w:t>:</w:t>
            </w:r>
            <w:r>
              <w:rPr>
                <w:rFonts w:ascii="Arial" w:hAnsi="Arial" w:cs="Arial"/>
                <w:sz w:val="18"/>
              </w:rPr>
              <w:t xml:space="preserve"> </w:t>
            </w:r>
          </w:p>
          <w:p w:rsidR="005F183B" w:rsidRDefault="005F183B" w:rsidP="005F183B">
            <w:pPr>
              <w:pStyle w:val="ListParagraph"/>
              <w:numPr>
                <w:ilvl w:val="0"/>
                <w:numId w:val="30"/>
              </w:numPr>
              <w:rPr>
                <w:rFonts w:ascii="Arial" w:hAnsi="Arial" w:cs="Arial"/>
                <w:sz w:val="18"/>
              </w:rPr>
            </w:pPr>
            <w:r w:rsidRPr="005F183B">
              <w:rPr>
                <w:rFonts w:ascii="Arial" w:hAnsi="Arial" w:cs="Arial"/>
                <w:sz w:val="18"/>
              </w:rPr>
              <w:t>Deleted by LDAP then au</w:t>
            </w:r>
            <w:r>
              <w:rPr>
                <w:rFonts w:ascii="Arial" w:hAnsi="Arial" w:cs="Arial"/>
                <w:sz w:val="18"/>
              </w:rPr>
              <w:t xml:space="preserve">tomatically deleted from tool </w:t>
            </w:r>
          </w:p>
          <w:p w:rsidR="008415F2" w:rsidRPr="005F183B" w:rsidRDefault="005F183B" w:rsidP="005F183B">
            <w:pPr>
              <w:pStyle w:val="ListParagraph"/>
              <w:numPr>
                <w:ilvl w:val="0"/>
                <w:numId w:val="30"/>
              </w:numPr>
              <w:rPr>
                <w:rFonts w:ascii="Arial" w:hAnsi="Arial" w:cs="Arial"/>
                <w:sz w:val="18"/>
              </w:rPr>
            </w:pPr>
            <w:r>
              <w:rPr>
                <w:rFonts w:ascii="Arial" w:hAnsi="Arial" w:cs="Arial"/>
                <w:sz w:val="18"/>
              </w:rPr>
              <w:t>Removing user d</w:t>
            </w:r>
            <w:r w:rsidRPr="005F183B">
              <w:rPr>
                <w:rFonts w:ascii="Arial" w:hAnsi="Arial" w:cs="Arial"/>
                <w:sz w:val="18"/>
              </w:rPr>
              <w:t>oes NOT delete content posted by that User or attributed content</w:t>
            </w:r>
          </w:p>
        </w:tc>
      </w:tr>
    </w:tbl>
    <w:p w:rsidR="00DF291E" w:rsidRDefault="00E83DB5" w:rsidP="00DF291E">
      <w:pPr>
        <w:pStyle w:val="Heading2"/>
      </w:pPr>
      <w:bookmarkStart w:id="96" w:name="_Toc324318200"/>
      <w:r>
        <w:t>Reports</w:t>
      </w:r>
      <w:r w:rsidR="003736A6">
        <w:t xml:space="preserve"> </w:t>
      </w:r>
      <w:r w:rsidR="00DF291E">
        <w:t>– P1</w:t>
      </w:r>
      <w:bookmarkEnd w:id="96"/>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DF291E" w:rsidRPr="001068D4" w:rsidTr="00484614">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DF291E" w:rsidRPr="001068D4" w:rsidTr="00484614">
        <w:tc>
          <w:tcPr>
            <w:tcW w:w="810" w:type="dxa"/>
          </w:tcPr>
          <w:p w:rsidR="00DF291E" w:rsidRPr="001068D4" w:rsidRDefault="00DF291E" w:rsidP="00E83DB5">
            <w:pPr>
              <w:rPr>
                <w:rFonts w:ascii="Arial" w:hAnsi="Arial" w:cs="Arial"/>
                <w:sz w:val="18"/>
                <w:szCs w:val="20"/>
              </w:rPr>
            </w:pPr>
            <w:r w:rsidRPr="001068D4">
              <w:rPr>
                <w:rFonts w:ascii="Arial" w:hAnsi="Arial" w:cs="Arial"/>
                <w:sz w:val="18"/>
                <w:szCs w:val="20"/>
              </w:rPr>
              <w:t>3.</w:t>
            </w:r>
            <w:r w:rsidR="00E83DB5">
              <w:rPr>
                <w:rFonts w:ascii="Arial" w:hAnsi="Arial" w:cs="Arial"/>
                <w:sz w:val="18"/>
                <w:szCs w:val="20"/>
              </w:rPr>
              <w:t>6</w:t>
            </w:r>
          </w:p>
        </w:tc>
        <w:tc>
          <w:tcPr>
            <w:tcW w:w="8730" w:type="dxa"/>
          </w:tcPr>
          <w:p w:rsidR="00DF291E" w:rsidRDefault="00092710" w:rsidP="00E83DB5">
            <w:pPr>
              <w:rPr>
                <w:rFonts w:ascii="Arial" w:hAnsi="Arial" w:cs="Arial"/>
                <w:sz w:val="18"/>
                <w:szCs w:val="20"/>
              </w:rPr>
            </w:pPr>
            <w:r>
              <w:rPr>
                <w:rFonts w:ascii="Arial" w:hAnsi="Arial" w:cs="Arial"/>
                <w:sz w:val="18"/>
                <w:szCs w:val="20"/>
              </w:rPr>
              <w:t xml:space="preserve">Links to </w:t>
            </w:r>
          </w:p>
          <w:p w:rsidR="00092710" w:rsidRDefault="00092710" w:rsidP="00335E6A">
            <w:pPr>
              <w:pStyle w:val="ListParagraph"/>
              <w:numPr>
                <w:ilvl w:val="0"/>
                <w:numId w:val="16"/>
              </w:numPr>
              <w:rPr>
                <w:rFonts w:ascii="Arial" w:hAnsi="Arial" w:cs="Arial"/>
                <w:sz w:val="18"/>
                <w:szCs w:val="20"/>
              </w:rPr>
            </w:pPr>
            <w:r>
              <w:rPr>
                <w:rFonts w:ascii="Arial" w:hAnsi="Arial" w:cs="Arial"/>
                <w:sz w:val="18"/>
                <w:szCs w:val="20"/>
              </w:rPr>
              <w:t>Omniture</w:t>
            </w:r>
          </w:p>
          <w:p w:rsidR="00092710" w:rsidRDefault="00092710" w:rsidP="00335E6A">
            <w:pPr>
              <w:pStyle w:val="ListParagraph"/>
              <w:numPr>
                <w:ilvl w:val="0"/>
                <w:numId w:val="16"/>
              </w:numPr>
              <w:rPr>
                <w:rFonts w:ascii="Arial" w:hAnsi="Arial" w:cs="Arial"/>
                <w:sz w:val="18"/>
                <w:szCs w:val="20"/>
              </w:rPr>
            </w:pPr>
            <w:r>
              <w:rPr>
                <w:rFonts w:ascii="Arial" w:hAnsi="Arial" w:cs="Arial"/>
                <w:sz w:val="18"/>
                <w:szCs w:val="20"/>
              </w:rPr>
              <w:t>Google Analytics</w:t>
            </w:r>
          </w:p>
          <w:p w:rsidR="008631FF" w:rsidRDefault="008631FF" w:rsidP="00335E6A">
            <w:pPr>
              <w:pStyle w:val="ListParagraph"/>
              <w:numPr>
                <w:ilvl w:val="0"/>
                <w:numId w:val="16"/>
              </w:numPr>
              <w:rPr>
                <w:rFonts w:ascii="Arial" w:hAnsi="Arial" w:cs="Arial"/>
                <w:sz w:val="18"/>
                <w:szCs w:val="20"/>
              </w:rPr>
            </w:pPr>
            <w:r>
              <w:rPr>
                <w:rFonts w:ascii="Arial" w:hAnsi="Arial" w:cs="Arial"/>
                <w:sz w:val="18"/>
                <w:szCs w:val="20"/>
              </w:rPr>
              <w:t>Basic reporting</w:t>
            </w:r>
          </w:p>
          <w:p w:rsidR="009022B7" w:rsidRDefault="008631FF">
            <w:pPr>
              <w:pStyle w:val="ListParagraph"/>
              <w:numPr>
                <w:ilvl w:val="1"/>
                <w:numId w:val="16"/>
              </w:numPr>
              <w:rPr>
                <w:rFonts w:ascii="Arial" w:hAnsi="Arial" w:cs="Arial"/>
                <w:sz w:val="18"/>
                <w:szCs w:val="20"/>
              </w:rPr>
            </w:pPr>
            <w:r>
              <w:rPr>
                <w:rFonts w:ascii="Arial" w:hAnsi="Arial" w:cs="Arial"/>
                <w:sz w:val="18"/>
                <w:szCs w:val="20"/>
              </w:rPr>
              <w:t>Number of Q&amp;A created</w:t>
            </w:r>
          </w:p>
          <w:p w:rsidR="00DD56DC" w:rsidRDefault="00BD2907">
            <w:pPr>
              <w:pStyle w:val="ListParagraph"/>
              <w:numPr>
                <w:ilvl w:val="2"/>
                <w:numId w:val="16"/>
              </w:numPr>
              <w:rPr>
                <w:rFonts w:ascii="Arial" w:hAnsi="Arial" w:cs="Arial"/>
                <w:sz w:val="18"/>
                <w:szCs w:val="20"/>
              </w:rPr>
            </w:pPr>
            <w:r>
              <w:rPr>
                <w:rFonts w:ascii="Arial" w:hAnsi="Arial" w:cs="Arial"/>
                <w:sz w:val="18"/>
                <w:szCs w:val="20"/>
              </w:rPr>
              <w:t>Number of answers</w:t>
            </w:r>
          </w:p>
          <w:p w:rsidR="00DD56DC" w:rsidRDefault="00BD2907">
            <w:pPr>
              <w:pStyle w:val="ListParagraph"/>
              <w:numPr>
                <w:ilvl w:val="2"/>
                <w:numId w:val="16"/>
              </w:numPr>
              <w:rPr>
                <w:rFonts w:ascii="Arial" w:hAnsi="Arial" w:cs="Arial"/>
                <w:sz w:val="18"/>
                <w:szCs w:val="20"/>
              </w:rPr>
            </w:pPr>
            <w:r>
              <w:rPr>
                <w:rFonts w:ascii="Arial" w:hAnsi="Arial" w:cs="Arial"/>
                <w:sz w:val="18"/>
                <w:szCs w:val="20"/>
              </w:rPr>
              <w:t>Response time for expert</w:t>
            </w:r>
          </w:p>
          <w:p w:rsidR="00CA4FC3" w:rsidRDefault="00CA4FC3">
            <w:pPr>
              <w:pStyle w:val="ListParagraph"/>
              <w:numPr>
                <w:ilvl w:val="2"/>
                <w:numId w:val="16"/>
              </w:numPr>
              <w:rPr>
                <w:ins w:id="97" w:author="jmassud" w:date="2012-05-08T14:31:00Z"/>
                <w:rFonts w:ascii="Arial" w:hAnsi="Arial" w:cs="Arial"/>
                <w:sz w:val="18"/>
                <w:szCs w:val="20"/>
              </w:rPr>
            </w:pPr>
            <w:ins w:id="98" w:author="jmassud" w:date="2012-05-08T14:31:00Z">
              <w:r>
                <w:rPr>
                  <w:rFonts w:ascii="Arial" w:hAnsi="Arial" w:cs="Arial"/>
                  <w:sz w:val="18"/>
                  <w:szCs w:val="20"/>
                </w:rPr>
                <w:t>Questions within a category</w:t>
              </w:r>
            </w:ins>
          </w:p>
          <w:p w:rsidR="009022B7" w:rsidRDefault="002A5919">
            <w:pPr>
              <w:pStyle w:val="ListParagraph"/>
              <w:numPr>
                <w:ilvl w:val="1"/>
                <w:numId w:val="16"/>
              </w:numPr>
              <w:rPr>
                <w:rFonts w:ascii="Arial" w:hAnsi="Arial" w:cs="Arial"/>
                <w:sz w:val="18"/>
                <w:szCs w:val="20"/>
              </w:rPr>
            </w:pPr>
            <w:r>
              <w:rPr>
                <w:rFonts w:ascii="Arial" w:hAnsi="Arial" w:cs="Arial"/>
                <w:sz w:val="18"/>
                <w:szCs w:val="20"/>
              </w:rPr>
              <w:t>Number of comments</w:t>
            </w:r>
          </w:p>
          <w:p w:rsidR="009022B7" w:rsidRDefault="002A5919">
            <w:pPr>
              <w:pStyle w:val="ListParagraph"/>
              <w:numPr>
                <w:ilvl w:val="1"/>
                <w:numId w:val="16"/>
              </w:numPr>
              <w:rPr>
                <w:rFonts w:ascii="Arial" w:hAnsi="Arial" w:cs="Arial"/>
                <w:sz w:val="18"/>
                <w:szCs w:val="20"/>
              </w:rPr>
            </w:pPr>
            <w:r>
              <w:rPr>
                <w:rFonts w:ascii="Arial" w:hAnsi="Arial" w:cs="Arial"/>
                <w:sz w:val="18"/>
                <w:szCs w:val="20"/>
              </w:rPr>
              <w:t>Number of blog comments</w:t>
            </w:r>
          </w:p>
          <w:p w:rsidR="009022B7" w:rsidRDefault="00BD2907" w:rsidP="00BD2907">
            <w:pPr>
              <w:pStyle w:val="ListParagraph"/>
              <w:numPr>
                <w:ilvl w:val="1"/>
                <w:numId w:val="16"/>
              </w:numPr>
              <w:rPr>
                <w:rFonts w:ascii="Arial" w:hAnsi="Arial" w:cs="Arial"/>
                <w:sz w:val="18"/>
                <w:szCs w:val="20"/>
              </w:rPr>
            </w:pPr>
            <w:r>
              <w:rPr>
                <w:rFonts w:ascii="Arial" w:hAnsi="Arial" w:cs="Arial"/>
                <w:sz w:val="18"/>
                <w:szCs w:val="20"/>
              </w:rPr>
              <w:t xml:space="preserve">Poll results </w:t>
            </w:r>
            <w:r w:rsidR="008631FF">
              <w:rPr>
                <w:rFonts w:ascii="Arial" w:hAnsi="Arial" w:cs="Arial"/>
                <w:sz w:val="18"/>
                <w:szCs w:val="20"/>
              </w:rPr>
              <w:t>created</w:t>
            </w:r>
          </w:p>
        </w:tc>
      </w:tr>
    </w:tbl>
    <w:p w:rsidR="0019486C" w:rsidRDefault="005F183B" w:rsidP="0019486C">
      <w:pPr>
        <w:pStyle w:val="Heading2"/>
      </w:pPr>
      <w:bookmarkStart w:id="99" w:name="_Toc324318201"/>
      <w:r>
        <w:t xml:space="preserve">External Users </w:t>
      </w:r>
      <w:r w:rsidR="003736A6">
        <w:t xml:space="preserve">– </w:t>
      </w:r>
      <w:r w:rsidR="0019486C">
        <w:t>P1</w:t>
      </w:r>
      <w:bookmarkEnd w:id="99"/>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DF291E" w:rsidRPr="001068D4" w:rsidTr="00484614">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A643AF" w:rsidRPr="001068D4" w:rsidTr="00484614">
        <w:tc>
          <w:tcPr>
            <w:tcW w:w="810" w:type="dxa"/>
          </w:tcPr>
          <w:p w:rsidR="00A643AF" w:rsidRPr="001068D4" w:rsidRDefault="00993E57" w:rsidP="00E72E89">
            <w:pPr>
              <w:rPr>
                <w:rFonts w:ascii="Arial" w:hAnsi="Arial" w:cs="Arial"/>
                <w:sz w:val="18"/>
                <w:szCs w:val="20"/>
              </w:rPr>
            </w:pPr>
            <w:r w:rsidRPr="001068D4">
              <w:rPr>
                <w:rFonts w:ascii="Arial" w:hAnsi="Arial" w:cs="Arial"/>
                <w:sz w:val="18"/>
                <w:szCs w:val="20"/>
              </w:rPr>
              <w:t>3.</w:t>
            </w:r>
            <w:r w:rsidR="00E83DB5">
              <w:rPr>
                <w:rFonts w:ascii="Arial" w:hAnsi="Arial" w:cs="Arial"/>
                <w:sz w:val="18"/>
                <w:szCs w:val="20"/>
              </w:rPr>
              <w:t>7.1</w:t>
            </w:r>
          </w:p>
        </w:tc>
        <w:tc>
          <w:tcPr>
            <w:tcW w:w="8730" w:type="dxa"/>
          </w:tcPr>
          <w:p w:rsidR="005F183B" w:rsidRDefault="00021B2F" w:rsidP="005F183B">
            <w:pPr>
              <w:rPr>
                <w:rFonts w:ascii="Arial" w:hAnsi="Arial" w:cs="Arial"/>
                <w:sz w:val="18"/>
              </w:rPr>
            </w:pPr>
            <w:r>
              <w:rPr>
                <w:rFonts w:ascii="Arial" w:hAnsi="Arial" w:cs="Arial"/>
                <w:sz w:val="18"/>
              </w:rPr>
              <w:t xml:space="preserve">Members </w:t>
            </w:r>
            <w:r w:rsidRPr="008415F2">
              <w:rPr>
                <w:rFonts w:ascii="Arial" w:hAnsi="Arial" w:cs="Arial"/>
                <w:b/>
                <w:sz w:val="18"/>
                <w:szCs w:val="20"/>
              </w:rPr>
              <w:t>(Moderators / Admin)</w:t>
            </w:r>
          </w:p>
          <w:p w:rsidR="0096336F" w:rsidRDefault="00021B2F" w:rsidP="005F183B">
            <w:pPr>
              <w:pStyle w:val="ListParagraph"/>
              <w:numPr>
                <w:ilvl w:val="0"/>
                <w:numId w:val="27"/>
              </w:numPr>
              <w:rPr>
                <w:rFonts w:ascii="Arial" w:hAnsi="Arial" w:cs="Arial"/>
                <w:sz w:val="18"/>
              </w:rPr>
            </w:pPr>
            <w:r>
              <w:rPr>
                <w:rFonts w:ascii="Arial" w:hAnsi="Arial" w:cs="Arial"/>
                <w:sz w:val="18"/>
              </w:rPr>
              <w:t xml:space="preserve">Search external users by email address or screen name </w:t>
            </w:r>
          </w:p>
          <w:p w:rsidR="00021B2F" w:rsidRDefault="00021B2F" w:rsidP="005F183B">
            <w:pPr>
              <w:pStyle w:val="ListParagraph"/>
              <w:numPr>
                <w:ilvl w:val="0"/>
                <w:numId w:val="27"/>
              </w:numPr>
              <w:rPr>
                <w:rFonts w:ascii="Arial" w:hAnsi="Arial" w:cs="Arial"/>
                <w:sz w:val="18"/>
              </w:rPr>
            </w:pPr>
            <w:r>
              <w:rPr>
                <w:rFonts w:ascii="Arial" w:hAnsi="Arial" w:cs="Arial"/>
                <w:sz w:val="18"/>
              </w:rPr>
              <w:t xml:space="preserve">Members can be banned </w:t>
            </w:r>
            <w:r w:rsidR="000E7915">
              <w:rPr>
                <w:rFonts w:ascii="Arial" w:hAnsi="Arial" w:cs="Arial"/>
                <w:sz w:val="18"/>
              </w:rPr>
              <w:t>from</w:t>
            </w:r>
            <w:r>
              <w:rPr>
                <w:rFonts w:ascii="Arial" w:hAnsi="Arial" w:cs="Arial"/>
                <w:sz w:val="18"/>
              </w:rPr>
              <w:t xml:space="preserve"> </w:t>
            </w:r>
            <w:r w:rsidR="000E7915">
              <w:rPr>
                <w:rFonts w:ascii="Arial" w:hAnsi="Arial" w:cs="Arial"/>
                <w:sz w:val="18"/>
              </w:rPr>
              <w:t>search results</w:t>
            </w:r>
          </w:p>
          <w:p w:rsidR="000E7915" w:rsidRPr="000E7915" w:rsidRDefault="000E7915" w:rsidP="000E7915">
            <w:pPr>
              <w:pStyle w:val="ListParagraph"/>
              <w:numPr>
                <w:ilvl w:val="0"/>
                <w:numId w:val="27"/>
              </w:numPr>
              <w:rPr>
                <w:rFonts w:ascii="Arial" w:hAnsi="Arial" w:cs="Arial"/>
                <w:sz w:val="18"/>
              </w:rPr>
            </w:pPr>
            <w:r>
              <w:rPr>
                <w:rFonts w:ascii="Arial" w:hAnsi="Arial" w:cs="Arial"/>
                <w:sz w:val="18"/>
              </w:rPr>
              <w:t>Can select Member to see Member information</w:t>
            </w:r>
          </w:p>
        </w:tc>
      </w:tr>
      <w:tr w:rsidR="000E7915" w:rsidRPr="001068D4" w:rsidTr="00484614">
        <w:tc>
          <w:tcPr>
            <w:tcW w:w="810" w:type="dxa"/>
          </w:tcPr>
          <w:p w:rsidR="000E7915" w:rsidRDefault="000E7915" w:rsidP="00E83DB5">
            <w:pPr>
              <w:rPr>
                <w:rFonts w:ascii="Arial" w:hAnsi="Arial" w:cs="Arial"/>
                <w:sz w:val="18"/>
                <w:szCs w:val="20"/>
              </w:rPr>
            </w:pPr>
            <w:r>
              <w:rPr>
                <w:rFonts w:ascii="Arial" w:hAnsi="Arial" w:cs="Arial"/>
                <w:sz w:val="18"/>
                <w:szCs w:val="20"/>
              </w:rPr>
              <w:t>3.7.2</w:t>
            </w:r>
          </w:p>
        </w:tc>
        <w:tc>
          <w:tcPr>
            <w:tcW w:w="8730" w:type="dxa"/>
          </w:tcPr>
          <w:p w:rsidR="000E7915" w:rsidRPr="000E7915" w:rsidRDefault="000E7915" w:rsidP="00E83DB5">
            <w:pPr>
              <w:rPr>
                <w:rFonts w:ascii="Arial" w:hAnsi="Arial" w:cs="Arial"/>
                <w:sz w:val="18"/>
              </w:rPr>
            </w:pPr>
            <w:r>
              <w:rPr>
                <w:rFonts w:ascii="Arial" w:hAnsi="Arial" w:cs="Arial"/>
                <w:sz w:val="18"/>
                <w:szCs w:val="20"/>
              </w:rPr>
              <w:t xml:space="preserve">Member information </w:t>
            </w:r>
            <w:r w:rsidRPr="008415F2">
              <w:rPr>
                <w:rFonts w:ascii="Arial" w:hAnsi="Arial" w:cs="Arial"/>
                <w:b/>
                <w:sz w:val="18"/>
                <w:szCs w:val="20"/>
              </w:rPr>
              <w:t>(Moderators / Admin)</w:t>
            </w:r>
          </w:p>
          <w:p w:rsidR="000E7915" w:rsidRDefault="000E7915" w:rsidP="000E7915">
            <w:pPr>
              <w:pStyle w:val="ListParagraph"/>
              <w:numPr>
                <w:ilvl w:val="0"/>
                <w:numId w:val="32"/>
              </w:numPr>
              <w:rPr>
                <w:rFonts w:ascii="Arial" w:hAnsi="Arial" w:cs="Arial"/>
                <w:sz w:val="18"/>
                <w:szCs w:val="20"/>
              </w:rPr>
            </w:pPr>
            <w:r>
              <w:rPr>
                <w:rFonts w:ascii="Arial" w:hAnsi="Arial" w:cs="Arial"/>
                <w:sz w:val="18"/>
                <w:szCs w:val="20"/>
              </w:rPr>
              <w:t>Ban user</w:t>
            </w:r>
          </w:p>
          <w:p w:rsidR="00ED4679" w:rsidRDefault="00ED4679" w:rsidP="000E7915">
            <w:pPr>
              <w:pStyle w:val="ListParagraph"/>
              <w:numPr>
                <w:ilvl w:val="0"/>
                <w:numId w:val="32"/>
              </w:numPr>
              <w:rPr>
                <w:rFonts w:ascii="Arial" w:hAnsi="Arial" w:cs="Arial"/>
                <w:sz w:val="18"/>
                <w:szCs w:val="20"/>
              </w:rPr>
            </w:pPr>
            <w:r>
              <w:rPr>
                <w:rFonts w:ascii="Arial" w:hAnsi="Arial" w:cs="Arial"/>
                <w:sz w:val="18"/>
                <w:szCs w:val="20"/>
              </w:rPr>
              <w:lastRenderedPageBreak/>
              <w:t>Delete account</w:t>
            </w:r>
          </w:p>
          <w:p w:rsidR="00ED4679" w:rsidRDefault="00ED4679" w:rsidP="00ED4679">
            <w:pPr>
              <w:pStyle w:val="ListParagraph"/>
              <w:numPr>
                <w:ilvl w:val="1"/>
                <w:numId w:val="32"/>
              </w:numPr>
              <w:rPr>
                <w:rFonts w:ascii="Arial" w:hAnsi="Arial" w:cs="Arial"/>
                <w:sz w:val="18"/>
                <w:szCs w:val="20"/>
              </w:rPr>
            </w:pPr>
            <w:r w:rsidRPr="00ED4679">
              <w:rPr>
                <w:rFonts w:ascii="Arial" w:hAnsi="Arial" w:cs="Arial"/>
                <w:b/>
                <w:sz w:val="18"/>
                <w:szCs w:val="20"/>
              </w:rPr>
              <w:t>Functional Requirement:</w:t>
            </w:r>
            <w:r>
              <w:rPr>
                <w:rFonts w:ascii="Arial" w:hAnsi="Arial" w:cs="Arial"/>
                <w:b/>
                <w:sz w:val="18"/>
                <w:szCs w:val="20"/>
              </w:rPr>
              <w:t xml:space="preserve"> </w:t>
            </w:r>
            <w:r>
              <w:rPr>
                <w:rFonts w:ascii="Arial" w:hAnsi="Arial" w:cs="Arial"/>
                <w:sz w:val="18"/>
                <w:szCs w:val="20"/>
              </w:rPr>
              <w:t>Only moderators can delete an account. Information is kept in database, but Communities profile is disabled. UGC posted by User remains but</w:t>
            </w:r>
            <w:ins w:id="100" w:author="jmassud" w:date="2012-05-09T10:50:00Z">
              <w:r w:rsidR="00E2015C">
                <w:rPr>
                  <w:rFonts w:ascii="Arial" w:hAnsi="Arial" w:cs="Arial"/>
                  <w:sz w:val="18"/>
                  <w:szCs w:val="20"/>
                </w:rPr>
                <w:t xml:space="preserve"> </w:t>
              </w:r>
            </w:ins>
            <w:r>
              <w:rPr>
                <w:rFonts w:ascii="Arial" w:hAnsi="Arial" w:cs="Arial"/>
                <w:sz w:val="18"/>
                <w:szCs w:val="20"/>
              </w:rPr>
              <w:t xml:space="preserve">Removes user from all email distribution. </w:t>
            </w:r>
          </w:p>
          <w:p w:rsidR="000E7915" w:rsidRPr="000E7915" w:rsidRDefault="000E7915" w:rsidP="000E7915">
            <w:pPr>
              <w:pStyle w:val="ListParagraph"/>
              <w:numPr>
                <w:ilvl w:val="0"/>
                <w:numId w:val="32"/>
              </w:numPr>
              <w:rPr>
                <w:rFonts w:ascii="Arial" w:hAnsi="Arial" w:cs="Arial"/>
                <w:sz w:val="18"/>
                <w:szCs w:val="20"/>
              </w:rPr>
            </w:pPr>
            <w:r>
              <w:rPr>
                <w:rFonts w:ascii="Arial" w:hAnsi="Arial" w:cs="Arial"/>
                <w:sz w:val="18"/>
                <w:szCs w:val="20"/>
              </w:rPr>
              <w:t xml:space="preserve">Add manually applied badges </w:t>
            </w:r>
            <w:r w:rsidRPr="000E7915">
              <w:rPr>
                <w:rFonts w:ascii="Arial" w:hAnsi="Arial" w:cs="Arial"/>
                <w:b/>
                <w:sz w:val="18"/>
                <w:szCs w:val="20"/>
              </w:rPr>
              <w:t>(3.7.3)</w:t>
            </w:r>
          </w:p>
          <w:p w:rsidR="000E7915" w:rsidRDefault="000E7915" w:rsidP="000E7915">
            <w:pPr>
              <w:pStyle w:val="ListParagraph"/>
              <w:numPr>
                <w:ilvl w:val="0"/>
                <w:numId w:val="32"/>
              </w:numPr>
              <w:rPr>
                <w:rFonts w:ascii="Arial" w:hAnsi="Arial" w:cs="Arial"/>
                <w:sz w:val="18"/>
                <w:szCs w:val="20"/>
              </w:rPr>
            </w:pPr>
            <w:r w:rsidRPr="000E7915">
              <w:rPr>
                <w:rFonts w:ascii="Arial" w:hAnsi="Arial" w:cs="Arial"/>
                <w:sz w:val="18"/>
                <w:szCs w:val="20"/>
              </w:rPr>
              <w:t>View IP address</w:t>
            </w:r>
          </w:p>
          <w:p w:rsidR="000E7915" w:rsidRPr="000E7915" w:rsidRDefault="000E7915" w:rsidP="000E7915">
            <w:pPr>
              <w:pStyle w:val="ListParagraph"/>
              <w:numPr>
                <w:ilvl w:val="0"/>
                <w:numId w:val="32"/>
              </w:numPr>
              <w:rPr>
                <w:rFonts w:ascii="Arial" w:hAnsi="Arial" w:cs="Arial"/>
                <w:sz w:val="18"/>
                <w:szCs w:val="20"/>
              </w:rPr>
            </w:pPr>
            <w:r>
              <w:rPr>
                <w:rFonts w:ascii="Arial" w:hAnsi="Arial" w:cs="Arial"/>
                <w:sz w:val="18"/>
                <w:szCs w:val="20"/>
              </w:rPr>
              <w:t xml:space="preserve">View Opt-in </w:t>
            </w:r>
          </w:p>
          <w:p w:rsidR="000E7915" w:rsidRDefault="000E7915" w:rsidP="000E7915">
            <w:pPr>
              <w:pStyle w:val="ListParagraph"/>
              <w:numPr>
                <w:ilvl w:val="0"/>
                <w:numId w:val="32"/>
              </w:numPr>
              <w:rPr>
                <w:rFonts w:ascii="Arial" w:hAnsi="Arial" w:cs="Arial"/>
                <w:sz w:val="18"/>
                <w:szCs w:val="20"/>
              </w:rPr>
            </w:pPr>
            <w:r>
              <w:rPr>
                <w:rFonts w:ascii="Arial" w:hAnsi="Arial" w:cs="Arial"/>
                <w:sz w:val="18"/>
                <w:szCs w:val="20"/>
              </w:rPr>
              <w:t>View email address</w:t>
            </w:r>
          </w:p>
          <w:p w:rsidR="000E7915" w:rsidDel="00E2015C" w:rsidRDefault="000E7915" w:rsidP="000E7915">
            <w:pPr>
              <w:pStyle w:val="ListParagraph"/>
              <w:numPr>
                <w:ilvl w:val="0"/>
                <w:numId w:val="32"/>
              </w:numPr>
              <w:rPr>
                <w:del w:id="101" w:author="jmassud" w:date="2012-05-09T10:50:00Z"/>
                <w:rFonts w:ascii="Arial" w:hAnsi="Arial" w:cs="Arial"/>
                <w:sz w:val="18"/>
                <w:szCs w:val="20"/>
              </w:rPr>
            </w:pPr>
            <w:del w:id="102" w:author="jmassud" w:date="2012-05-09T10:50:00Z">
              <w:r w:rsidDel="00E2015C">
                <w:rPr>
                  <w:rFonts w:ascii="Arial" w:hAnsi="Arial" w:cs="Arial"/>
                  <w:sz w:val="18"/>
                  <w:szCs w:val="20"/>
                </w:rPr>
                <w:delText>View points</w:delText>
              </w:r>
            </w:del>
          </w:p>
          <w:p w:rsidR="000E7915" w:rsidRDefault="000E7915" w:rsidP="000E7915">
            <w:pPr>
              <w:pStyle w:val="ListParagraph"/>
              <w:numPr>
                <w:ilvl w:val="0"/>
                <w:numId w:val="32"/>
              </w:numPr>
              <w:rPr>
                <w:rFonts w:ascii="Arial" w:hAnsi="Arial" w:cs="Arial"/>
                <w:sz w:val="18"/>
                <w:szCs w:val="20"/>
              </w:rPr>
            </w:pPr>
            <w:r>
              <w:rPr>
                <w:rFonts w:ascii="Arial" w:hAnsi="Arial" w:cs="Arial"/>
                <w:sz w:val="18"/>
                <w:szCs w:val="20"/>
              </w:rPr>
              <w:t xml:space="preserve">Link to Community Profile </w:t>
            </w:r>
          </w:p>
          <w:p w:rsidR="000E7915" w:rsidRDefault="000E7915" w:rsidP="000E7915">
            <w:pPr>
              <w:pStyle w:val="ListParagraph"/>
              <w:numPr>
                <w:ilvl w:val="0"/>
                <w:numId w:val="32"/>
              </w:numPr>
              <w:rPr>
                <w:rFonts w:ascii="Arial" w:hAnsi="Arial" w:cs="Arial"/>
                <w:sz w:val="18"/>
                <w:szCs w:val="20"/>
              </w:rPr>
            </w:pPr>
            <w:r>
              <w:rPr>
                <w:rFonts w:ascii="Arial" w:hAnsi="Arial" w:cs="Arial"/>
                <w:sz w:val="18"/>
                <w:szCs w:val="20"/>
              </w:rPr>
              <w:t>Assign Blogger Roll</w:t>
            </w:r>
          </w:p>
          <w:p w:rsidR="00ED4679" w:rsidRPr="00354C9A" w:rsidRDefault="000E7915" w:rsidP="00ED4679">
            <w:pPr>
              <w:pStyle w:val="ListParagraph"/>
              <w:numPr>
                <w:ilvl w:val="0"/>
                <w:numId w:val="32"/>
              </w:numPr>
              <w:rPr>
                <w:rFonts w:ascii="Arial" w:hAnsi="Arial" w:cs="Arial"/>
                <w:sz w:val="18"/>
                <w:szCs w:val="20"/>
              </w:rPr>
            </w:pPr>
            <w:r>
              <w:rPr>
                <w:rFonts w:ascii="Arial" w:hAnsi="Arial" w:cs="Arial"/>
                <w:sz w:val="18"/>
                <w:szCs w:val="20"/>
              </w:rPr>
              <w:t xml:space="preserve">Set as a featured member </w:t>
            </w:r>
          </w:p>
        </w:tc>
      </w:tr>
      <w:tr w:rsidR="003736A6" w:rsidRPr="001068D4" w:rsidTr="00484614">
        <w:tc>
          <w:tcPr>
            <w:tcW w:w="810" w:type="dxa"/>
          </w:tcPr>
          <w:p w:rsidR="001106B5" w:rsidRPr="001068D4" w:rsidRDefault="001106B5" w:rsidP="00E83DB5">
            <w:pPr>
              <w:rPr>
                <w:rFonts w:ascii="Arial" w:hAnsi="Arial" w:cs="Arial"/>
                <w:sz w:val="18"/>
                <w:szCs w:val="20"/>
              </w:rPr>
            </w:pPr>
            <w:r>
              <w:rPr>
                <w:rFonts w:ascii="Arial" w:hAnsi="Arial" w:cs="Arial"/>
                <w:sz w:val="18"/>
                <w:szCs w:val="20"/>
              </w:rPr>
              <w:lastRenderedPageBreak/>
              <w:t>3.</w:t>
            </w:r>
            <w:r w:rsidR="00E83DB5">
              <w:rPr>
                <w:rFonts w:ascii="Arial" w:hAnsi="Arial" w:cs="Arial"/>
                <w:sz w:val="18"/>
                <w:szCs w:val="20"/>
              </w:rPr>
              <w:t>7.</w:t>
            </w:r>
            <w:r w:rsidR="000E7915">
              <w:rPr>
                <w:rFonts w:ascii="Arial" w:hAnsi="Arial" w:cs="Arial"/>
                <w:sz w:val="18"/>
                <w:szCs w:val="20"/>
              </w:rPr>
              <w:t>3</w:t>
            </w:r>
          </w:p>
        </w:tc>
        <w:tc>
          <w:tcPr>
            <w:tcW w:w="8730" w:type="dxa"/>
          </w:tcPr>
          <w:p w:rsidR="008E31D8" w:rsidRDefault="00021B2F" w:rsidP="00E83DB5">
            <w:pPr>
              <w:rPr>
                <w:rFonts w:ascii="Arial" w:hAnsi="Arial" w:cs="Arial"/>
                <w:sz w:val="18"/>
                <w:szCs w:val="20"/>
              </w:rPr>
            </w:pPr>
            <w:r>
              <w:rPr>
                <w:rFonts w:ascii="Arial" w:hAnsi="Arial" w:cs="Arial"/>
                <w:sz w:val="18"/>
                <w:szCs w:val="20"/>
              </w:rPr>
              <w:t xml:space="preserve">Badges </w:t>
            </w:r>
            <w:r w:rsidRPr="008415F2">
              <w:rPr>
                <w:rFonts w:ascii="Arial" w:hAnsi="Arial" w:cs="Arial"/>
                <w:b/>
                <w:sz w:val="18"/>
                <w:szCs w:val="20"/>
              </w:rPr>
              <w:t>(Moderators / Admin)</w:t>
            </w:r>
          </w:p>
          <w:p w:rsidR="00021B2F" w:rsidRDefault="00021B2F" w:rsidP="00021B2F">
            <w:pPr>
              <w:pStyle w:val="ListParagraph"/>
              <w:numPr>
                <w:ilvl w:val="0"/>
                <w:numId w:val="27"/>
              </w:numPr>
              <w:rPr>
                <w:rFonts w:ascii="Arial" w:hAnsi="Arial" w:cs="Arial"/>
                <w:sz w:val="18"/>
                <w:szCs w:val="20"/>
              </w:rPr>
            </w:pPr>
            <w:r>
              <w:rPr>
                <w:rFonts w:ascii="Arial" w:hAnsi="Arial" w:cs="Arial"/>
                <w:sz w:val="18"/>
                <w:szCs w:val="20"/>
              </w:rPr>
              <w:t>Badges can be manually assigned or assigned by the system</w:t>
            </w:r>
          </w:p>
          <w:p w:rsidR="00021B2F" w:rsidRDefault="00021B2F" w:rsidP="00021B2F">
            <w:pPr>
              <w:pStyle w:val="ListParagraph"/>
              <w:numPr>
                <w:ilvl w:val="0"/>
                <w:numId w:val="31"/>
              </w:numPr>
              <w:rPr>
                <w:rFonts w:ascii="Arial" w:hAnsi="Arial" w:cs="Arial"/>
                <w:sz w:val="18"/>
                <w:szCs w:val="20"/>
              </w:rPr>
            </w:pPr>
            <w:r>
              <w:rPr>
                <w:rFonts w:ascii="Arial" w:hAnsi="Arial" w:cs="Arial"/>
                <w:sz w:val="18"/>
                <w:szCs w:val="20"/>
              </w:rPr>
              <w:t xml:space="preserve">Additional Badges </w:t>
            </w:r>
            <w:ins w:id="103" w:author="jmassud" w:date="2012-05-08T14:31:00Z">
              <w:r w:rsidR="00CA4FC3">
                <w:rPr>
                  <w:rFonts w:ascii="Arial" w:hAnsi="Arial" w:cs="Arial"/>
                  <w:sz w:val="18"/>
                  <w:szCs w:val="20"/>
                </w:rPr>
                <w:t xml:space="preserve">– Admin would determine permission levels. </w:t>
              </w:r>
            </w:ins>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 xml:space="preserve">Expert – Manually added </w:t>
            </w:r>
            <w:r w:rsidR="00BD2907">
              <w:rPr>
                <w:rFonts w:ascii="Arial" w:hAnsi="Arial" w:cs="Arial"/>
                <w:sz w:val="18"/>
                <w:szCs w:val="20"/>
              </w:rPr>
              <w:t>or automatically added through LDAP</w:t>
            </w:r>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Associate – appears for anyone who has an employee ID in membership profile (System)</w:t>
            </w:r>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Customer Care Network – tied to CCN employees working within the communities (system)</w:t>
            </w:r>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Moderator Badge – Assigned to anyone with Admin/Moderator tool access (system)</w:t>
            </w:r>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 xml:space="preserve">Vendors – Manually added </w:t>
            </w:r>
          </w:p>
          <w:p w:rsidR="004C4E5F" w:rsidRDefault="004C4E5F" w:rsidP="004C4E5F">
            <w:pPr>
              <w:pStyle w:val="ListParagraph"/>
              <w:ind w:left="1440"/>
              <w:rPr>
                <w:rFonts w:ascii="Arial" w:hAnsi="Arial" w:cs="Arial"/>
                <w:sz w:val="18"/>
                <w:szCs w:val="20"/>
              </w:rPr>
              <w:pPrChange w:id="104" w:author="jmassud" w:date="2012-05-09T10:51:00Z">
                <w:pPr>
                  <w:pStyle w:val="ListParagraph"/>
                  <w:numPr>
                    <w:ilvl w:val="1"/>
                    <w:numId w:val="31"/>
                  </w:numPr>
                  <w:ind w:left="1440" w:hanging="360"/>
                </w:pPr>
              </w:pPrChange>
            </w:pPr>
          </w:p>
        </w:tc>
      </w:tr>
    </w:tbl>
    <w:p w:rsidR="00354C9A" w:rsidRDefault="00354C9A" w:rsidP="00354C9A">
      <w:pPr>
        <w:pStyle w:val="Heading2"/>
      </w:pPr>
      <w:bookmarkStart w:id="105" w:name="_Toc307838668"/>
      <w:bookmarkStart w:id="106" w:name="_Toc307838669"/>
      <w:bookmarkStart w:id="107" w:name="_Toc307838703"/>
      <w:bookmarkStart w:id="108" w:name="_Toc307838712"/>
      <w:bookmarkStart w:id="109" w:name="_Toc307838713"/>
      <w:bookmarkStart w:id="110" w:name="_Toc307838714"/>
      <w:bookmarkStart w:id="111" w:name="_Toc311100279"/>
      <w:bookmarkStart w:id="112" w:name="_Toc324318202"/>
      <w:bookmarkEnd w:id="105"/>
      <w:bookmarkEnd w:id="106"/>
      <w:bookmarkEnd w:id="107"/>
      <w:bookmarkEnd w:id="108"/>
      <w:bookmarkEnd w:id="109"/>
      <w:bookmarkEnd w:id="110"/>
      <w:r>
        <w:t>Emails – P1</w:t>
      </w:r>
      <w:bookmarkEnd w:id="111"/>
      <w:r w:rsidR="00313394">
        <w:t xml:space="preserve"> (Responsys)</w:t>
      </w:r>
      <w:bookmarkEnd w:id="11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
      <w:tr w:rsidR="00354C9A" w:rsidRPr="001068D4" w:rsidTr="00B67D74">
        <w:tc>
          <w:tcPr>
            <w:tcW w:w="900" w:type="dxa"/>
            <w:shd w:val="clear" w:color="auto" w:fill="B6DDE8"/>
          </w:tcPr>
          <w:p w:rsidR="00354C9A" w:rsidRPr="001068D4" w:rsidRDefault="00354C9A" w:rsidP="00B67D74">
            <w:pPr>
              <w:rPr>
                <w:rFonts w:ascii="Arial" w:hAnsi="Arial" w:cs="Arial"/>
                <w:b/>
                <w:sz w:val="18"/>
                <w:szCs w:val="20"/>
              </w:rPr>
            </w:pPr>
            <w:r w:rsidRPr="001068D4">
              <w:rPr>
                <w:rFonts w:ascii="Arial" w:hAnsi="Arial" w:cs="Arial"/>
                <w:b/>
                <w:sz w:val="18"/>
                <w:szCs w:val="20"/>
              </w:rPr>
              <w:t>Req #</w:t>
            </w:r>
          </w:p>
        </w:tc>
        <w:tc>
          <w:tcPr>
            <w:tcW w:w="8640" w:type="dxa"/>
            <w:shd w:val="clear" w:color="auto" w:fill="B6DDE8"/>
          </w:tcPr>
          <w:p w:rsidR="00354C9A" w:rsidRPr="001068D4" w:rsidRDefault="00354C9A" w:rsidP="00B67D74">
            <w:pPr>
              <w:rPr>
                <w:rFonts w:ascii="Arial" w:hAnsi="Arial" w:cs="Arial"/>
                <w:b/>
                <w:sz w:val="18"/>
                <w:szCs w:val="20"/>
              </w:rPr>
            </w:pPr>
            <w:r w:rsidRPr="001068D4">
              <w:rPr>
                <w:rFonts w:ascii="Arial" w:hAnsi="Arial" w:cs="Arial"/>
                <w:b/>
                <w:sz w:val="18"/>
                <w:szCs w:val="20"/>
              </w:rPr>
              <w:t xml:space="preserve">Description </w:t>
            </w:r>
          </w:p>
        </w:tc>
      </w:tr>
      <w:tr w:rsidR="00354C9A" w:rsidRPr="001068D4" w:rsidTr="00B67D74">
        <w:tc>
          <w:tcPr>
            <w:tcW w:w="900" w:type="dxa"/>
          </w:tcPr>
          <w:p w:rsidR="00354C9A" w:rsidRPr="001068D4" w:rsidRDefault="00354C9A" w:rsidP="00B67D74">
            <w:pPr>
              <w:rPr>
                <w:rFonts w:ascii="Arial" w:hAnsi="Arial" w:cs="Arial"/>
                <w:sz w:val="18"/>
                <w:szCs w:val="20"/>
              </w:rPr>
            </w:pPr>
            <w:del w:id="113" w:author="jmassud" w:date="2012-05-09T10:52:00Z">
              <w:r w:rsidRPr="001068D4" w:rsidDel="00E2015C">
                <w:rPr>
                  <w:rFonts w:ascii="Arial" w:hAnsi="Arial" w:cs="Arial"/>
                  <w:sz w:val="18"/>
                  <w:szCs w:val="20"/>
                </w:rPr>
                <w:delText>3.</w:delText>
              </w:r>
              <w:r w:rsidR="00904B79" w:rsidDel="00E2015C">
                <w:rPr>
                  <w:rFonts w:ascii="Arial" w:hAnsi="Arial" w:cs="Arial"/>
                  <w:sz w:val="18"/>
                  <w:szCs w:val="20"/>
                </w:rPr>
                <w:delText>8</w:delText>
              </w:r>
              <w:r w:rsidRPr="001068D4" w:rsidDel="00E2015C">
                <w:rPr>
                  <w:rFonts w:ascii="Arial" w:hAnsi="Arial" w:cs="Arial"/>
                  <w:sz w:val="18"/>
                  <w:szCs w:val="20"/>
                </w:rPr>
                <w:delText>.1</w:delText>
              </w:r>
            </w:del>
          </w:p>
        </w:tc>
        <w:tc>
          <w:tcPr>
            <w:tcW w:w="8640" w:type="dxa"/>
          </w:tcPr>
          <w:p w:rsidR="00354C9A" w:rsidRPr="005E28D9" w:rsidDel="00E2015C" w:rsidRDefault="00354C9A" w:rsidP="00B67D74">
            <w:pPr>
              <w:rPr>
                <w:del w:id="114" w:author="jmassud" w:date="2012-05-09T10:52:00Z"/>
                <w:rFonts w:ascii="Arial" w:hAnsi="Arial" w:cs="Arial"/>
                <w:color w:val="FF0000"/>
                <w:sz w:val="18"/>
                <w:szCs w:val="20"/>
              </w:rPr>
            </w:pPr>
            <w:del w:id="115" w:author="jmassud" w:date="2012-05-09T10:52:00Z">
              <w:r w:rsidRPr="0094554F" w:rsidDel="00E2015C">
                <w:rPr>
                  <w:rFonts w:ascii="Arial" w:hAnsi="Arial" w:cs="Arial"/>
                  <w:sz w:val="18"/>
                  <w:szCs w:val="20"/>
                </w:rPr>
                <w:delText>Review Trigger Emails</w:delText>
              </w:r>
              <w:r w:rsidRPr="005E28D9" w:rsidDel="00E2015C">
                <w:rPr>
                  <w:rFonts w:ascii="Arial" w:hAnsi="Arial" w:cs="Arial"/>
                  <w:color w:val="FF0000"/>
                  <w:sz w:val="18"/>
                  <w:szCs w:val="20"/>
                </w:rPr>
                <w:delText xml:space="preserve"> (In Reviews and Reviews Moderation PRD) </w:delText>
              </w:r>
            </w:del>
          </w:p>
          <w:p w:rsidR="00354C9A" w:rsidRPr="0094554F" w:rsidDel="00E2015C" w:rsidRDefault="00354C9A" w:rsidP="00354C9A">
            <w:pPr>
              <w:pStyle w:val="ListParagraph"/>
              <w:numPr>
                <w:ilvl w:val="0"/>
                <w:numId w:val="39"/>
              </w:numPr>
              <w:rPr>
                <w:del w:id="116" w:author="jmassud" w:date="2012-05-09T10:52:00Z"/>
                <w:rFonts w:ascii="Arial" w:hAnsi="Arial" w:cs="Arial"/>
                <w:sz w:val="18"/>
                <w:szCs w:val="20"/>
              </w:rPr>
            </w:pPr>
            <w:del w:id="117" w:author="jmassud" w:date="2012-05-09T10:52:00Z">
              <w:r w:rsidRPr="0094554F" w:rsidDel="00E2015C">
                <w:rPr>
                  <w:rFonts w:ascii="Arial" w:hAnsi="Arial" w:cs="Arial"/>
                  <w:sz w:val="18"/>
                  <w:szCs w:val="20"/>
                </w:rPr>
                <w:delText>TYFP (existing, but requesting modifications)</w:delText>
              </w:r>
            </w:del>
          </w:p>
          <w:p w:rsidR="00354C9A" w:rsidRPr="0094554F" w:rsidDel="00E2015C" w:rsidRDefault="00354C9A" w:rsidP="00354C9A">
            <w:pPr>
              <w:pStyle w:val="ListParagraph"/>
              <w:numPr>
                <w:ilvl w:val="0"/>
                <w:numId w:val="39"/>
              </w:numPr>
              <w:rPr>
                <w:del w:id="118" w:author="jmassud" w:date="2012-05-09T10:52:00Z"/>
                <w:rFonts w:ascii="Arial" w:hAnsi="Arial" w:cs="Arial"/>
                <w:sz w:val="18"/>
                <w:szCs w:val="20"/>
              </w:rPr>
            </w:pPr>
            <w:del w:id="119" w:author="jmassud" w:date="2012-05-09T10:52:00Z">
              <w:r w:rsidRPr="0094554F" w:rsidDel="00E2015C">
                <w:rPr>
                  <w:rFonts w:ascii="Arial" w:hAnsi="Arial" w:cs="Arial"/>
                  <w:sz w:val="18"/>
                  <w:szCs w:val="20"/>
                </w:rPr>
                <w:delText>Your review was published</w:delText>
              </w:r>
            </w:del>
          </w:p>
          <w:p w:rsidR="00354C9A" w:rsidRPr="0094554F" w:rsidDel="00E2015C" w:rsidRDefault="00354C9A" w:rsidP="00354C9A">
            <w:pPr>
              <w:pStyle w:val="ListParagraph"/>
              <w:numPr>
                <w:ilvl w:val="0"/>
                <w:numId w:val="39"/>
              </w:numPr>
              <w:rPr>
                <w:del w:id="120" w:author="jmassud" w:date="2012-05-09T10:52:00Z"/>
                <w:rFonts w:ascii="Arial" w:hAnsi="Arial" w:cs="Arial"/>
                <w:sz w:val="18"/>
                <w:szCs w:val="20"/>
              </w:rPr>
            </w:pPr>
            <w:del w:id="121" w:author="jmassud" w:date="2012-05-09T10:52:00Z">
              <w:r w:rsidRPr="0094554F" w:rsidDel="00E2015C">
                <w:rPr>
                  <w:rFonts w:ascii="Arial" w:hAnsi="Arial" w:cs="Arial"/>
                  <w:sz w:val="18"/>
                  <w:szCs w:val="20"/>
                </w:rPr>
                <w:delText>Review your Seller (can ask marketplace team to fund)</w:delText>
              </w:r>
            </w:del>
          </w:p>
          <w:p w:rsidR="00354C9A" w:rsidRPr="005E28D9" w:rsidDel="00E2015C" w:rsidRDefault="00354C9A" w:rsidP="00354C9A">
            <w:pPr>
              <w:pStyle w:val="ListParagraph"/>
              <w:numPr>
                <w:ilvl w:val="0"/>
                <w:numId w:val="39"/>
              </w:numPr>
              <w:rPr>
                <w:del w:id="122" w:author="jmassud" w:date="2012-05-09T10:52:00Z"/>
                <w:rFonts w:ascii="Arial" w:hAnsi="Arial" w:cs="Arial"/>
                <w:sz w:val="18"/>
                <w:szCs w:val="18"/>
              </w:rPr>
            </w:pPr>
            <w:del w:id="123" w:author="jmassud" w:date="2012-05-09T10:52:00Z">
              <w:r w:rsidRPr="0094554F" w:rsidDel="00E2015C">
                <w:rPr>
                  <w:rFonts w:ascii="Arial" w:hAnsi="Arial" w:cs="Arial"/>
                  <w:sz w:val="18"/>
                  <w:szCs w:val="20"/>
                </w:rPr>
                <w:delText>Someone commented on your review</w:delText>
              </w:r>
            </w:del>
          </w:p>
          <w:p w:rsidR="00354C9A" w:rsidRPr="005E28D9" w:rsidRDefault="00354C9A" w:rsidP="00B67D74">
            <w:pPr>
              <w:rPr>
                <w:rFonts w:ascii="Arial" w:hAnsi="Arial" w:cs="Arial"/>
                <w:sz w:val="18"/>
                <w:szCs w:val="18"/>
              </w:rPr>
            </w:pPr>
            <w:del w:id="124" w:author="jmassud" w:date="2012-05-09T10:52:00Z">
              <w:r w:rsidRPr="005E28D9" w:rsidDel="00E2015C">
                <w:rPr>
                  <w:rFonts w:ascii="Arial" w:hAnsi="Arial" w:cs="Arial"/>
                  <w:b/>
                  <w:i/>
                  <w:sz w:val="18"/>
                  <w:szCs w:val="18"/>
                </w:rPr>
                <w:delText xml:space="preserve">Functional Requirement: </w:delText>
              </w:r>
              <w:r w:rsidDel="00E2015C">
                <w:rPr>
                  <w:rFonts w:ascii="Arial" w:hAnsi="Arial" w:cs="Arial"/>
                  <w:sz w:val="18"/>
                  <w:szCs w:val="18"/>
                </w:rPr>
                <w:delText xml:space="preserve">Emails should be sent through system wherever possible rather than through Responsys </w:delText>
              </w:r>
            </w:del>
          </w:p>
        </w:tc>
      </w:tr>
      <w:tr w:rsidR="00354C9A" w:rsidRPr="001068D4" w:rsidTr="00B67D74">
        <w:tc>
          <w:tcPr>
            <w:tcW w:w="900" w:type="dxa"/>
            <w:tcBorders>
              <w:bottom w:val="single" w:sz="4" w:space="0" w:color="000000"/>
            </w:tcBorders>
          </w:tcPr>
          <w:p w:rsidR="00354C9A" w:rsidRPr="001068D4" w:rsidRDefault="00354C9A" w:rsidP="00B67D74">
            <w:pPr>
              <w:rPr>
                <w:rFonts w:ascii="Arial" w:hAnsi="Arial" w:cs="Arial"/>
                <w:sz w:val="18"/>
                <w:szCs w:val="20"/>
              </w:rPr>
            </w:pPr>
            <w:r w:rsidRPr="001068D4">
              <w:rPr>
                <w:rFonts w:ascii="Arial" w:hAnsi="Arial" w:cs="Arial"/>
                <w:sz w:val="18"/>
                <w:szCs w:val="20"/>
              </w:rPr>
              <w:t>3.</w:t>
            </w:r>
            <w:r w:rsidR="00904B79">
              <w:rPr>
                <w:rFonts w:ascii="Arial" w:hAnsi="Arial" w:cs="Arial"/>
                <w:sz w:val="18"/>
                <w:szCs w:val="20"/>
              </w:rPr>
              <w:t>8</w:t>
            </w:r>
            <w:r w:rsidRPr="001068D4">
              <w:rPr>
                <w:rFonts w:ascii="Arial" w:hAnsi="Arial" w:cs="Arial"/>
                <w:sz w:val="18"/>
                <w:szCs w:val="20"/>
              </w:rPr>
              <w:t>.</w:t>
            </w:r>
            <w:ins w:id="125" w:author="jmassud" w:date="2012-05-09T10:52:00Z">
              <w:r w:rsidR="00E2015C">
                <w:rPr>
                  <w:rFonts w:ascii="Arial" w:hAnsi="Arial" w:cs="Arial"/>
                  <w:sz w:val="18"/>
                  <w:szCs w:val="20"/>
                </w:rPr>
                <w:t>1</w:t>
              </w:r>
            </w:ins>
            <w:del w:id="126" w:author="jmassud" w:date="2012-05-09T10:52:00Z">
              <w:r w:rsidRPr="001068D4" w:rsidDel="00E2015C">
                <w:rPr>
                  <w:rFonts w:ascii="Arial" w:hAnsi="Arial" w:cs="Arial"/>
                  <w:sz w:val="18"/>
                  <w:szCs w:val="20"/>
                </w:rPr>
                <w:delText>2</w:delText>
              </w:r>
            </w:del>
          </w:p>
        </w:tc>
        <w:tc>
          <w:tcPr>
            <w:tcW w:w="8640" w:type="dxa"/>
            <w:tcBorders>
              <w:bottom w:val="single" w:sz="4" w:space="0" w:color="000000"/>
            </w:tcBorders>
          </w:tcPr>
          <w:p w:rsidR="00354C9A" w:rsidRPr="0094554F" w:rsidRDefault="00354C9A" w:rsidP="00B67D74">
            <w:pPr>
              <w:rPr>
                <w:rFonts w:ascii="Arial" w:hAnsi="Arial" w:cs="Arial"/>
                <w:sz w:val="18"/>
                <w:szCs w:val="20"/>
              </w:rPr>
            </w:pPr>
            <w:r w:rsidRPr="0094554F">
              <w:rPr>
                <w:rFonts w:ascii="Arial" w:hAnsi="Arial" w:cs="Arial"/>
                <w:sz w:val="18"/>
                <w:szCs w:val="20"/>
              </w:rPr>
              <w:t>Communities Trigger Emails</w:t>
            </w:r>
          </w:p>
          <w:p w:rsidR="00354C9A" w:rsidRPr="0094554F" w:rsidRDefault="00354C9A" w:rsidP="00354C9A">
            <w:pPr>
              <w:pStyle w:val="ListParagraph"/>
              <w:numPr>
                <w:ilvl w:val="0"/>
                <w:numId w:val="38"/>
              </w:numPr>
              <w:contextualSpacing w:val="0"/>
              <w:rPr>
                <w:rFonts w:ascii="Arial" w:hAnsi="Arial" w:cs="Arial"/>
                <w:sz w:val="18"/>
                <w:szCs w:val="20"/>
              </w:rPr>
            </w:pPr>
            <w:r w:rsidRPr="0094554F">
              <w:rPr>
                <w:rFonts w:ascii="Arial" w:hAnsi="Arial" w:cs="Arial"/>
                <w:sz w:val="18"/>
                <w:szCs w:val="20"/>
              </w:rPr>
              <w:t xml:space="preserve">Notification emails, including: </w:t>
            </w:r>
          </w:p>
          <w:p w:rsidR="00354C9A" w:rsidRPr="0094554F" w:rsidRDefault="00354C9A" w:rsidP="00354C9A">
            <w:pPr>
              <w:pStyle w:val="ListParagraph"/>
              <w:numPr>
                <w:ilvl w:val="1"/>
                <w:numId w:val="38"/>
              </w:numPr>
              <w:contextualSpacing w:val="0"/>
              <w:rPr>
                <w:rFonts w:ascii="Arial" w:hAnsi="Arial" w:cs="Arial"/>
                <w:sz w:val="18"/>
                <w:szCs w:val="20"/>
              </w:rPr>
            </w:pPr>
            <w:r w:rsidRPr="0094554F">
              <w:rPr>
                <w:rFonts w:ascii="Arial" w:hAnsi="Arial" w:cs="Arial"/>
                <w:sz w:val="18"/>
                <w:szCs w:val="20"/>
              </w:rPr>
              <w:t>Welcome</w:t>
            </w:r>
          </w:p>
          <w:p w:rsidR="00354C9A" w:rsidRPr="0094554F" w:rsidRDefault="00354C9A" w:rsidP="00354C9A">
            <w:pPr>
              <w:pStyle w:val="ListParagraph"/>
              <w:numPr>
                <w:ilvl w:val="1"/>
                <w:numId w:val="38"/>
              </w:numPr>
              <w:contextualSpacing w:val="0"/>
              <w:rPr>
                <w:rFonts w:ascii="Arial" w:hAnsi="Arial" w:cs="Arial"/>
                <w:sz w:val="18"/>
                <w:szCs w:val="20"/>
              </w:rPr>
            </w:pPr>
            <w:r w:rsidRPr="0094554F">
              <w:rPr>
                <w:rFonts w:ascii="Arial" w:hAnsi="Arial" w:cs="Arial"/>
                <w:sz w:val="18"/>
                <w:szCs w:val="20"/>
              </w:rPr>
              <w:lastRenderedPageBreak/>
              <w:t>Weekly feed</w:t>
            </w:r>
          </w:p>
          <w:p w:rsidR="00354C9A" w:rsidRPr="0094554F" w:rsidRDefault="00354C9A" w:rsidP="00354C9A">
            <w:pPr>
              <w:pStyle w:val="ListParagraph"/>
              <w:numPr>
                <w:ilvl w:val="1"/>
                <w:numId w:val="38"/>
              </w:numPr>
              <w:contextualSpacing w:val="0"/>
              <w:rPr>
                <w:rFonts w:ascii="Arial" w:hAnsi="Arial" w:cs="Arial"/>
                <w:sz w:val="18"/>
                <w:szCs w:val="20"/>
              </w:rPr>
            </w:pPr>
            <w:r w:rsidRPr="0094554F">
              <w:rPr>
                <w:rFonts w:ascii="Arial" w:hAnsi="Arial" w:cs="Arial"/>
                <w:sz w:val="18"/>
                <w:szCs w:val="20"/>
              </w:rPr>
              <w:t xml:space="preserve">Discussions/Q&amp;A comment (opted in) </w:t>
            </w:r>
          </w:p>
          <w:p w:rsidR="00354C9A" w:rsidRPr="0094554F" w:rsidRDefault="00354C9A" w:rsidP="00354C9A">
            <w:pPr>
              <w:pStyle w:val="ListParagraph"/>
              <w:numPr>
                <w:ilvl w:val="1"/>
                <w:numId w:val="38"/>
              </w:numPr>
              <w:contextualSpacing w:val="0"/>
              <w:rPr>
                <w:rFonts w:ascii="Arial" w:hAnsi="Arial" w:cs="Arial"/>
                <w:sz w:val="18"/>
                <w:szCs w:val="20"/>
              </w:rPr>
            </w:pPr>
            <w:r w:rsidRPr="0094554F">
              <w:rPr>
                <w:rFonts w:ascii="Arial" w:hAnsi="Arial" w:cs="Arial"/>
                <w:sz w:val="18"/>
                <w:szCs w:val="20"/>
              </w:rPr>
              <w:t>Answer Network</w:t>
            </w:r>
          </w:p>
          <w:p w:rsidR="00354C9A" w:rsidRPr="0094554F" w:rsidRDefault="00354C9A" w:rsidP="00354C9A">
            <w:pPr>
              <w:pStyle w:val="ListParagraph"/>
              <w:numPr>
                <w:ilvl w:val="0"/>
                <w:numId w:val="38"/>
              </w:numPr>
              <w:contextualSpacing w:val="0"/>
              <w:rPr>
                <w:rFonts w:ascii="Arial" w:hAnsi="Arial" w:cs="Arial"/>
                <w:sz w:val="18"/>
                <w:szCs w:val="20"/>
              </w:rPr>
            </w:pPr>
            <w:r w:rsidRPr="0094554F">
              <w:rPr>
                <w:rFonts w:ascii="Arial" w:hAnsi="Arial" w:cs="Arial"/>
                <w:sz w:val="18"/>
                <w:szCs w:val="20"/>
              </w:rPr>
              <w:t>Advisory Council</w:t>
            </w:r>
          </w:p>
          <w:p w:rsidR="00354C9A" w:rsidRDefault="00354C9A" w:rsidP="00354C9A">
            <w:pPr>
              <w:pStyle w:val="ListParagraph"/>
              <w:numPr>
                <w:ilvl w:val="0"/>
                <w:numId w:val="38"/>
              </w:numPr>
              <w:contextualSpacing w:val="0"/>
              <w:rPr>
                <w:rFonts w:ascii="Arial" w:hAnsi="Arial" w:cs="Arial"/>
                <w:sz w:val="18"/>
                <w:szCs w:val="20"/>
              </w:rPr>
            </w:pPr>
            <w:r w:rsidRPr="0094554F">
              <w:rPr>
                <w:rFonts w:ascii="Arial" w:hAnsi="Arial" w:cs="Arial"/>
                <w:sz w:val="18"/>
                <w:szCs w:val="20"/>
              </w:rPr>
              <w:t>Rewards</w:t>
            </w:r>
          </w:p>
          <w:p w:rsidR="00354C9A" w:rsidRPr="005E28D9" w:rsidRDefault="00354C9A" w:rsidP="00B67D74">
            <w:pPr>
              <w:rPr>
                <w:rFonts w:ascii="Arial" w:hAnsi="Arial" w:cs="Arial"/>
                <w:sz w:val="18"/>
                <w:szCs w:val="20"/>
              </w:rPr>
            </w:pPr>
            <w:r w:rsidRPr="005E28D9">
              <w:rPr>
                <w:rFonts w:ascii="Arial" w:hAnsi="Arial" w:cs="Arial"/>
                <w:b/>
                <w:i/>
                <w:sz w:val="18"/>
                <w:szCs w:val="18"/>
              </w:rPr>
              <w:t xml:space="preserve">Functional Requirement: </w:t>
            </w:r>
            <w:r w:rsidRPr="005E28D9">
              <w:rPr>
                <w:rFonts w:ascii="Arial" w:hAnsi="Arial" w:cs="Arial"/>
                <w:sz w:val="18"/>
                <w:szCs w:val="18"/>
              </w:rPr>
              <w:t>Emails should be sent through system wherever possible rather than through Responsys</w:t>
            </w:r>
          </w:p>
        </w:tc>
      </w:tr>
      <w:tr w:rsidR="00354C9A" w:rsidRPr="001068D4" w:rsidTr="00B67D74">
        <w:tc>
          <w:tcPr>
            <w:tcW w:w="900" w:type="dxa"/>
          </w:tcPr>
          <w:p w:rsidR="00354C9A" w:rsidRPr="001068D4" w:rsidRDefault="00354C9A" w:rsidP="00B67D74">
            <w:pPr>
              <w:rPr>
                <w:rFonts w:ascii="Arial" w:hAnsi="Arial" w:cs="Arial"/>
                <w:sz w:val="18"/>
                <w:szCs w:val="20"/>
              </w:rPr>
            </w:pPr>
            <w:r w:rsidRPr="001068D4">
              <w:rPr>
                <w:rFonts w:ascii="Arial" w:hAnsi="Arial" w:cs="Arial"/>
                <w:sz w:val="18"/>
                <w:szCs w:val="20"/>
              </w:rPr>
              <w:lastRenderedPageBreak/>
              <w:t>3.</w:t>
            </w:r>
            <w:r w:rsidR="00904B79">
              <w:rPr>
                <w:rFonts w:ascii="Arial" w:hAnsi="Arial" w:cs="Arial"/>
                <w:sz w:val="18"/>
                <w:szCs w:val="20"/>
              </w:rPr>
              <w:t>8</w:t>
            </w:r>
            <w:r w:rsidRPr="001068D4">
              <w:rPr>
                <w:rFonts w:ascii="Arial" w:hAnsi="Arial" w:cs="Arial"/>
                <w:sz w:val="18"/>
                <w:szCs w:val="20"/>
              </w:rPr>
              <w:t>.</w:t>
            </w:r>
            <w:ins w:id="127" w:author="jmassud" w:date="2012-05-09T10:53:00Z">
              <w:r w:rsidR="00E2015C">
                <w:rPr>
                  <w:rFonts w:ascii="Arial" w:hAnsi="Arial" w:cs="Arial"/>
                  <w:sz w:val="18"/>
                  <w:szCs w:val="20"/>
                </w:rPr>
                <w:t>2</w:t>
              </w:r>
            </w:ins>
            <w:del w:id="128" w:author="jmassud" w:date="2012-05-09T10:53:00Z">
              <w:r w:rsidRPr="001068D4" w:rsidDel="00E2015C">
                <w:rPr>
                  <w:rFonts w:ascii="Arial" w:hAnsi="Arial" w:cs="Arial"/>
                  <w:sz w:val="18"/>
                  <w:szCs w:val="20"/>
                </w:rPr>
                <w:delText>3</w:delText>
              </w:r>
            </w:del>
          </w:p>
        </w:tc>
        <w:tc>
          <w:tcPr>
            <w:tcW w:w="8640" w:type="dxa"/>
          </w:tcPr>
          <w:p w:rsidR="00354C9A" w:rsidRPr="0094554F" w:rsidRDefault="00354C9A" w:rsidP="00B67D74">
            <w:pPr>
              <w:rPr>
                <w:rFonts w:ascii="Arial" w:hAnsi="Arial" w:cs="Arial"/>
                <w:sz w:val="18"/>
                <w:szCs w:val="20"/>
              </w:rPr>
            </w:pPr>
            <w:r w:rsidRPr="0094554F">
              <w:rPr>
                <w:rFonts w:ascii="Arial" w:hAnsi="Arial" w:cs="Arial"/>
                <w:sz w:val="18"/>
                <w:szCs w:val="20"/>
              </w:rPr>
              <w:t>Communities Promotional Emails</w:t>
            </w:r>
          </w:p>
          <w:p w:rsidR="00354C9A" w:rsidRPr="0094554F" w:rsidRDefault="00354C9A" w:rsidP="00354C9A">
            <w:pPr>
              <w:pStyle w:val="ListParagraph"/>
              <w:numPr>
                <w:ilvl w:val="0"/>
                <w:numId w:val="38"/>
              </w:numPr>
              <w:contextualSpacing w:val="0"/>
              <w:rPr>
                <w:rFonts w:ascii="Arial" w:hAnsi="Arial" w:cs="Arial"/>
                <w:sz w:val="18"/>
                <w:szCs w:val="20"/>
              </w:rPr>
            </w:pPr>
            <w:r w:rsidRPr="0094554F">
              <w:rPr>
                <w:rFonts w:ascii="Arial" w:hAnsi="Arial" w:cs="Arial"/>
                <w:sz w:val="18"/>
                <w:szCs w:val="20"/>
              </w:rPr>
              <w:t>Newsletters</w:t>
            </w:r>
          </w:p>
          <w:p w:rsidR="00354C9A" w:rsidRPr="0094554F" w:rsidRDefault="00354C9A" w:rsidP="00354C9A">
            <w:pPr>
              <w:pStyle w:val="ListParagraph"/>
              <w:numPr>
                <w:ilvl w:val="0"/>
                <w:numId w:val="38"/>
              </w:numPr>
              <w:contextualSpacing w:val="0"/>
              <w:rPr>
                <w:rFonts w:ascii="Arial" w:hAnsi="Arial" w:cs="Arial"/>
                <w:sz w:val="18"/>
                <w:szCs w:val="20"/>
              </w:rPr>
            </w:pPr>
            <w:r w:rsidRPr="0094554F">
              <w:rPr>
                <w:rFonts w:ascii="Arial" w:hAnsi="Arial" w:cs="Arial"/>
                <w:sz w:val="18"/>
                <w:szCs w:val="20"/>
              </w:rPr>
              <w:t>Communities exclusive promotions</w:t>
            </w:r>
          </w:p>
        </w:tc>
      </w:tr>
      <w:tr w:rsidR="00354C9A" w:rsidRPr="001068D4" w:rsidTr="009022B7">
        <w:tc>
          <w:tcPr>
            <w:tcW w:w="9540" w:type="dxa"/>
            <w:gridSpan w:val="2"/>
            <w:shd w:val="clear" w:color="auto" w:fill="B6DDE8" w:themeFill="accent5" w:themeFillTint="66"/>
          </w:tcPr>
          <w:p w:rsidR="00354C9A" w:rsidRPr="001068D4" w:rsidRDefault="00354C9A" w:rsidP="00B67D74">
            <w:pPr>
              <w:rPr>
                <w:rFonts w:ascii="Arial" w:hAnsi="Arial" w:cs="Arial"/>
                <w:b/>
                <w:sz w:val="18"/>
                <w:szCs w:val="20"/>
              </w:rPr>
            </w:pPr>
            <w:r>
              <w:rPr>
                <w:rFonts w:ascii="Arial" w:hAnsi="Arial" w:cs="Arial"/>
                <w:b/>
                <w:sz w:val="18"/>
                <w:szCs w:val="20"/>
              </w:rPr>
              <w:t xml:space="preserve">Future Planned Enhancement </w:t>
            </w:r>
          </w:p>
        </w:tc>
      </w:tr>
      <w:tr w:rsidR="00354C9A" w:rsidRPr="001068D4" w:rsidTr="009022B7">
        <w:tc>
          <w:tcPr>
            <w:tcW w:w="900" w:type="dxa"/>
            <w:tcBorders>
              <w:top w:val="single" w:sz="4" w:space="0" w:color="000000"/>
              <w:left w:val="single" w:sz="4" w:space="0" w:color="000000"/>
              <w:bottom w:val="single" w:sz="4" w:space="0" w:color="000000"/>
              <w:right w:val="single" w:sz="4" w:space="0" w:color="000000"/>
            </w:tcBorders>
            <w:shd w:val="clear" w:color="auto" w:fill="B6DDE8"/>
          </w:tcPr>
          <w:p w:rsidR="00354C9A" w:rsidRPr="001068D4" w:rsidRDefault="00354C9A" w:rsidP="00B67D74">
            <w:pPr>
              <w:rPr>
                <w:rFonts w:ascii="Arial" w:hAnsi="Arial" w:cs="Arial"/>
                <w:b/>
                <w:sz w:val="18"/>
                <w:szCs w:val="20"/>
              </w:rPr>
            </w:pPr>
            <w:r w:rsidRPr="001068D4">
              <w:rPr>
                <w:rFonts w:ascii="Arial" w:hAnsi="Arial" w:cs="Arial"/>
                <w:b/>
                <w:sz w:val="18"/>
                <w:szCs w:val="20"/>
              </w:rPr>
              <w:t>Req #</w:t>
            </w:r>
          </w:p>
        </w:tc>
        <w:tc>
          <w:tcPr>
            <w:tcW w:w="8640" w:type="dxa"/>
            <w:tcBorders>
              <w:top w:val="single" w:sz="4" w:space="0" w:color="000000"/>
              <w:left w:val="single" w:sz="4" w:space="0" w:color="000000"/>
              <w:bottom w:val="single" w:sz="4" w:space="0" w:color="000000"/>
              <w:right w:val="single" w:sz="4" w:space="0" w:color="000000"/>
            </w:tcBorders>
            <w:shd w:val="clear" w:color="auto" w:fill="B6DDE8"/>
          </w:tcPr>
          <w:p w:rsidR="00354C9A" w:rsidRPr="001068D4" w:rsidRDefault="00354C9A" w:rsidP="00B67D74">
            <w:pPr>
              <w:rPr>
                <w:rFonts w:ascii="Arial" w:hAnsi="Arial" w:cs="Arial"/>
                <w:b/>
                <w:sz w:val="18"/>
                <w:szCs w:val="20"/>
              </w:rPr>
            </w:pPr>
            <w:r w:rsidRPr="001068D4">
              <w:rPr>
                <w:rFonts w:ascii="Arial" w:hAnsi="Arial" w:cs="Arial"/>
                <w:b/>
                <w:sz w:val="18"/>
                <w:szCs w:val="20"/>
              </w:rPr>
              <w:t xml:space="preserve">Description </w:t>
            </w:r>
          </w:p>
        </w:tc>
      </w:tr>
      <w:tr w:rsidR="00354C9A" w:rsidRPr="001068D4" w:rsidTr="00B67D74">
        <w:tc>
          <w:tcPr>
            <w:tcW w:w="900" w:type="dxa"/>
          </w:tcPr>
          <w:p w:rsidR="00354C9A" w:rsidRPr="001068D4" w:rsidRDefault="00354C9A" w:rsidP="00B67D74">
            <w:pPr>
              <w:rPr>
                <w:rFonts w:ascii="Arial" w:hAnsi="Arial" w:cs="Arial"/>
                <w:sz w:val="18"/>
                <w:szCs w:val="20"/>
              </w:rPr>
            </w:pPr>
            <w:r>
              <w:rPr>
                <w:rFonts w:ascii="Arial" w:hAnsi="Arial" w:cs="Arial"/>
                <w:sz w:val="18"/>
                <w:szCs w:val="20"/>
              </w:rPr>
              <w:t>3.</w:t>
            </w:r>
            <w:r w:rsidR="00904B79">
              <w:rPr>
                <w:rFonts w:ascii="Arial" w:hAnsi="Arial" w:cs="Arial"/>
                <w:sz w:val="18"/>
                <w:szCs w:val="20"/>
              </w:rPr>
              <w:t>8</w:t>
            </w:r>
            <w:r>
              <w:rPr>
                <w:rFonts w:ascii="Arial" w:hAnsi="Arial" w:cs="Arial"/>
                <w:sz w:val="18"/>
                <w:szCs w:val="20"/>
              </w:rPr>
              <w:t>.</w:t>
            </w:r>
            <w:ins w:id="129" w:author="jmassud" w:date="2012-05-09T10:53:00Z">
              <w:r w:rsidR="00E2015C">
                <w:rPr>
                  <w:rFonts w:ascii="Arial" w:hAnsi="Arial" w:cs="Arial"/>
                  <w:sz w:val="18"/>
                  <w:szCs w:val="20"/>
                </w:rPr>
                <w:t>3</w:t>
              </w:r>
            </w:ins>
            <w:del w:id="130" w:author="jmassud" w:date="2012-05-09T10:53:00Z">
              <w:r w:rsidDel="00E2015C">
                <w:rPr>
                  <w:rFonts w:ascii="Arial" w:hAnsi="Arial" w:cs="Arial"/>
                  <w:sz w:val="18"/>
                  <w:szCs w:val="20"/>
                </w:rPr>
                <w:delText>4</w:delText>
              </w:r>
            </w:del>
          </w:p>
        </w:tc>
        <w:tc>
          <w:tcPr>
            <w:tcW w:w="8640" w:type="dxa"/>
          </w:tcPr>
          <w:p w:rsidR="00354C9A" w:rsidRDefault="00354C9A" w:rsidP="00B67D74">
            <w:pPr>
              <w:rPr>
                <w:rFonts w:ascii="Arial" w:hAnsi="Arial" w:cs="Arial"/>
                <w:sz w:val="18"/>
                <w:szCs w:val="20"/>
              </w:rPr>
            </w:pPr>
            <w:r>
              <w:rPr>
                <w:rFonts w:ascii="Arial" w:hAnsi="Arial" w:cs="Arial"/>
                <w:sz w:val="18"/>
                <w:szCs w:val="20"/>
              </w:rPr>
              <w:t xml:space="preserve">Qualtrics Survey Integration </w:t>
            </w:r>
          </w:p>
          <w:p w:rsidR="00354C9A" w:rsidRDefault="00354C9A" w:rsidP="00354C9A">
            <w:pPr>
              <w:pStyle w:val="ListParagraph"/>
              <w:numPr>
                <w:ilvl w:val="0"/>
                <w:numId w:val="40"/>
              </w:numPr>
              <w:rPr>
                <w:rFonts w:ascii="Arial" w:hAnsi="Arial" w:cs="Arial"/>
                <w:sz w:val="18"/>
                <w:szCs w:val="20"/>
              </w:rPr>
            </w:pPr>
            <w:r w:rsidRPr="00736605">
              <w:rPr>
                <w:rFonts w:ascii="Arial" w:hAnsi="Arial" w:cs="Arial"/>
                <w:sz w:val="18"/>
                <w:szCs w:val="20"/>
              </w:rPr>
              <w:t xml:space="preserve">Surveys will be emailed by outside system (Qualtrics).   </w:t>
            </w:r>
          </w:p>
          <w:p w:rsidR="00354C9A" w:rsidRPr="00736605" w:rsidRDefault="00354C9A" w:rsidP="00354C9A">
            <w:pPr>
              <w:pStyle w:val="ListParagraph"/>
              <w:numPr>
                <w:ilvl w:val="0"/>
                <w:numId w:val="40"/>
              </w:numPr>
              <w:rPr>
                <w:rFonts w:ascii="Arial" w:hAnsi="Arial" w:cs="Arial"/>
                <w:sz w:val="18"/>
                <w:szCs w:val="20"/>
              </w:rPr>
            </w:pPr>
            <w:r>
              <w:rPr>
                <w:rFonts w:ascii="Arial" w:hAnsi="Arial" w:cs="Arial"/>
                <w:sz w:val="18"/>
                <w:szCs w:val="20"/>
              </w:rPr>
              <w:t xml:space="preserve">Admin will need ability to </w:t>
            </w:r>
            <w:r w:rsidRPr="00736605">
              <w:rPr>
                <w:rFonts w:ascii="Arial" w:hAnsi="Arial" w:cs="Arial"/>
                <w:sz w:val="18"/>
                <w:szCs w:val="20"/>
              </w:rPr>
              <w:t xml:space="preserve">download lists of members by profile </w:t>
            </w:r>
            <w:r>
              <w:rPr>
                <w:rFonts w:ascii="Arial" w:hAnsi="Arial" w:cs="Arial"/>
                <w:sz w:val="18"/>
                <w:szCs w:val="20"/>
              </w:rPr>
              <w:t xml:space="preserve">answers or interest groups </w:t>
            </w:r>
          </w:p>
        </w:tc>
      </w:tr>
    </w:tbl>
    <w:p w:rsidR="009022B7" w:rsidRDefault="009022B7" w:rsidP="009022B7">
      <w:pPr>
        <w:pStyle w:val="Heading2"/>
      </w:pPr>
      <w:bookmarkStart w:id="131" w:name="_Toc324318203"/>
      <w:r>
        <w:t>Expert UI</w:t>
      </w:r>
      <w:bookmarkEnd w:id="13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
      <w:tr w:rsidR="009022B7" w:rsidRPr="001068D4" w:rsidTr="009022B7">
        <w:tc>
          <w:tcPr>
            <w:tcW w:w="900" w:type="dxa"/>
            <w:shd w:val="clear" w:color="auto" w:fill="B6DDE8"/>
          </w:tcPr>
          <w:p w:rsidR="009022B7" w:rsidRPr="001068D4" w:rsidRDefault="009022B7" w:rsidP="009022B7">
            <w:pPr>
              <w:rPr>
                <w:rFonts w:ascii="Arial" w:hAnsi="Arial" w:cs="Arial"/>
                <w:b/>
                <w:sz w:val="18"/>
                <w:szCs w:val="20"/>
              </w:rPr>
            </w:pPr>
            <w:r w:rsidRPr="001068D4">
              <w:rPr>
                <w:rFonts w:ascii="Arial" w:hAnsi="Arial" w:cs="Arial"/>
                <w:b/>
                <w:sz w:val="18"/>
                <w:szCs w:val="20"/>
              </w:rPr>
              <w:t>Req #</w:t>
            </w:r>
          </w:p>
        </w:tc>
        <w:tc>
          <w:tcPr>
            <w:tcW w:w="8640" w:type="dxa"/>
            <w:shd w:val="clear" w:color="auto" w:fill="B6DDE8"/>
          </w:tcPr>
          <w:p w:rsidR="009022B7" w:rsidRPr="001068D4" w:rsidRDefault="009022B7" w:rsidP="009022B7">
            <w:pPr>
              <w:rPr>
                <w:rFonts w:ascii="Arial" w:hAnsi="Arial" w:cs="Arial"/>
                <w:b/>
                <w:sz w:val="18"/>
                <w:szCs w:val="20"/>
              </w:rPr>
            </w:pPr>
            <w:r w:rsidRPr="001068D4">
              <w:rPr>
                <w:rFonts w:ascii="Arial" w:hAnsi="Arial" w:cs="Arial"/>
                <w:b/>
                <w:sz w:val="18"/>
                <w:szCs w:val="20"/>
              </w:rPr>
              <w:t xml:space="preserve">Description </w:t>
            </w:r>
          </w:p>
        </w:tc>
      </w:tr>
      <w:tr w:rsidR="009022B7" w:rsidRPr="001068D4" w:rsidTr="009022B7">
        <w:tc>
          <w:tcPr>
            <w:tcW w:w="900" w:type="dxa"/>
          </w:tcPr>
          <w:p w:rsidR="009022B7" w:rsidRPr="001068D4" w:rsidRDefault="009022B7" w:rsidP="009022B7">
            <w:pPr>
              <w:rPr>
                <w:rFonts w:ascii="Arial" w:hAnsi="Arial" w:cs="Arial"/>
                <w:sz w:val="18"/>
                <w:szCs w:val="20"/>
              </w:rPr>
            </w:pPr>
            <w:r w:rsidRPr="001068D4">
              <w:rPr>
                <w:rFonts w:ascii="Arial" w:hAnsi="Arial" w:cs="Arial"/>
                <w:sz w:val="18"/>
                <w:szCs w:val="20"/>
              </w:rPr>
              <w:t>3.</w:t>
            </w:r>
            <w:r w:rsidR="00904B79">
              <w:rPr>
                <w:rFonts w:ascii="Arial" w:hAnsi="Arial" w:cs="Arial"/>
                <w:sz w:val="18"/>
                <w:szCs w:val="20"/>
              </w:rPr>
              <w:t>9</w:t>
            </w:r>
            <w:r w:rsidRPr="001068D4">
              <w:rPr>
                <w:rFonts w:ascii="Arial" w:hAnsi="Arial" w:cs="Arial"/>
                <w:sz w:val="18"/>
                <w:szCs w:val="20"/>
              </w:rPr>
              <w:t>.1</w:t>
            </w:r>
          </w:p>
        </w:tc>
        <w:tc>
          <w:tcPr>
            <w:tcW w:w="8640" w:type="dxa"/>
          </w:tcPr>
          <w:p w:rsidR="009022B7" w:rsidRDefault="009022B7" w:rsidP="009022B7">
            <w:pPr>
              <w:rPr>
                <w:rFonts w:ascii="Arial" w:hAnsi="Arial" w:cs="Arial"/>
                <w:sz w:val="18"/>
                <w:szCs w:val="20"/>
              </w:rPr>
            </w:pPr>
            <w:r>
              <w:rPr>
                <w:rFonts w:ascii="Arial" w:hAnsi="Arial" w:cs="Arial"/>
                <w:sz w:val="18"/>
                <w:szCs w:val="20"/>
              </w:rPr>
              <w:t>Queue</w:t>
            </w:r>
            <w:r w:rsidR="0098054C">
              <w:rPr>
                <w:rFonts w:ascii="Arial" w:hAnsi="Arial" w:cs="Arial"/>
                <w:sz w:val="18"/>
                <w:szCs w:val="20"/>
              </w:rPr>
              <w:t xml:space="preserve"> </w:t>
            </w:r>
            <w:r w:rsidR="0098054C" w:rsidRPr="0098054C">
              <w:rPr>
                <w:rFonts w:ascii="Arial" w:hAnsi="Arial" w:cs="Arial"/>
                <w:b/>
                <w:sz w:val="18"/>
                <w:szCs w:val="20"/>
              </w:rPr>
              <w:t>(Moderator / Admin / Expert)</w:t>
            </w:r>
          </w:p>
          <w:p w:rsidR="009022B7" w:rsidRDefault="009022B7" w:rsidP="009022B7">
            <w:pPr>
              <w:pStyle w:val="ListParagraph"/>
              <w:numPr>
                <w:ilvl w:val="0"/>
                <w:numId w:val="44"/>
              </w:numPr>
              <w:rPr>
                <w:rFonts w:ascii="Arial" w:hAnsi="Arial" w:cs="Arial"/>
                <w:sz w:val="18"/>
                <w:szCs w:val="18"/>
              </w:rPr>
            </w:pPr>
            <w:r w:rsidRPr="009022B7">
              <w:rPr>
                <w:rFonts w:ascii="Arial" w:hAnsi="Arial" w:cs="Arial"/>
                <w:sz w:val="18"/>
                <w:szCs w:val="18"/>
              </w:rPr>
              <w:t>Pull questions from a queue which is automatically populated with questions based on the topic</w:t>
            </w:r>
          </w:p>
          <w:p w:rsidR="009022B7" w:rsidRDefault="0046067B" w:rsidP="0046067B">
            <w:pPr>
              <w:pStyle w:val="ListParagraph"/>
              <w:numPr>
                <w:ilvl w:val="1"/>
                <w:numId w:val="44"/>
              </w:numPr>
              <w:rPr>
                <w:rFonts w:ascii="Arial" w:hAnsi="Arial" w:cs="Arial"/>
                <w:sz w:val="18"/>
                <w:szCs w:val="18"/>
              </w:rPr>
            </w:pPr>
            <w:r w:rsidRPr="0046067B">
              <w:rPr>
                <w:rFonts w:ascii="Arial" w:hAnsi="Arial" w:cs="Arial"/>
                <w:sz w:val="18"/>
                <w:szCs w:val="18"/>
              </w:rPr>
              <w:t>Create shared question queues for experts and first responders. Queues should indicate age of question; if a user has responded, etc.</w:t>
            </w:r>
          </w:p>
          <w:p w:rsidR="0046067B" w:rsidRDefault="0046067B" w:rsidP="0046067B">
            <w:pPr>
              <w:pStyle w:val="ListParagraph"/>
              <w:numPr>
                <w:ilvl w:val="1"/>
                <w:numId w:val="44"/>
              </w:numPr>
              <w:rPr>
                <w:rFonts w:ascii="Arial" w:hAnsi="Arial" w:cs="Arial"/>
                <w:sz w:val="18"/>
                <w:szCs w:val="18"/>
              </w:rPr>
            </w:pPr>
            <w:r w:rsidRPr="0046067B">
              <w:rPr>
                <w:rFonts w:ascii="Arial" w:hAnsi="Arial" w:cs="Arial"/>
                <w:sz w:val="18"/>
                <w:szCs w:val="18"/>
              </w:rPr>
              <w:t>Questions should be sent to the queue based on topic and job function (question should appear in both expert and first responders queues)</w:t>
            </w:r>
          </w:p>
          <w:p w:rsidR="006D6FA7" w:rsidRDefault="006D6FA7" w:rsidP="0046067B">
            <w:pPr>
              <w:pStyle w:val="ListParagraph"/>
              <w:numPr>
                <w:ilvl w:val="1"/>
                <w:numId w:val="44"/>
              </w:numPr>
              <w:rPr>
                <w:ins w:id="132" w:author="jmassud" w:date="2012-05-08T14:31:00Z"/>
                <w:rFonts w:ascii="Arial" w:hAnsi="Arial" w:cs="Arial"/>
                <w:sz w:val="18"/>
                <w:szCs w:val="18"/>
              </w:rPr>
            </w:pPr>
            <w:ins w:id="133" w:author="jmassud" w:date="2012-05-08T14:31:00Z">
              <w:r>
                <w:rPr>
                  <w:rFonts w:ascii="Arial" w:hAnsi="Arial" w:cs="Arial"/>
                  <w:sz w:val="18"/>
                  <w:szCs w:val="18"/>
                </w:rPr>
                <w:t xml:space="preserve">Oldest questions filter to the top </w:t>
              </w:r>
            </w:ins>
          </w:p>
          <w:p w:rsidR="0046067B" w:rsidRDefault="0046067B" w:rsidP="009022B7">
            <w:pPr>
              <w:pStyle w:val="ListParagraph"/>
              <w:numPr>
                <w:ilvl w:val="0"/>
                <w:numId w:val="44"/>
              </w:numPr>
              <w:rPr>
                <w:rFonts w:ascii="Arial" w:hAnsi="Arial" w:cs="Arial"/>
                <w:sz w:val="18"/>
                <w:szCs w:val="18"/>
              </w:rPr>
            </w:pPr>
            <w:r w:rsidRPr="0046067B">
              <w:rPr>
                <w:rFonts w:ascii="Arial" w:hAnsi="Arial" w:cs="Arial"/>
                <w:sz w:val="18"/>
                <w:szCs w:val="18"/>
              </w:rPr>
              <w:t>Reassign questions to other queues and trigger the associated expert notifications.</w:t>
            </w:r>
          </w:p>
          <w:p w:rsidR="00D030E8" w:rsidRDefault="00D030E8" w:rsidP="009022B7">
            <w:pPr>
              <w:pStyle w:val="ListParagraph"/>
              <w:numPr>
                <w:ilvl w:val="0"/>
                <w:numId w:val="44"/>
              </w:numPr>
              <w:rPr>
                <w:rFonts w:ascii="Arial" w:hAnsi="Arial" w:cs="Arial"/>
                <w:sz w:val="18"/>
                <w:szCs w:val="18"/>
              </w:rPr>
            </w:pPr>
            <w:r>
              <w:rPr>
                <w:rFonts w:ascii="Arial" w:hAnsi="Arial" w:cs="Arial"/>
                <w:sz w:val="18"/>
                <w:szCs w:val="18"/>
              </w:rPr>
              <w:t xml:space="preserve">Notification </w:t>
            </w:r>
          </w:p>
          <w:p w:rsidR="00D030E8" w:rsidRPr="00D030E8" w:rsidRDefault="00D030E8" w:rsidP="00D030E8">
            <w:pPr>
              <w:pStyle w:val="ListParagraph"/>
              <w:numPr>
                <w:ilvl w:val="1"/>
                <w:numId w:val="44"/>
              </w:numPr>
              <w:rPr>
                <w:rFonts w:ascii="Arial" w:hAnsi="Arial" w:cs="Arial"/>
                <w:sz w:val="18"/>
                <w:szCs w:val="18"/>
              </w:rPr>
            </w:pPr>
            <w:r w:rsidRPr="00D030E8">
              <w:rPr>
                <w:rFonts w:ascii="Arial" w:hAnsi="Arial" w:cs="Arial"/>
                <w:sz w:val="18"/>
                <w:szCs w:val="18"/>
              </w:rPr>
              <w:t xml:space="preserve">Create notification system to alert experts and responders when a new comment or answer </w:t>
            </w:r>
            <w:r>
              <w:rPr>
                <w:rFonts w:ascii="Arial" w:hAnsi="Arial" w:cs="Arial"/>
                <w:sz w:val="18"/>
                <w:szCs w:val="18"/>
              </w:rPr>
              <w:t xml:space="preserve">is posted against their comment or when </w:t>
            </w:r>
            <w:r w:rsidRPr="00D030E8">
              <w:rPr>
                <w:rFonts w:ascii="Arial" w:hAnsi="Arial" w:cs="Arial"/>
                <w:sz w:val="18"/>
                <w:szCs w:val="18"/>
              </w:rPr>
              <w:t>other answers and comments on answers appear on threads in which they have participated</w:t>
            </w:r>
          </w:p>
        </w:tc>
      </w:tr>
      <w:tr w:rsidR="009022B7" w:rsidRPr="001068D4" w:rsidTr="00F05786">
        <w:tc>
          <w:tcPr>
            <w:tcW w:w="900" w:type="dxa"/>
          </w:tcPr>
          <w:p w:rsidR="009022B7" w:rsidRPr="001068D4" w:rsidRDefault="009022B7" w:rsidP="009022B7">
            <w:pPr>
              <w:rPr>
                <w:rFonts w:ascii="Arial" w:hAnsi="Arial" w:cs="Arial"/>
                <w:sz w:val="18"/>
                <w:szCs w:val="20"/>
              </w:rPr>
            </w:pPr>
            <w:r w:rsidRPr="001068D4">
              <w:rPr>
                <w:rFonts w:ascii="Arial" w:hAnsi="Arial" w:cs="Arial"/>
                <w:sz w:val="18"/>
                <w:szCs w:val="20"/>
              </w:rPr>
              <w:t>3.</w:t>
            </w:r>
            <w:r w:rsidR="00904B79">
              <w:rPr>
                <w:rFonts w:ascii="Arial" w:hAnsi="Arial" w:cs="Arial"/>
                <w:sz w:val="18"/>
                <w:szCs w:val="20"/>
              </w:rPr>
              <w:t>9</w:t>
            </w:r>
            <w:r w:rsidRPr="001068D4">
              <w:rPr>
                <w:rFonts w:ascii="Arial" w:hAnsi="Arial" w:cs="Arial"/>
                <w:sz w:val="18"/>
                <w:szCs w:val="20"/>
              </w:rPr>
              <w:t>.2</w:t>
            </w:r>
          </w:p>
        </w:tc>
        <w:tc>
          <w:tcPr>
            <w:tcW w:w="8640" w:type="dxa"/>
          </w:tcPr>
          <w:p w:rsidR="00D030E8" w:rsidRDefault="00D030E8" w:rsidP="00D030E8">
            <w:pPr>
              <w:rPr>
                <w:rFonts w:ascii="Arial" w:hAnsi="Arial" w:cs="Arial"/>
                <w:sz w:val="18"/>
                <w:szCs w:val="20"/>
              </w:rPr>
            </w:pPr>
            <w:r>
              <w:rPr>
                <w:rFonts w:ascii="Arial" w:hAnsi="Arial" w:cs="Arial"/>
                <w:sz w:val="18"/>
                <w:szCs w:val="20"/>
              </w:rPr>
              <w:t>Expert Admin component</w:t>
            </w:r>
            <w:r w:rsidR="0098054C">
              <w:rPr>
                <w:rFonts w:ascii="Arial" w:hAnsi="Arial" w:cs="Arial"/>
                <w:sz w:val="18"/>
                <w:szCs w:val="20"/>
              </w:rPr>
              <w:t xml:space="preserve"> </w:t>
            </w:r>
            <w:r w:rsidR="0098054C" w:rsidRPr="0098054C">
              <w:rPr>
                <w:rFonts w:ascii="Arial" w:hAnsi="Arial" w:cs="Arial"/>
                <w:b/>
                <w:sz w:val="18"/>
                <w:szCs w:val="20"/>
              </w:rPr>
              <w:t>(Moderator</w:t>
            </w:r>
            <w:r w:rsidR="0098054C">
              <w:rPr>
                <w:rFonts w:ascii="Arial" w:hAnsi="Arial" w:cs="Arial"/>
                <w:b/>
                <w:sz w:val="18"/>
                <w:szCs w:val="20"/>
              </w:rPr>
              <w:t xml:space="preserve"> / Admin </w:t>
            </w:r>
            <w:r w:rsidR="0098054C" w:rsidRPr="0098054C">
              <w:rPr>
                <w:rFonts w:ascii="Arial" w:hAnsi="Arial" w:cs="Arial"/>
                <w:b/>
                <w:sz w:val="18"/>
                <w:szCs w:val="20"/>
              </w:rPr>
              <w:t>)</w:t>
            </w:r>
          </w:p>
          <w:p w:rsidR="00D030E8" w:rsidRPr="00D030E8" w:rsidRDefault="00D030E8" w:rsidP="00D030E8">
            <w:pPr>
              <w:pStyle w:val="ListParagraph"/>
              <w:numPr>
                <w:ilvl w:val="0"/>
                <w:numId w:val="46"/>
              </w:numPr>
              <w:rPr>
                <w:rFonts w:ascii="Arial" w:hAnsi="Arial" w:cs="Arial"/>
                <w:sz w:val="18"/>
                <w:szCs w:val="20"/>
              </w:rPr>
            </w:pPr>
            <w:r>
              <w:rPr>
                <w:rFonts w:ascii="Arial" w:hAnsi="Arial" w:cs="Arial"/>
                <w:sz w:val="18"/>
                <w:szCs w:val="20"/>
              </w:rPr>
              <w:t>Add Expert roll to a user (also badges them)</w:t>
            </w:r>
          </w:p>
        </w:tc>
      </w:tr>
      <w:tr w:rsidR="00F05786" w:rsidRPr="001068D4" w:rsidTr="009022B7">
        <w:tc>
          <w:tcPr>
            <w:tcW w:w="900" w:type="dxa"/>
            <w:tcBorders>
              <w:bottom w:val="single" w:sz="4" w:space="0" w:color="000000"/>
            </w:tcBorders>
          </w:tcPr>
          <w:p w:rsidR="00F05786" w:rsidRPr="001068D4" w:rsidRDefault="00F05786" w:rsidP="009022B7">
            <w:pPr>
              <w:rPr>
                <w:rFonts w:ascii="Arial" w:hAnsi="Arial" w:cs="Arial"/>
                <w:sz w:val="18"/>
                <w:szCs w:val="20"/>
              </w:rPr>
            </w:pPr>
            <w:r>
              <w:rPr>
                <w:rFonts w:ascii="Arial" w:hAnsi="Arial" w:cs="Arial"/>
                <w:sz w:val="18"/>
                <w:szCs w:val="20"/>
              </w:rPr>
              <w:t>3.9.3</w:t>
            </w:r>
          </w:p>
        </w:tc>
        <w:tc>
          <w:tcPr>
            <w:tcW w:w="8640" w:type="dxa"/>
            <w:tcBorders>
              <w:bottom w:val="single" w:sz="4" w:space="0" w:color="000000"/>
            </w:tcBorders>
          </w:tcPr>
          <w:p w:rsidR="00F05786" w:rsidRDefault="00F05786" w:rsidP="00F05786">
            <w:pPr>
              <w:rPr>
                <w:rFonts w:ascii="Arial" w:hAnsi="Arial" w:cs="Arial"/>
                <w:sz w:val="18"/>
                <w:szCs w:val="22"/>
              </w:rPr>
            </w:pPr>
            <w:r>
              <w:rPr>
                <w:rFonts w:ascii="Arial" w:hAnsi="Arial" w:cs="Arial"/>
                <w:sz w:val="18"/>
                <w:szCs w:val="22"/>
              </w:rPr>
              <w:t>Resolution Notifications:</w:t>
            </w:r>
          </w:p>
          <w:p w:rsidR="00F05786" w:rsidRDefault="00F05786" w:rsidP="00F05786">
            <w:pPr>
              <w:rPr>
                <w:rFonts w:ascii="Arial" w:hAnsi="Arial" w:cs="Arial"/>
                <w:sz w:val="18"/>
                <w:szCs w:val="22"/>
              </w:rPr>
            </w:pPr>
            <w:r>
              <w:rPr>
                <w:rFonts w:ascii="Arial" w:hAnsi="Arial" w:cs="Arial"/>
                <w:sz w:val="18"/>
                <w:szCs w:val="22"/>
              </w:rPr>
              <w:t>Once the business responds to a user and resolves the question/issue; business will prompt system to send a follow up email to user to ask if they were satisfied with the response/service</w:t>
            </w:r>
          </w:p>
          <w:p w:rsidR="00F05786" w:rsidRDefault="00F05786" w:rsidP="00F05786">
            <w:pPr>
              <w:pStyle w:val="ListParagraph"/>
              <w:numPr>
                <w:ilvl w:val="0"/>
                <w:numId w:val="47"/>
              </w:numPr>
              <w:rPr>
                <w:rFonts w:ascii="Arial" w:hAnsi="Arial" w:cs="Arial"/>
                <w:sz w:val="18"/>
                <w:szCs w:val="22"/>
              </w:rPr>
            </w:pPr>
            <w:r w:rsidRPr="003229C0">
              <w:rPr>
                <w:rFonts w:ascii="Arial" w:hAnsi="Arial" w:cs="Arial"/>
                <w:sz w:val="18"/>
                <w:szCs w:val="22"/>
              </w:rPr>
              <w:t xml:space="preserve">Notification includes questions:  “where you satisified with the service you received? Yes/no </w:t>
            </w:r>
            <w:r w:rsidRPr="003229C0">
              <w:rPr>
                <w:rFonts w:ascii="Arial" w:hAnsi="Arial" w:cs="Arial"/>
                <w:sz w:val="18"/>
                <w:szCs w:val="22"/>
              </w:rPr>
              <w:lastRenderedPageBreak/>
              <w:t>buttons</w:t>
            </w:r>
          </w:p>
          <w:p w:rsidR="00F05786" w:rsidRDefault="00F05786" w:rsidP="00F05786">
            <w:pPr>
              <w:pStyle w:val="ListParagraph"/>
              <w:numPr>
                <w:ilvl w:val="0"/>
                <w:numId w:val="47"/>
              </w:numPr>
              <w:rPr>
                <w:rFonts w:ascii="Arial" w:hAnsi="Arial" w:cs="Arial"/>
                <w:sz w:val="18"/>
                <w:szCs w:val="22"/>
              </w:rPr>
            </w:pPr>
            <w:r w:rsidRPr="003229C0">
              <w:rPr>
                <w:rFonts w:ascii="Arial" w:hAnsi="Arial" w:cs="Arial"/>
                <w:sz w:val="18"/>
                <w:szCs w:val="22"/>
              </w:rPr>
              <w:t xml:space="preserve">Click </w:t>
            </w:r>
            <w:r>
              <w:rPr>
                <w:rFonts w:ascii="Arial" w:hAnsi="Arial" w:cs="Arial"/>
                <w:sz w:val="18"/>
                <w:szCs w:val="22"/>
              </w:rPr>
              <w:t>on yes</w:t>
            </w:r>
            <w:r w:rsidRPr="003229C0">
              <w:rPr>
                <w:rFonts w:ascii="Arial" w:hAnsi="Arial" w:cs="Arial"/>
                <w:sz w:val="18"/>
                <w:szCs w:val="22"/>
              </w:rPr>
              <w:t xml:space="preserve"> will </w:t>
            </w:r>
            <w:r>
              <w:rPr>
                <w:rFonts w:ascii="Arial" w:hAnsi="Arial" w:cs="Arial"/>
                <w:sz w:val="18"/>
                <w:szCs w:val="22"/>
              </w:rPr>
              <w:t>trigger a “satisified” icon to appear</w:t>
            </w:r>
            <w:r w:rsidRPr="003229C0">
              <w:rPr>
                <w:rFonts w:ascii="Arial" w:hAnsi="Arial" w:cs="Arial"/>
                <w:sz w:val="18"/>
                <w:szCs w:val="22"/>
              </w:rPr>
              <w:t xml:space="preserve"> on original post</w:t>
            </w:r>
            <w:r>
              <w:rPr>
                <w:rFonts w:ascii="Arial" w:hAnsi="Arial" w:cs="Arial"/>
                <w:sz w:val="18"/>
                <w:szCs w:val="22"/>
              </w:rPr>
              <w:t>; no will display nothing</w:t>
            </w:r>
          </w:p>
          <w:p w:rsidR="00F05786" w:rsidRDefault="00F05786" w:rsidP="00F05786">
            <w:pPr>
              <w:rPr>
                <w:rFonts w:ascii="Arial" w:hAnsi="Arial" w:cs="Arial"/>
                <w:sz w:val="18"/>
                <w:szCs w:val="20"/>
              </w:rPr>
            </w:pPr>
            <w:r>
              <w:rPr>
                <w:rFonts w:ascii="Arial" w:hAnsi="Arial" w:cs="Arial"/>
                <w:sz w:val="18"/>
                <w:szCs w:val="22"/>
              </w:rPr>
              <w:t>If no is clicked, system notifies business to follow up; process repeats</w:t>
            </w:r>
          </w:p>
        </w:tc>
      </w:tr>
    </w:tbl>
    <w:p w:rsidR="00354C9A" w:rsidRDefault="00354C9A" w:rsidP="00E10289">
      <w:pPr>
        <w:rPr>
          <w:color w:val="1F497D"/>
          <w:szCs w:val="22"/>
        </w:rPr>
      </w:pPr>
    </w:p>
    <w:p w:rsidR="00032EB8" w:rsidRDefault="00032EB8" w:rsidP="00E10289">
      <w:pPr>
        <w:rPr>
          <w:color w:val="1F497D"/>
          <w:szCs w:val="22"/>
        </w:rPr>
      </w:pPr>
    </w:p>
    <w:p w:rsidR="00B6658B" w:rsidRDefault="00B6658B" w:rsidP="00B6658B">
      <w:pPr>
        <w:pStyle w:val="Heading2"/>
        <w:numPr>
          <w:ilvl w:val="0"/>
          <w:numId w:val="3"/>
        </w:numPr>
        <w:shd w:val="pct20" w:color="auto" w:fill="auto"/>
        <w:tabs>
          <w:tab w:val="clear" w:pos="1152"/>
          <w:tab w:val="num" w:pos="270"/>
        </w:tabs>
        <w:spacing w:before="0"/>
        <w:ind w:left="270" w:hanging="270"/>
        <w:rPr>
          <w:rFonts w:cs="Arial"/>
          <w:sz w:val="28"/>
        </w:rPr>
      </w:pPr>
      <w:bookmarkStart w:id="134" w:name="_Toc324318204"/>
      <w:r>
        <w:rPr>
          <w:rFonts w:cs="Arial"/>
          <w:sz w:val="28"/>
        </w:rPr>
        <w:t>User Experience Requirements</w:t>
      </w:r>
      <w:bookmarkEnd w:id="134"/>
    </w:p>
    <w:p w:rsidR="003520EB" w:rsidRPr="00C3486B" w:rsidRDefault="000A0AAC" w:rsidP="00855BFA">
      <w:pPr>
        <w:numPr>
          <w:ilvl w:val="0"/>
          <w:numId w:val="10"/>
        </w:numPr>
        <w:rPr>
          <w:szCs w:val="22"/>
        </w:rPr>
      </w:pPr>
      <w:r w:rsidRPr="00C3486B">
        <w:rPr>
          <w:szCs w:val="22"/>
        </w:rPr>
        <w:t>Experimentation</w:t>
      </w:r>
      <w:r w:rsidR="001A5D4B" w:rsidRPr="00C3486B">
        <w:rPr>
          <w:szCs w:val="22"/>
        </w:rPr>
        <w:t xml:space="preserve">: Should be possible to </w:t>
      </w:r>
      <w:r w:rsidR="00772326" w:rsidRPr="00C3486B">
        <w:rPr>
          <w:szCs w:val="22"/>
        </w:rPr>
        <w:t>quickly</w:t>
      </w:r>
      <w:r w:rsidR="001A5D4B" w:rsidRPr="00C3486B">
        <w:rPr>
          <w:szCs w:val="22"/>
        </w:rPr>
        <w:t xml:space="preserve"> modify UX flows, do A/B testing, get feedback and iterate</w:t>
      </w:r>
    </w:p>
    <w:p w:rsidR="00180F14" w:rsidRPr="00C3486B" w:rsidRDefault="00180F14" w:rsidP="00855BFA">
      <w:pPr>
        <w:numPr>
          <w:ilvl w:val="0"/>
          <w:numId w:val="10"/>
        </w:numPr>
        <w:rPr>
          <w:szCs w:val="22"/>
        </w:rPr>
      </w:pPr>
      <w:r w:rsidRPr="00C3486B">
        <w:rPr>
          <w:szCs w:val="22"/>
        </w:rPr>
        <w:t>Formats: support for desktop, ipad</w:t>
      </w:r>
    </w:p>
    <w:p w:rsidR="00B6658B" w:rsidRPr="00C3486B" w:rsidRDefault="001A5D4B" w:rsidP="00855BFA">
      <w:pPr>
        <w:numPr>
          <w:ilvl w:val="0"/>
          <w:numId w:val="10"/>
        </w:numPr>
        <w:rPr>
          <w:szCs w:val="22"/>
        </w:rPr>
      </w:pPr>
      <w:r w:rsidRPr="00C3486B">
        <w:rPr>
          <w:szCs w:val="22"/>
        </w:rPr>
        <w:t xml:space="preserve">Supported </w:t>
      </w:r>
      <w:r w:rsidR="00B6658B" w:rsidRPr="00C3486B">
        <w:rPr>
          <w:szCs w:val="22"/>
        </w:rPr>
        <w:t>Browsers</w:t>
      </w:r>
      <w:r w:rsidRPr="00C3486B">
        <w:rPr>
          <w:szCs w:val="22"/>
        </w:rPr>
        <w:t>:</w:t>
      </w:r>
    </w:p>
    <w:p w:rsidR="00180F14" w:rsidRDefault="00180F14" w:rsidP="00180F14">
      <w:pPr>
        <w:ind w:left="432"/>
        <w:rPr>
          <w:color w:val="1F497D"/>
          <w:szCs w:val="22"/>
        </w:rPr>
      </w:pPr>
    </w:p>
    <w:tbl>
      <w:tblPr>
        <w:tblW w:w="0" w:type="auto"/>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148"/>
        <w:gridCol w:w="1680"/>
      </w:tblGrid>
      <w:tr w:rsidR="00180F14" w:rsidRPr="009473B7" w:rsidTr="00F665E9">
        <w:tc>
          <w:tcPr>
            <w:tcW w:w="2148" w:type="dxa"/>
          </w:tcPr>
          <w:p w:rsidR="00180F14" w:rsidRPr="009473B7" w:rsidRDefault="00180F14" w:rsidP="00F665E9">
            <w:pPr>
              <w:pStyle w:val="NormalWeb"/>
              <w:rPr>
                <w:rFonts w:ascii="Arial" w:hAnsi="Arial" w:cs="Arial"/>
                <w:b/>
                <w:sz w:val="20"/>
                <w:szCs w:val="20"/>
              </w:rPr>
            </w:pPr>
            <w:r w:rsidRPr="009473B7">
              <w:rPr>
                <w:rFonts w:ascii="Arial" w:hAnsi="Arial" w:cs="Arial"/>
                <w:b/>
                <w:sz w:val="20"/>
                <w:szCs w:val="20"/>
              </w:rPr>
              <w:t>Browser</w:t>
            </w:r>
          </w:p>
        </w:tc>
        <w:tc>
          <w:tcPr>
            <w:tcW w:w="1680" w:type="dxa"/>
          </w:tcPr>
          <w:p w:rsidR="00180F14" w:rsidRPr="009473B7" w:rsidRDefault="00180F14" w:rsidP="00F665E9">
            <w:pPr>
              <w:pStyle w:val="NormalWeb"/>
              <w:rPr>
                <w:rFonts w:ascii="Arial" w:hAnsi="Arial" w:cs="Arial"/>
                <w:b/>
                <w:sz w:val="20"/>
                <w:szCs w:val="20"/>
              </w:rPr>
            </w:pPr>
            <w:r w:rsidRPr="009473B7">
              <w:rPr>
                <w:rFonts w:ascii="Arial" w:hAnsi="Arial" w:cs="Arial"/>
                <w:b/>
                <w:sz w:val="20"/>
                <w:szCs w:val="20"/>
              </w:rPr>
              <w:t>Supported (Y/N)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6</w:t>
            </w:r>
          </w:p>
        </w:tc>
        <w:tc>
          <w:tcPr>
            <w:tcW w:w="1680" w:type="dxa"/>
          </w:tcPr>
          <w:p w:rsidR="00180F14" w:rsidRPr="000A0AAC" w:rsidRDefault="00C8425C" w:rsidP="00F665E9">
            <w:pPr>
              <w:pStyle w:val="ListParagraph"/>
              <w:spacing w:line="480" w:lineRule="auto"/>
              <w:ind w:left="0"/>
              <w:jc w:val="left"/>
              <w:rPr>
                <w:rFonts w:ascii="Arial" w:hAnsi="Arial" w:cs="Arial"/>
                <w:color w:val="FF0000"/>
                <w:sz w:val="20"/>
                <w:szCs w:val="20"/>
              </w:rPr>
            </w:pPr>
            <w:r>
              <w:rPr>
                <w:rFonts w:ascii="Arial" w:hAnsi="Arial" w:cs="Arial"/>
                <w:color w:val="FF0000"/>
                <w:sz w:val="20"/>
                <w:szCs w:val="20"/>
              </w:rPr>
              <w:t>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7</w:t>
            </w:r>
          </w:p>
        </w:tc>
        <w:tc>
          <w:tcPr>
            <w:tcW w:w="1680" w:type="dxa"/>
          </w:tcPr>
          <w:p w:rsidR="00180F14" w:rsidRPr="009473B7" w:rsidRDefault="00D13444" w:rsidP="00F665E9">
            <w:pPr>
              <w:pStyle w:val="ListParagraph"/>
              <w:spacing w:line="480" w:lineRule="auto"/>
              <w:ind w:left="0"/>
              <w:jc w:val="left"/>
              <w:rPr>
                <w:rFonts w:ascii="Arial" w:hAnsi="Arial" w:cs="Arial"/>
                <w:sz w:val="20"/>
                <w:szCs w:val="20"/>
              </w:rPr>
            </w:pPr>
            <w:ins w:id="135" w:author="jmassud" w:date="2012-05-09T10:59:00Z">
              <w:r>
                <w:rPr>
                  <w:rFonts w:ascii="Arial" w:hAnsi="Arial" w:cs="Arial"/>
                  <w:sz w:val="20"/>
                  <w:szCs w:val="20"/>
                </w:rPr>
                <w:t>n</w:t>
              </w:r>
            </w:ins>
            <w:del w:id="136" w:author="jmassud" w:date="2012-05-09T10:59:00Z">
              <w:r w:rsidR="00180F14" w:rsidDel="00D13444">
                <w:rPr>
                  <w:rFonts w:ascii="Arial" w:hAnsi="Arial" w:cs="Arial"/>
                  <w:sz w:val="20"/>
                  <w:szCs w:val="20"/>
                </w:rPr>
                <w:delText>y</w:delText>
              </w:r>
            </w:del>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8</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Netscape</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Safari</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Firefox</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Google Chrome</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Other</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p>
        </w:tc>
      </w:tr>
    </w:tbl>
    <w:p w:rsidR="00180F14" w:rsidRDefault="00180F14" w:rsidP="00E10289">
      <w:pPr>
        <w:rPr>
          <w:color w:val="1F497D"/>
          <w:szCs w:val="22"/>
        </w:rPr>
      </w:pPr>
    </w:p>
    <w:p w:rsidR="004B679E" w:rsidRDefault="004B679E" w:rsidP="004B679E">
      <w:pPr>
        <w:rPr>
          <w:color w:val="1F497D"/>
          <w:szCs w:val="22"/>
        </w:rPr>
      </w:pPr>
    </w:p>
    <w:p w:rsidR="004B679E" w:rsidRDefault="004B679E" w:rsidP="004B679E">
      <w:pPr>
        <w:pStyle w:val="Heading2"/>
        <w:numPr>
          <w:ilvl w:val="0"/>
          <w:numId w:val="3"/>
        </w:numPr>
        <w:shd w:val="pct20" w:color="auto" w:fill="auto"/>
        <w:tabs>
          <w:tab w:val="clear" w:pos="1152"/>
          <w:tab w:val="num" w:pos="270"/>
        </w:tabs>
        <w:spacing w:before="0"/>
        <w:ind w:left="270" w:hanging="270"/>
        <w:rPr>
          <w:rFonts w:cs="Arial"/>
          <w:sz w:val="28"/>
        </w:rPr>
      </w:pPr>
      <w:bookmarkStart w:id="137" w:name="_Toc324318205"/>
      <w:r>
        <w:rPr>
          <w:rFonts w:cs="Arial"/>
          <w:sz w:val="28"/>
        </w:rPr>
        <w:t>Integration and Migration</w:t>
      </w:r>
      <w:bookmarkEnd w:id="137"/>
    </w:p>
    <w:p w:rsidR="00266A11" w:rsidRPr="00C3486B" w:rsidRDefault="00266A11" w:rsidP="00855BFA">
      <w:pPr>
        <w:pStyle w:val="ListParagraph"/>
        <w:numPr>
          <w:ilvl w:val="0"/>
          <w:numId w:val="13"/>
        </w:numPr>
        <w:rPr>
          <w:szCs w:val="22"/>
        </w:rPr>
      </w:pPr>
      <w:r w:rsidRPr="00C3486B">
        <w:rPr>
          <w:szCs w:val="22"/>
        </w:rPr>
        <w:t xml:space="preserve">Provide fully documented Web Service APIs for all </w:t>
      </w:r>
      <w:r w:rsidR="00C3486B" w:rsidRPr="00C3486B">
        <w:rPr>
          <w:szCs w:val="22"/>
        </w:rPr>
        <w:t>communities</w:t>
      </w:r>
      <w:r w:rsidRPr="00C3486B">
        <w:rPr>
          <w:szCs w:val="22"/>
        </w:rPr>
        <w:t xml:space="preserve"> functions</w:t>
      </w:r>
      <w:r w:rsidR="00C3486B" w:rsidRPr="00C3486B">
        <w:rPr>
          <w:szCs w:val="22"/>
        </w:rPr>
        <w:t xml:space="preserve"> being pulled into Profile</w:t>
      </w:r>
    </w:p>
    <w:p w:rsidR="00266A11" w:rsidRPr="00C3486B" w:rsidRDefault="00266A11" w:rsidP="00855BFA">
      <w:pPr>
        <w:pStyle w:val="ListParagraph"/>
        <w:numPr>
          <w:ilvl w:val="0"/>
          <w:numId w:val="13"/>
        </w:numPr>
        <w:rPr>
          <w:szCs w:val="22"/>
        </w:rPr>
      </w:pPr>
      <w:r w:rsidRPr="00C3486B">
        <w:rPr>
          <w:szCs w:val="22"/>
        </w:rPr>
        <w:t>Migrate existing user data from Viewpoint to Universal Profile</w:t>
      </w:r>
    </w:p>
    <w:p w:rsidR="00266A11" w:rsidRDefault="00266A11" w:rsidP="00855BFA">
      <w:pPr>
        <w:pStyle w:val="ListParagraph"/>
        <w:numPr>
          <w:ilvl w:val="0"/>
          <w:numId w:val="13"/>
        </w:numPr>
        <w:rPr>
          <w:szCs w:val="22"/>
        </w:rPr>
      </w:pPr>
      <w:r w:rsidRPr="00C3486B">
        <w:rPr>
          <w:szCs w:val="22"/>
        </w:rPr>
        <w:t>Migrate existing reviews</w:t>
      </w:r>
      <w:r w:rsidR="00C3486B" w:rsidRPr="00C3486B">
        <w:rPr>
          <w:szCs w:val="22"/>
        </w:rPr>
        <w:t>, discussions, and profile</w:t>
      </w:r>
      <w:r w:rsidRPr="00C3486B">
        <w:rPr>
          <w:szCs w:val="22"/>
        </w:rPr>
        <w:t xml:space="preserve"> data</w:t>
      </w:r>
      <w:r w:rsidR="00C3486B" w:rsidRPr="00C3486B">
        <w:rPr>
          <w:szCs w:val="22"/>
        </w:rPr>
        <w:t xml:space="preserve"> (where applicable)</w:t>
      </w:r>
      <w:r w:rsidRPr="00C3486B">
        <w:rPr>
          <w:szCs w:val="22"/>
        </w:rPr>
        <w:t xml:space="preserve"> from Viewpoint to new Reviews system</w:t>
      </w:r>
    </w:p>
    <w:p w:rsidR="00E83DB5" w:rsidRPr="00C3486B" w:rsidRDefault="00E83DB5" w:rsidP="00855BFA">
      <w:pPr>
        <w:pStyle w:val="ListParagraph"/>
        <w:numPr>
          <w:ilvl w:val="0"/>
          <w:numId w:val="13"/>
        </w:numPr>
        <w:rPr>
          <w:szCs w:val="22"/>
        </w:rPr>
      </w:pPr>
      <w:r>
        <w:rPr>
          <w:szCs w:val="22"/>
        </w:rPr>
        <w:t xml:space="preserve">Integrate with Business Objects to pull reports </w:t>
      </w:r>
    </w:p>
    <w:p w:rsidR="004B679E" w:rsidRDefault="004B679E" w:rsidP="00E10289">
      <w:pPr>
        <w:rPr>
          <w:color w:val="1F497D"/>
          <w:szCs w:val="22"/>
        </w:rPr>
      </w:pPr>
    </w:p>
    <w:p w:rsidR="00B6658B" w:rsidRDefault="00B6658B" w:rsidP="00B6658B">
      <w:pPr>
        <w:pStyle w:val="Heading2"/>
        <w:numPr>
          <w:ilvl w:val="0"/>
          <w:numId w:val="3"/>
        </w:numPr>
        <w:shd w:val="pct20" w:color="auto" w:fill="auto"/>
        <w:tabs>
          <w:tab w:val="clear" w:pos="1152"/>
          <w:tab w:val="num" w:pos="270"/>
        </w:tabs>
        <w:spacing w:before="0"/>
        <w:ind w:left="270" w:hanging="270"/>
        <w:rPr>
          <w:rFonts w:cs="Arial"/>
          <w:sz w:val="28"/>
        </w:rPr>
      </w:pPr>
      <w:bookmarkStart w:id="138" w:name="_Toc324318206"/>
      <w:r>
        <w:rPr>
          <w:rFonts w:cs="Arial"/>
          <w:sz w:val="28"/>
        </w:rPr>
        <w:lastRenderedPageBreak/>
        <w:t>Operations and Maintenance</w:t>
      </w:r>
      <w:bookmarkEnd w:id="138"/>
    </w:p>
    <w:p w:rsidR="003520EB" w:rsidRDefault="00C13DB4" w:rsidP="003B657E">
      <w:pPr>
        <w:pStyle w:val="Heading2"/>
      </w:pPr>
      <w:bookmarkStart w:id="139" w:name="_Toc324318207"/>
      <w:r>
        <w:t>S</w:t>
      </w:r>
      <w:r w:rsidR="003B657E">
        <w:t>ervice Level Agreement</w:t>
      </w:r>
      <w:bookmarkEnd w:id="139"/>
    </w:p>
    <w:p w:rsidR="0090510F" w:rsidRPr="00572273" w:rsidRDefault="0090510F" w:rsidP="0090510F">
      <w:pPr>
        <w:rPr>
          <w:i/>
          <w:szCs w:val="22"/>
        </w:rPr>
      </w:pPr>
      <w:r w:rsidRPr="00572273">
        <w:rPr>
          <w:i/>
          <w:szCs w:val="22"/>
        </w:rPr>
        <w:t>From any US location:</w:t>
      </w:r>
    </w:p>
    <w:p w:rsidR="003B657E" w:rsidRPr="00572273" w:rsidRDefault="003B657E" w:rsidP="00855BFA">
      <w:pPr>
        <w:numPr>
          <w:ilvl w:val="0"/>
          <w:numId w:val="9"/>
        </w:numPr>
        <w:rPr>
          <w:szCs w:val="22"/>
        </w:rPr>
      </w:pPr>
      <w:r w:rsidRPr="00572273">
        <w:rPr>
          <w:szCs w:val="22"/>
        </w:rPr>
        <w:t>Uptime: 99.</w:t>
      </w:r>
      <w:r w:rsidR="00A95E2B">
        <w:rPr>
          <w:szCs w:val="22"/>
        </w:rPr>
        <w:t>5</w:t>
      </w:r>
      <w:r w:rsidRPr="00572273">
        <w:rPr>
          <w:szCs w:val="22"/>
        </w:rPr>
        <w:t>%</w:t>
      </w:r>
    </w:p>
    <w:p w:rsidR="00DD3842" w:rsidRPr="00752423" w:rsidRDefault="00A95E2B" w:rsidP="00855BFA">
      <w:pPr>
        <w:numPr>
          <w:ilvl w:val="0"/>
          <w:numId w:val="9"/>
        </w:numPr>
        <w:rPr>
          <w:szCs w:val="22"/>
        </w:rPr>
      </w:pPr>
      <w:r>
        <w:rPr>
          <w:szCs w:val="22"/>
        </w:rPr>
        <w:t>Responsiveness</w:t>
      </w:r>
      <w:r w:rsidR="003B657E" w:rsidRPr="00572273">
        <w:rPr>
          <w:szCs w:val="22"/>
        </w:rPr>
        <w:t xml:space="preserve">: </w:t>
      </w:r>
      <w:r w:rsidRPr="00752423">
        <w:rPr>
          <w:szCs w:val="22"/>
        </w:rPr>
        <w:t xml:space="preserve">85% of all API calls will return in </w:t>
      </w:r>
      <w:r w:rsidR="003B657E" w:rsidRPr="00752423">
        <w:rPr>
          <w:szCs w:val="22"/>
        </w:rPr>
        <w:t xml:space="preserve">&lt; </w:t>
      </w:r>
      <w:r w:rsidRPr="00752423">
        <w:rPr>
          <w:szCs w:val="22"/>
        </w:rPr>
        <w:t>100</w:t>
      </w:r>
      <w:r w:rsidR="003B657E" w:rsidRPr="00752423">
        <w:rPr>
          <w:szCs w:val="22"/>
        </w:rPr>
        <w:t xml:space="preserve"> milliseconds @ x reads/second,  &lt; </w:t>
      </w:r>
      <w:r w:rsidRPr="00752423">
        <w:rPr>
          <w:szCs w:val="22"/>
        </w:rPr>
        <w:t>200</w:t>
      </w:r>
      <w:r w:rsidR="003B657E" w:rsidRPr="00752423">
        <w:rPr>
          <w:szCs w:val="22"/>
        </w:rPr>
        <w:t xml:space="preserve"> milliseconds @ x writes/second</w:t>
      </w:r>
    </w:p>
    <w:p w:rsidR="00C13DB4" w:rsidRDefault="00C13DB4" w:rsidP="001A5D4B">
      <w:pPr>
        <w:pStyle w:val="Heading2"/>
      </w:pPr>
      <w:bookmarkStart w:id="140" w:name="_Toc324318208"/>
      <w:r>
        <w:t>Monitoring and Alerts</w:t>
      </w:r>
      <w:bookmarkEnd w:id="140"/>
    </w:p>
    <w:p w:rsidR="00A95E2B" w:rsidRPr="000C0D07" w:rsidRDefault="00A95E2B" w:rsidP="00855BFA">
      <w:pPr>
        <w:widowControl/>
        <w:numPr>
          <w:ilvl w:val="0"/>
          <w:numId w:val="9"/>
        </w:numPr>
        <w:autoSpaceDE w:val="0"/>
        <w:autoSpaceDN w:val="0"/>
        <w:spacing w:line="240" w:lineRule="auto"/>
        <w:jc w:val="left"/>
        <w:textAlignment w:val="auto"/>
        <w:rPr>
          <w:rFonts w:cs="Times-Roman"/>
          <w:szCs w:val="22"/>
        </w:rPr>
      </w:pPr>
      <w:r w:rsidRPr="000C0D07">
        <w:rPr>
          <w:rFonts w:cs="Times-Roman"/>
          <w:szCs w:val="22"/>
        </w:rPr>
        <w:t>Proactive monitoring of basic system services ((server load, server up-time)</w:t>
      </w:r>
    </w:p>
    <w:p w:rsidR="00A95E2B" w:rsidRPr="000C0D07" w:rsidRDefault="00A95E2B" w:rsidP="00855BFA">
      <w:pPr>
        <w:widowControl/>
        <w:numPr>
          <w:ilvl w:val="0"/>
          <w:numId w:val="9"/>
        </w:numPr>
        <w:autoSpaceDE w:val="0"/>
        <w:autoSpaceDN w:val="0"/>
        <w:spacing w:line="240" w:lineRule="auto"/>
        <w:jc w:val="left"/>
        <w:textAlignment w:val="auto"/>
        <w:rPr>
          <w:rFonts w:cs="Times-Roman"/>
          <w:szCs w:val="22"/>
        </w:rPr>
      </w:pPr>
      <w:r w:rsidRPr="000C0D07">
        <w:rPr>
          <w:rFonts w:cs="Times-Roman"/>
          <w:szCs w:val="22"/>
        </w:rPr>
        <w:t>Proactive monit</w:t>
      </w:r>
      <w:r w:rsidR="00C50A91">
        <w:rPr>
          <w:rFonts w:cs="Times-Roman"/>
          <w:szCs w:val="22"/>
        </w:rPr>
        <w:t xml:space="preserve">oring of rate of communication </w:t>
      </w:r>
      <w:r w:rsidRPr="000C0D07">
        <w:rPr>
          <w:rFonts w:cs="Times-Roman"/>
          <w:szCs w:val="22"/>
        </w:rPr>
        <w:t xml:space="preserve"> with client web servers.</w:t>
      </w:r>
    </w:p>
    <w:p w:rsidR="00772326" w:rsidRDefault="007221FF" w:rsidP="00772326">
      <w:pPr>
        <w:pStyle w:val="Heading2"/>
      </w:pPr>
      <w:bookmarkStart w:id="141" w:name="_Toc324318209"/>
      <w:r>
        <w:t>B</w:t>
      </w:r>
      <w:r w:rsidR="00772326">
        <w:t xml:space="preserve">usiness </w:t>
      </w:r>
      <w:r>
        <w:t>C</w:t>
      </w:r>
      <w:r w:rsidR="00772326">
        <w:t xml:space="preserve">ontinuity </w:t>
      </w:r>
      <w:r>
        <w:t>P</w:t>
      </w:r>
      <w:r w:rsidR="00772326">
        <w:t>lanning (BCP)</w:t>
      </w:r>
      <w:bookmarkEnd w:id="141"/>
    </w:p>
    <w:p w:rsidR="00402739" w:rsidRPr="00752423" w:rsidRDefault="00C50A91" w:rsidP="00855BFA">
      <w:pPr>
        <w:numPr>
          <w:ilvl w:val="0"/>
          <w:numId w:val="11"/>
        </w:numPr>
      </w:pPr>
      <w:r>
        <w:t>Communities integration</w:t>
      </w:r>
      <w:r w:rsidR="00772326" w:rsidRPr="00752423">
        <w:t xml:space="preserve"> should </w:t>
      </w:r>
      <w:r w:rsidR="00402739" w:rsidRPr="00752423">
        <w:t>be deployed i</w:t>
      </w:r>
      <w:r>
        <w:t>n Sign On and Profile</w:t>
      </w:r>
    </w:p>
    <w:p w:rsidR="00402739" w:rsidRPr="00752423" w:rsidRDefault="00402739" w:rsidP="00855BFA">
      <w:pPr>
        <w:widowControl/>
        <w:numPr>
          <w:ilvl w:val="0"/>
          <w:numId w:val="11"/>
        </w:numPr>
        <w:autoSpaceDE w:val="0"/>
        <w:autoSpaceDN w:val="0"/>
        <w:spacing w:line="240" w:lineRule="auto"/>
        <w:jc w:val="left"/>
        <w:textAlignment w:val="auto"/>
        <w:rPr>
          <w:rFonts w:cs="Times-Roman"/>
          <w:szCs w:val="22"/>
        </w:rPr>
      </w:pPr>
      <w:r w:rsidRPr="00752423">
        <w:rPr>
          <w:rFonts w:cs="Times-Roman"/>
          <w:szCs w:val="22"/>
        </w:rPr>
        <w:t>Platform will support semi-automated failover in the event of a failure in either location</w:t>
      </w:r>
    </w:p>
    <w:p w:rsidR="00402739" w:rsidRPr="00C50A91" w:rsidRDefault="00402739" w:rsidP="00855BFA">
      <w:pPr>
        <w:widowControl/>
        <w:numPr>
          <w:ilvl w:val="0"/>
          <w:numId w:val="11"/>
        </w:numPr>
        <w:autoSpaceDE w:val="0"/>
        <w:autoSpaceDN w:val="0"/>
        <w:spacing w:line="240" w:lineRule="auto"/>
        <w:jc w:val="left"/>
        <w:textAlignment w:val="auto"/>
        <w:rPr>
          <w:rFonts w:cs="Times-Roman"/>
          <w:color w:val="FF0000"/>
          <w:szCs w:val="22"/>
        </w:rPr>
      </w:pPr>
      <w:r w:rsidRPr="00C50A91">
        <w:rPr>
          <w:rFonts w:cs="Times-Roman"/>
          <w:color w:val="FF0000"/>
          <w:szCs w:val="22"/>
        </w:rPr>
        <w:t>Data Back-Up: data will be backed up to tape once a day. In case of loss of data, data will be restored</w:t>
      </w:r>
      <w:r w:rsidR="000C0D07" w:rsidRPr="00C50A91">
        <w:rPr>
          <w:rFonts w:cs="Times-Roman"/>
          <w:color w:val="FF0000"/>
          <w:szCs w:val="22"/>
        </w:rPr>
        <w:t xml:space="preserve"> </w:t>
      </w:r>
      <w:r w:rsidRPr="00C50A91">
        <w:rPr>
          <w:rFonts w:cs="Times-Roman"/>
          <w:color w:val="FF0000"/>
          <w:szCs w:val="22"/>
        </w:rPr>
        <w:t>within 1 business day.</w:t>
      </w:r>
    </w:p>
    <w:p w:rsidR="007221FF" w:rsidRDefault="007221FF" w:rsidP="00E10289">
      <w:pPr>
        <w:rPr>
          <w:color w:val="1F497D"/>
          <w:szCs w:val="22"/>
        </w:rPr>
      </w:pPr>
    </w:p>
    <w:p w:rsidR="00752423" w:rsidRDefault="00752423" w:rsidP="00752423">
      <w:pPr>
        <w:pStyle w:val="Heading2"/>
      </w:pPr>
      <w:bookmarkStart w:id="142" w:name="_Toc324318210"/>
      <w:r>
        <w:t>Capacity Planning</w:t>
      </w:r>
      <w:bookmarkEnd w:id="142"/>
    </w:p>
    <w:p w:rsidR="00752423" w:rsidRPr="00752423" w:rsidRDefault="00752423" w:rsidP="00855BFA">
      <w:pPr>
        <w:widowControl/>
        <w:numPr>
          <w:ilvl w:val="0"/>
          <w:numId w:val="9"/>
        </w:numPr>
        <w:autoSpaceDE w:val="0"/>
        <w:autoSpaceDN w:val="0"/>
        <w:spacing w:line="240" w:lineRule="auto"/>
        <w:jc w:val="left"/>
        <w:textAlignment w:val="auto"/>
        <w:rPr>
          <w:rFonts w:cs="Symbol"/>
          <w:szCs w:val="22"/>
        </w:rPr>
      </w:pPr>
      <w:r w:rsidRPr="00752423">
        <w:rPr>
          <w:rFonts w:cs="Times-Roman"/>
          <w:szCs w:val="22"/>
        </w:rPr>
        <w:t>Capacity Planning will be done on a quarterly basis, based in traffic estimates provided by customers</w:t>
      </w:r>
    </w:p>
    <w:p w:rsidR="00752423" w:rsidRPr="00752423" w:rsidRDefault="00752423" w:rsidP="00855BFA">
      <w:pPr>
        <w:widowControl/>
        <w:numPr>
          <w:ilvl w:val="0"/>
          <w:numId w:val="9"/>
        </w:numPr>
        <w:autoSpaceDE w:val="0"/>
        <w:autoSpaceDN w:val="0"/>
        <w:spacing w:line="240" w:lineRule="auto"/>
        <w:jc w:val="left"/>
        <w:textAlignment w:val="auto"/>
        <w:rPr>
          <w:rFonts w:cs="Times-Roman"/>
          <w:szCs w:val="22"/>
        </w:rPr>
      </w:pPr>
      <w:r w:rsidRPr="00752423">
        <w:rPr>
          <w:rFonts w:cs="Times-Roman"/>
          <w:szCs w:val="22"/>
        </w:rPr>
        <w:t>Emergency plan for expanding capacity (data storage, rate of access for both reads and writes):</w:t>
      </w:r>
    </w:p>
    <w:p w:rsidR="00752423" w:rsidRPr="00752423" w:rsidRDefault="00752423" w:rsidP="00855BFA">
      <w:pPr>
        <w:widowControl/>
        <w:numPr>
          <w:ilvl w:val="0"/>
          <w:numId w:val="9"/>
        </w:numPr>
        <w:autoSpaceDE w:val="0"/>
        <w:autoSpaceDN w:val="0"/>
        <w:spacing w:line="240" w:lineRule="auto"/>
        <w:jc w:val="left"/>
        <w:textAlignment w:val="auto"/>
        <w:rPr>
          <w:rFonts w:cs="Times-Roman"/>
          <w:szCs w:val="22"/>
        </w:rPr>
      </w:pPr>
      <w:r w:rsidRPr="00752423">
        <w:rPr>
          <w:rFonts w:cs="Times-Roman"/>
          <w:szCs w:val="22"/>
        </w:rPr>
        <w:t>Expand by 15% : 5 business days</w:t>
      </w:r>
    </w:p>
    <w:p w:rsidR="00A702E0" w:rsidRPr="00084AA2" w:rsidRDefault="00752423" w:rsidP="00855BFA">
      <w:pPr>
        <w:numPr>
          <w:ilvl w:val="0"/>
          <w:numId w:val="9"/>
        </w:numPr>
        <w:rPr>
          <w:szCs w:val="22"/>
        </w:rPr>
      </w:pPr>
      <w:r w:rsidRPr="00752423">
        <w:rPr>
          <w:rFonts w:cs="Times-Roman"/>
          <w:szCs w:val="22"/>
        </w:rPr>
        <w:t>Expand by more than 15% - 30 business days</w:t>
      </w:r>
    </w:p>
    <w:p w:rsidR="00084AA2" w:rsidRPr="00A702E0" w:rsidRDefault="00084AA2" w:rsidP="00855BFA">
      <w:pPr>
        <w:numPr>
          <w:ilvl w:val="0"/>
          <w:numId w:val="9"/>
        </w:numPr>
        <w:rPr>
          <w:szCs w:val="22"/>
        </w:rPr>
      </w:pPr>
      <w:r>
        <w:rPr>
          <w:rFonts w:cs="Times-Roman"/>
          <w:szCs w:val="22"/>
        </w:rPr>
        <w:t>Traffic Estimates by Customer: tbd</w:t>
      </w:r>
    </w:p>
    <w:p w:rsidR="00A702E0" w:rsidRDefault="00A702E0" w:rsidP="00A702E0">
      <w:pPr>
        <w:rPr>
          <w:rFonts w:cs="Times-Roman"/>
          <w:szCs w:val="22"/>
        </w:rPr>
      </w:pPr>
    </w:p>
    <w:p w:rsidR="00752423" w:rsidRPr="00752423" w:rsidRDefault="00A702E0" w:rsidP="00A702E0">
      <w:pPr>
        <w:pStyle w:val="Heading2"/>
        <w:rPr>
          <w:rFonts w:ascii="Calibri" w:hAnsi="Calibri"/>
        </w:rPr>
      </w:pPr>
      <w:bookmarkStart w:id="143" w:name="_Toc324318211"/>
      <w:r>
        <w:t>Escalations</w:t>
      </w:r>
      <w:bookmarkEnd w:id="143"/>
      <w:r w:rsidR="00752423" w:rsidRPr="00752423">
        <w:rPr>
          <w:rFonts w:ascii="Calibri" w:hAnsi="Calibri"/>
        </w:rPr>
        <w:t xml:space="preserve"> </w:t>
      </w:r>
    </w:p>
    <w:p w:rsidR="00752423" w:rsidRPr="00A702E0" w:rsidRDefault="00C50A91" w:rsidP="00855BFA">
      <w:pPr>
        <w:numPr>
          <w:ilvl w:val="0"/>
          <w:numId w:val="12"/>
        </w:numPr>
        <w:rPr>
          <w:szCs w:val="22"/>
        </w:rPr>
      </w:pPr>
      <w:r>
        <w:rPr>
          <w:szCs w:val="22"/>
        </w:rPr>
        <w:t>CCN will be integrated into Communities and will have its own escalation plan</w:t>
      </w:r>
    </w:p>
    <w:p w:rsidR="008735AF" w:rsidRDefault="008735AF">
      <w:pPr>
        <w:widowControl/>
        <w:adjustRightInd/>
        <w:spacing w:line="240" w:lineRule="auto"/>
        <w:jc w:val="left"/>
        <w:textAlignment w:val="auto"/>
        <w:rPr>
          <w:color w:val="1F497D"/>
          <w:szCs w:val="22"/>
        </w:rPr>
      </w:pPr>
    </w:p>
    <w:p w:rsidR="00C13DB4" w:rsidRDefault="00C13DB4" w:rsidP="00E10289">
      <w:pPr>
        <w:rPr>
          <w:color w:val="1F497D"/>
          <w:szCs w:val="22"/>
        </w:rPr>
      </w:pPr>
    </w:p>
    <w:p w:rsidR="00C13DB4" w:rsidRDefault="00C13DB4" w:rsidP="00C13DB4">
      <w:pPr>
        <w:pStyle w:val="Heading2"/>
        <w:numPr>
          <w:ilvl w:val="0"/>
          <w:numId w:val="3"/>
        </w:numPr>
        <w:shd w:val="pct20" w:color="auto" w:fill="auto"/>
        <w:tabs>
          <w:tab w:val="clear" w:pos="1152"/>
          <w:tab w:val="num" w:pos="270"/>
        </w:tabs>
        <w:spacing w:before="0"/>
        <w:ind w:left="270" w:hanging="270"/>
        <w:rPr>
          <w:rFonts w:cs="Arial"/>
          <w:sz w:val="28"/>
        </w:rPr>
      </w:pPr>
      <w:bookmarkStart w:id="144" w:name="_Toc324318212"/>
      <w:r>
        <w:rPr>
          <w:rFonts w:cs="Arial"/>
          <w:sz w:val="28"/>
        </w:rPr>
        <w:t>International</w:t>
      </w:r>
      <w:bookmarkEnd w:id="144"/>
    </w:p>
    <w:p w:rsidR="00C30C2E" w:rsidRDefault="00572273" w:rsidP="00C30C2E">
      <w:r>
        <w:t>Support some non-english language reviews: Spanish (US), French (Canada), Other?</w:t>
      </w:r>
    </w:p>
    <w:p w:rsidR="00C30C2E" w:rsidRPr="00C30C2E" w:rsidRDefault="00C30C2E" w:rsidP="00C30C2E">
      <w:pPr>
        <w:rPr>
          <w:sz w:val="24"/>
        </w:rPr>
      </w:pPr>
    </w:p>
    <w:p w:rsidR="00C30C2E" w:rsidRDefault="00C30C2E" w:rsidP="00C30C2E">
      <w:pPr>
        <w:pStyle w:val="Heading2"/>
        <w:numPr>
          <w:ilvl w:val="0"/>
          <w:numId w:val="3"/>
        </w:numPr>
        <w:shd w:val="pct20" w:color="auto" w:fill="auto"/>
        <w:tabs>
          <w:tab w:val="clear" w:pos="1152"/>
          <w:tab w:val="num" w:pos="270"/>
        </w:tabs>
        <w:spacing w:before="0"/>
        <w:ind w:left="270" w:hanging="270"/>
        <w:rPr>
          <w:rFonts w:cs="Arial"/>
          <w:sz w:val="28"/>
        </w:rPr>
      </w:pPr>
      <w:bookmarkStart w:id="145" w:name="_Toc324318213"/>
      <w:r>
        <w:rPr>
          <w:rFonts w:cs="Arial"/>
          <w:sz w:val="28"/>
        </w:rPr>
        <w:t>Legal</w:t>
      </w:r>
      <w:bookmarkEnd w:id="145"/>
    </w:p>
    <w:p w:rsidR="00C13DB4" w:rsidRDefault="00C13DB4" w:rsidP="00E10289">
      <w:pPr>
        <w:rPr>
          <w:color w:val="1F497D"/>
          <w:szCs w:val="22"/>
        </w:rPr>
      </w:pPr>
    </w:p>
    <w:p w:rsidR="000718B4" w:rsidRDefault="000718B4" w:rsidP="00E10289">
      <w:pPr>
        <w:rPr>
          <w:color w:val="1F497D"/>
          <w:szCs w:val="22"/>
        </w:rPr>
      </w:pPr>
    </w:p>
    <w:p w:rsidR="00537F88" w:rsidRDefault="00537F88" w:rsidP="00537F88">
      <w:pPr>
        <w:pStyle w:val="Heading2"/>
        <w:numPr>
          <w:ilvl w:val="0"/>
          <w:numId w:val="3"/>
        </w:numPr>
        <w:shd w:val="pct20" w:color="auto" w:fill="auto"/>
        <w:tabs>
          <w:tab w:val="clear" w:pos="1152"/>
          <w:tab w:val="num" w:pos="270"/>
        </w:tabs>
        <w:spacing w:before="0"/>
        <w:ind w:left="270" w:hanging="270"/>
        <w:rPr>
          <w:rFonts w:cs="Arial"/>
          <w:sz w:val="28"/>
        </w:rPr>
      </w:pPr>
      <w:bookmarkStart w:id="146" w:name="_Toc324318214"/>
      <w:r>
        <w:rPr>
          <w:rFonts w:cs="Arial"/>
          <w:sz w:val="28"/>
        </w:rPr>
        <w:t>SEO and Marketing</w:t>
      </w:r>
      <w:bookmarkEnd w:id="146"/>
      <w:r>
        <w:rPr>
          <w:rFonts w:cs="Arial"/>
          <w:sz w:val="28"/>
        </w:rPr>
        <w:t xml:space="preserve"> </w:t>
      </w:r>
    </w:p>
    <w:p w:rsidR="00F955DC" w:rsidRDefault="00F955DC" w:rsidP="00F955DC">
      <w:pPr>
        <w:pStyle w:val="ListParagraph"/>
        <w:widowControl/>
        <w:adjustRightInd/>
        <w:spacing w:line="240" w:lineRule="auto"/>
        <w:ind w:left="1080"/>
        <w:contextualSpacing w:val="0"/>
        <w:jc w:val="left"/>
        <w:textAlignment w:val="auto"/>
        <w:rPr>
          <w:color w:val="1F497D"/>
          <w:szCs w:val="22"/>
        </w:rPr>
      </w:pPr>
    </w:p>
    <w:p w:rsidR="005651CB" w:rsidRDefault="005651CB" w:rsidP="00F955DC">
      <w:pPr>
        <w:pStyle w:val="ListParagraph"/>
        <w:widowControl/>
        <w:adjustRightInd/>
        <w:spacing w:line="240" w:lineRule="auto"/>
        <w:ind w:left="1080"/>
        <w:contextualSpacing w:val="0"/>
        <w:jc w:val="left"/>
        <w:textAlignment w:val="auto"/>
        <w:rPr>
          <w:color w:val="1F497D"/>
          <w:szCs w:val="22"/>
        </w:rPr>
      </w:pPr>
    </w:p>
    <w:p w:rsidR="0087174E" w:rsidRPr="00E41FED" w:rsidRDefault="00572273" w:rsidP="00BB2154">
      <w:pPr>
        <w:pStyle w:val="Heading2"/>
        <w:numPr>
          <w:ilvl w:val="0"/>
          <w:numId w:val="3"/>
        </w:numPr>
        <w:shd w:val="pct20" w:color="auto" w:fill="auto"/>
        <w:tabs>
          <w:tab w:val="clear" w:pos="1152"/>
          <w:tab w:val="num" w:pos="270"/>
        </w:tabs>
        <w:spacing w:before="0"/>
        <w:ind w:left="270" w:hanging="270"/>
        <w:rPr>
          <w:rFonts w:cs="Arial"/>
          <w:sz w:val="28"/>
        </w:rPr>
      </w:pPr>
      <w:bookmarkStart w:id="147" w:name="_Toc290518974"/>
      <w:bookmarkStart w:id="148" w:name="_Toc290518979"/>
      <w:bookmarkStart w:id="149" w:name="_Toc290518980"/>
      <w:bookmarkStart w:id="150" w:name="_Toc290518981"/>
      <w:bookmarkStart w:id="151" w:name="_Toc290518982"/>
      <w:bookmarkStart w:id="152" w:name="_Toc290518984"/>
      <w:bookmarkStart w:id="153" w:name="_Toc324318215"/>
      <w:bookmarkEnd w:id="147"/>
      <w:bookmarkEnd w:id="148"/>
      <w:bookmarkEnd w:id="149"/>
      <w:bookmarkEnd w:id="150"/>
      <w:bookmarkEnd w:id="151"/>
      <w:bookmarkEnd w:id="152"/>
      <w:r>
        <w:rPr>
          <w:rFonts w:cs="Arial"/>
          <w:sz w:val="28"/>
        </w:rPr>
        <w:t xml:space="preserve">Other </w:t>
      </w:r>
      <w:r w:rsidR="00B86D0C" w:rsidRPr="00E41FED">
        <w:rPr>
          <w:rFonts w:cs="Arial"/>
          <w:sz w:val="28"/>
        </w:rPr>
        <w:t xml:space="preserve"> </w:t>
      </w:r>
      <w:r w:rsidR="003D58AD">
        <w:rPr>
          <w:rFonts w:cs="Arial"/>
          <w:sz w:val="28"/>
        </w:rPr>
        <w:t>Stuff</w:t>
      </w:r>
      <w:bookmarkEnd w:id="153"/>
    </w:p>
    <w:p w:rsidR="0087174E" w:rsidRPr="00E41FED" w:rsidRDefault="00295E0D" w:rsidP="00E41FED">
      <w:pPr>
        <w:pStyle w:val="Heading2"/>
        <w:tabs>
          <w:tab w:val="left" w:pos="810"/>
        </w:tabs>
        <w:ind w:left="810" w:hanging="540"/>
      </w:pPr>
      <w:r>
        <w:t xml:space="preserve"> </w:t>
      </w:r>
      <w:bookmarkStart w:id="154" w:name="_Toc324318216"/>
      <w:r w:rsidR="008F18C0">
        <w:t>Future Business Flow</w:t>
      </w:r>
      <w:bookmarkEnd w:id="154"/>
    </w:p>
    <w:p w:rsidR="0087174E" w:rsidRPr="00E41FED" w:rsidRDefault="0087174E" w:rsidP="00E41FED">
      <w:pPr>
        <w:pStyle w:val="Heading2"/>
        <w:tabs>
          <w:tab w:val="left" w:pos="810"/>
        </w:tabs>
        <w:ind w:left="810" w:hanging="540"/>
      </w:pPr>
      <w:bookmarkStart w:id="155" w:name="_Toc324318217"/>
      <w:r w:rsidRPr="00E41FED">
        <w:t>Other Business Area</w:t>
      </w:r>
      <w:r w:rsidR="00ED4FA6" w:rsidRPr="00E41FED">
        <w:t>s</w:t>
      </w:r>
      <w:r w:rsidRPr="00E41FED">
        <w:t xml:space="preserve"> / Departments Impacted</w:t>
      </w:r>
      <w:bookmarkEnd w:id="155"/>
    </w:p>
    <w:p w:rsidR="00B86D0C" w:rsidRPr="00E41FED" w:rsidRDefault="00B86D0C" w:rsidP="00E41FED">
      <w:pPr>
        <w:ind w:left="900"/>
        <w:rPr>
          <w:rFonts w:ascii="Arial" w:hAnsi="Arial" w:cs="Arial"/>
          <w:b/>
          <w:i/>
          <w:color w:val="0000FF"/>
          <w:sz w:val="20"/>
          <w:szCs w:val="20"/>
        </w:rPr>
      </w:pPr>
    </w:p>
    <w:tbl>
      <w:tblPr>
        <w:tblW w:w="9341" w:type="dxa"/>
        <w:tblInd w:w="948" w:type="dxa"/>
        <w:tblLayout w:type="fixed"/>
        <w:tblLook w:val="0000"/>
      </w:tblPr>
      <w:tblGrid>
        <w:gridCol w:w="2280"/>
        <w:gridCol w:w="2520"/>
        <w:gridCol w:w="2103"/>
        <w:gridCol w:w="2438"/>
      </w:tblGrid>
      <w:tr w:rsidR="00B86D0C" w:rsidRPr="009C46F9">
        <w:trPr>
          <w:trHeight w:val="90"/>
        </w:trPr>
        <w:tc>
          <w:tcPr>
            <w:tcW w:w="2280" w:type="dxa"/>
            <w:tcBorders>
              <w:top w:val="nil"/>
              <w:left w:val="nil"/>
              <w:bottom w:val="nil"/>
              <w:right w:val="nil"/>
            </w:tcBorders>
          </w:tcPr>
          <w:p w:rsidR="00B86D0C" w:rsidRPr="009C46F9" w:rsidRDefault="004C4E5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Domestic</w:t>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Stores</w:t>
            </w:r>
          </w:p>
          <w:p w:rsidR="00B86D0C" w:rsidRPr="009C46F9" w:rsidRDefault="004C4E5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Offshore</w:t>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Stores</w:t>
            </w:r>
          </w:p>
          <w:p w:rsidR="00B86D0C" w:rsidRPr="009C46F9" w:rsidRDefault="004C4E5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Super K Stores</w:t>
            </w:r>
          </w:p>
          <w:p w:rsidR="00B86D0C" w:rsidRPr="009C46F9" w:rsidRDefault="004C4E5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 Ops</w:t>
            </w:r>
          </w:p>
          <w:p w:rsidR="00B86D0C" w:rsidRPr="009C46F9" w:rsidRDefault="004C4E5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 Conversions</w:t>
            </w:r>
          </w:p>
          <w:p w:rsidR="0087174E" w:rsidRPr="009C46F9" w:rsidRDefault="004C4E5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Distribution Centers</w:t>
            </w:r>
          </w:p>
          <w:p w:rsidR="00B86D0C" w:rsidRDefault="004C4E5F" w:rsidP="00046B44">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5C487E"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5C487E" w:rsidRPr="009C46F9">
              <w:rPr>
                <w:rFonts w:ascii="Arial" w:hAnsi="Arial" w:cs="Arial"/>
                <w:b/>
                <w:color w:val="000000"/>
                <w:sz w:val="20"/>
                <w:szCs w:val="20"/>
              </w:rPr>
              <w:t xml:space="preserve"> </w:t>
            </w:r>
            <w:r w:rsidR="005C487E" w:rsidRPr="009C46F9">
              <w:rPr>
                <w:rFonts w:ascii="Arial" w:hAnsi="Arial" w:cs="Arial"/>
                <w:color w:val="000000"/>
                <w:sz w:val="20"/>
                <w:szCs w:val="20"/>
              </w:rPr>
              <w:t>Legal</w:t>
            </w:r>
          </w:p>
          <w:p w:rsidR="009700FF" w:rsidRPr="009C46F9" w:rsidRDefault="004C4E5F" w:rsidP="009700FF">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smartTag w:uri="urn:schemas-microsoft-com:office:smarttags" w:element="City">
              <w:smartTag w:uri="urn:schemas-microsoft-com:office:smarttags" w:element="place">
                <w:r w:rsidR="009700FF">
                  <w:rPr>
                    <w:rFonts w:ascii="Arial" w:hAnsi="Arial" w:cs="Arial"/>
                    <w:color w:val="000000"/>
                    <w:sz w:val="20"/>
                    <w:szCs w:val="20"/>
                  </w:rPr>
                  <w:t>Mobile</w:t>
                </w:r>
              </w:smartTag>
            </w:smartTag>
          </w:p>
        </w:tc>
        <w:tc>
          <w:tcPr>
            <w:tcW w:w="2520" w:type="dxa"/>
            <w:tcBorders>
              <w:top w:val="nil"/>
              <w:left w:val="nil"/>
              <w:bottom w:val="nil"/>
              <w:right w:val="nil"/>
            </w:tcBorders>
          </w:tcPr>
          <w:p w:rsidR="00B86D0C" w:rsidRDefault="004C4E5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Merchandising</w:t>
            </w:r>
          </w:p>
          <w:p w:rsidR="002651CB" w:rsidRPr="009C46F9" w:rsidRDefault="004C4E5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9700FF"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r w:rsidR="009700FF">
              <w:rPr>
                <w:rFonts w:ascii="Arial" w:hAnsi="Arial" w:cs="Arial"/>
                <w:color w:val="000000"/>
                <w:sz w:val="20"/>
                <w:szCs w:val="20"/>
              </w:rPr>
              <w:t>International</w:t>
            </w:r>
          </w:p>
          <w:p w:rsidR="00B86D0C" w:rsidRPr="009C46F9" w:rsidRDefault="004C4E5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color w:val="000000"/>
                <w:sz w:val="20"/>
                <w:szCs w:val="20"/>
              </w:rPr>
              <w:t xml:space="preserve"> Cross Merchandising</w:t>
            </w:r>
          </w:p>
          <w:p w:rsidR="00B86D0C" w:rsidRPr="009C46F9" w:rsidRDefault="004C4E5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Merchandise Prchsing</w:t>
            </w:r>
          </w:p>
          <w:p w:rsidR="00B86D0C" w:rsidRPr="009C46F9" w:rsidRDefault="004C4E5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Non-Merch. Prchsing</w:t>
            </w:r>
          </w:p>
          <w:p w:rsidR="00B86D0C" w:rsidRPr="009C46F9" w:rsidRDefault="004C4E5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Decon Center</w:t>
            </w:r>
          </w:p>
          <w:p w:rsidR="00B86D0C" w:rsidRPr="009C46F9" w:rsidRDefault="004C4E5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Supply Chain Ops</w:t>
            </w:r>
          </w:p>
          <w:p w:rsidR="00B86D0C" w:rsidRPr="009C46F9" w:rsidRDefault="004C4E5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Supplier</w:t>
            </w:r>
          </w:p>
        </w:tc>
        <w:tc>
          <w:tcPr>
            <w:tcW w:w="2103" w:type="dxa"/>
            <w:tcBorders>
              <w:top w:val="nil"/>
              <w:left w:val="nil"/>
              <w:bottom w:val="nil"/>
              <w:right w:val="nil"/>
            </w:tcBorders>
          </w:tcPr>
          <w:p w:rsidR="00B86D0C" w:rsidRPr="009C46F9" w:rsidRDefault="004C4E5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Purchasing</w:t>
            </w:r>
          </w:p>
          <w:p w:rsidR="00B86D0C" w:rsidRPr="009C46F9" w:rsidRDefault="004C4E5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Sourcing</w:t>
            </w:r>
          </w:p>
          <w:p w:rsidR="00B86D0C" w:rsidRPr="009C46F9" w:rsidRDefault="004C4E5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Corporate Center</w:t>
            </w:r>
          </w:p>
          <w:p w:rsidR="00B86D0C" w:rsidRPr="009C46F9" w:rsidRDefault="004C4E5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Overseas Offices</w:t>
            </w:r>
          </w:p>
          <w:p w:rsidR="00B86D0C" w:rsidRPr="009C46F9" w:rsidRDefault="004C4E5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GENCO</w:t>
            </w:r>
          </w:p>
          <w:p w:rsidR="00B86D0C" w:rsidRDefault="004C4E5F" w:rsidP="008C3B91">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Marketing</w:t>
            </w:r>
          </w:p>
          <w:p w:rsidR="009700FF" w:rsidRPr="009C46F9" w:rsidRDefault="004C4E5F" w:rsidP="008C3B91">
            <w:pPr>
              <w:spacing w:line="240" w:lineRule="atLeast"/>
              <w:ind w:left="288" w:hanging="288"/>
              <w:rPr>
                <w:rFonts w:ascii="Arial" w:hAnsi="Arial" w:cs="Arial"/>
                <w:b/>
                <w:color w:val="000000"/>
                <w:sz w:val="20"/>
                <w:szCs w:val="20"/>
              </w:rPr>
            </w:pPr>
            <w:r>
              <w:rPr>
                <w:rFonts w:ascii="Arial" w:hAnsi="Arial" w:cs="Arial"/>
                <w:b/>
                <w:color w:val="000000"/>
                <w:sz w:val="20"/>
                <w:szCs w:val="20"/>
              </w:rPr>
              <w:fldChar w:fldCharType="begin">
                <w:ffData>
                  <w:name w:val=""/>
                  <w:enabled/>
                  <w:calcOnExit w:val="0"/>
                  <w:checkBox>
                    <w:size w:val="16"/>
                    <w:default w:val="0"/>
                  </w:checkBox>
                </w:ffData>
              </w:fldChar>
            </w:r>
            <w:r w:rsidR="005651CB">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r w:rsidR="009700FF">
              <w:rPr>
                <w:rFonts w:ascii="Arial" w:hAnsi="Arial" w:cs="Arial"/>
                <w:color w:val="000000"/>
                <w:sz w:val="20"/>
                <w:szCs w:val="20"/>
              </w:rPr>
              <w:t>MyGofer</w:t>
            </w:r>
          </w:p>
          <w:p w:rsidR="00B86D0C" w:rsidRPr="009C46F9" w:rsidRDefault="004C4E5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Home Services</w:t>
            </w:r>
          </w:p>
        </w:tc>
        <w:tc>
          <w:tcPr>
            <w:tcW w:w="2438" w:type="dxa"/>
            <w:tcBorders>
              <w:top w:val="nil"/>
              <w:left w:val="nil"/>
              <w:bottom w:val="nil"/>
              <w:right w:val="nil"/>
            </w:tcBorders>
          </w:tcPr>
          <w:p w:rsidR="00B86D0C" w:rsidRPr="009C46F9" w:rsidRDefault="004C4E5F" w:rsidP="008C3B91">
            <w:pPr>
              <w:spacing w:line="240" w:lineRule="atLeast"/>
              <w:ind w:left="288" w:hanging="288"/>
              <w:rPr>
                <w:rFonts w:ascii="Arial" w:hAnsi="Arial" w:cs="Arial"/>
                <w:b/>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Credit</w:t>
            </w:r>
          </w:p>
          <w:p w:rsidR="00B86D0C" w:rsidRPr="009C46F9" w:rsidRDefault="004C4E5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Audit Services</w:t>
            </w:r>
          </w:p>
          <w:p w:rsidR="00B86D0C" w:rsidRPr="009C46F9" w:rsidRDefault="004C4E5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Asset Protection</w:t>
            </w:r>
          </w:p>
          <w:p w:rsidR="00B86D0C" w:rsidRPr="009C46F9" w:rsidRDefault="004C4E5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Finance/Accounting</w:t>
            </w:r>
          </w:p>
          <w:p w:rsidR="00B86D0C" w:rsidRPr="009C46F9" w:rsidRDefault="004C4E5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Human Resources</w:t>
            </w:r>
          </w:p>
          <w:p w:rsidR="00B86D0C" w:rsidRPr="009C46F9" w:rsidRDefault="004C4E5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Payroll</w:t>
            </w:r>
          </w:p>
          <w:p w:rsidR="00B86D0C" w:rsidRPr="009C46F9" w:rsidRDefault="004C4E5F" w:rsidP="008C3B91">
            <w:pPr>
              <w:spacing w:line="240" w:lineRule="atLeast"/>
              <w:ind w:left="288" w:hanging="288"/>
              <w:rPr>
                <w:rFonts w:ascii="Arial" w:hAnsi="Arial" w:cs="Arial"/>
                <w:b/>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Other:</w:t>
            </w:r>
          </w:p>
        </w:tc>
      </w:tr>
    </w:tbl>
    <w:p w:rsidR="00351E58" w:rsidRPr="00E41FED" w:rsidRDefault="009700FF" w:rsidP="00E41FED">
      <w:pPr>
        <w:pStyle w:val="Heading2"/>
        <w:tabs>
          <w:tab w:val="left" w:pos="810"/>
        </w:tabs>
        <w:ind w:left="810" w:hanging="540"/>
      </w:pPr>
      <w:bookmarkStart w:id="156" w:name="_Toc324318218"/>
      <w:r w:rsidRPr="00E41FED">
        <w:t>Properties</w:t>
      </w:r>
      <w:r w:rsidR="001B3376" w:rsidRPr="00E41FED">
        <w:t xml:space="preserve"> </w:t>
      </w:r>
      <w:r w:rsidR="001469B7" w:rsidRPr="00E41FED">
        <w:t>to be i</w:t>
      </w:r>
      <w:r w:rsidR="001B3376" w:rsidRPr="00E41FED">
        <w:t>mpacted</w:t>
      </w:r>
      <w:bookmarkEnd w:id="156"/>
      <w:r w:rsidR="001B3376" w:rsidRPr="00E41FED">
        <w:t xml:space="preserve"> </w:t>
      </w:r>
    </w:p>
    <w:p w:rsidR="001F79D7" w:rsidRPr="00E41FED" w:rsidRDefault="001F79D7" w:rsidP="00295E0D">
      <w:pPr>
        <w:ind w:left="840"/>
        <w:rPr>
          <w:rFonts w:ascii="Arial" w:hAnsi="Arial" w:cs="Arial"/>
          <w:b/>
          <w:i/>
          <w:color w:val="0000FF"/>
          <w:sz w:val="20"/>
          <w:szCs w:val="20"/>
        </w:rPr>
      </w:pPr>
      <w:r w:rsidRPr="00E41FED">
        <w:rPr>
          <w:rFonts w:ascii="Arial" w:hAnsi="Arial" w:cs="Arial"/>
          <w:b/>
          <w:i/>
          <w:color w:val="0000FF"/>
          <w:sz w:val="20"/>
          <w:szCs w:val="20"/>
        </w:rPr>
        <w:t>Check all that apply</w:t>
      </w:r>
      <w:r w:rsidR="002A5EC1">
        <w:rPr>
          <w:rFonts w:ascii="Arial" w:hAnsi="Arial" w:cs="Arial"/>
          <w:b/>
          <w:i/>
          <w:color w:val="0000FF"/>
          <w:sz w:val="20"/>
          <w:szCs w:val="20"/>
        </w:rPr>
        <w:t>:</w:t>
      </w:r>
    </w:p>
    <w:p w:rsidR="001F79D7" w:rsidRPr="001F79D7" w:rsidRDefault="001F79D7" w:rsidP="001F79D7">
      <w:pPr>
        <w:jc w:val="left"/>
      </w:pPr>
    </w:p>
    <w:tbl>
      <w:tblPr>
        <w:tblW w:w="7488" w:type="dxa"/>
        <w:jc w:val="center"/>
        <w:tblInd w:w="-33" w:type="dxa"/>
        <w:tblLayout w:type="fixed"/>
        <w:tblLook w:val="0000"/>
      </w:tblPr>
      <w:tblGrid>
        <w:gridCol w:w="2437"/>
        <w:gridCol w:w="2437"/>
        <w:gridCol w:w="2614"/>
      </w:tblGrid>
      <w:tr w:rsidR="001F79D7" w:rsidRPr="009C46F9">
        <w:trPr>
          <w:trHeight w:val="90"/>
          <w:jc w:val="center"/>
        </w:trPr>
        <w:tc>
          <w:tcPr>
            <w:tcW w:w="2437" w:type="dxa"/>
            <w:tcBorders>
              <w:top w:val="nil"/>
              <w:left w:val="nil"/>
              <w:bottom w:val="nil"/>
              <w:right w:val="nil"/>
            </w:tcBorders>
          </w:tcPr>
          <w:p w:rsidR="001F79D7" w:rsidRPr="009C46F9" w:rsidRDefault="004C4E5F"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3" w:history="1">
              <w:r w:rsidR="001F79D7" w:rsidRPr="00AA7671">
                <w:rPr>
                  <w:rStyle w:val="Hyperlink"/>
                  <w:rFonts w:ascii="Arial" w:hAnsi="Arial" w:cs="Arial"/>
                  <w:color w:val="auto"/>
                  <w:sz w:val="20"/>
                  <w:szCs w:val="20"/>
                  <w:u w:val="none"/>
                </w:rPr>
                <w:t>Craftsman</w:t>
              </w:r>
            </w:hyperlink>
          </w:p>
          <w:p w:rsidR="001F79D7" w:rsidRPr="009C46F9" w:rsidRDefault="004C4E5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4" w:history="1">
              <w:r w:rsidR="001F79D7" w:rsidRPr="00AA7671">
                <w:rPr>
                  <w:rStyle w:val="Hyperlink"/>
                  <w:rFonts w:ascii="Arial" w:hAnsi="Arial" w:cs="Arial"/>
                  <w:color w:val="auto"/>
                  <w:sz w:val="20"/>
                  <w:szCs w:val="20"/>
                  <w:u w:val="none"/>
                </w:rPr>
                <w:t>Delver</w:t>
              </w:r>
            </w:hyperlink>
          </w:p>
          <w:p w:rsidR="001F79D7" w:rsidRPr="009C46F9" w:rsidRDefault="004C4E5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5" w:history="1">
              <w:r w:rsidR="001F79D7" w:rsidRPr="00AA7671">
                <w:rPr>
                  <w:rStyle w:val="Hyperlink"/>
                  <w:rFonts w:ascii="Arial" w:hAnsi="Arial" w:cs="Arial"/>
                  <w:color w:val="auto"/>
                  <w:sz w:val="20"/>
                  <w:szCs w:val="20"/>
                  <w:u w:val="none"/>
                </w:rPr>
                <w:t>DieHard</w:t>
              </w:r>
            </w:hyperlink>
          </w:p>
          <w:p w:rsidR="001F79D7" w:rsidRPr="009C46F9" w:rsidRDefault="004C4E5F"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6" w:history="1">
              <w:r w:rsidR="001F79D7" w:rsidRPr="00AA7671">
                <w:rPr>
                  <w:rStyle w:val="Hyperlink"/>
                  <w:rFonts w:ascii="Arial" w:hAnsi="Arial" w:cs="Arial"/>
                  <w:color w:val="auto"/>
                  <w:sz w:val="20"/>
                  <w:szCs w:val="20"/>
                  <w:u w:val="none"/>
                </w:rPr>
                <w:t>Kenmore</w:t>
              </w:r>
            </w:hyperlink>
          </w:p>
          <w:p w:rsidR="001F79D7" w:rsidRPr="009C46F9" w:rsidRDefault="004C4E5F"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7" w:history="1">
              <w:r w:rsidR="001F79D7" w:rsidRPr="00AA7671">
                <w:rPr>
                  <w:rStyle w:val="Hyperlink"/>
                  <w:rFonts w:ascii="Arial" w:hAnsi="Arial" w:cs="Arial"/>
                  <w:color w:val="auto"/>
                  <w:sz w:val="20"/>
                  <w:szCs w:val="20"/>
                  <w:u w:val="none"/>
                </w:rPr>
                <w:t>Kmart.com</w:t>
              </w:r>
            </w:hyperlink>
          </w:p>
          <w:p w:rsidR="001F79D7" w:rsidRPr="009C46F9" w:rsidRDefault="004C4E5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8" w:history="1">
              <w:r w:rsidR="001F79D7" w:rsidRPr="00AA7671">
                <w:rPr>
                  <w:rStyle w:val="Hyperlink"/>
                  <w:rFonts w:ascii="Arial" w:hAnsi="Arial" w:cs="Arial"/>
                  <w:color w:val="auto"/>
                  <w:sz w:val="20"/>
                  <w:szCs w:val="20"/>
                  <w:u w:val="none"/>
                </w:rPr>
                <w:t>Lands' End</w:t>
              </w:r>
            </w:hyperlink>
          </w:p>
          <w:p w:rsidR="001F79D7" w:rsidRDefault="004C4E5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9" w:history="1">
              <w:r w:rsidR="001F79D7" w:rsidRPr="00AA7671">
                <w:rPr>
                  <w:rStyle w:val="Hyperlink"/>
                  <w:rFonts w:ascii="Arial" w:hAnsi="Arial" w:cs="Arial"/>
                  <w:color w:val="auto"/>
                  <w:sz w:val="20"/>
                  <w:szCs w:val="20"/>
                  <w:u w:val="none"/>
                </w:rPr>
                <w:t>ManageMyLife</w:t>
              </w:r>
            </w:hyperlink>
          </w:p>
          <w:p w:rsidR="009433A9" w:rsidRDefault="004C4E5F" w:rsidP="001F79D7">
            <w:pPr>
              <w:spacing w:line="240" w:lineRule="atLeast"/>
              <w:ind w:left="288" w:hanging="288"/>
              <w:rPr>
                <w:rFonts w:ascii="Arial" w:hAnsi="Arial" w:cs="Arial"/>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6E0D8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433A9">
              <w:rPr>
                <w:rFonts w:ascii="Arial" w:hAnsi="Arial" w:cs="Arial"/>
                <w:b/>
                <w:color w:val="000000"/>
                <w:sz w:val="20"/>
                <w:szCs w:val="20"/>
              </w:rPr>
              <w:t xml:space="preserve"> </w:t>
            </w:r>
            <w:hyperlink r:id="rId30" w:history="1">
              <w:r w:rsidR="001F79D7" w:rsidRPr="00AA7671">
                <w:rPr>
                  <w:rStyle w:val="Hyperlink"/>
                  <w:rFonts w:ascii="Arial" w:hAnsi="Arial" w:cs="Arial"/>
                  <w:color w:val="auto"/>
                  <w:sz w:val="20"/>
                  <w:szCs w:val="20"/>
                  <w:u w:val="none"/>
                </w:rPr>
                <w:t>MyGofer</w:t>
              </w:r>
            </w:hyperlink>
          </w:p>
          <w:p w:rsidR="009433A9" w:rsidRDefault="004C4E5F" w:rsidP="009433A9">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9433A9"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9433A9">
              <w:rPr>
                <w:rFonts w:ascii="Arial" w:hAnsi="Arial" w:cs="Arial"/>
                <w:sz w:val="20"/>
                <w:szCs w:val="20"/>
              </w:rPr>
              <w:t xml:space="preserve"> International Site</w:t>
            </w:r>
          </w:p>
          <w:p w:rsidR="001F79D7" w:rsidRPr="009C46F9" w:rsidRDefault="001F79D7" w:rsidP="001F79D7">
            <w:pPr>
              <w:spacing w:line="240" w:lineRule="atLeast"/>
              <w:ind w:left="288" w:hanging="288"/>
              <w:rPr>
                <w:rFonts w:ascii="Arial" w:hAnsi="Arial" w:cs="Arial"/>
                <w:color w:val="000000"/>
                <w:sz w:val="20"/>
                <w:szCs w:val="20"/>
              </w:rPr>
            </w:pPr>
            <w:r w:rsidRPr="00AA7671">
              <w:rPr>
                <w:rFonts w:ascii="Arial" w:hAnsi="Arial" w:cs="Arial"/>
                <w:sz w:val="20"/>
                <w:szCs w:val="20"/>
              </w:rPr>
              <w:t xml:space="preserve">  </w:t>
            </w:r>
          </w:p>
        </w:tc>
        <w:tc>
          <w:tcPr>
            <w:tcW w:w="2437" w:type="dxa"/>
            <w:tcBorders>
              <w:top w:val="nil"/>
              <w:left w:val="nil"/>
              <w:bottom w:val="nil"/>
              <w:right w:val="nil"/>
            </w:tcBorders>
          </w:tcPr>
          <w:p w:rsidR="001F79D7" w:rsidRDefault="004C4E5F"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1" w:history="1">
              <w:r w:rsidR="001F79D7" w:rsidRPr="00AA7671">
                <w:rPr>
                  <w:rStyle w:val="Hyperlink"/>
                  <w:rFonts w:ascii="Arial" w:hAnsi="Arial" w:cs="Arial"/>
                  <w:color w:val="auto"/>
                  <w:sz w:val="20"/>
                  <w:szCs w:val="20"/>
                  <w:u w:val="none"/>
                </w:rPr>
                <w:t>MyKmart</w:t>
              </w:r>
            </w:hyperlink>
          </w:p>
          <w:p w:rsidR="001F79D7" w:rsidRPr="009C46F9" w:rsidRDefault="004C4E5F"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2" w:history="1">
              <w:r w:rsidR="001F79D7" w:rsidRPr="00AA7671">
                <w:rPr>
                  <w:rStyle w:val="Hyperlink"/>
                  <w:rFonts w:ascii="Arial" w:hAnsi="Arial" w:cs="Arial"/>
                  <w:color w:val="auto"/>
                  <w:sz w:val="20"/>
                  <w:szCs w:val="20"/>
                  <w:u w:val="none"/>
                </w:rPr>
                <w:t>MySears</w:t>
              </w:r>
            </w:hyperlink>
          </w:p>
          <w:p w:rsidR="001F79D7" w:rsidRDefault="004C4E5F" w:rsidP="001F79D7">
            <w:pPr>
              <w:spacing w:line="240" w:lineRule="atLeast"/>
              <w:ind w:left="288" w:hanging="288"/>
              <w:rPr>
                <w:rFonts w:ascii="Arial" w:hAnsi="Arial" w:cs="Arial"/>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color w:val="000000"/>
                <w:sz w:val="20"/>
                <w:szCs w:val="20"/>
              </w:rPr>
              <w:t xml:space="preserve"> </w:t>
            </w:r>
            <w:hyperlink r:id="rId33" w:history="1">
              <w:r w:rsidR="001F79D7" w:rsidRPr="00AA7671">
                <w:rPr>
                  <w:rStyle w:val="Hyperlink"/>
                  <w:rFonts w:ascii="Arial" w:hAnsi="Arial" w:cs="Arial"/>
                  <w:color w:val="auto"/>
                  <w:sz w:val="20"/>
                  <w:szCs w:val="20"/>
                  <w:u w:val="none"/>
                </w:rPr>
                <w:t>Sears.com</w:t>
              </w:r>
            </w:hyperlink>
          </w:p>
          <w:p w:rsidR="008F6641" w:rsidRPr="009C46F9" w:rsidRDefault="004C4E5F" w:rsidP="008F6641">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8F6641" w:rsidRPr="009C46F9">
              <w:rPr>
                <w:rFonts w:ascii="Arial" w:hAnsi="Arial" w:cs="Arial"/>
                <w:color w:val="000000"/>
                <w:sz w:val="20"/>
                <w:szCs w:val="20"/>
              </w:rPr>
              <w:t xml:space="preserve"> </w:t>
            </w:r>
            <w:r w:rsidR="008F6641">
              <w:rPr>
                <w:rFonts w:ascii="Arial" w:hAnsi="Arial" w:cs="Arial"/>
                <w:color w:val="000000"/>
                <w:sz w:val="20"/>
                <w:szCs w:val="20"/>
              </w:rPr>
              <w:t>Catalog.</w:t>
            </w:r>
            <w:hyperlink r:id="rId34" w:history="1">
              <w:r w:rsidR="008F6641" w:rsidRPr="00AA7671">
                <w:rPr>
                  <w:rStyle w:val="Hyperlink"/>
                  <w:rFonts w:ascii="Arial" w:hAnsi="Arial" w:cs="Arial"/>
                  <w:color w:val="auto"/>
                  <w:sz w:val="20"/>
                  <w:szCs w:val="20"/>
                  <w:u w:val="none"/>
                </w:rPr>
                <w:t>Sears.com</w:t>
              </w:r>
            </w:hyperlink>
          </w:p>
          <w:p w:rsidR="001F79D7" w:rsidRPr="009C46F9" w:rsidRDefault="004C4E5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5" w:history="1">
              <w:r w:rsidR="001F79D7" w:rsidRPr="00AA7671">
                <w:rPr>
                  <w:rStyle w:val="Hyperlink"/>
                  <w:rFonts w:ascii="Arial" w:hAnsi="Arial" w:cs="Arial"/>
                  <w:color w:val="auto"/>
                  <w:sz w:val="20"/>
                  <w:szCs w:val="20"/>
                  <w:u w:val="none"/>
                </w:rPr>
                <w:t>Sears Commercial</w:t>
              </w:r>
            </w:hyperlink>
          </w:p>
          <w:p w:rsidR="001F79D7" w:rsidRPr="009C46F9" w:rsidRDefault="004C4E5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6" w:history="1">
              <w:r w:rsidR="001F79D7" w:rsidRPr="00AA7671">
                <w:rPr>
                  <w:rStyle w:val="Hyperlink"/>
                  <w:rFonts w:ascii="Arial" w:hAnsi="Arial" w:cs="Arial"/>
                  <w:color w:val="auto"/>
                  <w:sz w:val="20"/>
                  <w:szCs w:val="20"/>
                  <w:u w:val="none"/>
                </w:rPr>
                <w:t>Sears Driving School</w:t>
              </w:r>
            </w:hyperlink>
          </w:p>
          <w:p w:rsidR="001F79D7" w:rsidRPr="009C46F9" w:rsidRDefault="004C4E5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7" w:history="1">
              <w:r w:rsidR="001F79D7" w:rsidRPr="00AA7671">
                <w:rPr>
                  <w:rStyle w:val="Hyperlink"/>
                  <w:rFonts w:ascii="Arial" w:hAnsi="Arial" w:cs="Arial"/>
                  <w:color w:val="auto"/>
                  <w:sz w:val="20"/>
                  <w:szCs w:val="20"/>
                  <w:u w:val="none"/>
                </w:rPr>
                <w:t>Sears Flowers</w:t>
              </w:r>
            </w:hyperlink>
          </w:p>
          <w:p w:rsidR="001F79D7" w:rsidRPr="009C46F9" w:rsidRDefault="004C4E5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8" w:history="1">
              <w:r w:rsidR="001F79D7" w:rsidRPr="00AA7671">
                <w:rPr>
                  <w:rStyle w:val="Hyperlink"/>
                  <w:rFonts w:ascii="Arial" w:hAnsi="Arial" w:cs="Arial"/>
                  <w:color w:val="auto"/>
                  <w:sz w:val="20"/>
                  <w:szCs w:val="20"/>
                  <w:u w:val="none"/>
                </w:rPr>
                <w:t>Sears Garage Doors</w:t>
              </w:r>
            </w:hyperlink>
          </w:p>
          <w:p w:rsidR="001F79D7" w:rsidRPr="009C46F9" w:rsidRDefault="004C4E5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9" w:history="1">
              <w:r w:rsidR="001F79D7" w:rsidRPr="00AA7671">
                <w:rPr>
                  <w:rStyle w:val="Hyperlink"/>
                  <w:rFonts w:ascii="Arial" w:hAnsi="Arial" w:cs="Arial"/>
                  <w:color w:val="auto"/>
                  <w:sz w:val="20"/>
                  <w:szCs w:val="20"/>
                  <w:u w:val="none"/>
                </w:rPr>
                <w:t>Sears Home Services</w:t>
              </w:r>
            </w:hyperlink>
          </w:p>
        </w:tc>
        <w:tc>
          <w:tcPr>
            <w:tcW w:w="2614" w:type="dxa"/>
            <w:tcBorders>
              <w:top w:val="nil"/>
              <w:left w:val="nil"/>
              <w:bottom w:val="nil"/>
              <w:right w:val="nil"/>
            </w:tcBorders>
          </w:tcPr>
          <w:p w:rsidR="001F79D7" w:rsidRPr="009C46F9" w:rsidRDefault="004C4E5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hyperlink r:id="rId40" w:tooltip="formerly Sears Dealer Stores" w:history="1">
              <w:r w:rsidR="001F79D7">
                <w:rPr>
                  <w:rStyle w:val="Hyperlink"/>
                  <w:rFonts w:ascii="Arial" w:hAnsi="Arial" w:cs="Arial"/>
                  <w:color w:val="auto"/>
                  <w:sz w:val="20"/>
                  <w:szCs w:val="20"/>
                  <w:u w:val="none"/>
                </w:rPr>
                <w:t xml:space="preserve">SearsHometown </w:t>
              </w:r>
              <w:r w:rsidR="001F79D7" w:rsidRPr="00AA7671">
                <w:rPr>
                  <w:rStyle w:val="Hyperlink"/>
                  <w:rFonts w:ascii="Arial" w:hAnsi="Arial" w:cs="Arial"/>
                  <w:color w:val="auto"/>
                  <w:sz w:val="20"/>
                  <w:szCs w:val="20"/>
                  <w:u w:val="none"/>
                </w:rPr>
                <w:t>Stores</w:t>
              </w:r>
            </w:hyperlink>
          </w:p>
          <w:p w:rsidR="001F79D7" w:rsidRPr="009C46F9" w:rsidRDefault="004C4E5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1" w:history="1">
              <w:r w:rsidR="001F79D7" w:rsidRPr="00AA7671">
                <w:rPr>
                  <w:rStyle w:val="Hyperlink"/>
                  <w:rFonts w:ascii="Arial" w:hAnsi="Arial" w:cs="Arial"/>
                  <w:color w:val="auto"/>
                  <w:sz w:val="20"/>
                  <w:szCs w:val="20"/>
                  <w:u w:val="none"/>
                </w:rPr>
                <w:t>Sears Optical</w:t>
              </w:r>
            </w:hyperlink>
          </w:p>
          <w:p w:rsidR="001F79D7" w:rsidRPr="009C46F9" w:rsidRDefault="004C4E5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2" w:history="1">
              <w:r w:rsidR="001F79D7" w:rsidRPr="00AA7671">
                <w:rPr>
                  <w:rStyle w:val="Hyperlink"/>
                  <w:rFonts w:ascii="Arial" w:hAnsi="Arial" w:cs="Arial"/>
                  <w:color w:val="auto"/>
                  <w:sz w:val="20"/>
                  <w:szCs w:val="20"/>
                  <w:u w:val="none"/>
                </w:rPr>
                <w:t>Sears Parts Direct</w:t>
              </w:r>
            </w:hyperlink>
          </w:p>
          <w:p w:rsidR="001F79D7" w:rsidRPr="009C46F9" w:rsidRDefault="004C4E5F"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A834BA">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3" w:history="1">
              <w:r w:rsidR="001F79D7" w:rsidRPr="00AA7671">
                <w:rPr>
                  <w:rStyle w:val="Hyperlink"/>
                  <w:rFonts w:ascii="Arial" w:hAnsi="Arial" w:cs="Arial"/>
                  <w:color w:val="auto"/>
                  <w:sz w:val="20"/>
                  <w:szCs w:val="20"/>
                  <w:u w:val="none"/>
                </w:rPr>
                <w:t>Sears Outlet</w:t>
              </w:r>
            </w:hyperlink>
          </w:p>
          <w:p w:rsidR="001F79D7" w:rsidRPr="009C46F9" w:rsidRDefault="004C4E5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4" w:history="1">
              <w:r w:rsidR="001F79D7" w:rsidRPr="00AA7671">
                <w:rPr>
                  <w:rStyle w:val="Hyperlink"/>
                  <w:rFonts w:ascii="Arial" w:hAnsi="Arial" w:cs="Arial"/>
                  <w:color w:val="auto"/>
                  <w:sz w:val="20"/>
                  <w:szCs w:val="20"/>
                  <w:u w:val="none"/>
                </w:rPr>
                <w:t>Sears Photos</w:t>
              </w:r>
            </w:hyperlink>
          </w:p>
          <w:p w:rsidR="001F79D7" w:rsidRDefault="004C4E5F" w:rsidP="001F79D7">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5" w:history="1">
              <w:r w:rsidR="001F79D7" w:rsidRPr="00AA7671">
                <w:rPr>
                  <w:rStyle w:val="Hyperlink"/>
                  <w:rFonts w:ascii="Arial" w:hAnsi="Arial" w:cs="Arial"/>
                  <w:color w:val="auto"/>
                  <w:sz w:val="20"/>
                  <w:szCs w:val="20"/>
                  <w:u w:val="none"/>
                </w:rPr>
                <w:t>Sears Portrait Studio</w:t>
              </w:r>
            </w:hyperlink>
          </w:p>
          <w:p w:rsidR="00846B02" w:rsidRDefault="004C4E5F" w:rsidP="00846B02">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846B02"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846B02" w:rsidRPr="009C46F9">
              <w:rPr>
                <w:rFonts w:ascii="Arial" w:hAnsi="Arial" w:cs="Arial"/>
                <w:b/>
                <w:color w:val="000000"/>
                <w:sz w:val="20"/>
                <w:szCs w:val="20"/>
              </w:rPr>
              <w:t xml:space="preserve"> </w:t>
            </w:r>
            <w:hyperlink r:id="rId46" w:history="1">
              <w:r w:rsidR="00846B02">
                <w:rPr>
                  <w:rStyle w:val="Hyperlink"/>
                  <w:rFonts w:ascii="Arial" w:hAnsi="Arial" w:cs="Arial"/>
                  <w:color w:val="auto"/>
                  <w:sz w:val="20"/>
                  <w:szCs w:val="20"/>
                  <w:u w:val="none"/>
                </w:rPr>
                <w:t>Sears</w:t>
              </w:r>
            </w:hyperlink>
            <w:r w:rsidR="00846B02">
              <w:rPr>
                <w:rFonts w:ascii="Arial" w:hAnsi="Arial" w:cs="Arial"/>
                <w:sz w:val="20"/>
                <w:szCs w:val="20"/>
              </w:rPr>
              <w:t xml:space="preserve"> Puerto Rico</w:t>
            </w:r>
          </w:p>
          <w:p w:rsidR="00AC4AB6" w:rsidRPr="00AC4AB6" w:rsidRDefault="004C4E5F" w:rsidP="00AC4AB6">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AC4AB6"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AC4AB6" w:rsidRPr="009C46F9">
              <w:rPr>
                <w:rFonts w:ascii="Arial" w:hAnsi="Arial" w:cs="Arial"/>
                <w:b/>
                <w:color w:val="000000"/>
                <w:sz w:val="20"/>
                <w:szCs w:val="20"/>
              </w:rPr>
              <w:t xml:space="preserve"> </w:t>
            </w:r>
            <w:hyperlink r:id="rId47" w:history="1">
              <w:r w:rsidR="00AC4AB6">
                <w:rPr>
                  <w:rStyle w:val="Hyperlink"/>
                  <w:rFonts w:ascii="Arial" w:hAnsi="Arial" w:cs="Arial"/>
                  <w:color w:val="auto"/>
                  <w:sz w:val="20"/>
                  <w:szCs w:val="20"/>
                  <w:u w:val="none"/>
                </w:rPr>
                <w:t>Sears</w:t>
              </w:r>
            </w:hyperlink>
            <w:r w:rsidR="00AC4AB6">
              <w:rPr>
                <w:rFonts w:ascii="Arial" w:hAnsi="Arial" w:cs="Arial"/>
                <w:sz w:val="20"/>
                <w:szCs w:val="20"/>
              </w:rPr>
              <w:t xml:space="preserve"> Spanish Site</w:t>
            </w:r>
          </w:p>
          <w:p w:rsidR="001F79D7" w:rsidRDefault="004C4E5F" w:rsidP="00BB3BFA">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8" w:history="1">
              <w:r w:rsidR="00BB3BFA">
                <w:rPr>
                  <w:rStyle w:val="Hyperlink"/>
                  <w:rFonts w:ascii="Arial" w:hAnsi="Arial" w:cs="Arial"/>
                  <w:color w:val="auto"/>
                  <w:sz w:val="20"/>
                  <w:szCs w:val="20"/>
                  <w:u w:val="none"/>
                </w:rPr>
                <w:t>tgi.com</w:t>
              </w:r>
            </w:hyperlink>
          </w:p>
          <w:p w:rsidR="008F6641" w:rsidRPr="001F79D7" w:rsidRDefault="008F6641" w:rsidP="00BB3BFA">
            <w:pPr>
              <w:spacing w:line="240" w:lineRule="atLeast"/>
              <w:ind w:left="288" w:hanging="288"/>
              <w:rPr>
                <w:rFonts w:ascii="Arial" w:hAnsi="Arial" w:cs="Arial"/>
                <w:b/>
                <w:color w:val="000000"/>
                <w:sz w:val="20"/>
                <w:szCs w:val="20"/>
              </w:rPr>
            </w:pPr>
          </w:p>
        </w:tc>
      </w:tr>
    </w:tbl>
    <w:p w:rsidR="00846B02" w:rsidRDefault="00846B02" w:rsidP="00CD4D9A">
      <w:pPr>
        <w:rPr>
          <w:rFonts w:ascii="Arial" w:hAnsi="Arial" w:cs="Arial"/>
          <w:b/>
          <w:sz w:val="20"/>
          <w:szCs w:val="20"/>
        </w:rPr>
      </w:pPr>
    </w:p>
    <w:p w:rsidR="00C06C37" w:rsidRPr="00B86D0C" w:rsidRDefault="00C06C37" w:rsidP="00C06C37">
      <w:pPr>
        <w:ind w:left="450"/>
        <w:rPr>
          <w:rFonts w:ascii="Arial" w:hAnsi="Arial" w:cs="Arial"/>
          <w:b/>
          <w:sz w:val="20"/>
          <w:szCs w:val="20"/>
        </w:rPr>
      </w:pPr>
      <w:r w:rsidRPr="00B86D0C">
        <w:rPr>
          <w:rFonts w:ascii="Arial" w:hAnsi="Arial" w:cs="Arial"/>
          <w:b/>
          <w:sz w:val="20"/>
          <w:szCs w:val="20"/>
        </w:rPr>
        <w:t xml:space="preserve">Other </w:t>
      </w:r>
      <w:r w:rsidR="002507AA" w:rsidRPr="00B86D0C">
        <w:rPr>
          <w:rFonts w:ascii="Arial" w:hAnsi="Arial" w:cs="Arial"/>
          <w:b/>
          <w:sz w:val="20"/>
          <w:szCs w:val="20"/>
        </w:rPr>
        <w:t xml:space="preserve">Web </w:t>
      </w:r>
      <w:r w:rsidR="00460C0B" w:rsidRPr="00B86D0C">
        <w:rPr>
          <w:rFonts w:ascii="Arial" w:hAnsi="Arial" w:cs="Arial"/>
          <w:b/>
          <w:sz w:val="20"/>
          <w:szCs w:val="20"/>
        </w:rPr>
        <w:t>Types</w:t>
      </w:r>
      <w:r w:rsidR="00136DFD" w:rsidRPr="00B86D0C">
        <w:rPr>
          <w:rFonts w:ascii="Arial" w:hAnsi="Arial" w:cs="Arial"/>
          <w:b/>
          <w:sz w:val="20"/>
          <w:szCs w:val="20"/>
        </w:rPr>
        <w:t xml:space="preserve"> (check all that apply</w:t>
      </w:r>
      <w:r w:rsidRPr="00B86D0C">
        <w:rPr>
          <w:rFonts w:ascii="Arial" w:hAnsi="Arial" w:cs="Arial"/>
          <w:b/>
          <w:sz w:val="20"/>
          <w:szCs w:val="20"/>
        </w:rPr>
        <w:t>):</w:t>
      </w:r>
    </w:p>
    <w:p w:rsidR="00C06C37" w:rsidRPr="00B86D0C" w:rsidRDefault="002507AA" w:rsidP="00DF1715">
      <w:pPr>
        <w:tabs>
          <w:tab w:val="left" w:pos="2070"/>
          <w:tab w:val="left" w:pos="2610"/>
          <w:tab w:val="left" w:pos="6390"/>
          <w:tab w:val="left" w:pos="7560"/>
        </w:tabs>
        <w:ind w:left="450" w:firstLine="360"/>
        <w:rPr>
          <w:rFonts w:ascii="Arial" w:hAnsi="Arial" w:cs="Arial"/>
          <w:sz w:val="20"/>
          <w:szCs w:val="20"/>
        </w:rPr>
      </w:pPr>
      <w:r w:rsidRPr="00B86D0C">
        <w:rPr>
          <w:rFonts w:ascii="Arial" w:hAnsi="Arial" w:cs="Arial"/>
          <w:sz w:val="20"/>
          <w:szCs w:val="20"/>
        </w:rPr>
        <w:t>Market Place</w:t>
      </w:r>
      <w:r w:rsidRPr="00B86D0C">
        <w:rPr>
          <w:rFonts w:ascii="Arial" w:hAnsi="Arial" w:cs="Arial"/>
          <w:sz w:val="20"/>
          <w:szCs w:val="20"/>
        </w:rPr>
        <w:tab/>
      </w:r>
      <w:r w:rsidR="00C06C37" w:rsidRPr="00B86D0C">
        <w:rPr>
          <w:rFonts w:ascii="Arial" w:hAnsi="Arial" w:cs="Arial"/>
          <w:sz w:val="20"/>
          <w:szCs w:val="20"/>
        </w:rPr>
        <w:tab/>
      </w:r>
      <w:r w:rsidRPr="00B86D0C">
        <w:rPr>
          <w:rFonts w:ascii="Arial" w:hAnsi="Arial" w:cs="Arial"/>
          <w:sz w:val="20"/>
          <w:szCs w:val="20"/>
        </w:rPr>
        <w:t>Multi-Channel</w:t>
      </w:r>
      <w:r w:rsidR="00124331" w:rsidRPr="00B86D0C">
        <w:rPr>
          <w:rFonts w:ascii="Arial" w:hAnsi="Arial" w:cs="Arial"/>
          <w:sz w:val="20"/>
          <w:szCs w:val="20"/>
        </w:rPr>
        <w:t xml:space="preserve"> (in store Kiosk, etc)</w:t>
      </w:r>
      <w:r w:rsidR="00DF1715">
        <w:rPr>
          <w:rFonts w:ascii="Arial" w:hAnsi="Arial" w:cs="Arial"/>
          <w:sz w:val="20"/>
          <w:szCs w:val="20"/>
        </w:rPr>
        <w:tab/>
      </w:r>
      <w:smartTag w:uri="urn:schemas-microsoft-com:office:smarttags" w:element="stockticker">
        <w:r w:rsidR="009C46F9">
          <w:rPr>
            <w:rFonts w:ascii="Arial" w:hAnsi="Arial" w:cs="Arial"/>
            <w:sz w:val="20"/>
            <w:szCs w:val="20"/>
          </w:rPr>
          <w:t>API</w:t>
        </w:r>
      </w:smartTag>
      <w:r w:rsidR="00DF1715">
        <w:rPr>
          <w:rFonts w:ascii="Arial" w:hAnsi="Arial" w:cs="Arial"/>
          <w:sz w:val="20"/>
          <w:szCs w:val="20"/>
        </w:rPr>
        <w:tab/>
        <w:t>Mobile</w:t>
      </w:r>
    </w:p>
    <w:p w:rsidR="00C06C37" w:rsidRDefault="004C4E5F" w:rsidP="00DF1715">
      <w:pPr>
        <w:tabs>
          <w:tab w:val="left" w:pos="4050"/>
          <w:tab w:val="left" w:pos="5400"/>
          <w:tab w:val="left" w:pos="6480"/>
          <w:tab w:val="left" w:pos="7740"/>
        </w:tabs>
        <w:ind w:left="1080" w:firstLine="360"/>
        <w:jc w:val="left"/>
        <w:rPr>
          <w:rFonts w:ascii="Arial" w:hAnsi="Arial" w:cs="Arial"/>
          <w:smallCaps/>
          <w:sz w:val="20"/>
          <w:szCs w:val="20"/>
        </w:rPr>
      </w:pPr>
      <w:r>
        <w:rPr>
          <w:rFonts w:ascii="Arial" w:hAnsi="Arial" w:cs="Arial"/>
          <w:smallCaps/>
          <w:sz w:val="20"/>
          <w:szCs w:val="20"/>
        </w:rPr>
        <w:fldChar w:fldCharType="begin">
          <w:ffData>
            <w:name w:val="Check11"/>
            <w:enabled/>
            <w:calcOnExit w:val="0"/>
            <w:checkBox>
              <w:sizeAuto/>
              <w:default w:val="1"/>
            </w:checkBox>
          </w:ffData>
        </w:fldChar>
      </w:r>
      <w:bookmarkStart w:id="157" w:name="Check11"/>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bookmarkEnd w:id="157"/>
      <w:r w:rsidR="00C06C37" w:rsidRPr="00B86D0C">
        <w:rPr>
          <w:rFonts w:ascii="Arial" w:hAnsi="Arial" w:cs="Arial"/>
          <w:smallCaps/>
          <w:sz w:val="20"/>
          <w:szCs w:val="20"/>
        </w:rPr>
        <w:tab/>
      </w:r>
      <w:r w:rsidRPr="00B86D0C">
        <w:rPr>
          <w:rFonts w:ascii="Arial" w:hAnsi="Arial" w:cs="Arial"/>
          <w:smallCaps/>
          <w:sz w:val="20"/>
          <w:szCs w:val="20"/>
        </w:rPr>
        <w:fldChar w:fldCharType="begin">
          <w:ffData>
            <w:name w:val="Check11"/>
            <w:enabled/>
            <w:calcOnExit w:val="0"/>
            <w:checkBox>
              <w:sizeAuto/>
              <w:default w:val="0"/>
            </w:checkBox>
          </w:ffData>
        </w:fldChar>
      </w:r>
      <w:r w:rsidR="00C06C37" w:rsidRPr="00B86D0C">
        <w:rPr>
          <w:rFonts w:ascii="Arial" w:hAnsi="Arial" w:cs="Arial"/>
          <w:smallCaps/>
          <w:sz w:val="20"/>
          <w:szCs w:val="20"/>
        </w:rPr>
        <w:instrText xml:space="preserve"> FORMCHECKBOX </w:instrText>
      </w:r>
      <w:r w:rsidRPr="00B86D0C">
        <w:rPr>
          <w:rFonts w:ascii="Arial" w:hAnsi="Arial" w:cs="Arial"/>
          <w:smallCaps/>
          <w:sz w:val="20"/>
          <w:szCs w:val="20"/>
        </w:rPr>
      </w:r>
      <w:r w:rsidRPr="00B86D0C">
        <w:rPr>
          <w:rFonts w:ascii="Arial" w:hAnsi="Arial" w:cs="Arial"/>
          <w:smallCaps/>
          <w:sz w:val="20"/>
          <w:szCs w:val="20"/>
        </w:rPr>
        <w:fldChar w:fldCharType="end"/>
      </w:r>
      <w:r w:rsidR="00DF1715">
        <w:rPr>
          <w:rFonts w:ascii="Arial" w:hAnsi="Arial" w:cs="Arial"/>
          <w:smallCaps/>
          <w:sz w:val="20"/>
          <w:szCs w:val="20"/>
        </w:rPr>
        <w:tab/>
      </w:r>
      <w:r w:rsidR="009C46F9">
        <w:rPr>
          <w:rFonts w:ascii="Arial" w:hAnsi="Arial" w:cs="Arial"/>
          <w:smallCaps/>
          <w:sz w:val="20"/>
          <w:szCs w:val="20"/>
        </w:rPr>
        <w:tab/>
      </w: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r w:rsidR="00DF1715">
        <w:rPr>
          <w:rFonts w:ascii="Arial" w:hAnsi="Arial" w:cs="Arial"/>
          <w:smallCaps/>
          <w:sz w:val="20"/>
          <w:szCs w:val="20"/>
        </w:rPr>
        <w:tab/>
      </w: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p>
    <w:p w:rsidR="009A1BCB" w:rsidRPr="00F57A7E" w:rsidRDefault="009A1BCB" w:rsidP="0075614F">
      <w:pPr>
        <w:spacing w:line="240" w:lineRule="auto"/>
        <w:ind w:left="2880"/>
        <w:rPr>
          <w:rFonts w:ascii="Arial" w:hAnsi="Arial" w:cs="Arial"/>
          <w:i/>
          <w:sz w:val="16"/>
          <w:szCs w:val="16"/>
        </w:rPr>
      </w:pPr>
      <w:r w:rsidRPr="00F57A7E">
        <w:rPr>
          <w:rFonts w:ascii="Arial" w:hAnsi="Arial" w:cs="Arial"/>
          <w:i/>
          <w:sz w:val="16"/>
          <w:szCs w:val="16"/>
        </w:rPr>
        <w:t xml:space="preserve">Note: The store Kiosk view on the web sites differs in some cases from what is seen from the standard external web view; </w:t>
      </w:r>
      <w:r w:rsidR="000D68CF" w:rsidRPr="00F57A7E">
        <w:rPr>
          <w:rFonts w:ascii="Arial" w:hAnsi="Arial" w:cs="Arial"/>
          <w:i/>
          <w:sz w:val="16"/>
          <w:szCs w:val="16"/>
        </w:rPr>
        <w:t>this</w:t>
      </w:r>
      <w:r w:rsidRPr="00F57A7E">
        <w:rPr>
          <w:rFonts w:ascii="Arial" w:hAnsi="Arial" w:cs="Arial"/>
          <w:i/>
          <w:sz w:val="16"/>
          <w:szCs w:val="16"/>
        </w:rPr>
        <w:t xml:space="preserve"> is done for performance reasons and to recognize that the </w:t>
      </w:r>
      <w:r w:rsidR="000D68CF" w:rsidRPr="00F57A7E">
        <w:rPr>
          <w:rFonts w:ascii="Arial" w:hAnsi="Arial" w:cs="Arial"/>
          <w:i/>
          <w:sz w:val="16"/>
          <w:szCs w:val="16"/>
        </w:rPr>
        <w:t xml:space="preserve">kiosk </w:t>
      </w:r>
      <w:r w:rsidRPr="00F57A7E">
        <w:rPr>
          <w:rFonts w:ascii="Arial" w:hAnsi="Arial" w:cs="Arial"/>
          <w:i/>
          <w:sz w:val="16"/>
          <w:szCs w:val="16"/>
        </w:rPr>
        <w:t xml:space="preserve">viewer is in our store. (e.g., </w:t>
      </w:r>
      <w:r w:rsidR="00D61AF2" w:rsidRPr="00F57A7E">
        <w:rPr>
          <w:rFonts w:ascii="Arial" w:hAnsi="Arial" w:cs="Arial"/>
          <w:i/>
          <w:sz w:val="16"/>
          <w:szCs w:val="16"/>
        </w:rPr>
        <w:t xml:space="preserve">if in-store, no pop up </w:t>
      </w:r>
      <w:r w:rsidR="000D68CF" w:rsidRPr="00F57A7E">
        <w:rPr>
          <w:rFonts w:ascii="Arial" w:hAnsi="Arial" w:cs="Arial"/>
          <w:i/>
          <w:sz w:val="16"/>
          <w:szCs w:val="16"/>
        </w:rPr>
        <w:t xml:space="preserve">prompt </w:t>
      </w:r>
      <w:r w:rsidR="00630DAC">
        <w:rPr>
          <w:rFonts w:ascii="Arial" w:hAnsi="Arial" w:cs="Arial"/>
          <w:i/>
          <w:sz w:val="16"/>
          <w:szCs w:val="16"/>
        </w:rPr>
        <w:t>displays, asking</w:t>
      </w:r>
      <w:r w:rsidR="0075614F" w:rsidRPr="00F57A7E">
        <w:rPr>
          <w:rFonts w:ascii="Arial" w:hAnsi="Arial" w:cs="Arial"/>
          <w:i/>
          <w:sz w:val="16"/>
          <w:szCs w:val="16"/>
        </w:rPr>
        <w:t xml:space="preserve"> if the customer wants </w:t>
      </w:r>
      <w:r w:rsidR="00D61AF2" w:rsidRPr="00F57A7E">
        <w:rPr>
          <w:rFonts w:ascii="Arial" w:hAnsi="Arial" w:cs="Arial"/>
          <w:i/>
          <w:sz w:val="16"/>
          <w:szCs w:val="16"/>
        </w:rPr>
        <w:t xml:space="preserve">to </w:t>
      </w:r>
      <w:r w:rsidR="000D68CF" w:rsidRPr="00F57A7E">
        <w:rPr>
          <w:rFonts w:ascii="Arial" w:hAnsi="Arial" w:cs="Arial"/>
          <w:i/>
          <w:sz w:val="16"/>
          <w:szCs w:val="16"/>
        </w:rPr>
        <w:t xml:space="preserve">speak or </w:t>
      </w:r>
      <w:r w:rsidR="00D61AF2" w:rsidRPr="00F57A7E">
        <w:rPr>
          <w:rFonts w:ascii="Arial" w:hAnsi="Arial" w:cs="Arial"/>
          <w:i/>
          <w:sz w:val="16"/>
          <w:szCs w:val="16"/>
        </w:rPr>
        <w:t xml:space="preserve">chat with </w:t>
      </w:r>
      <w:r w:rsidR="000D68CF" w:rsidRPr="00F57A7E">
        <w:rPr>
          <w:rFonts w:ascii="Arial" w:hAnsi="Arial" w:cs="Arial"/>
          <w:i/>
          <w:sz w:val="16"/>
          <w:szCs w:val="16"/>
        </w:rPr>
        <w:t>a representative, since w</w:t>
      </w:r>
      <w:r w:rsidR="00630DAC">
        <w:rPr>
          <w:rFonts w:ascii="Arial" w:hAnsi="Arial" w:cs="Arial"/>
          <w:i/>
          <w:sz w:val="16"/>
          <w:szCs w:val="16"/>
        </w:rPr>
        <w:t>e’d rather the customer</w:t>
      </w:r>
      <w:r w:rsidR="000D68CF" w:rsidRPr="00F57A7E">
        <w:rPr>
          <w:rFonts w:ascii="Arial" w:hAnsi="Arial" w:cs="Arial"/>
          <w:i/>
          <w:sz w:val="16"/>
          <w:szCs w:val="16"/>
        </w:rPr>
        <w:t xml:space="preserve"> speak directly with </w:t>
      </w:r>
      <w:r w:rsidR="00630DAC">
        <w:rPr>
          <w:rFonts w:ascii="Arial" w:hAnsi="Arial" w:cs="Arial"/>
          <w:i/>
          <w:sz w:val="16"/>
          <w:szCs w:val="16"/>
        </w:rPr>
        <w:t>an</w:t>
      </w:r>
      <w:r w:rsidR="000D68CF" w:rsidRPr="00F57A7E">
        <w:rPr>
          <w:rFonts w:ascii="Arial" w:hAnsi="Arial" w:cs="Arial"/>
          <w:i/>
          <w:sz w:val="16"/>
          <w:szCs w:val="16"/>
        </w:rPr>
        <w:t xml:space="preserve"> in-store associate). Where applicable, </w:t>
      </w:r>
      <w:smartTag w:uri="urn:schemas-microsoft-com:office:smarttags" w:element="stockticker">
        <w:r w:rsidR="000D68CF" w:rsidRPr="00F57A7E">
          <w:rPr>
            <w:rFonts w:ascii="Arial" w:hAnsi="Arial" w:cs="Arial"/>
            <w:i/>
            <w:sz w:val="16"/>
            <w:szCs w:val="16"/>
          </w:rPr>
          <w:t>PRD</w:t>
        </w:r>
      </w:smartTag>
      <w:r w:rsidR="000D68CF" w:rsidRPr="00F57A7E">
        <w:rPr>
          <w:rFonts w:ascii="Arial" w:hAnsi="Arial" w:cs="Arial"/>
          <w:i/>
          <w:sz w:val="16"/>
          <w:szCs w:val="16"/>
        </w:rPr>
        <w:t xml:space="preserve"> stated requirements should differentiate guidance on how </w:t>
      </w:r>
      <w:r w:rsidR="009716B3">
        <w:rPr>
          <w:rFonts w:ascii="Arial" w:hAnsi="Arial" w:cs="Arial"/>
          <w:i/>
          <w:sz w:val="16"/>
          <w:szCs w:val="16"/>
        </w:rPr>
        <w:t>the UI experience should differ between in-store vs. external website</w:t>
      </w:r>
      <w:r w:rsidR="000D68CF" w:rsidRPr="00F57A7E">
        <w:rPr>
          <w:rFonts w:ascii="Arial" w:hAnsi="Arial" w:cs="Arial"/>
          <w:i/>
          <w:sz w:val="16"/>
          <w:szCs w:val="16"/>
        </w:rPr>
        <w:t>.</w:t>
      </w:r>
    </w:p>
    <w:p w:rsidR="002507AA" w:rsidRPr="00B86D0C" w:rsidRDefault="002507AA" w:rsidP="002507AA">
      <w:pPr>
        <w:ind w:left="450"/>
        <w:rPr>
          <w:rFonts w:ascii="Arial" w:hAnsi="Arial" w:cs="Arial"/>
          <w:b/>
          <w:sz w:val="20"/>
          <w:szCs w:val="20"/>
        </w:rPr>
      </w:pPr>
      <w:r w:rsidRPr="00B86D0C">
        <w:rPr>
          <w:rFonts w:ascii="Arial" w:hAnsi="Arial" w:cs="Arial"/>
          <w:b/>
          <w:sz w:val="20"/>
          <w:szCs w:val="20"/>
        </w:rPr>
        <w:t>Other Sites (</w:t>
      </w:r>
      <w:r w:rsidR="00124331" w:rsidRPr="00B86D0C">
        <w:rPr>
          <w:rFonts w:ascii="Arial" w:hAnsi="Arial" w:cs="Arial"/>
          <w:b/>
          <w:sz w:val="20"/>
          <w:szCs w:val="20"/>
        </w:rPr>
        <w:t>List</w:t>
      </w:r>
      <w:r w:rsidRPr="00B86D0C">
        <w:rPr>
          <w:rFonts w:ascii="Arial" w:hAnsi="Arial" w:cs="Arial"/>
          <w:b/>
          <w:sz w:val="20"/>
          <w:szCs w:val="20"/>
        </w:rPr>
        <w:t xml:space="preserve"> all impacted):</w:t>
      </w:r>
    </w:p>
    <w:p w:rsidR="002507AA" w:rsidRPr="00B86D0C" w:rsidRDefault="008F6641" w:rsidP="002507AA">
      <w:pPr>
        <w:ind w:left="450" w:firstLine="360"/>
        <w:rPr>
          <w:rFonts w:ascii="Arial" w:hAnsi="Arial" w:cs="Arial"/>
          <w:sz w:val="20"/>
          <w:szCs w:val="20"/>
        </w:rPr>
      </w:pPr>
      <w:r>
        <w:rPr>
          <w:rFonts w:ascii="Arial" w:hAnsi="Arial" w:cs="Arial"/>
          <w:color w:val="000000"/>
          <w:sz w:val="20"/>
          <w:szCs w:val="20"/>
        </w:rPr>
        <w:t>Catalog.</w:t>
      </w:r>
      <w:hyperlink r:id="rId49" w:history="1">
        <w:r w:rsidRPr="00AA7671">
          <w:rPr>
            <w:rStyle w:val="Hyperlink"/>
            <w:rFonts w:ascii="Arial" w:hAnsi="Arial" w:cs="Arial"/>
            <w:color w:val="auto"/>
            <w:sz w:val="20"/>
            <w:szCs w:val="20"/>
            <w:u w:val="none"/>
          </w:rPr>
          <w:t>Sears.com</w:t>
        </w:r>
      </w:hyperlink>
      <w:r w:rsidR="002507AA" w:rsidRPr="00B86D0C">
        <w:rPr>
          <w:rFonts w:ascii="Arial" w:hAnsi="Arial" w:cs="Arial"/>
          <w:sz w:val="20"/>
          <w:szCs w:val="20"/>
        </w:rPr>
        <w:tab/>
        <w:t>_______________________</w:t>
      </w:r>
    </w:p>
    <w:p w:rsidR="002507AA" w:rsidRPr="00B86D0C" w:rsidRDefault="004C4E5F" w:rsidP="002507AA">
      <w:pPr>
        <w:ind w:left="1080" w:firstLine="360"/>
        <w:jc w:val="left"/>
        <w:rPr>
          <w:rFonts w:ascii="Arial" w:hAnsi="Arial" w:cs="Arial"/>
          <w:sz w:val="20"/>
          <w:szCs w:val="20"/>
        </w:rPr>
      </w:pP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r w:rsidR="002507AA" w:rsidRPr="00B86D0C">
        <w:rPr>
          <w:rFonts w:ascii="Arial" w:hAnsi="Arial" w:cs="Arial"/>
          <w:smallCaps/>
          <w:sz w:val="20"/>
          <w:szCs w:val="20"/>
        </w:rPr>
        <w:tab/>
      </w:r>
      <w:r w:rsidR="002507AA" w:rsidRPr="00B86D0C">
        <w:rPr>
          <w:rFonts w:ascii="Arial" w:hAnsi="Arial" w:cs="Arial"/>
          <w:smallCaps/>
          <w:sz w:val="20"/>
          <w:szCs w:val="20"/>
        </w:rPr>
        <w:tab/>
      </w:r>
      <w:r w:rsidR="002507AA" w:rsidRPr="00B86D0C">
        <w:rPr>
          <w:rFonts w:ascii="Arial" w:hAnsi="Arial" w:cs="Arial"/>
          <w:smallCaps/>
          <w:sz w:val="20"/>
          <w:szCs w:val="20"/>
        </w:rPr>
        <w:tab/>
      </w:r>
      <w:r w:rsidR="002507AA" w:rsidRPr="00B86D0C">
        <w:rPr>
          <w:rFonts w:ascii="Arial" w:hAnsi="Arial" w:cs="Arial"/>
          <w:smallCaps/>
          <w:sz w:val="20"/>
          <w:szCs w:val="20"/>
        </w:rPr>
        <w:tab/>
      </w:r>
      <w:r w:rsidRPr="00B86D0C">
        <w:rPr>
          <w:rFonts w:ascii="Arial" w:hAnsi="Arial" w:cs="Arial"/>
          <w:smallCaps/>
          <w:sz w:val="20"/>
          <w:szCs w:val="20"/>
        </w:rPr>
        <w:fldChar w:fldCharType="begin">
          <w:ffData>
            <w:name w:val="Check11"/>
            <w:enabled/>
            <w:calcOnExit w:val="0"/>
            <w:checkBox>
              <w:sizeAuto/>
              <w:default w:val="0"/>
            </w:checkBox>
          </w:ffData>
        </w:fldChar>
      </w:r>
      <w:r w:rsidR="002507AA" w:rsidRPr="00B86D0C">
        <w:rPr>
          <w:rFonts w:ascii="Arial" w:hAnsi="Arial" w:cs="Arial"/>
          <w:smallCaps/>
          <w:sz w:val="20"/>
          <w:szCs w:val="20"/>
        </w:rPr>
        <w:instrText xml:space="preserve"> FORMCHECKBOX </w:instrText>
      </w:r>
      <w:r w:rsidRPr="00B86D0C">
        <w:rPr>
          <w:rFonts w:ascii="Arial" w:hAnsi="Arial" w:cs="Arial"/>
          <w:smallCaps/>
          <w:sz w:val="20"/>
          <w:szCs w:val="20"/>
        </w:rPr>
      </w:r>
      <w:r w:rsidRPr="00B86D0C">
        <w:rPr>
          <w:rFonts w:ascii="Arial" w:hAnsi="Arial" w:cs="Arial"/>
          <w:smallCaps/>
          <w:sz w:val="20"/>
          <w:szCs w:val="20"/>
        </w:rPr>
        <w:fldChar w:fldCharType="end"/>
      </w:r>
    </w:p>
    <w:p w:rsidR="00DF1715" w:rsidRPr="00E41FED" w:rsidRDefault="00DF1715" w:rsidP="00E41FED">
      <w:pPr>
        <w:pStyle w:val="Heading2"/>
        <w:tabs>
          <w:tab w:val="left" w:pos="810"/>
        </w:tabs>
        <w:ind w:left="810" w:hanging="540"/>
      </w:pPr>
      <w:bookmarkStart w:id="158" w:name="_Toc324318219"/>
      <w:r w:rsidRPr="00E41FED">
        <w:lastRenderedPageBreak/>
        <w:t>Horizontal domain Impacts</w:t>
      </w:r>
      <w:bookmarkEnd w:id="158"/>
    </w:p>
    <w:p w:rsidR="00797950" w:rsidRDefault="00DF1715" w:rsidP="00295E0D">
      <w:pPr>
        <w:ind w:left="840"/>
        <w:rPr>
          <w:rFonts w:ascii="Arial" w:hAnsi="Arial" w:cs="Arial"/>
          <w:b/>
          <w:i/>
          <w:color w:val="0000FF"/>
          <w:sz w:val="20"/>
          <w:szCs w:val="20"/>
        </w:rPr>
      </w:pPr>
      <w:r w:rsidRPr="00295E0D">
        <w:rPr>
          <w:rFonts w:ascii="Arial" w:hAnsi="Arial" w:cs="Arial"/>
          <w:b/>
          <w:i/>
          <w:color w:val="0000FF"/>
          <w:sz w:val="20"/>
          <w:szCs w:val="20"/>
        </w:rPr>
        <w:t xml:space="preserve">Briefly describe the summary changes to any of the standard horizontal domains in the </w:t>
      </w:r>
      <w:r w:rsidR="007B1571">
        <w:rPr>
          <w:rFonts w:ascii="Arial" w:hAnsi="Arial" w:cs="Arial"/>
          <w:b/>
          <w:i/>
          <w:color w:val="0000FF"/>
          <w:sz w:val="20"/>
          <w:szCs w:val="20"/>
        </w:rPr>
        <w:t>table below</w:t>
      </w:r>
      <w:r w:rsidRPr="00295E0D">
        <w:rPr>
          <w:rFonts w:ascii="Arial" w:hAnsi="Arial" w:cs="Arial"/>
          <w:b/>
          <w:i/>
          <w:color w:val="0000FF"/>
          <w:sz w:val="20"/>
          <w:szCs w:val="20"/>
        </w:rPr>
        <w:t xml:space="preserve">. </w:t>
      </w:r>
      <w:r w:rsidR="00CB79DD">
        <w:rPr>
          <w:rFonts w:ascii="Arial" w:hAnsi="Arial" w:cs="Arial"/>
          <w:b/>
          <w:i/>
          <w:color w:val="0000FF"/>
          <w:sz w:val="20"/>
          <w:szCs w:val="20"/>
        </w:rPr>
        <w:t xml:space="preserve"> Consult Engineering if necessary.</w:t>
      </w:r>
    </w:p>
    <w:p w:rsidR="00D400B8" w:rsidRPr="00295E0D" w:rsidRDefault="00D400B8" w:rsidP="00295E0D">
      <w:pPr>
        <w:ind w:left="840"/>
        <w:rPr>
          <w:rFonts w:ascii="Arial" w:hAnsi="Arial" w:cs="Arial"/>
          <w:b/>
          <w:i/>
          <w:color w:val="0000FF"/>
          <w:sz w:val="20"/>
          <w:szCs w:val="20"/>
        </w:rPr>
      </w:pPr>
    </w:p>
    <w:tbl>
      <w:tblPr>
        <w:tblW w:w="936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4"/>
        <w:gridCol w:w="3242"/>
        <w:gridCol w:w="2864"/>
      </w:tblGrid>
      <w:tr w:rsidR="00797950" w:rsidRPr="00A201CB">
        <w:trPr>
          <w:tblHeader/>
        </w:trPr>
        <w:tc>
          <w:tcPr>
            <w:tcW w:w="3254"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Domain</w:t>
            </w:r>
          </w:p>
        </w:tc>
        <w:tc>
          <w:tcPr>
            <w:tcW w:w="3242"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Highlight new features</w:t>
            </w:r>
          </w:p>
        </w:tc>
        <w:tc>
          <w:tcPr>
            <w:tcW w:w="2864"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Existing features to be impacted/how?</w:t>
            </w: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Profile / SSO</w:t>
            </w:r>
          </w:p>
        </w:tc>
        <w:tc>
          <w:tcPr>
            <w:tcW w:w="3242" w:type="dxa"/>
          </w:tcPr>
          <w:p w:rsidR="00797950" w:rsidRDefault="00426939" w:rsidP="001C0969">
            <w:pPr>
              <w:pStyle w:val="NormalWeb"/>
              <w:numPr>
                <w:ilvl w:val="0"/>
                <w:numId w:val="8"/>
              </w:numPr>
              <w:rPr>
                <w:rFonts w:ascii="Arial" w:hAnsi="Arial" w:cs="Arial"/>
                <w:sz w:val="20"/>
                <w:szCs w:val="20"/>
              </w:rPr>
            </w:pPr>
            <w:r>
              <w:rPr>
                <w:rFonts w:ascii="Arial" w:hAnsi="Arial" w:cs="Arial"/>
                <w:sz w:val="20"/>
                <w:szCs w:val="20"/>
              </w:rPr>
              <w:t>Single Profile (and login) for all users that write Reviews, across all sites</w:t>
            </w:r>
          </w:p>
          <w:p w:rsidR="00426939" w:rsidRDefault="00426939" w:rsidP="001C0969">
            <w:pPr>
              <w:pStyle w:val="NormalWeb"/>
              <w:numPr>
                <w:ilvl w:val="0"/>
                <w:numId w:val="8"/>
              </w:numPr>
              <w:rPr>
                <w:rFonts w:ascii="Arial" w:hAnsi="Arial" w:cs="Arial"/>
                <w:sz w:val="20"/>
                <w:szCs w:val="20"/>
              </w:rPr>
            </w:pPr>
            <w:r>
              <w:rPr>
                <w:rFonts w:ascii="Arial" w:hAnsi="Arial" w:cs="Arial"/>
                <w:sz w:val="20"/>
                <w:szCs w:val="20"/>
              </w:rPr>
              <w:t>Reviews widget will display author’s mini profile view (user card aka quick view) next to each Review</w:t>
            </w:r>
          </w:p>
          <w:p w:rsidR="005651CB" w:rsidRPr="00426939" w:rsidRDefault="005651CB" w:rsidP="001C0969">
            <w:pPr>
              <w:pStyle w:val="NormalWeb"/>
              <w:numPr>
                <w:ilvl w:val="0"/>
                <w:numId w:val="8"/>
              </w:numPr>
              <w:rPr>
                <w:rFonts w:ascii="Arial" w:hAnsi="Arial" w:cs="Arial"/>
                <w:sz w:val="20"/>
                <w:szCs w:val="20"/>
              </w:rPr>
            </w:pPr>
            <w:r>
              <w:rPr>
                <w:rFonts w:ascii="Arial" w:hAnsi="Arial" w:cs="Arial"/>
                <w:sz w:val="20"/>
                <w:szCs w:val="20"/>
              </w:rPr>
              <w:t>Profile Page Changes</w:t>
            </w: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Header / Tool Box</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Home Page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Vertical Page</w:t>
            </w:r>
            <w:r w:rsidR="009716B3">
              <w:rPr>
                <w:rFonts w:ascii="Arial" w:hAnsi="Arial" w:cs="Arial"/>
                <w:sz w:val="20"/>
                <w:szCs w:val="20"/>
              </w:rPr>
              <w:t xml:space="preserve"> – specify which vertical(s) or all</w:t>
            </w:r>
          </w:p>
        </w:tc>
        <w:tc>
          <w:tcPr>
            <w:tcW w:w="3242" w:type="dxa"/>
          </w:tcPr>
          <w:p w:rsidR="00426939" w:rsidRPr="00AA7671" w:rsidRDefault="00426939"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Category</w:t>
            </w:r>
            <w:r w:rsidR="00291316">
              <w:rPr>
                <w:rFonts w:ascii="Arial" w:hAnsi="Arial" w:cs="Arial"/>
                <w:sz w:val="20"/>
                <w:szCs w:val="20"/>
              </w:rPr>
              <w:t xml:space="preserve"> Page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Search &amp; Browse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Product Detail</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Cart / Checkout</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Post Order/Purchase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Email Communication</w:t>
            </w:r>
          </w:p>
        </w:tc>
        <w:tc>
          <w:tcPr>
            <w:tcW w:w="3242" w:type="dxa"/>
          </w:tcPr>
          <w:p w:rsidR="00797950" w:rsidRPr="00AA7671" w:rsidRDefault="008F6641" w:rsidP="00672E0D">
            <w:pPr>
              <w:pStyle w:val="NormalWeb"/>
              <w:rPr>
                <w:rFonts w:ascii="Arial" w:hAnsi="Arial" w:cs="Arial"/>
                <w:sz w:val="20"/>
                <w:szCs w:val="20"/>
              </w:rPr>
            </w:pPr>
            <w:smartTag w:uri="urn:schemas-microsoft-com:office:smarttags" w:element="place">
              <w:smartTag w:uri="urn:schemas-microsoft-com:office:smarttags" w:element="PlaceName">
                <w:r>
                  <w:rPr>
                    <w:rFonts w:ascii="Arial" w:hAnsi="Arial" w:cs="Arial"/>
                    <w:sz w:val="20"/>
                    <w:szCs w:val="20"/>
                  </w:rPr>
                  <w:t>Message</w:t>
                </w:r>
              </w:smartTag>
              <w:r>
                <w:rPr>
                  <w:rFonts w:ascii="Arial" w:hAnsi="Arial" w:cs="Arial"/>
                  <w:sz w:val="20"/>
                  <w:szCs w:val="20"/>
                </w:rPr>
                <w:t xml:space="preserve"> </w:t>
              </w:r>
              <w:smartTag w:uri="urn:schemas-microsoft-com:office:smarttags" w:element="PlaceType">
                <w:r>
                  <w:rPr>
                    <w:rFonts w:ascii="Arial" w:hAnsi="Arial" w:cs="Arial"/>
                    <w:sz w:val="20"/>
                    <w:szCs w:val="20"/>
                  </w:rPr>
                  <w:t>Center</w:t>
                </w:r>
              </w:smartTag>
            </w:smartTag>
            <w:r>
              <w:rPr>
                <w:rFonts w:ascii="Arial" w:hAnsi="Arial" w:cs="Arial"/>
                <w:sz w:val="20"/>
                <w:szCs w:val="20"/>
              </w:rPr>
              <w:t>, Address Book</w:t>
            </w:r>
          </w:p>
        </w:tc>
        <w:tc>
          <w:tcPr>
            <w:tcW w:w="2864" w:type="dxa"/>
          </w:tcPr>
          <w:p w:rsidR="00797950" w:rsidRPr="00AA7671" w:rsidRDefault="00797950"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Bundles/Collection Page</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Compare Pages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Product Options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Gift Cards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Registry</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Club Rewards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Recommendations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Lists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Community</w:t>
            </w:r>
          </w:p>
        </w:tc>
        <w:tc>
          <w:tcPr>
            <w:tcW w:w="3242" w:type="dxa"/>
          </w:tcPr>
          <w:p w:rsidR="00291316" w:rsidRPr="00AA7671" w:rsidRDefault="005651CB" w:rsidP="00672E0D">
            <w:pPr>
              <w:pStyle w:val="NormalWeb"/>
              <w:rPr>
                <w:rFonts w:ascii="Arial" w:hAnsi="Arial" w:cs="Arial"/>
                <w:sz w:val="20"/>
                <w:szCs w:val="20"/>
              </w:rPr>
            </w:pPr>
            <w:r>
              <w:rPr>
                <w:rFonts w:ascii="Arial" w:hAnsi="Arial" w:cs="Arial"/>
                <w:sz w:val="20"/>
                <w:szCs w:val="20"/>
              </w:rPr>
              <w:t>Redesign</w:t>
            </w: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Content</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Videos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APIs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Sears Catalog</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smartTag w:uri="urn:schemas-microsoft-com:office:smarttags" w:element="City">
              <w:smartTag w:uri="urn:schemas-microsoft-com:office:smarttags" w:element="place">
                <w:r>
                  <w:rPr>
                    <w:rFonts w:ascii="Arial" w:hAnsi="Arial" w:cs="Arial"/>
                    <w:sz w:val="20"/>
                    <w:szCs w:val="20"/>
                  </w:rPr>
                  <w:t>Mobile</w:t>
                </w:r>
              </w:smartTag>
            </w:smartTag>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Multi Channel</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International</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Marketing</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Social sites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Omniture</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smartTag w:uri="urn:schemas-microsoft-com:office:smarttags" w:element="stockticker">
              <w:r>
                <w:rPr>
                  <w:rFonts w:ascii="Arial" w:hAnsi="Arial" w:cs="Arial"/>
                  <w:sz w:val="20"/>
                  <w:szCs w:val="20"/>
                </w:rPr>
                <w:t>SOLR</w:t>
              </w:r>
            </w:smartTag>
            <w:r>
              <w:rPr>
                <w:rFonts w:ascii="Arial" w:hAnsi="Arial" w:cs="Arial"/>
                <w:sz w:val="20"/>
                <w:szCs w:val="20"/>
              </w:rPr>
              <w:t>/BRAT</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Save a Story</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9433A9" w:rsidRPr="00AA7671">
        <w:tc>
          <w:tcPr>
            <w:tcW w:w="3254" w:type="dxa"/>
          </w:tcPr>
          <w:p w:rsidR="009433A9" w:rsidRDefault="009433A9" w:rsidP="00672E0D">
            <w:pPr>
              <w:pStyle w:val="NormalWeb"/>
              <w:rPr>
                <w:rFonts w:ascii="Arial" w:hAnsi="Arial" w:cs="Arial"/>
                <w:sz w:val="20"/>
                <w:szCs w:val="20"/>
              </w:rPr>
            </w:pPr>
            <w:r>
              <w:rPr>
                <w:rFonts w:ascii="Arial" w:hAnsi="Arial" w:cs="Arial"/>
                <w:sz w:val="20"/>
                <w:szCs w:val="20"/>
              </w:rPr>
              <w:t>Customer Service</w:t>
            </w:r>
          </w:p>
        </w:tc>
        <w:tc>
          <w:tcPr>
            <w:tcW w:w="3242" w:type="dxa"/>
          </w:tcPr>
          <w:p w:rsidR="009433A9" w:rsidRPr="00AA7671" w:rsidRDefault="009433A9" w:rsidP="00672E0D">
            <w:pPr>
              <w:pStyle w:val="NormalWeb"/>
              <w:rPr>
                <w:rFonts w:ascii="Arial" w:hAnsi="Arial" w:cs="Arial"/>
                <w:sz w:val="20"/>
                <w:szCs w:val="20"/>
              </w:rPr>
            </w:pPr>
          </w:p>
        </w:tc>
        <w:tc>
          <w:tcPr>
            <w:tcW w:w="2864" w:type="dxa"/>
          </w:tcPr>
          <w:p w:rsidR="009433A9" w:rsidRPr="00AA7671" w:rsidRDefault="009433A9" w:rsidP="00672E0D">
            <w:pPr>
              <w:pStyle w:val="NormalWeb"/>
              <w:rPr>
                <w:rFonts w:ascii="Arial" w:hAnsi="Arial" w:cs="Arial"/>
                <w:sz w:val="20"/>
                <w:szCs w:val="20"/>
              </w:rPr>
            </w:pPr>
          </w:p>
        </w:tc>
      </w:tr>
    </w:tbl>
    <w:p w:rsidR="00F75B44" w:rsidRPr="00E41FED" w:rsidRDefault="00F75B44" w:rsidP="00E41FED">
      <w:pPr>
        <w:pStyle w:val="Heading2"/>
        <w:tabs>
          <w:tab w:val="left" w:pos="810"/>
        </w:tabs>
        <w:ind w:left="810" w:hanging="540"/>
      </w:pPr>
      <w:bookmarkStart w:id="159" w:name="_Toc324318220"/>
      <w:r w:rsidRPr="00E41FED">
        <w:lastRenderedPageBreak/>
        <w:t>Merchant Services Impacts</w:t>
      </w:r>
      <w:r w:rsidR="00797950" w:rsidRPr="00E41FED">
        <w:t xml:space="preserve"> (Market</w:t>
      </w:r>
      <w:r w:rsidR="00ED4FA6" w:rsidRPr="00E41FED">
        <w:t>p</w:t>
      </w:r>
      <w:r w:rsidR="00797950" w:rsidRPr="00E41FED">
        <w:t>lace)</w:t>
      </w:r>
      <w:bookmarkEnd w:id="159"/>
    </w:p>
    <w:p w:rsidR="00F75B44" w:rsidRDefault="00F75B44" w:rsidP="00295E0D">
      <w:pPr>
        <w:ind w:left="840"/>
        <w:rPr>
          <w:rFonts w:ascii="Arial" w:hAnsi="Arial" w:cs="Arial"/>
          <w:b/>
          <w:i/>
          <w:color w:val="0000FF"/>
          <w:sz w:val="20"/>
          <w:szCs w:val="20"/>
        </w:rPr>
      </w:pPr>
      <w:r w:rsidRPr="00295E0D">
        <w:rPr>
          <w:rFonts w:ascii="Arial" w:hAnsi="Arial" w:cs="Arial"/>
          <w:b/>
          <w:i/>
          <w:color w:val="0000FF"/>
          <w:sz w:val="20"/>
          <w:szCs w:val="20"/>
        </w:rPr>
        <w:t xml:space="preserve">Briefly describe the summary changes to any of the standard horizontal domains in the </w:t>
      </w:r>
      <w:r w:rsidR="007B1571">
        <w:rPr>
          <w:rFonts w:ascii="Arial" w:hAnsi="Arial" w:cs="Arial"/>
          <w:b/>
          <w:i/>
          <w:color w:val="0000FF"/>
          <w:sz w:val="20"/>
          <w:szCs w:val="20"/>
        </w:rPr>
        <w:t>table below</w:t>
      </w:r>
      <w:r w:rsidRPr="00295E0D">
        <w:rPr>
          <w:rFonts w:ascii="Arial" w:hAnsi="Arial" w:cs="Arial"/>
          <w:b/>
          <w:i/>
          <w:color w:val="0000FF"/>
          <w:sz w:val="20"/>
          <w:szCs w:val="20"/>
        </w:rPr>
        <w:t xml:space="preserve">. </w:t>
      </w:r>
      <w:r w:rsidR="00D400B8">
        <w:rPr>
          <w:rFonts w:ascii="Arial" w:hAnsi="Arial" w:cs="Arial"/>
          <w:b/>
          <w:i/>
          <w:color w:val="0000FF"/>
          <w:sz w:val="20"/>
          <w:szCs w:val="20"/>
        </w:rPr>
        <w:t xml:space="preserve"> Consult Engineering if necessary.</w:t>
      </w:r>
    </w:p>
    <w:p w:rsidR="00D400B8" w:rsidRPr="00295E0D" w:rsidRDefault="00D400B8" w:rsidP="00295E0D">
      <w:pPr>
        <w:ind w:left="840"/>
        <w:rPr>
          <w:rFonts w:ascii="Arial" w:hAnsi="Arial" w:cs="Arial"/>
          <w:b/>
          <w:i/>
          <w:color w:val="0000FF"/>
          <w:sz w:val="20"/>
          <w:szCs w:val="20"/>
        </w:rPr>
      </w:pPr>
    </w:p>
    <w:tbl>
      <w:tblPr>
        <w:tblW w:w="936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4"/>
        <w:gridCol w:w="3242"/>
        <w:gridCol w:w="2864"/>
      </w:tblGrid>
      <w:tr w:rsidR="00ED4FA6" w:rsidRPr="00A201CB">
        <w:trPr>
          <w:tblHeader/>
        </w:trPr>
        <w:tc>
          <w:tcPr>
            <w:tcW w:w="3254"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Domain</w:t>
            </w:r>
          </w:p>
        </w:tc>
        <w:tc>
          <w:tcPr>
            <w:tcW w:w="3242"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Highlight new features</w:t>
            </w:r>
          </w:p>
        </w:tc>
        <w:tc>
          <w:tcPr>
            <w:tcW w:w="2864"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Existing features to be impacted/how?</w:t>
            </w: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bl>
    <w:p w:rsidR="007A4028" w:rsidRPr="007A4028" w:rsidRDefault="007A4028" w:rsidP="007A4028"/>
    <w:p w:rsidR="00F75B44" w:rsidRPr="00E41FED" w:rsidRDefault="00F75B44" w:rsidP="00E41FED">
      <w:pPr>
        <w:pStyle w:val="Heading2"/>
        <w:tabs>
          <w:tab w:val="left" w:pos="810"/>
        </w:tabs>
        <w:ind w:left="810" w:hanging="540"/>
      </w:pPr>
      <w:bookmarkStart w:id="160" w:name="_Toc324318221"/>
      <w:r w:rsidRPr="00E41FED">
        <w:t>External Vendor Involvement</w:t>
      </w:r>
      <w:bookmarkEnd w:id="160"/>
    </w:p>
    <w:p w:rsidR="00F75B44" w:rsidRPr="00ED4FA6" w:rsidRDefault="00F75B44" w:rsidP="00295E0D">
      <w:pPr>
        <w:ind w:left="840"/>
        <w:rPr>
          <w:rFonts w:ascii="Arial" w:hAnsi="Arial" w:cs="Arial"/>
          <w:b/>
          <w:i/>
          <w:color w:val="0000FF"/>
          <w:sz w:val="20"/>
          <w:szCs w:val="20"/>
        </w:rPr>
      </w:pPr>
      <w:r w:rsidRPr="00ED4FA6">
        <w:rPr>
          <w:rFonts w:ascii="Arial" w:hAnsi="Arial" w:cs="Arial"/>
          <w:b/>
          <w:i/>
          <w:color w:val="0000FF"/>
          <w:sz w:val="20"/>
          <w:szCs w:val="20"/>
        </w:rPr>
        <w:t xml:space="preserve">Check each External Vendor </w:t>
      </w:r>
      <w:r w:rsidR="00ED5DF2" w:rsidRPr="00ED4FA6">
        <w:rPr>
          <w:rFonts w:ascii="Arial" w:hAnsi="Arial" w:cs="Arial"/>
          <w:b/>
          <w:i/>
          <w:color w:val="0000FF"/>
          <w:sz w:val="20"/>
          <w:szCs w:val="20"/>
        </w:rPr>
        <w:t xml:space="preserve">property </w:t>
      </w:r>
      <w:r w:rsidRPr="00ED4FA6">
        <w:rPr>
          <w:rFonts w:ascii="Arial" w:hAnsi="Arial" w:cs="Arial"/>
          <w:b/>
          <w:i/>
          <w:color w:val="0000FF"/>
          <w:sz w:val="20"/>
          <w:szCs w:val="20"/>
        </w:rPr>
        <w:t xml:space="preserve">that </w:t>
      </w:r>
      <w:r w:rsidRPr="00295E0D">
        <w:rPr>
          <w:rFonts w:ascii="Arial" w:hAnsi="Arial" w:cs="Arial"/>
          <w:b/>
          <w:i/>
          <w:color w:val="0000FF"/>
          <w:sz w:val="20"/>
          <w:szCs w:val="20"/>
        </w:rPr>
        <w:t>may</w:t>
      </w:r>
      <w:r w:rsidRPr="00ED4FA6">
        <w:rPr>
          <w:rFonts w:ascii="Arial" w:hAnsi="Arial" w:cs="Arial"/>
          <w:b/>
          <w:i/>
          <w:color w:val="0000FF"/>
          <w:sz w:val="20"/>
          <w:szCs w:val="20"/>
        </w:rPr>
        <w:t xml:space="preserve"> be involved in effecting a solution to these requirements.</w:t>
      </w:r>
      <w:r w:rsidR="00ED5DF2" w:rsidRPr="00ED4FA6">
        <w:rPr>
          <w:rFonts w:ascii="Arial" w:hAnsi="Arial" w:cs="Arial"/>
          <w:b/>
          <w:i/>
          <w:color w:val="0000FF"/>
          <w:sz w:val="20"/>
          <w:szCs w:val="20"/>
        </w:rPr>
        <w:t xml:space="preserve"> Final decision on involvement will come later in the life cycle.</w:t>
      </w:r>
      <w:r w:rsidR="006C347C">
        <w:rPr>
          <w:rFonts w:ascii="Arial" w:hAnsi="Arial" w:cs="Arial"/>
          <w:b/>
          <w:i/>
          <w:color w:val="0000FF"/>
          <w:sz w:val="20"/>
          <w:szCs w:val="20"/>
        </w:rPr>
        <w:t xml:space="preserve"> Consult OBU IT Operations if necessary.  (Check all that apply)</w:t>
      </w:r>
    </w:p>
    <w:p w:rsidR="00F75B44" w:rsidRDefault="00F75B44" w:rsidP="00F75B44">
      <w:pPr>
        <w:widowControl/>
        <w:ind w:left="540"/>
        <w:rPr>
          <w:rFonts w:ascii="Arial" w:hAnsi="Arial" w:cs="Arial"/>
          <w:color w:val="000000"/>
          <w:sz w:val="20"/>
          <w:szCs w:val="20"/>
        </w:rPr>
      </w:pPr>
    </w:p>
    <w:tbl>
      <w:tblPr>
        <w:tblW w:w="7311" w:type="dxa"/>
        <w:jc w:val="center"/>
        <w:tblInd w:w="221" w:type="dxa"/>
        <w:tblLayout w:type="fixed"/>
        <w:tblLook w:val="0000"/>
      </w:tblPr>
      <w:tblGrid>
        <w:gridCol w:w="2437"/>
        <w:gridCol w:w="2437"/>
        <w:gridCol w:w="2437"/>
      </w:tblGrid>
      <w:tr w:rsidR="00ED4FA6" w:rsidRPr="00ED4FA6">
        <w:trPr>
          <w:trHeight w:val="90"/>
          <w:jc w:val="center"/>
        </w:trPr>
        <w:tc>
          <w:tcPr>
            <w:tcW w:w="2437" w:type="dxa"/>
            <w:tcBorders>
              <w:top w:val="nil"/>
              <w:left w:val="nil"/>
              <w:bottom w:val="nil"/>
              <w:right w:val="nil"/>
            </w:tcBorders>
          </w:tcPr>
          <w:p w:rsidR="00ED4FA6" w:rsidRPr="00ED4FA6" w:rsidRDefault="004C4E5F" w:rsidP="00A564B7">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1"/>
                  </w:checkBox>
                </w:ffData>
              </w:fldChar>
            </w:r>
            <w:r w:rsidR="006E629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lang w:val="fr-FR"/>
              </w:rPr>
              <w:t xml:space="preserve"> </w:t>
            </w:r>
            <w:hyperlink r:id="rId50" w:history="1">
              <w:r w:rsidR="00ED4FA6" w:rsidRPr="00ED4FA6">
                <w:rPr>
                  <w:rStyle w:val="Hyperlink"/>
                  <w:rFonts w:ascii="Arial" w:hAnsi="Arial" w:cs="Arial"/>
                  <w:color w:val="auto"/>
                  <w:sz w:val="20"/>
                  <w:szCs w:val="20"/>
                  <w:u w:val="none"/>
                  <w:lang w:val="fr-FR"/>
                </w:rPr>
                <w:t>Responsys</w:t>
              </w:r>
            </w:hyperlink>
          </w:p>
          <w:p w:rsidR="00ED4FA6" w:rsidRPr="00ED4FA6" w:rsidRDefault="004C4E5F"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1" w:history="1">
              <w:r w:rsidR="00ED4FA6" w:rsidRPr="00ED4FA6">
                <w:rPr>
                  <w:rStyle w:val="Hyperlink"/>
                  <w:rFonts w:ascii="Arial" w:hAnsi="Arial" w:cs="Arial"/>
                  <w:color w:val="auto"/>
                  <w:sz w:val="20"/>
                  <w:szCs w:val="20"/>
                  <w:u w:val="none"/>
                  <w:lang w:val="fr-FR"/>
                </w:rPr>
                <w:t>Scene7</w:t>
              </w:r>
            </w:hyperlink>
          </w:p>
          <w:p w:rsidR="00ED4FA6" w:rsidRPr="00ED4FA6" w:rsidRDefault="004C4E5F"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2" w:history="1">
              <w:r w:rsidR="00ED4FA6" w:rsidRPr="00ED4FA6">
                <w:rPr>
                  <w:rStyle w:val="Hyperlink"/>
                  <w:rFonts w:ascii="Arial" w:hAnsi="Arial" w:cs="Arial"/>
                  <w:color w:val="auto"/>
                  <w:sz w:val="20"/>
                  <w:szCs w:val="20"/>
                  <w:u w:val="none"/>
                  <w:lang w:val="fr-FR"/>
                </w:rPr>
                <w:t>ExpoTV</w:t>
              </w:r>
            </w:hyperlink>
          </w:p>
          <w:p w:rsidR="00ED4FA6" w:rsidRPr="00ED4FA6" w:rsidRDefault="004C4E5F"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3" w:history="1">
              <w:r w:rsidR="00ED4FA6" w:rsidRPr="00ED4FA6">
                <w:rPr>
                  <w:rStyle w:val="Hyperlink"/>
                  <w:rFonts w:ascii="Arial" w:hAnsi="Arial" w:cs="Arial"/>
                  <w:color w:val="auto"/>
                  <w:sz w:val="20"/>
                  <w:szCs w:val="20"/>
                  <w:u w:val="none"/>
                  <w:lang w:val="fr-FR"/>
                </w:rPr>
                <w:t>5Min</w:t>
              </w:r>
            </w:hyperlink>
          </w:p>
          <w:p w:rsidR="00ED4FA6" w:rsidRDefault="004C4E5F" w:rsidP="009F683A">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9F683A" w:rsidRPr="00ED4FA6">
              <w:rPr>
                <w:rFonts w:ascii="Arial" w:hAnsi="Arial" w:cs="Arial"/>
                <w:sz w:val="20"/>
                <w:szCs w:val="20"/>
              </w:rPr>
              <w:t xml:space="preserve"> </w:t>
            </w:r>
            <w:r w:rsidR="009F683A">
              <w:rPr>
                <w:rFonts w:ascii="Arial" w:hAnsi="Arial" w:cs="Arial"/>
                <w:sz w:val="20"/>
                <w:szCs w:val="20"/>
              </w:rPr>
              <w:t>Viewpoints</w:t>
            </w:r>
          </w:p>
          <w:p w:rsidR="009F683A" w:rsidRPr="00ED4FA6" w:rsidRDefault="004C4E5F" w:rsidP="009F683A">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9F683A"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9F683A" w:rsidRPr="00ED4FA6">
              <w:rPr>
                <w:rFonts w:ascii="Arial" w:hAnsi="Arial" w:cs="Arial"/>
                <w:sz w:val="20"/>
                <w:szCs w:val="20"/>
              </w:rPr>
              <w:t xml:space="preserve"> </w:t>
            </w:r>
            <w:r w:rsidR="009F683A">
              <w:rPr>
                <w:rFonts w:ascii="Arial" w:hAnsi="Arial" w:cs="Arial"/>
                <w:sz w:val="20"/>
                <w:szCs w:val="20"/>
              </w:rPr>
              <w:t>Other:</w:t>
            </w:r>
          </w:p>
          <w:p w:rsidR="009F683A" w:rsidRPr="00ED4FA6" w:rsidRDefault="009F683A" w:rsidP="009F683A">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ED4FA6" w:rsidRPr="00ED4FA6" w:rsidRDefault="004C4E5F"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hyperlink r:id="rId54" w:history="1">
              <w:r w:rsidR="00ED4FA6" w:rsidRPr="00ED4FA6">
                <w:rPr>
                  <w:rStyle w:val="Hyperlink"/>
                  <w:rFonts w:ascii="Arial" w:hAnsi="Arial" w:cs="Arial"/>
                  <w:color w:val="auto"/>
                  <w:sz w:val="20"/>
                  <w:szCs w:val="20"/>
                  <w:u w:val="none"/>
                </w:rPr>
                <w:t>Akamai</w:t>
              </w:r>
            </w:hyperlink>
          </w:p>
          <w:p w:rsidR="00ED4FA6" w:rsidRDefault="004C4E5F"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hyperlink r:id="rId55" w:history="1">
              <w:r w:rsidR="00ED4FA6" w:rsidRPr="00ED4FA6">
                <w:rPr>
                  <w:rStyle w:val="Hyperlink"/>
                  <w:rFonts w:ascii="Arial" w:hAnsi="Arial" w:cs="Arial"/>
                  <w:color w:val="auto"/>
                  <w:sz w:val="20"/>
                  <w:szCs w:val="20"/>
                  <w:u w:val="none"/>
                </w:rPr>
                <w:t>Omniture</w:t>
              </w:r>
            </w:hyperlink>
          </w:p>
          <w:p w:rsidR="00E315A1" w:rsidRDefault="004C4E5F"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6" w:history="1">
              <w:r w:rsidR="00E315A1">
                <w:rPr>
                  <w:rStyle w:val="Hyperlink"/>
                  <w:rFonts w:ascii="Arial" w:hAnsi="Arial" w:cs="Arial"/>
                  <w:color w:val="auto"/>
                  <w:sz w:val="20"/>
                  <w:szCs w:val="20"/>
                  <w:u w:val="none"/>
                </w:rPr>
                <w:t>KANA</w:t>
              </w:r>
            </w:hyperlink>
          </w:p>
          <w:p w:rsidR="00E315A1" w:rsidRDefault="004C4E5F"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7" w:history="1">
              <w:r w:rsidR="00E315A1">
                <w:rPr>
                  <w:rStyle w:val="Hyperlink"/>
                  <w:rFonts w:ascii="Arial" w:hAnsi="Arial" w:cs="Arial"/>
                  <w:color w:val="auto"/>
                  <w:sz w:val="20"/>
                  <w:szCs w:val="20"/>
                  <w:u w:val="none"/>
                </w:rPr>
                <w:t>CommerceHub</w:t>
              </w:r>
            </w:hyperlink>
          </w:p>
          <w:p w:rsidR="00E315A1" w:rsidRPr="00ED4FA6" w:rsidRDefault="004C4E5F"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8" w:history="1">
              <w:r w:rsidR="00E315A1">
                <w:rPr>
                  <w:rStyle w:val="Hyperlink"/>
                  <w:rFonts w:ascii="Arial" w:hAnsi="Arial" w:cs="Arial"/>
                  <w:color w:val="auto"/>
                  <w:sz w:val="20"/>
                  <w:szCs w:val="20"/>
                  <w:u w:val="none"/>
                </w:rPr>
                <w:t>LivePerson</w:t>
              </w:r>
            </w:hyperlink>
          </w:p>
          <w:p w:rsidR="00ED4FA6" w:rsidRPr="00ED4FA6" w:rsidRDefault="004C4E5F"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44D9B">
              <w:rPr>
                <w:rFonts w:ascii="Arial" w:hAnsi="Arial" w:cs="Arial"/>
                <w:sz w:val="20"/>
                <w:szCs w:val="20"/>
              </w:rPr>
              <w:t>Other:</w:t>
            </w:r>
          </w:p>
          <w:p w:rsidR="00ED4FA6" w:rsidRPr="00ED4FA6" w:rsidRDefault="00ED4FA6" w:rsidP="00ED4FA6">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ED4FA6" w:rsidRPr="00ED4FA6" w:rsidRDefault="004C4E5F"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DesignKitchen</w:t>
            </w:r>
          </w:p>
          <w:p w:rsidR="00ED4FA6" w:rsidRPr="00ED4FA6" w:rsidRDefault="004C4E5F"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F55B9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ARS</w:t>
            </w:r>
          </w:p>
          <w:p w:rsidR="00ED4FA6" w:rsidRPr="00ED4FA6" w:rsidRDefault="004C4E5F"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Fluid</w:t>
            </w:r>
          </w:p>
          <w:p w:rsidR="00ED4FA6" w:rsidRPr="00ED4FA6" w:rsidRDefault="004C4E5F"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Agency.com</w:t>
            </w:r>
          </w:p>
          <w:p w:rsidR="00ED4FA6" w:rsidRPr="00ED4FA6" w:rsidRDefault="004C4E5F"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Zemoga</w:t>
            </w:r>
          </w:p>
          <w:p w:rsidR="00ED4FA6" w:rsidRPr="00ED4FA6" w:rsidRDefault="004C4E5F"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KBPS</w:t>
            </w:r>
          </w:p>
          <w:p w:rsidR="00ED4FA6" w:rsidRPr="00ED4FA6" w:rsidRDefault="004C4E5F"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RealArt</w:t>
            </w:r>
          </w:p>
          <w:p w:rsidR="00ED4FA6" w:rsidRPr="00ED4FA6" w:rsidRDefault="004C4E5F" w:rsidP="00ED4FA6">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Other</w:t>
            </w:r>
            <w:r w:rsidR="00E44D9B">
              <w:rPr>
                <w:rFonts w:ascii="Arial" w:hAnsi="Arial" w:cs="Arial"/>
                <w:sz w:val="20"/>
                <w:szCs w:val="20"/>
              </w:rPr>
              <w:t>:</w:t>
            </w:r>
            <w:r w:rsidR="005651CB">
              <w:rPr>
                <w:rFonts w:ascii="Arial" w:hAnsi="Arial" w:cs="Arial"/>
                <w:sz w:val="20"/>
                <w:szCs w:val="20"/>
              </w:rPr>
              <w:t xml:space="preserve"> Business Objects </w:t>
            </w:r>
          </w:p>
        </w:tc>
      </w:tr>
    </w:tbl>
    <w:p w:rsidR="009716B3" w:rsidRDefault="009716B3" w:rsidP="002A5EC1">
      <w:pPr>
        <w:ind w:left="900"/>
        <w:rPr>
          <w:rFonts w:ascii="Arial" w:hAnsi="Arial" w:cs="Arial"/>
          <w:sz w:val="20"/>
          <w:szCs w:val="20"/>
        </w:rPr>
      </w:pPr>
      <w:r w:rsidRPr="009716B3">
        <w:rPr>
          <w:rFonts w:ascii="Arial" w:hAnsi="Arial" w:cs="Arial"/>
          <w:sz w:val="20"/>
          <w:szCs w:val="20"/>
        </w:rPr>
        <w:t>If the vendor is new, please specify vendor name and anticipated service from the vendor:</w:t>
      </w:r>
    </w:p>
    <w:p w:rsidR="002A5EC1" w:rsidRDefault="002A5EC1" w:rsidP="002A5EC1">
      <w:pPr>
        <w:ind w:left="900"/>
        <w:rPr>
          <w:rFonts w:ascii="Arial" w:hAnsi="Arial" w:cs="Arial"/>
          <w:sz w:val="20"/>
          <w:szCs w:val="20"/>
        </w:rPr>
      </w:pPr>
    </w:p>
    <w:p w:rsidR="001C17F7" w:rsidRDefault="001C17F7" w:rsidP="001C17F7">
      <w:pPr>
        <w:pStyle w:val="Heading2"/>
        <w:tabs>
          <w:tab w:val="left" w:pos="810"/>
        </w:tabs>
        <w:ind w:left="810" w:hanging="540"/>
      </w:pPr>
      <w:bookmarkStart w:id="161" w:name="_Toc324318222"/>
      <w:r>
        <w:t>Security and Compliance</w:t>
      </w:r>
      <w:bookmarkEnd w:id="161"/>
    </w:p>
    <w:p w:rsidR="001C17F7" w:rsidRPr="00E34D3B" w:rsidRDefault="001C17F7" w:rsidP="00E34D3B">
      <w:pPr>
        <w:ind w:left="900"/>
        <w:rPr>
          <w:rFonts w:ascii="Arial" w:hAnsi="Arial" w:cs="Arial"/>
          <w:b/>
          <w:i/>
          <w:color w:val="0070C0"/>
          <w:sz w:val="20"/>
          <w:szCs w:val="20"/>
        </w:rPr>
      </w:pPr>
      <w:r w:rsidRPr="00E34D3B">
        <w:rPr>
          <w:rFonts w:ascii="Arial" w:hAnsi="Arial" w:cs="Arial"/>
          <w:b/>
          <w:i/>
          <w:color w:val="0070C0"/>
          <w:sz w:val="20"/>
          <w:szCs w:val="20"/>
        </w:rPr>
        <w:t xml:space="preserve">Please fill out the following list to help the team understand how the new project will be secured </w:t>
      </w:r>
      <w:r w:rsidR="006C347C">
        <w:rPr>
          <w:rFonts w:ascii="Arial" w:hAnsi="Arial" w:cs="Arial"/>
          <w:b/>
          <w:i/>
          <w:color w:val="0070C0"/>
          <w:sz w:val="20"/>
          <w:szCs w:val="20"/>
        </w:rPr>
        <w:t xml:space="preserve">and meet compliance initiatives.  </w:t>
      </w:r>
      <w:r w:rsidR="006C347C">
        <w:rPr>
          <w:rFonts w:ascii="Arial" w:hAnsi="Arial" w:cs="Arial"/>
          <w:b/>
          <w:i/>
          <w:color w:val="0000FF"/>
          <w:sz w:val="20"/>
          <w:szCs w:val="20"/>
        </w:rPr>
        <w:t>Consult OBU IT Operations if necessary.</w:t>
      </w:r>
    </w:p>
    <w:p w:rsidR="001C17F7" w:rsidRPr="006825F8" w:rsidRDefault="001C17F7" w:rsidP="00E34D3B">
      <w:pPr>
        <w:ind w:left="900"/>
        <w:rPr>
          <w:rFonts w:ascii="Arial" w:hAnsi="Arial" w:cs="Arial"/>
          <w:sz w:val="20"/>
          <w:szCs w:val="20"/>
        </w:rPr>
      </w:pPr>
    </w:p>
    <w:p w:rsidR="001C17F7" w:rsidRPr="006825F8" w:rsidRDefault="001C17F7" w:rsidP="0045324D">
      <w:pPr>
        <w:ind w:left="900"/>
        <w:rPr>
          <w:rFonts w:ascii="Arial" w:hAnsi="Arial" w:cs="Arial"/>
          <w:sz w:val="20"/>
          <w:szCs w:val="20"/>
        </w:rPr>
      </w:pPr>
      <w:r w:rsidRPr="006825F8">
        <w:rPr>
          <w:rFonts w:ascii="Arial" w:hAnsi="Arial" w:cs="Arial"/>
          <w:sz w:val="20"/>
          <w:szCs w:val="20"/>
        </w:rPr>
        <w:t>Does this project introduce a new application to the SHC environment?</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4C4E5F"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4C4E5F"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9716B3" w:rsidRDefault="00AC7879" w:rsidP="009716B3">
      <w:pPr>
        <w:ind w:left="900"/>
        <w:rPr>
          <w:rFonts w:ascii="Arial" w:hAnsi="Arial" w:cs="Arial"/>
          <w:sz w:val="20"/>
          <w:szCs w:val="20"/>
        </w:rPr>
      </w:pPr>
      <w:r>
        <w:rPr>
          <w:rFonts w:ascii="Arial" w:hAnsi="Arial" w:cs="Arial"/>
          <w:sz w:val="20"/>
          <w:szCs w:val="20"/>
        </w:rPr>
        <w:t>If yes, briefly explain</w:t>
      </w:r>
      <w:r w:rsidR="009716B3" w:rsidRPr="009716B3">
        <w:rPr>
          <w:rFonts w:ascii="Arial" w:hAnsi="Arial" w:cs="Arial"/>
          <w:sz w:val="20"/>
          <w:szCs w:val="20"/>
        </w:rPr>
        <w:t>:</w:t>
      </w:r>
    </w:p>
    <w:p w:rsidR="009716B3" w:rsidRDefault="009716B3" w:rsidP="009716B3">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Is there any consumer or vendor data that will be stored, processed, accessed, or transmitted for this project?   If so, please answer questions 2 and 3.</w:t>
      </w:r>
    </w:p>
    <w:p w:rsidR="001C17F7" w:rsidRPr="006825F8" w:rsidRDefault="001C17F7" w:rsidP="00E34D3B">
      <w:pPr>
        <w:ind w:left="900"/>
        <w:rPr>
          <w:rFonts w:ascii="Arial" w:hAnsi="Arial" w:cs="Arial"/>
          <w:sz w:val="20"/>
          <w:szCs w:val="20"/>
        </w:rPr>
      </w:pPr>
    </w:p>
    <w:tbl>
      <w:tblPr>
        <w:tblW w:w="7311" w:type="dxa"/>
        <w:jc w:val="center"/>
        <w:tblInd w:w="720" w:type="dxa"/>
        <w:tblLayout w:type="fixed"/>
        <w:tblLook w:val="0000"/>
      </w:tblPr>
      <w:tblGrid>
        <w:gridCol w:w="3655"/>
        <w:gridCol w:w="3656"/>
      </w:tblGrid>
      <w:tr w:rsidR="001C17F7" w:rsidRPr="006825F8">
        <w:trPr>
          <w:trHeight w:val="90"/>
          <w:jc w:val="center"/>
        </w:trPr>
        <w:tc>
          <w:tcPr>
            <w:tcW w:w="3655" w:type="dxa"/>
            <w:tcBorders>
              <w:top w:val="nil"/>
              <w:left w:val="nil"/>
              <w:bottom w:val="nil"/>
              <w:right w:val="nil"/>
            </w:tcBorders>
          </w:tcPr>
          <w:p w:rsidR="001C17F7" w:rsidRPr="006825F8" w:rsidRDefault="004C4E5F" w:rsidP="00E34D3B">
            <w:pPr>
              <w:ind w:left="900"/>
              <w:rPr>
                <w:rFonts w:ascii="Arial" w:hAnsi="Arial" w:cs="Arial"/>
                <w:sz w:val="20"/>
                <w:szCs w:val="20"/>
              </w:rPr>
            </w:pPr>
            <w:r>
              <w:rPr>
                <w:rFonts w:ascii="Arial" w:hAnsi="Arial" w:cs="Arial"/>
                <w:sz w:val="20"/>
                <w:szCs w:val="20"/>
              </w:rPr>
              <w:lastRenderedPageBreak/>
              <w:fldChar w:fldCharType="begin">
                <w:ffData>
                  <w:name w:val=""/>
                  <w:enabled/>
                  <w:calcOnExit w:val="0"/>
                  <w:checkBox>
                    <w:size w:val="16"/>
                    <w:default w:val="0"/>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Yes</w:t>
            </w:r>
          </w:p>
        </w:tc>
        <w:tc>
          <w:tcPr>
            <w:tcW w:w="3656" w:type="dxa"/>
            <w:tcBorders>
              <w:top w:val="nil"/>
              <w:left w:val="nil"/>
              <w:bottom w:val="nil"/>
              <w:right w:val="nil"/>
            </w:tcBorders>
          </w:tcPr>
          <w:p w:rsidR="001C17F7" w:rsidRPr="006825F8" w:rsidRDefault="004C4E5F"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AC7879" w:rsidRDefault="00AC7879" w:rsidP="00AC7879">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AC7879" w:rsidRDefault="00AC7879" w:rsidP="00AC7879">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Please check all customer and/or vendor data that will be stored, processed, accessed, or transmitted with this functionality:</w:t>
      </w:r>
    </w:p>
    <w:p w:rsidR="001C17F7" w:rsidRPr="006825F8" w:rsidRDefault="001C17F7" w:rsidP="00E34D3B">
      <w:pPr>
        <w:ind w:left="900"/>
        <w:rPr>
          <w:rFonts w:ascii="Arial" w:hAnsi="Arial" w:cs="Arial"/>
          <w:sz w:val="20"/>
          <w:szCs w:val="20"/>
        </w:rPr>
      </w:pPr>
    </w:p>
    <w:tbl>
      <w:tblPr>
        <w:tblW w:w="7311" w:type="dxa"/>
        <w:jc w:val="center"/>
        <w:tblInd w:w="900" w:type="dxa"/>
        <w:tblLayout w:type="fixed"/>
        <w:tblLook w:val="0000"/>
      </w:tblPr>
      <w:tblGrid>
        <w:gridCol w:w="2437"/>
        <w:gridCol w:w="2437"/>
        <w:gridCol w:w="2437"/>
      </w:tblGrid>
      <w:tr w:rsidR="001B455D" w:rsidRPr="006825F8">
        <w:trPr>
          <w:trHeight w:val="2160"/>
          <w:jc w:val="center"/>
        </w:trPr>
        <w:tc>
          <w:tcPr>
            <w:tcW w:w="2437" w:type="dxa"/>
            <w:tcBorders>
              <w:top w:val="nil"/>
              <w:left w:val="nil"/>
              <w:bottom w:val="nil"/>
              <w:right w:val="nil"/>
            </w:tcBorders>
          </w:tcPr>
          <w:p w:rsidR="001B455D" w:rsidRPr="00ED4FA6" w:rsidRDefault="004C4E5F" w:rsidP="001A6314">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lang w:val="fr-FR"/>
              </w:rPr>
              <w:t xml:space="preserve"> </w:t>
            </w:r>
            <w:hyperlink r:id="rId59" w:history="1">
              <w:r w:rsidR="001B455D">
                <w:rPr>
                  <w:rStyle w:val="Hyperlink"/>
                  <w:rFonts w:ascii="Arial" w:hAnsi="Arial" w:cs="Arial"/>
                  <w:color w:val="auto"/>
                  <w:sz w:val="20"/>
                  <w:szCs w:val="20"/>
                  <w:u w:val="none"/>
                  <w:lang w:val="fr-FR"/>
                </w:rPr>
                <w:t>Credit card</w:t>
              </w:r>
            </w:hyperlink>
            <w:r w:rsidR="001B455D">
              <w:rPr>
                <w:rFonts w:ascii="Arial" w:hAnsi="Arial" w:cs="Arial"/>
                <w:sz w:val="20"/>
                <w:szCs w:val="20"/>
              </w:rPr>
              <w:t xml:space="preserve"> number</w:t>
            </w:r>
          </w:p>
          <w:p w:rsidR="001B455D" w:rsidRPr="00ED4FA6" w:rsidRDefault="004C4E5F" w:rsidP="001A6314">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CVV (three numbers on the back of the credit card)</w:t>
            </w:r>
          </w:p>
          <w:p w:rsidR="001B455D" w:rsidRPr="00ED4FA6" w:rsidRDefault="004C4E5F" w:rsidP="001A6314">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Pr>
                <w:rFonts w:ascii="Arial" w:hAnsi="Arial" w:cs="Arial"/>
                <w:sz w:val="20"/>
                <w:szCs w:val="20"/>
              </w:rPr>
              <w:t xml:space="preserve"> First name</w:t>
            </w:r>
          </w:p>
          <w:p w:rsidR="001B455D" w:rsidRPr="00ED4FA6" w:rsidRDefault="004C4E5F" w:rsidP="001A6314">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lang w:val="fr-FR"/>
              </w:rPr>
              <w:t xml:space="preserve"> </w:t>
            </w:r>
            <w:r w:rsidR="001B455D">
              <w:rPr>
                <w:rFonts w:ascii="Arial" w:hAnsi="Arial" w:cs="Arial"/>
                <w:sz w:val="20"/>
                <w:szCs w:val="20"/>
                <w:lang w:val="fr-FR"/>
              </w:rPr>
              <w:t>Last name</w:t>
            </w:r>
          </w:p>
          <w:p w:rsidR="001B455D" w:rsidRPr="00ED4FA6" w:rsidRDefault="004C4E5F"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Mailing address</w:t>
            </w:r>
          </w:p>
          <w:p w:rsidR="001B455D" w:rsidRPr="00ED4FA6" w:rsidRDefault="001B455D" w:rsidP="001A6314">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1B455D" w:rsidRDefault="004C4E5F"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Phone number</w:t>
            </w:r>
          </w:p>
          <w:p w:rsidR="001B455D" w:rsidRDefault="004C4E5F"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Mobile number</w:t>
            </w:r>
          </w:p>
          <w:p w:rsidR="001B455D" w:rsidRPr="00ED4FA6" w:rsidRDefault="004C4E5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Fax number</w:t>
            </w:r>
          </w:p>
          <w:p w:rsidR="001B455D" w:rsidRPr="00ED4FA6" w:rsidRDefault="004C4E5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Order number</w:t>
            </w:r>
          </w:p>
          <w:p w:rsidR="001B455D" w:rsidRPr="00ED4FA6" w:rsidRDefault="004C4E5F"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Email address</w:t>
            </w:r>
          </w:p>
          <w:p w:rsidR="001B455D" w:rsidRPr="00ED4FA6" w:rsidRDefault="004C4E5F"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Birthday</w:t>
            </w:r>
          </w:p>
          <w:p w:rsidR="001B455D" w:rsidRPr="00ED4FA6" w:rsidRDefault="004C4E5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Family members’ information</w:t>
            </w:r>
          </w:p>
        </w:tc>
        <w:tc>
          <w:tcPr>
            <w:tcW w:w="2437" w:type="dxa"/>
            <w:tcBorders>
              <w:top w:val="nil"/>
              <w:left w:val="nil"/>
              <w:bottom w:val="nil"/>
              <w:right w:val="nil"/>
            </w:tcBorders>
          </w:tcPr>
          <w:p w:rsidR="001B455D" w:rsidRDefault="004C4E5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Healthcare information</w:t>
            </w:r>
          </w:p>
          <w:p w:rsidR="001B455D" w:rsidRDefault="004C4E5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Rewards information</w:t>
            </w:r>
          </w:p>
          <w:p w:rsidR="001B455D" w:rsidRDefault="004C4E5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Bank routing number</w:t>
            </w:r>
          </w:p>
          <w:p w:rsidR="001B455D" w:rsidRDefault="004C4E5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Bank account number</w:t>
            </w:r>
          </w:p>
          <w:p w:rsidR="001B455D" w:rsidRPr="00ED4FA6" w:rsidRDefault="004C4E5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Driver’s license</w:t>
            </w:r>
          </w:p>
          <w:p w:rsidR="001B455D" w:rsidRPr="00ED4FA6" w:rsidRDefault="004C4E5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Prescription information</w:t>
            </w:r>
          </w:p>
          <w:p w:rsidR="001B455D" w:rsidRDefault="001B455D" w:rsidP="001A6314">
            <w:pPr>
              <w:spacing w:line="240" w:lineRule="atLeast"/>
              <w:ind w:left="288" w:hanging="288"/>
              <w:rPr>
                <w:rFonts w:ascii="Arial" w:hAnsi="Arial" w:cs="Arial"/>
                <w:sz w:val="20"/>
                <w:szCs w:val="20"/>
              </w:rPr>
            </w:pPr>
          </w:p>
          <w:p w:rsidR="001B455D" w:rsidRDefault="001B455D" w:rsidP="001A6314">
            <w:pPr>
              <w:spacing w:line="240" w:lineRule="atLeast"/>
              <w:ind w:left="288" w:hanging="288"/>
              <w:rPr>
                <w:rFonts w:ascii="Arial" w:hAnsi="Arial" w:cs="Arial"/>
                <w:sz w:val="20"/>
                <w:szCs w:val="20"/>
              </w:rPr>
            </w:pPr>
          </w:p>
          <w:p w:rsidR="001B455D" w:rsidRPr="00ED4FA6" w:rsidRDefault="001B455D" w:rsidP="001A6314">
            <w:pPr>
              <w:spacing w:line="240" w:lineRule="atLeast"/>
              <w:ind w:left="288" w:hanging="288"/>
              <w:rPr>
                <w:rFonts w:ascii="Arial" w:hAnsi="Arial" w:cs="Arial"/>
                <w:sz w:val="20"/>
                <w:szCs w:val="20"/>
              </w:rPr>
            </w:pPr>
          </w:p>
        </w:tc>
      </w:tr>
    </w:tbl>
    <w:p w:rsidR="001C17F7" w:rsidRPr="006825F8" w:rsidRDefault="001C17F7" w:rsidP="00E34D3B">
      <w:pPr>
        <w:ind w:left="900"/>
        <w:rPr>
          <w:rFonts w:ascii="Arial" w:hAnsi="Arial" w:cs="Arial"/>
          <w:sz w:val="20"/>
          <w:szCs w:val="20"/>
        </w:rPr>
      </w:pPr>
      <w:r w:rsidRPr="006825F8">
        <w:rPr>
          <w:rFonts w:ascii="Arial" w:hAnsi="Arial" w:cs="Arial"/>
          <w:sz w:val="20"/>
          <w:szCs w:val="20"/>
        </w:rPr>
        <w:t>Is there a change to network architecture/infrastructure associated with this project (e.g., the introduction of a new network segment, the introduction of a new network connection between SHC and an untrusted network)?</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4C4E5F"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4C4E5F"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BE1C0A" w:rsidRDefault="00BE1C0A" w:rsidP="00BE1C0A">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Is there a change to the method utilized by end-users to authenticate to the network, a workstation, or an application associated with this project?</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4C4E5F"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4C4E5F"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BE1C0A" w:rsidRDefault="00BE1C0A" w:rsidP="00BE1C0A">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Does the information associated with this project traverse a public (non-SHC) network?</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4C4E5F"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Yes</w:t>
            </w:r>
          </w:p>
        </w:tc>
        <w:tc>
          <w:tcPr>
            <w:tcW w:w="2437" w:type="dxa"/>
            <w:tcBorders>
              <w:top w:val="nil"/>
              <w:left w:val="nil"/>
              <w:bottom w:val="nil"/>
              <w:right w:val="nil"/>
            </w:tcBorders>
          </w:tcPr>
          <w:p w:rsidR="001C17F7" w:rsidRPr="006825F8" w:rsidRDefault="004C4E5F"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E34D3B" w:rsidRDefault="00E34D3B" w:rsidP="001C17F7">
      <w:pPr>
        <w:pStyle w:val="Heading2"/>
        <w:tabs>
          <w:tab w:val="num" w:pos="810"/>
        </w:tabs>
        <w:ind w:left="810"/>
      </w:pPr>
      <w:bookmarkStart w:id="162" w:name="_Toc324318223"/>
      <w:r>
        <w:t>Operations, Networking, and System Requirements</w:t>
      </w:r>
      <w:bookmarkEnd w:id="162"/>
    </w:p>
    <w:p w:rsidR="006C347C" w:rsidRDefault="006C347C" w:rsidP="006C347C">
      <w:pPr>
        <w:ind w:left="900"/>
        <w:rPr>
          <w:rFonts w:ascii="Arial" w:hAnsi="Arial" w:cs="Arial"/>
          <w:b/>
          <w:i/>
          <w:color w:val="0000FF"/>
          <w:sz w:val="20"/>
          <w:szCs w:val="20"/>
        </w:rPr>
      </w:pPr>
      <w:r>
        <w:rPr>
          <w:rFonts w:ascii="Arial" w:hAnsi="Arial" w:cs="Arial"/>
          <w:b/>
          <w:i/>
          <w:color w:val="0000FF"/>
          <w:sz w:val="20"/>
          <w:szCs w:val="20"/>
        </w:rPr>
        <w:t>Consult OBU IT Operations if necessary.</w:t>
      </w:r>
    </w:p>
    <w:p w:rsidR="006C347C" w:rsidRPr="006C347C" w:rsidRDefault="006C347C" w:rsidP="006C347C"/>
    <w:p w:rsidR="005651CB" w:rsidRPr="005651CB"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What </w:t>
      </w:r>
      <w:r w:rsidR="00BE1C0A">
        <w:rPr>
          <w:rFonts w:ascii="Arial" w:hAnsi="Arial" w:cs="Arial"/>
          <w:sz w:val="20"/>
          <w:szCs w:val="20"/>
        </w:rPr>
        <w:t>areas of the system</w:t>
      </w:r>
      <w:r w:rsidR="00530FD9">
        <w:rPr>
          <w:rFonts w:ascii="Arial" w:hAnsi="Arial" w:cs="Arial"/>
          <w:sz w:val="20"/>
          <w:szCs w:val="20"/>
        </w:rPr>
        <w:t xml:space="preserve"> are </w:t>
      </w:r>
      <w:r>
        <w:rPr>
          <w:rFonts w:ascii="Arial" w:hAnsi="Arial" w:cs="Arial"/>
          <w:sz w:val="20"/>
          <w:szCs w:val="20"/>
        </w:rPr>
        <w:t>customer facing?</w:t>
      </w:r>
      <w:r w:rsidR="00F51B39">
        <w:rPr>
          <w:rFonts w:ascii="Arial" w:hAnsi="Arial" w:cs="Arial"/>
          <w:sz w:val="20"/>
          <w:szCs w:val="20"/>
        </w:rPr>
        <w:t xml:space="preserve"> </w:t>
      </w:r>
      <w:r w:rsidR="005651CB">
        <w:rPr>
          <w:rFonts w:ascii="Arial" w:hAnsi="Arial" w:cs="Arial"/>
          <w:sz w:val="20"/>
          <w:szCs w:val="20"/>
        </w:rPr>
        <w:t xml:space="preserve">Sign </w:t>
      </w:r>
      <w:r w:rsidR="00C50A91">
        <w:rPr>
          <w:rFonts w:ascii="Arial" w:hAnsi="Arial" w:cs="Arial"/>
          <w:sz w:val="20"/>
          <w:szCs w:val="20"/>
        </w:rPr>
        <w:t xml:space="preserve">on, Profile </w:t>
      </w:r>
    </w:p>
    <w:p w:rsidR="00191DC0" w:rsidRPr="00D108C9"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What existing applications or infrastructure components can be affected operationally by </w:t>
      </w:r>
      <w:r w:rsidRPr="00D108C9">
        <w:rPr>
          <w:rFonts w:ascii="Arial" w:hAnsi="Arial" w:cs="Arial"/>
          <w:sz w:val="20"/>
          <w:szCs w:val="20"/>
        </w:rPr>
        <w:lastRenderedPageBreak/>
        <w:t>impairments in the new service?</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are the OS and/or database platform and version requirements for req</w:t>
      </w:r>
      <w:r>
        <w:rPr>
          <w:rFonts w:ascii="Arial" w:hAnsi="Arial" w:cs="Arial"/>
          <w:sz w:val="20"/>
          <w:szCs w:val="20"/>
        </w:rPr>
        <w:t>uired third-party applications?</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Are there any acces</w:t>
      </w:r>
      <w:r>
        <w:rPr>
          <w:rFonts w:ascii="Arial" w:hAnsi="Arial" w:cs="Arial"/>
          <w:sz w:val="20"/>
          <w:szCs w:val="20"/>
        </w:rPr>
        <w:t>s requirements, firewall rules?</w:t>
      </w:r>
      <w:r w:rsidR="00BE1C0A">
        <w:rPr>
          <w:rFonts w:ascii="Arial" w:hAnsi="Arial" w:cs="Arial"/>
          <w:sz w:val="20"/>
          <w:szCs w:val="20"/>
        </w:rPr>
        <w:t xml:space="preserve">  If yes, briefly explain:</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projected growth of website traffic (or specifically, additional website traffic due to project)</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current DB and/or application storage requirements (if known)?</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expected DB and/or application storage requirements, and over wha</w:t>
      </w:r>
      <w:r>
        <w:rPr>
          <w:rFonts w:ascii="Arial" w:hAnsi="Arial" w:cs="Arial"/>
          <w:sz w:val="20"/>
          <w:szCs w:val="20"/>
        </w:rPr>
        <w:t>t time (or in what increments)?</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network attached sto</w:t>
      </w:r>
      <w:r>
        <w:rPr>
          <w:rFonts w:ascii="Arial" w:hAnsi="Arial" w:cs="Arial"/>
          <w:sz w:val="20"/>
          <w:szCs w:val="20"/>
        </w:rPr>
        <w:t>rage (NAS) requirement, if any?</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In the event of catastrophe, how much data loss is acceptable? -</w:t>
      </w:r>
      <w:r>
        <w:rPr>
          <w:rFonts w:ascii="Arial" w:hAnsi="Arial" w:cs="Arial"/>
          <w:sz w:val="20"/>
          <w:szCs w:val="20"/>
        </w:rPr>
        <w:t xml:space="preserve"> recovery point objective (RPO)</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In the event of catastrophe, how quickly must data be brought back online? – recovery time objective (</w:t>
      </w:r>
      <w:r>
        <w:rPr>
          <w:rFonts w:ascii="Arial" w:hAnsi="Arial" w:cs="Arial"/>
          <w:sz w:val="20"/>
          <w:szCs w:val="20"/>
        </w:rPr>
        <w:t>RTO)</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Is there a shared data (i.e. </w:t>
      </w:r>
      <w:smartTag w:uri="urn:schemas-microsoft-com:office:smarttags" w:element="stockticker">
        <w:r w:rsidRPr="00D108C9">
          <w:rPr>
            <w:rFonts w:ascii="Arial" w:hAnsi="Arial" w:cs="Arial"/>
            <w:sz w:val="20"/>
            <w:szCs w:val="20"/>
          </w:rPr>
          <w:t>SAN</w:t>
        </w:r>
      </w:smartTag>
      <w:r w:rsidRPr="00D108C9">
        <w:rPr>
          <w:rFonts w:ascii="Arial" w:hAnsi="Arial" w:cs="Arial"/>
          <w:sz w:val="20"/>
          <w:szCs w:val="20"/>
        </w:rPr>
        <w:t xml:space="preserve"> storage) requi</w:t>
      </w:r>
      <w:r>
        <w:rPr>
          <w:rFonts w:ascii="Arial" w:hAnsi="Arial" w:cs="Arial"/>
          <w:sz w:val="20"/>
          <w:szCs w:val="20"/>
        </w:rPr>
        <w:t>rement across multiple servers?</w:t>
      </w:r>
    </w:p>
    <w:p w:rsidR="00E36E7A" w:rsidRDefault="00E36E7A" w:rsidP="006979AF">
      <w:pPr>
        <w:pStyle w:val="Bodytextwithbullet"/>
        <w:tabs>
          <w:tab w:val="clear" w:pos="360"/>
        </w:tabs>
        <w:ind w:left="0" w:firstLine="0"/>
        <w:rPr>
          <w:rFonts w:ascii="Calibri" w:hAnsi="Calibri"/>
          <w:sz w:val="22"/>
          <w:szCs w:val="22"/>
        </w:rPr>
      </w:pPr>
    </w:p>
    <w:p w:rsidR="002515EF" w:rsidRDefault="002515EF" w:rsidP="006979AF">
      <w:pPr>
        <w:pStyle w:val="Bodytextwithbullet"/>
        <w:tabs>
          <w:tab w:val="clear" w:pos="360"/>
        </w:tabs>
        <w:ind w:left="0" w:firstLine="0"/>
        <w:rPr>
          <w:rFonts w:ascii="Calibri" w:hAnsi="Calibri"/>
          <w:sz w:val="22"/>
          <w:szCs w:val="22"/>
        </w:rPr>
      </w:pPr>
    </w:p>
    <w:p w:rsidR="00A96585" w:rsidRPr="00A96585" w:rsidRDefault="00A96585" w:rsidP="006979AF">
      <w:pPr>
        <w:pStyle w:val="Bodytextwithbullet"/>
        <w:tabs>
          <w:tab w:val="clear" w:pos="360"/>
        </w:tabs>
        <w:ind w:left="0" w:firstLine="0"/>
        <w:rPr>
          <w:b/>
        </w:rPr>
      </w:pPr>
      <w:r w:rsidRPr="00A96585">
        <w:rPr>
          <w:b/>
        </w:rPr>
        <w:t>Appendix:</w:t>
      </w:r>
    </w:p>
    <w:p w:rsidR="00A96585" w:rsidRDefault="00A96585" w:rsidP="006979AF">
      <w:pPr>
        <w:pStyle w:val="Bodytextwithbullet"/>
        <w:tabs>
          <w:tab w:val="clear" w:pos="360"/>
        </w:tabs>
        <w:ind w:left="0" w:firstLine="0"/>
      </w:pPr>
    </w:p>
    <w:p w:rsidR="00445E5A" w:rsidRPr="00E41FED" w:rsidRDefault="00445E5A" w:rsidP="00E41FED">
      <w:pPr>
        <w:pStyle w:val="Heading2"/>
        <w:tabs>
          <w:tab w:val="left" w:pos="810"/>
        </w:tabs>
        <w:ind w:left="810" w:hanging="540"/>
      </w:pPr>
      <w:bookmarkStart w:id="163" w:name="_Toc324318224"/>
      <w:r w:rsidRPr="00E41FED">
        <w:t>Global Non-Functional Requirements</w:t>
      </w:r>
      <w:bookmarkEnd w:id="163"/>
    </w:p>
    <w:p w:rsidR="00ED4FA6" w:rsidRDefault="00ED4FA6" w:rsidP="00BB2154">
      <w:pPr>
        <w:pStyle w:val="Heading2"/>
        <w:numPr>
          <w:ilvl w:val="2"/>
          <w:numId w:val="3"/>
        </w:numPr>
        <w:tabs>
          <w:tab w:val="num" w:pos="1080"/>
        </w:tabs>
        <w:rPr>
          <w:rStyle w:val="Heading3Char"/>
          <w:rFonts w:cs="Arial"/>
        </w:rPr>
      </w:pPr>
      <w:bookmarkStart w:id="164" w:name="_Toc324318225"/>
      <w:r>
        <w:rPr>
          <w:rStyle w:val="Heading3Char"/>
          <w:rFonts w:cs="Arial"/>
        </w:rPr>
        <w:t>SEO requirements</w:t>
      </w:r>
      <w:bookmarkEnd w:id="164"/>
    </w:p>
    <w:p w:rsidR="00ED4FA6" w:rsidRDefault="00ED4FA6" w:rsidP="00ED4FA6">
      <w:pPr>
        <w:ind w:left="360"/>
        <w:rPr>
          <w:rFonts w:ascii="Arial" w:hAnsi="Arial" w:cs="Arial"/>
          <w:b/>
          <w:i/>
          <w:color w:val="0000FF"/>
          <w:sz w:val="20"/>
          <w:szCs w:val="20"/>
        </w:rPr>
      </w:pPr>
      <w:r>
        <w:rPr>
          <w:rFonts w:ascii="Arial" w:hAnsi="Arial" w:cs="Arial"/>
          <w:b/>
          <w:i/>
          <w:color w:val="0000FF"/>
          <w:sz w:val="20"/>
          <w:szCs w:val="20"/>
        </w:rPr>
        <w:t>Define:</w:t>
      </w:r>
    </w:p>
    <w:p w:rsid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What the page structure should be</w:t>
      </w:r>
    </w:p>
    <w:p w:rsidR="00ED4FA6" w:rsidRDefault="00ED4FA6" w:rsidP="001C0969">
      <w:pPr>
        <w:numPr>
          <w:ilvl w:val="0"/>
          <w:numId w:val="5"/>
        </w:numPr>
        <w:rPr>
          <w:rFonts w:ascii="Arial" w:hAnsi="Arial" w:cs="Arial"/>
          <w:b/>
          <w:i/>
          <w:color w:val="0000FF"/>
          <w:sz w:val="20"/>
          <w:szCs w:val="20"/>
        </w:rPr>
      </w:pPr>
      <w:smartTag w:uri="urn:schemas-microsoft-com:office:smarttags" w:element="place">
        <w:r>
          <w:rPr>
            <w:rFonts w:ascii="Arial" w:hAnsi="Arial" w:cs="Arial"/>
            <w:b/>
            <w:i/>
            <w:color w:val="0000FF"/>
            <w:sz w:val="20"/>
            <w:szCs w:val="20"/>
          </w:rPr>
          <w:t>Meta</w:t>
        </w:r>
      </w:smartTag>
      <w:r>
        <w:rPr>
          <w:rFonts w:ascii="Arial" w:hAnsi="Arial" w:cs="Arial"/>
          <w:b/>
          <w:i/>
          <w:color w:val="0000FF"/>
          <w:sz w:val="20"/>
          <w:szCs w:val="20"/>
        </w:rPr>
        <w:t xml:space="preserve"> description and keyword</w:t>
      </w:r>
    </w:p>
    <w:p w:rsid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Content</w:t>
      </w:r>
    </w:p>
    <w:p w:rsidR="00ED4FA6" w:rsidRP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Sitemap to be updated</w:t>
      </w:r>
    </w:p>
    <w:p w:rsidR="00ED4FA6" w:rsidRPr="00AA7671" w:rsidRDefault="00ED4FA6" w:rsidP="00295E0D">
      <w:pPr>
        <w:ind w:left="840"/>
        <w:rPr>
          <w:rFonts w:ascii="Arial" w:hAnsi="Arial" w:cs="Arial"/>
          <w:b/>
          <w:i/>
          <w:color w:val="0000FF"/>
          <w:sz w:val="20"/>
          <w:szCs w:val="20"/>
        </w:rPr>
      </w:pPr>
      <w:bookmarkStart w:id="165" w:name="_Toc138679532"/>
      <w:bookmarkStart w:id="166" w:name="_Toc138805549"/>
      <w:bookmarkStart w:id="167" w:name="_Toc138845343"/>
      <w:bookmarkStart w:id="168" w:name="_Toc139432479"/>
      <w:bookmarkStart w:id="169" w:name="_Toc140484750"/>
      <w:bookmarkStart w:id="170" w:name="_Toc138679534"/>
      <w:bookmarkStart w:id="171" w:name="_Toc138805551"/>
      <w:bookmarkStart w:id="172" w:name="_Toc138845345"/>
      <w:bookmarkStart w:id="173" w:name="_Toc139432481"/>
      <w:bookmarkStart w:id="174" w:name="_Toc140484752"/>
      <w:bookmarkStart w:id="175" w:name="_Toc137553474"/>
      <w:bookmarkStart w:id="176" w:name="_Toc137614738"/>
      <w:bookmarkStart w:id="177" w:name="_Toc137615372"/>
      <w:bookmarkStart w:id="178" w:name="_Toc138679537"/>
      <w:bookmarkStart w:id="179" w:name="_Toc138805554"/>
      <w:bookmarkStart w:id="180" w:name="_Toc138845348"/>
      <w:bookmarkStart w:id="181" w:name="_Toc139432484"/>
      <w:bookmarkStart w:id="182" w:name="_Toc140484755"/>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r>
        <w:rPr>
          <w:rFonts w:ascii="Arial" w:hAnsi="Arial" w:cs="Arial"/>
          <w:b/>
          <w:i/>
          <w:color w:val="0000FF"/>
          <w:sz w:val="20"/>
          <w:szCs w:val="20"/>
        </w:rPr>
        <w:t xml:space="preserve">What can be an issue to launch this project </w:t>
      </w:r>
      <w:r w:rsidR="00130988">
        <w:rPr>
          <w:rFonts w:ascii="Arial" w:hAnsi="Arial" w:cs="Arial"/>
          <w:b/>
          <w:i/>
          <w:color w:val="0000FF"/>
          <w:sz w:val="20"/>
          <w:szCs w:val="20"/>
        </w:rPr>
        <w:t>successfully?</w:t>
      </w:r>
      <w:r>
        <w:rPr>
          <w:rFonts w:ascii="Arial" w:hAnsi="Arial" w:cs="Arial"/>
          <w:b/>
          <w:i/>
          <w:color w:val="0000FF"/>
          <w:sz w:val="20"/>
          <w:szCs w:val="20"/>
        </w:rPr>
        <w:t xml:space="preserve"> For example, needs to have an extensive marketing plan, </w:t>
      </w:r>
      <w:r w:rsidR="00F57A7E">
        <w:rPr>
          <w:rFonts w:ascii="Arial" w:hAnsi="Arial" w:cs="Arial"/>
          <w:b/>
          <w:i/>
          <w:color w:val="0000FF"/>
          <w:sz w:val="20"/>
          <w:szCs w:val="20"/>
        </w:rPr>
        <w:t>dependency with another project.</w:t>
      </w:r>
      <w:r w:rsidR="006C347C">
        <w:rPr>
          <w:rFonts w:ascii="Arial" w:hAnsi="Arial" w:cs="Arial"/>
          <w:b/>
          <w:i/>
          <w:color w:val="0000FF"/>
          <w:sz w:val="20"/>
          <w:szCs w:val="20"/>
        </w:rPr>
        <w:t xml:space="preserve">  </w:t>
      </w:r>
    </w:p>
    <w:p w:rsidR="00556574" w:rsidRPr="00E41FED" w:rsidRDefault="00A926CC" w:rsidP="00E41FED">
      <w:pPr>
        <w:pStyle w:val="Heading2"/>
        <w:tabs>
          <w:tab w:val="left" w:pos="810"/>
        </w:tabs>
        <w:ind w:left="810" w:hanging="540"/>
      </w:pPr>
      <w:r>
        <w:t xml:space="preserve"> </w:t>
      </w:r>
      <w:bookmarkStart w:id="183" w:name="_Toc324318226"/>
      <w:r w:rsidR="00556574" w:rsidRPr="00E41FED">
        <w:t xml:space="preserve">Future </w:t>
      </w:r>
      <w:r w:rsidR="00A677D2">
        <w:t>Phases of</w:t>
      </w:r>
      <w:r w:rsidR="00556574" w:rsidRPr="00E41FED">
        <w:t xml:space="preserve"> Project</w:t>
      </w:r>
      <w:bookmarkEnd w:id="183"/>
    </w:p>
    <w:p w:rsidR="00556574" w:rsidRPr="00AA7671" w:rsidRDefault="00A677D2" w:rsidP="00295E0D">
      <w:pPr>
        <w:ind w:left="840"/>
        <w:rPr>
          <w:rFonts w:ascii="Arial" w:hAnsi="Arial" w:cs="Arial"/>
          <w:b/>
          <w:i/>
          <w:color w:val="0000FF"/>
          <w:sz w:val="20"/>
          <w:szCs w:val="20"/>
        </w:rPr>
      </w:pPr>
      <w:r>
        <w:rPr>
          <w:rFonts w:ascii="Arial" w:hAnsi="Arial" w:cs="Arial"/>
          <w:b/>
          <w:i/>
          <w:color w:val="0000FF"/>
          <w:sz w:val="20"/>
          <w:szCs w:val="20"/>
        </w:rPr>
        <w:t>Are there any future phases of this project?  If yes, please explain.</w:t>
      </w:r>
    </w:p>
    <w:p w:rsidR="005C487E" w:rsidRPr="00E41FED" w:rsidRDefault="00A926CC" w:rsidP="00E41FED">
      <w:pPr>
        <w:pStyle w:val="Heading2"/>
        <w:tabs>
          <w:tab w:val="left" w:pos="810"/>
        </w:tabs>
        <w:ind w:left="810" w:hanging="540"/>
      </w:pPr>
      <w:r>
        <w:lastRenderedPageBreak/>
        <w:t xml:space="preserve">  </w:t>
      </w:r>
      <w:bookmarkStart w:id="184" w:name="_Toc324318227"/>
      <w:r w:rsidR="005C487E" w:rsidRPr="00E41FED">
        <w:t>Preliminary Wireframes (Optional)</w:t>
      </w:r>
      <w:bookmarkEnd w:id="184"/>
    </w:p>
    <w:p w:rsidR="005C487E" w:rsidRPr="00AA7671" w:rsidRDefault="005C487E" w:rsidP="00295E0D">
      <w:pPr>
        <w:ind w:left="840"/>
        <w:rPr>
          <w:rFonts w:ascii="Arial" w:hAnsi="Arial" w:cs="Arial"/>
          <w:b/>
          <w:i/>
          <w:color w:val="0000FF"/>
          <w:sz w:val="20"/>
          <w:szCs w:val="20"/>
        </w:rPr>
      </w:pPr>
      <w:r w:rsidRPr="00AA7671">
        <w:rPr>
          <w:rFonts w:ascii="Arial" w:hAnsi="Arial" w:cs="Arial"/>
          <w:b/>
          <w:i/>
          <w:color w:val="0000FF"/>
          <w:sz w:val="20"/>
          <w:szCs w:val="20"/>
        </w:rPr>
        <w:t>Insert or link a document depicting the preliminary wireframe</w:t>
      </w:r>
      <w:r w:rsidR="009C46F9" w:rsidRPr="00AA7671">
        <w:rPr>
          <w:rFonts w:ascii="Arial" w:hAnsi="Arial" w:cs="Arial"/>
          <w:b/>
          <w:i/>
          <w:color w:val="0000FF"/>
          <w:sz w:val="20"/>
          <w:szCs w:val="20"/>
        </w:rPr>
        <w:t>s</w:t>
      </w:r>
      <w:r w:rsidRPr="00AA7671">
        <w:rPr>
          <w:rFonts w:ascii="Arial" w:hAnsi="Arial" w:cs="Arial"/>
          <w:b/>
          <w:i/>
          <w:color w:val="0000FF"/>
          <w:sz w:val="20"/>
          <w:szCs w:val="20"/>
        </w:rPr>
        <w:t xml:space="preserve"> to help give better product management guidance to the desired </w:t>
      </w:r>
      <w:r w:rsidR="009C46F9" w:rsidRPr="00AA7671">
        <w:rPr>
          <w:rFonts w:ascii="Arial" w:hAnsi="Arial" w:cs="Arial"/>
          <w:b/>
          <w:i/>
          <w:color w:val="0000FF"/>
          <w:sz w:val="20"/>
          <w:szCs w:val="20"/>
        </w:rPr>
        <w:t>user experience</w:t>
      </w:r>
      <w:r w:rsidR="00436838" w:rsidRPr="00AA7671">
        <w:rPr>
          <w:rFonts w:ascii="Arial" w:hAnsi="Arial" w:cs="Arial"/>
          <w:b/>
          <w:i/>
          <w:color w:val="0000FF"/>
          <w:sz w:val="20"/>
          <w:szCs w:val="20"/>
        </w:rPr>
        <w:t>.  (Jpeg, Visio diagram</w:t>
      </w:r>
      <w:r w:rsidR="00295E0D">
        <w:rPr>
          <w:rFonts w:ascii="Arial" w:hAnsi="Arial" w:cs="Arial"/>
          <w:b/>
          <w:i/>
          <w:color w:val="0000FF"/>
          <w:sz w:val="20"/>
          <w:szCs w:val="20"/>
        </w:rPr>
        <w:t>, etc.)</w:t>
      </w:r>
    </w:p>
    <w:p w:rsidR="00BD41AE" w:rsidRPr="00AA7671" w:rsidRDefault="00BD41AE" w:rsidP="005C487E">
      <w:pPr>
        <w:ind w:left="900"/>
        <w:rPr>
          <w:rFonts w:ascii="Arial" w:hAnsi="Arial" w:cs="Arial"/>
          <w:b/>
          <w:i/>
          <w:color w:val="0000FF"/>
          <w:sz w:val="18"/>
          <w:szCs w:val="18"/>
        </w:rPr>
      </w:pPr>
      <w:r w:rsidRPr="00AA7671">
        <w:rPr>
          <w:rFonts w:ascii="Arial" w:hAnsi="Arial" w:cs="Arial"/>
          <w:b/>
          <w:i/>
          <w:color w:val="0000FF"/>
          <w:sz w:val="18"/>
          <w:szCs w:val="18"/>
        </w:rPr>
        <w:t>Minimally strive to elaborate on expectations related to:</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Search Engine Oprimization (SEO)</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Page site structure</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 xml:space="preserve"> </w:t>
      </w:r>
      <w:smartTag w:uri="urn:schemas-microsoft-com:office:smarttags" w:element="place">
        <w:r w:rsidRPr="00AA7671">
          <w:rPr>
            <w:rFonts w:ascii="Arial" w:hAnsi="Arial" w:cs="Arial"/>
            <w:b/>
            <w:i/>
            <w:color w:val="0000FF"/>
            <w:sz w:val="18"/>
            <w:szCs w:val="18"/>
          </w:rPr>
          <w:t>Meta</w:t>
        </w:r>
      </w:smartTag>
      <w:r w:rsidRPr="00AA7671">
        <w:rPr>
          <w:rFonts w:ascii="Arial" w:hAnsi="Arial" w:cs="Arial"/>
          <w:b/>
          <w:i/>
          <w:color w:val="0000FF"/>
          <w:sz w:val="18"/>
          <w:szCs w:val="18"/>
        </w:rPr>
        <w:t xml:space="preserve"> description</w:t>
      </w:r>
    </w:p>
    <w:p w:rsidR="00BD41AE" w:rsidRPr="00AA7671" w:rsidRDefault="00BD41AE" w:rsidP="001C0969">
      <w:pPr>
        <w:numPr>
          <w:ilvl w:val="0"/>
          <w:numId w:val="4"/>
        </w:numPr>
        <w:ind w:left="720" w:firstLine="360"/>
        <w:rPr>
          <w:rFonts w:ascii="Arial" w:hAnsi="Arial" w:cs="Arial"/>
          <w:b/>
          <w:i/>
          <w:color w:val="0000FF"/>
          <w:sz w:val="18"/>
          <w:szCs w:val="18"/>
        </w:rPr>
      </w:pPr>
      <w:r w:rsidRPr="00AA7671">
        <w:rPr>
          <w:rFonts w:ascii="Arial" w:hAnsi="Arial" w:cs="Arial"/>
          <w:b/>
          <w:i/>
          <w:color w:val="0000FF"/>
          <w:sz w:val="18"/>
          <w:szCs w:val="18"/>
        </w:rPr>
        <w:t xml:space="preserve"> Content </w:t>
      </w:r>
    </w:p>
    <w:p w:rsidR="00970522" w:rsidRDefault="00970522" w:rsidP="0045324D"/>
    <w:p w:rsidR="00AC4AB6" w:rsidRPr="00A201CB" w:rsidRDefault="00AC4AB6" w:rsidP="00BB2154">
      <w:pPr>
        <w:pStyle w:val="Heading2"/>
        <w:numPr>
          <w:ilvl w:val="0"/>
          <w:numId w:val="3"/>
        </w:numPr>
        <w:shd w:val="pct20" w:color="auto" w:fill="auto"/>
        <w:tabs>
          <w:tab w:val="clear" w:pos="1152"/>
          <w:tab w:val="num" w:pos="270"/>
        </w:tabs>
        <w:spacing w:before="0"/>
        <w:ind w:left="270" w:hanging="270"/>
        <w:rPr>
          <w:rFonts w:cs="Arial"/>
          <w:sz w:val="28"/>
        </w:rPr>
      </w:pPr>
      <w:bookmarkStart w:id="185" w:name="_Toc324318228"/>
      <w:r>
        <w:rPr>
          <w:rFonts w:cs="Arial"/>
          <w:sz w:val="28"/>
        </w:rPr>
        <w:t>Project Milestone RACI Diagram</w:t>
      </w:r>
      <w:bookmarkEnd w:id="185"/>
    </w:p>
    <w:p w:rsidR="00AC4AB6" w:rsidRPr="005C7F3B" w:rsidRDefault="00AC4AB6" w:rsidP="00AC4AB6">
      <w:pPr>
        <w:ind w:left="990"/>
        <w:rPr>
          <w:rFonts w:ascii="Arial" w:hAnsi="Arial" w:cs="Arial"/>
          <w:b/>
          <w:i/>
          <w:color w:val="0000FF"/>
          <w:sz w:val="20"/>
          <w:szCs w:val="20"/>
        </w:rPr>
      </w:pPr>
      <w:r w:rsidRPr="005C7F3B">
        <w:rPr>
          <w:rFonts w:ascii="Arial" w:hAnsi="Arial" w:cs="Arial"/>
          <w:b/>
          <w:i/>
          <w:color w:val="0000FF"/>
          <w:sz w:val="20"/>
          <w:szCs w:val="20"/>
        </w:rPr>
        <w:t xml:space="preserve">The RACI Diagram below illustrates each team member’s role in </w:t>
      </w:r>
      <w:r w:rsidR="006C347C" w:rsidRPr="005C7F3B">
        <w:rPr>
          <w:rFonts w:ascii="Arial" w:hAnsi="Arial" w:cs="Arial"/>
          <w:b/>
          <w:i/>
          <w:color w:val="0000FF"/>
          <w:sz w:val="20"/>
          <w:szCs w:val="20"/>
        </w:rPr>
        <w:t>conjunction with</w:t>
      </w:r>
      <w:r w:rsidRPr="005C7F3B">
        <w:rPr>
          <w:rFonts w:ascii="Arial" w:hAnsi="Arial" w:cs="Arial"/>
          <w:b/>
          <w:i/>
          <w:color w:val="0000FF"/>
          <w:sz w:val="20"/>
          <w:szCs w:val="20"/>
        </w:rPr>
        <w:t xml:space="preserve"> the</w:t>
      </w:r>
      <w:r w:rsidR="006C347C" w:rsidRPr="005C7F3B">
        <w:rPr>
          <w:rFonts w:ascii="Arial" w:hAnsi="Arial" w:cs="Arial"/>
          <w:b/>
          <w:i/>
          <w:color w:val="0000FF"/>
          <w:sz w:val="20"/>
          <w:szCs w:val="20"/>
        </w:rPr>
        <w:t xml:space="preserve"> preliminary </w:t>
      </w:r>
      <w:smartTag w:uri="urn:schemas-microsoft-com:office:smarttags" w:element="stockticker">
        <w:r w:rsidR="006C347C" w:rsidRPr="005C7F3B">
          <w:rPr>
            <w:rFonts w:ascii="Arial" w:hAnsi="Arial" w:cs="Arial"/>
            <w:b/>
            <w:i/>
            <w:color w:val="0000FF"/>
            <w:sz w:val="20"/>
            <w:szCs w:val="20"/>
          </w:rPr>
          <w:t>PRD</w:t>
        </w:r>
      </w:smartTag>
      <w:r w:rsidRPr="005C7F3B">
        <w:rPr>
          <w:rFonts w:ascii="Arial" w:hAnsi="Arial" w:cs="Arial"/>
          <w:b/>
          <w:i/>
          <w:color w:val="0000FF"/>
          <w:sz w:val="20"/>
          <w:szCs w:val="20"/>
        </w:rPr>
        <w:t xml:space="preserve"> </w:t>
      </w:r>
      <w:r w:rsidR="006C347C" w:rsidRPr="005C7F3B">
        <w:rPr>
          <w:rFonts w:ascii="Arial" w:hAnsi="Arial" w:cs="Arial"/>
          <w:b/>
          <w:i/>
          <w:color w:val="0000FF"/>
          <w:sz w:val="20"/>
          <w:szCs w:val="20"/>
        </w:rPr>
        <w:t>and 6</w:t>
      </w:r>
      <w:r w:rsidRPr="005C7F3B">
        <w:rPr>
          <w:rFonts w:ascii="Arial" w:hAnsi="Arial" w:cs="Arial"/>
          <w:b/>
          <w:i/>
          <w:color w:val="0000FF"/>
          <w:sz w:val="20"/>
          <w:szCs w:val="20"/>
        </w:rPr>
        <w:t xml:space="preserve"> m</w:t>
      </w:r>
      <w:r w:rsidR="006C347C" w:rsidRPr="005C7F3B">
        <w:rPr>
          <w:rFonts w:ascii="Arial" w:hAnsi="Arial" w:cs="Arial"/>
          <w:b/>
          <w:i/>
          <w:color w:val="0000FF"/>
          <w:sz w:val="20"/>
          <w:szCs w:val="20"/>
        </w:rPr>
        <w:t>ajor milestones for the project.  The role titles should be replaced with specific names of assigned team members.</w:t>
      </w:r>
    </w:p>
    <w:p w:rsidR="00AC4AB6" w:rsidRDefault="00AC4AB6" w:rsidP="00AC4AB6">
      <w:pPr>
        <w:rPr>
          <w:rFonts w:ascii="Arial" w:hAnsi="Arial" w:cs="Arial"/>
          <w:b/>
          <w:i/>
          <w:color w:val="0070C0"/>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0"/>
        <w:gridCol w:w="1537"/>
        <w:gridCol w:w="1525"/>
        <w:gridCol w:w="1615"/>
        <w:gridCol w:w="1620"/>
      </w:tblGrid>
      <w:tr w:rsidR="00AC4AB6" w:rsidRPr="00C70AAC">
        <w:trPr>
          <w:tblHeader/>
        </w:trPr>
        <w:tc>
          <w:tcPr>
            <w:tcW w:w="2160" w:type="dxa"/>
            <w:shd w:val="clear" w:color="auto" w:fill="B6DDE8"/>
          </w:tcPr>
          <w:p w:rsidR="00AC4AB6" w:rsidRPr="00AF6262" w:rsidRDefault="00B34398" w:rsidP="00220DAB">
            <w:pPr>
              <w:rPr>
                <w:rFonts w:ascii="Arial" w:hAnsi="Arial" w:cs="Arial"/>
                <w:b/>
                <w:sz w:val="20"/>
                <w:szCs w:val="20"/>
              </w:rPr>
            </w:pPr>
            <w:r>
              <w:rPr>
                <w:rFonts w:ascii="Arial" w:hAnsi="Arial" w:cs="Arial"/>
                <w:b/>
                <w:sz w:val="20"/>
                <w:szCs w:val="20"/>
              </w:rPr>
              <w:t xml:space="preserve">Major </w:t>
            </w:r>
            <w:r w:rsidR="00C70AAC" w:rsidRPr="00AF6262">
              <w:rPr>
                <w:rFonts w:ascii="Arial" w:hAnsi="Arial" w:cs="Arial"/>
                <w:b/>
                <w:sz w:val="20"/>
                <w:szCs w:val="20"/>
              </w:rPr>
              <w:t>Milestone</w:t>
            </w:r>
          </w:p>
        </w:tc>
        <w:tc>
          <w:tcPr>
            <w:tcW w:w="1537"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Accountable</w:t>
            </w:r>
          </w:p>
        </w:tc>
        <w:tc>
          <w:tcPr>
            <w:tcW w:w="1525"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Responsible</w:t>
            </w:r>
          </w:p>
        </w:tc>
        <w:tc>
          <w:tcPr>
            <w:tcW w:w="1615"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Consulted</w:t>
            </w:r>
          </w:p>
        </w:tc>
        <w:tc>
          <w:tcPr>
            <w:tcW w:w="1620"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Informed</w:t>
            </w:r>
          </w:p>
        </w:tc>
      </w:tr>
      <w:tr w:rsidR="00AC4AB6" w:rsidRPr="00A201CB">
        <w:tc>
          <w:tcPr>
            <w:tcW w:w="2160" w:type="dxa"/>
          </w:tcPr>
          <w:p w:rsidR="00AC4AB6" w:rsidRPr="005C7F3B" w:rsidRDefault="00C70AAC" w:rsidP="00220DAB">
            <w:pPr>
              <w:jc w:val="left"/>
              <w:rPr>
                <w:rFonts w:ascii="Arial" w:hAnsi="Arial" w:cs="Arial"/>
                <w:b/>
                <w:sz w:val="20"/>
                <w:szCs w:val="20"/>
              </w:rPr>
            </w:pPr>
            <w:r w:rsidRPr="005C7F3B">
              <w:rPr>
                <w:rFonts w:ascii="Arial" w:hAnsi="Arial" w:cs="Arial"/>
                <w:b/>
                <w:sz w:val="20"/>
                <w:szCs w:val="20"/>
              </w:rPr>
              <w:t xml:space="preserve">Preliminary </w:t>
            </w:r>
            <w:smartTag w:uri="urn:schemas-microsoft-com:office:smarttags" w:element="stockticker">
              <w:r w:rsidRPr="005C7F3B">
                <w:rPr>
                  <w:rFonts w:ascii="Arial" w:hAnsi="Arial" w:cs="Arial"/>
                  <w:b/>
                  <w:sz w:val="20"/>
                  <w:szCs w:val="20"/>
                </w:rPr>
                <w:t>PRD</w:t>
              </w:r>
            </w:smartTag>
          </w:p>
        </w:tc>
        <w:tc>
          <w:tcPr>
            <w:tcW w:w="1537" w:type="dxa"/>
          </w:tcPr>
          <w:p w:rsidR="00AC4AB6"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AC4AB6" w:rsidRPr="005C7F3B" w:rsidRDefault="00C70AAC"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AC4AB6"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Functl Mgrs</w:t>
            </w:r>
          </w:p>
        </w:tc>
        <w:tc>
          <w:tcPr>
            <w:tcW w:w="1620" w:type="dxa"/>
          </w:tcPr>
          <w:p w:rsidR="00AC4AB6" w:rsidRPr="005C7F3B" w:rsidRDefault="00AC4AB6" w:rsidP="00220DAB">
            <w:pPr>
              <w:jc w:val="left"/>
              <w:rPr>
                <w:rFonts w:ascii="Arial" w:hAnsi="Arial" w:cs="Arial"/>
                <w:i/>
                <w:color w:val="0000FF"/>
                <w:sz w:val="20"/>
                <w:szCs w:val="20"/>
              </w:rPr>
            </w:pPr>
          </w:p>
        </w:tc>
      </w:tr>
      <w:tr w:rsidR="00AC4AB6" w:rsidRPr="00A201CB">
        <w:tc>
          <w:tcPr>
            <w:tcW w:w="2160" w:type="dxa"/>
          </w:tcPr>
          <w:p w:rsidR="00AC4AB6" w:rsidRPr="005C7F3B" w:rsidRDefault="00C70AAC" w:rsidP="00220DAB">
            <w:pPr>
              <w:jc w:val="left"/>
              <w:rPr>
                <w:rFonts w:ascii="Arial" w:hAnsi="Arial" w:cs="Arial"/>
                <w:b/>
                <w:sz w:val="20"/>
                <w:szCs w:val="20"/>
              </w:rPr>
            </w:pPr>
            <w:r w:rsidRPr="005C7F3B">
              <w:rPr>
                <w:rFonts w:ascii="Arial" w:hAnsi="Arial" w:cs="Arial"/>
                <w:b/>
                <w:sz w:val="20"/>
                <w:szCs w:val="20"/>
              </w:rPr>
              <w:t>Project Kickoff</w:t>
            </w:r>
          </w:p>
        </w:tc>
        <w:tc>
          <w:tcPr>
            <w:tcW w:w="1537" w:type="dxa"/>
          </w:tcPr>
          <w:p w:rsidR="00AC4AB6"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AC4AB6"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AC4AB6"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Proj Team</w:t>
            </w:r>
          </w:p>
        </w:tc>
        <w:tc>
          <w:tcPr>
            <w:tcW w:w="1620" w:type="dxa"/>
          </w:tcPr>
          <w:p w:rsidR="00AC4AB6" w:rsidRPr="005C7F3B" w:rsidRDefault="00CB79DD" w:rsidP="00220DAB">
            <w:pPr>
              <w:jc w:val="left"/>
              <w:rPr>
                <w:rFonts w:ascii="Arial" w:hAnsi="Arial" w:cs="Arial"/>
                <w:i/>
                <w:color w:val="0000FF"/>
                <w:sz w:val="20"/>
                <w:szCs w:val="20"/>
              </w:rPr>
            </w:pPr>
            <w:r w:rsidRPr="005C7F3B">
              <w:rPr>
                <w:rFonts w:ascii="Arial" w:hAnsi="Arial" w:cs="Arial"/>
                <w:i/>
                <w:color w:val="0000FF"/>
                <w:sz w:val="20"/>
                <w:szCs w:val="20"/>
              </w:rPr>
              <w:t>SDM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 xml:space="preserve">Final </w:t>
            </w:r>
            <w:smartTag w:uri="urn:schemas-microsoft-com:office:smarttags" w:element="stockticker">
              <w:r w:rsidRPr="005C7F3B">
                <w:rPr>
                  <w:rFonts w:ascii="Arial" w:hAnsi="Arial" w:cs="Arial"/>
                  <w:b/>
                  <w:sz w:val="20"/>
                  <w:szCs w:val="20"/>
                </w:rPr>
                <w:t>PRD</w:t>
              </w:r>
            </w:smartTag>
          </w:p>
        </w:tc>
        <w:tc>
          <w:tcPr>
            <w:tcW w:w="1537"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Proj Team</w:t>
            </w:r>
          </w:p>
        </w:tc>
        <w:tc>
          <w:tcPr>
            <w:tcW w:w="1620" w:type="dxa"/>
          </w:tcPr>
          <w:p w:rsidR="00774C04" w:rsidRPr="005C7F3B" w:rsidRDefault="00CB79DD" w:rsidP="00220DAB">
            <w:pPr>
              <w:jc w:val="left"/>
              <w:rPr>
                <w:rFonts w:ascii="Arial" w:hAnsi="Arial" w:cs="Arial"/>
                <w:i/>
                <w:color w:val="0000FF"/>
                <w:sz w:val="20"/>
                <w:szCs w:val="20"/>
              </w:rPr>
            </w:pPr>
            <w:r w:rsidRPr="005C7F3B">
              <w:rPr>
                <w:rFonts w:ascii="Arial" w:hAnsi="Arial" w:cs="Arial"/>
                <w:i/>
                <w:color w:val="0000FF"/>
                <w:sz w:val="20"/>
                <w:szCs w:val="20"/>
              </w:rPr>
              <w:t>SDM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Wireframe Signoff</w:t>
            </w:r>
          </w:p>
        </w:tc>
        <w:tc>
          <w:tcPr>
            <w:tcW w:w="1537"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UE</w:t>
            </w:r>
          </w:p>
        </w:tc>
        <w:tc>
          <w:tcPr>
            <w:tcW w:w="1615" w:type="dxa"/>
          </w:tcPr>
          <w:p w:rsidR="00774C04" w:rsidRPr="005C7F3B" w:rsidRDefault="00774C04" w:rsidP="006C347C">
            <w:pPr>
              <w:jc w:val="left"/>
              <w:rPr>
                <w:rFonts w:ascii="Arial" w:hAnsi="Arial" w:cs="Arial"/>
                <w:i/>
                <w:color w:val="0000FF"/>
                <w:sz w:val="20"/>
                <w:szCs w:val="20"/>
              </w:rPr>
            </w:pPr>
            <w:r w:rsidRPr="005C7F3B">
              <w:rPr>
                <w:rFonts w:ascii="Arial" w:hAnsi="Arial" w:cs="Arial"/>
                <w:i/>
                <w:color w:val="0000FF"/>
                <w:sz w:val="20"/>
                <w:szCs w:val="20"/>
              </w:rPr>
              <w:t>Dev Team</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Proj Team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HTML Complete</w:t>
            </w:r>
          </w:p>
        </w:tc>
        <w:tc>
          <w:tcPr>
            <w:tcW w:w="1537"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UE</w:t>
            </w:r>
          </w:p>
        </w:tc>
        <w:tc>
          <w:tcPr>
            <w:tcW w:w="1615" w:type="dxa"/>
          </w:tcPr>
          <w:p w:rsidR="00774C04" w:rsidRPr="005C7F3B" w:rsidRDefault="00774C04" w:rsidP="006C347C">
            <w:pPr>
              <w:jc w:val="left"/>
              <w:rPr>
                <w:rFonts w:ascii="Arial" w:hAnsi="Arial" w:cs="Arial"/>
                <w:i/>
                <w:color w:val="0000FF"/>
                <w:sz w:val="20"/>
                <w:szCs w:val="20"/>
              </w:rPr>
            </w:pPr>
            <w:r w:rsidRPr="005C7F3B">
              <w:rPr>
                <w:rFonts w:ascii="Arial" w:hAnsi="Arial" w:cs="Arial"/>
                <w:i/>
                <w:color w:val="0000FF"/>
                <w:sz w:val="20"/>
                <w:szCs w:val="20"/>
              </w:rPr>
              <w:t>Dev Tea</w:t>
            </w:r>
            <w:r w:rsidR="006C347C" w:rsidRPr="005C7F3B">
              <w:rPr>
                <w:rFonts w:ascii="Arial" w:hAnsi="Arial" w:cs="Arial"/>
                <w:i/>
                <w:color w:val="0000FF"/>
                <w:sz w:val="20"/>
                <w:szCs w:val="20"/>
              </w:rPr>
              <w:t>m</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Proj Team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Deploy to QA</w:t>
            </w:r>
          </w:p>
        </w:tc>
        <w:tc>
          <w:tcPr>
            <w:tcW w:w="1537" w:type="dxa"/>
          </w:tcPr>
          <w:p w:rsidR="00774C04"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774C04">
            <w:pPr>
              <w:jc w:val="left"/>
              <w:rPr>
                <w:rFonts w:ascii="Arial" w:hAnsi="Arial" w:cs="Arial"/>
                <w:i/>
                <w:color w:val="0000FF"/>
                <w:sz w:val="20"/>
                <w:szCs w:val="20"/>
              </w:rPr>
            </w:pPr>
            <w:r w:rsidRPr="005C7F3B">
              <w:rPr>
                <w:rFonts w:ascii="Arial" w:hAnsi="Arial" w:cs="Arial"/>
                <w:i/>
                <w:color w:val="0000FF"/>
                <w:sz w:val="20"/>
                <w:szCs w:val="20"/>
              </w:rPr>
              <w:t>Dev Lead</w:t>
            </w:r>
          </w:p>
        </w:tc>
        <w:tc>
          <w:tcPr>
            <w:tcW w:w="1615" w:type="dxa"/>
          </w:tcPr>
          <w:p w:rsidR="00774C04"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QA Lead</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Proj Team</w:t>
            </w:r>
          </w:p>
        </w:tc>
      </w:tr>
      <w:tr w:rsidR="00C70AAC" w:rsidRPr="00A201CB">
        <w:tc>
          <w:tcPr>
            <w:tcW w:w="2160" w:type="dxa"/>
          </w:tcPr>
          <w:p w:rsidR="00C70AAC" w:rsidRPr="005C7F3B" w:rsidRDefault="00C70AAC" w:rsidP="00220DAB">
            <w:pPr>
              <w:jc w:val="left"/>
              <w:rPr>
                <w:rFonts w:ascii="Arial" w:hAnsi="Arial" w:cs="Arial"/>
                <w:b/>
                <w:sz w:val="20"/>
                <w:szCs w:val="20"/>
              </w:rPr>
            </w:pPr>
            <w:r w:rsidRPr="005C7F3B">
              <w:rPr>
                <w:rFonts w:ascii="Arial" w:hAnsi="Arial" w:cs="Arial"/>
                <w:b/>
                <w:sz w:val="20"/>
                <w:szCs w:val="20"/>
              </w:rPr>
              <w:t>Deploy to Staging</w:t>
            </w:r>
          </w:p>
        </w:tc>
        <w:tc>
          <w:tcPr>
            <w:tcW w:w="1537" w:type="dxa"/>
          </w:tcPr>
          <w:p w:rsidR="00C70AAC"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C70AAC" w:rsidRPr="005C7F3B" w:rsidRDefault="00C70AAC" w:rsidP="00774C04">
            <w:pPr>
              <w:jc w:val="left"/>
              <w:rPr>
                <w:rFonts w:ascii="Arial" w:hAnsi="Arial" w:cs="Arial"/>
                <w:i/>
                <w:color w:val="0000FF"/>
                <w:sz w:val="20"/>
                <w:szCs w:val="20"/>
              </w:rPr>
            </w:pPr>
            <w:r w:rsidRPr="005C7F3B">
              <w:rPr>
                <w:rFonts w:ascii="Arial" w:hAnsi="Arial" w:cs="Arial"/>
                <w:i/>
                <w:color w:val="0000FF"/>
                <w:sz w:val="20"/>
                <w:szCs w:val="20"/>
              </w:rPr>
              <w:t xml:space="preserve">QA </w:t>
            </w:r>
            <w:r w:rsidR="00774C04" w:rsidRPr="005C7F3B">
              <w:rPr>
                <w:rFonts w:ascii="Arial" w:hAnsi="Arial" w:cs="Arial"/>
                <w:i/>
                <w:color w:val="0000FF"/>
                <w:sz w:val="20"/>
                <w:szCs w:val="20"/>
              </w:rPr>
              <w:t>Lead</w:t>
            </w:r>
          </w:p>
        </w:tc>
        <w:tc>
          <w:tcPr>
            <w:tcW w:w="1615" w:type="dxa"/>
          </w:tcPr>
          <w:p w:rsidR="00C70AAC" w:rsidRPr="005C7F3B" w:rsidRDefault="00C70AAC" w:rsidP="00220DAB">
            <w:pPr>
              <w:jc w:val="left"/>
              <w:rPr>
                <w:rFonts w:ascii="Arial" w:hAnsi="Arial" w:cs="Arial"/>
                <w:i/>
                <w:color w:val="0000FF"/>
                <w:sz w:val="20"/>
                <w:szCs w:val="20"/>
              </w:rPr>
            </w:pPr>
          </w:p>
        </w:tc>
        <w:tc>
          <w:tcPr>
            <w:tcW w:w="1620" w:type="dxa"/>
          </w:tcPr>
          <w:p w:rsidR="00C70AAC"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SDM, Proj Team</w:t>
            </w:r>
          </w:p>
        </w:tc>
      </w:tr>
    </w:tbl>
    <w:p w:rsidR="00AC4AB6" w:rsidRPr="00AC4AB6" w:rsidRDefault="00AC4AB6" w:rsidP="00AC4AB6">
      <w:pPr>
        <w:ind w:left="990"/>
        <w:rPr>
          <w:rFonts w:ascii="Arial" w:hAnsi="Arial" w:cs="Arial"/>
          <w:b/>
          <w:i/>
          <w:color w:val="0070C0"/>
          <w:sz w:val="20"/>
          <w:szCs w:val="20"/>
        </w:rPr>
      </w:pPr>
    </w:p>
    <w:p w:rsidR="005C2F2D" w:rsidRDefault="00166031" w:rsidP="0045324D">
      <w:r>
        <w:t xml:space="preserve"> </w:t>
      </w:r>
    </w:p>
    <w:p w:rsidR="00136616" w:rsidRPr="00136616" w:rsidRDefault="00136616" w:rsidP="00136616">
      <w:pPr>
        <w:pStyle w:val="Heading2"/>
        <w:numPr>
          <w:ilvl w:val="0"/>
          <w:numId w:val="3"/>
        </w:numPr>
        <w:shd w:val="pct20" w:color="auto" w:fill="auto"/>
        <w:tabs>
          <w:tab w:val="clear" w:pos="1152"/>
          <w:tab w:val="num" w:pos="270"/>
        </w:tabs>
        <w:spacing w:before="0"/>
        <w:ind w:left="270" w:hanging="270"/>
        <w:rPr>
          <w:rFonts w:cs="Arial"/>
          <w:sz w:val="28"/>
        </w:rPr>
      </w:pPr>
      <w:bookmarkStart w:id="186" w:name="_Toc324318229"/>
      <w:r w:rsidRPr="00136616">
        <w:rPr>
          <w:rFonts w:cs="Arial"/>
          <w:sz w:val="28"/>
        </w:rPr>
        <w:t>Appendix:</w:t>
      </w:r>
      <w:bookmarkEnd w:id="186"/>
    </w:p>
    <w:p w:rsidR="00035E95" w:rsidRDefault="001068D4" w:rsidP="005C2F2D">
      <w:pPr>
        <w:pStyle w:val="Heading2"/>
        <w:tabs>
          <w:tab w:val="left" w:pos="810"/>
        </w:tabs>
        <w:ind w:left="810" w:hanging="540"/>
      </w:pPr>
      <w:bookmarkStart w:id="187" w:name="_Toc324318230"/>
      <w:r>
        <w:t>Priority List</w:t>
      </w:r>
      <w:bookmarkEnd w:id="187"/>
    </w:p>
    <w:p w:rsidR="0019486C" w:rsidRDefault="0019486C" w:rsidP="00035E95">
      <w:pPr>
        <w:pStyle w:val="Heading2"/>
        <w:numPr>
          <w:ilvl w:val="0"/>
          <w:numId w:val="0"/>
        </w:numPr>
        <w:tabs>
          <w:tab w:val="left" w:pos="810"/>
        </w:tabs>
        <w:ind w:left="270"/>
      </w:pPr>
      <w:r>
        <w:t xml:space="preserve"> </w:t>
      </w:r>
    </w:p>
    <w:tbl>
      <w:tblPr>
        <w:tblW w:w="9753" w:type="dxa"/>
        <w:tblInd w:w="93" w:type="dxa"/>
        <w:tblLook w:val="04A0"/>
      </w:tblPr>
      <w:tblGrid>
        <w:gridCol w:w="1905"/>
        <w:gridCol w:w="3420"/>
        <w:gridCol w:w="1350"/>
        <w:gridCol w:w="3078"/>
      </w:tblGrid>
      <w:tr w:rsidR="00035E95" w:rsidRPr="00035E95" w:rsidTr="00035E95">
        <w:trPr>
          <w:trHeight w:val="390"/>
        </w:trPr>
        <w:tc>
          <w:tcPr>
            <w:tcW w:w="1905" w:type="dxa"/>
            <w:tcBorders>
              <w:top w:val="single" w:sz="8" w:space="0" w:color="auto"/>
              <w:left w:val="single" w:sz="8" w:space="0" w:color="auto"/>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Functional Area</w:t>
            </w:r>
          </w:p>
        </w:tc>
        <w:tc>
          <w:tcPr>
            <w:tcW w:w="3420"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Description</w:t>
            </w:r>
          </w:p>
        </w:tc>
        <w:tc>
          <w:tcPr>
            <w:tcW w:w="1350"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Priority</w:t>
            </w:r>
          </w:p>
        </w:tc>
        <w:tc>
          <w:tcPr>
            <w:tcW w:w="3078"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Notes</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People</w:t>
            </w:r>
          </w:p>
        </w:tc>
      </w:tr>
      <w:tr w:rsidR="00035E95" w:rsidRPr="00035E95" w:rsidTr="00035E95">
        <w:trPr>
          <w:trHeight w:val="610"/>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Profile</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User information for configuration of experience.   Needs to share login / password information from commerce system (SSO).  Profile data ideally is pulled directly from Sears.com and additional community features are either added commerce database or linked to commerce profile information.</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Communities Profile tab </w:t>
            </w:r>
            <w:r w:rsidRPr="00035E95">
              <w:rPr>
                <w:color w:val="000000"/>
                <w:sz w:val="20"/>
                <w:szCs w:val="22"/>
              </w:rPr>
              <w:br/>
            </w:r>
            <w:r w:rsidRPr="00035E95">
              <w:rPr>
                <w:color w:val="FF0000"/>
                <w:sz w:val="20"/>
                <w:szCs w:val="22"/>
              </w:rPr>
              <w:t>Need to meet with Legal to find out if they have to specifically say they want to be a community member to opt in? Or can anyone who signs up be a community member automatically?</w:t>
            </w:r>
            <w:r w:rsidRPr="00035E95">
              <w:rPr>
                <w:color w:val="FF0000"/>
                <w:sz w:val="20"/>
                <w:szCs w:val="22"/>
              </w:rPr>
              <w:br/>
            </w:r>
            <w:r w:rsidRPr="00035E95">
              <w:rPr>
                <w:color w:val="FF0000"/>
                <w:sz w:val="20"/>
                <w:szCs w:val="22"/>
              </w:rPr>
              <w:br/>
              <w:t xml:space="preserve">Message center, comments, disscussions, reviews, groups, badges, etc. </w:t>
            </w:r>
            <w:r w:rsidRPr="00035E95">
              <w:rPr>
                <w:color w:val="FF0000"/>
                <w:sz w:val="20"/>
                <w:szCs w:val="22"/>
              </w:rPr>
              <w:br/>
            </w:r>
            <w:r w:rsidRPr="00035E95">
              <w:rPr>
                <w:color w:val="FF0000"/>
                <w:sz w:val="20"/>
                <w:szCs w:val="22"/>
              </w:rPr>
              <w:br/>
              <w:t xml:space="preserve">Need a public/private view </w:t>
            </w:r>
            <w:r w:rsidRPr="00035E95">
              <w:rPr>
                <w:color w:val="FF0000"/>
                <w:sz w:val="20"/>
                <w:szCs w:val="22"/>
              </w:rPr>
              <w:br/>
            </w:r>
            <w:r w:rsidRPr="00035E95">
              <w:rPr>
                <w:color w:val="FF0000"/>
                <w:sz w:val="20"/>
                <w:szCs w:val="22"/>
              </w:rPr>
              <w:br/>
              <w:t xml:space="preserve">If in community do not want them going to Sears.com to look at the profile - want to have profile visible from Community header and Community Profile default view (not landing page for overview) </w:t>
            </w:r>
          </w:p>
        </w:tc>
      </w:tr>
      <w:tr w:rsidR="00035E95" w:rsidRPr="00035E95" w:rsidTr="00035E95">
        <w:trPr>
          <w:trHeight w:val="331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Relationships (Following) </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entities (community members / blogs / topics /  stores / etc) to follow or have followers.   Followers would be notified of activity via their feed or email notification.</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SM: Once a group is added, all associated followers of the group will be automatically connected with the member</w:t>
            </w:r>
            <w:r w:rsidRPr="00035E95">
              <w:rPr>
                <w:color w:val="000000"/>
                <w:sz w:val="20"/>
                <w:szCs w:val="22"/>
              </w:rPr>
              <w:br/>
            </w:r>
            <w:r w:rsidRPr="00035E95">
              <w:rPr>
                <w:color w:val="FF0000"/>
                <w:sz w:val="20"/>
                <w:szCs w:val="22"/>
              </w:rPr>
              <w:t>Remove friends, just have following, can follow individuals and add to their stream - following a group will not automatically all all memebers of group to feed</w:t>
            </w:r>
          </w:p>
        </w:tc>
      </w:tr>
      <w:tr w:rsidR="00035E95" w:rsidRPr="00035E95" w:rsidTr="00035E95">
        <w:trPr>
          <w:trHeight w:val="379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Social Network Integration</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for login via social media account. Link FB and community account via FB Connect, import profile image.</w:t>
            </w:r>
            <w:r w:rsidRPr="00035E95">
              <w:rPr>
                <w:color w:val="000000"/>
                <w:sz w:val="20"/>
                <w:szCs w:val="22"/>
              </w:rPr>
              <w:t xml:space="preserve"> </w:t>
            </w:r>
            <w:r w:rsidRPr="00035E95">
              <w:rPr>
                <w:color w:val="000000"/>
                <w:sz w:val="20"/>
              </w:rPr>
              <w:t xml:space="preserve"> name, FB ID, friend ID's, Friend information, email, interests,  locate which FB friends are also on community and follow them. Link Twitter and MySears account, import profile image. Allow for postings created in community site (by users or by Sears) to be posted to social media account. FB/Google+ Share/Like (Twitter post) for Site, Clubs, Stores, Blog posts, Articles, Questions, etc. Allow members to invite friends to join community through facebook, twitter, emails.</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Browse team may have already built - need to follow up </w:t>
            </w:r>
            <w:r w:rsidRPr="00035E95">
              <w:rPr>
                <w:color w:val="FF0000"/>
                <w:sz w:val="20"/>
                <w:szCs w:val="22"/>
              </w:rPr>
              <w:t>and provide pieces of content that needs to be shared</w:t>
            </w:r>
          </w:p>
        </w:tc>
      </w:tr>
      <w:tr w:rsidR="00035E95" w:rsidRPr="00035E95" w:rsidTr="00035E95">
        <w:trPr>
          <w:trHeight w:val="442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SYWR Integration</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for community members to store SYWR number in profile to convert loyalty points to SYWR points.  Members should be able to input and link SYWR number easily to their account through email and/or phone number. If a member is not a SYWR member they can easily sign up directly through the registration process or through an integrated sign-up form within community. System must also map loyalty points to SYWR points based on system defined mapping table.   (ex:  1:1 point structure - 1 community point = 1 SYWR point). Any SYWR points earned will need to be communicated to our SYWR Loyalty Program partner (Epsilon) to be applied to member.  (TBD - pending legal)</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000000" w:fill="FFFFFF"/>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Conditional on #7 - SYWR points yet to be determined </w:t>
            </w:r>
            <w:r w:rsidRPr="00035E95">
              <w:rPr>
                <w:color w:val="000000"/>
                <w:sz w:val="20"/>
                <w:szCs w:val="22"/>
              </w:rPr>
              <w:br/>
            </w:r>
            <w:r w:rsidRPr="00035E95">
              <w:rPr>
                <w:color w:val="000000"/>
                <w:sz w:val="20"/>
                <w:szCs w:val="22"/>
              </w:rPr>
              <w:br/>
              <w:t xml:space="preserve">Sign up for SYWR, link, should all be linked to community without having them leave. </w:t>
            </w:r>
          </w:p>
        </w:tc>
      </w:tr>
      <w:tr w:rsidR="00035E95" w:rsidRPr="00035E95" w:rsidTr="00035E95">
        <w:trPr>
          <w:trHeight w:val="631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Reputation/Loyalty Program</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community members to gain reputation points via community engagement (posting reviews, answers, ideas, etc.) Points will equate to different levels of reputation/membership (7 tier membership system) – the more points you receive, the higher you will grow in membership level and the more benefits/rewards you will receive.  Each time a new level is reached there will be automatic benefits (profile badges, SYWR VIP status, etc.) applied to member account along with bonus rewards (this will be a catalog of items that the member can chose from - such as coupons, gift cards, products, shipvantage membership, etc.) </w:t>
            </w:r>
            <w:r w:rsidRPr="00035E95">
              <w:rPr>
                <w:color w:val="000000"/>
                <w:sz w:val="20"/>
              </w:rPr>
              <w:br/>
            </w:r>
            <w:r w:rsidRPr="00035E95">
              <w:rPr>
                <w:color w:val="000000"/>
                <w:sz w:val="20"/>
              </w:rPr>
              <w:br/>
              <w:t>Will still need Epsilon connection</w:t>
            </w:r>
            <w:r w:rsidRPr="00035E95">
              <w:rPr>
                <w:color w:val="000000"/>
                <w:sz w:val="20"/>
              </w:rPr>
              <w:br/>
            </w:r>
            <w:r w:rsidRPr="00035E95">
              <w:rPr>
                <w:color w:val="000000"/>
                <w:sz w:val="20"/>
              </w:rPr>
              <w:br/>
              <w:t xml:space="preserve">System to award Reputation points to users based on the quantity and quality of their community contributions. Display Reputation points as Icons that depict level of user engagement.   </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000000" w:fill="FFFFFF"/>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Need point system and badging system and status - how they are rewarded is still up for dicussion #6 vs. social coupons, etc. . </w:t>
            </w:r>
          </w:p>
        </w:tc>
      </w:tr>
      <w:tr w:rsidR="00035E95" w:rsidRPr="00035E95" w:rsidTr="00035E95">
        <w:trPr>
          <w:trHeight w:val="1042"/>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Community Voted Experts</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after="240" w:line="240" w:lineRule="auto"/>
              <w:jc w:val="left"/>
              <w:textAlignment w:val="auto"/>
              <w:rPr>
                <w:color w:val="000000"/>
                <w:sz w:val="20"/>
              </w:rPr>
            </w:pPr>
            <w:r w:rsidRPr="00035E95">
              <w:rPr>
                <w:color w:val="000000"/>
                <w:sz w:val="20"/>
              </w:rPr>
              <w:t xml:space="preserve">Members become an expert through 1 of 2 ways: Manual (#9) or  socially selected; based on peer votes placed on their content. </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Manually applied is part of badging (#9) </w:t>
            </w:r>
          </w:p>
        </w:tc>
      </w:tr>
      <w:tr w:rsidR="00035E95" w:rsidRPr="00035E95" w:rsidTr="00035E95">
        <w:trPr>
          <w:trHeight w:val="1590"/>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b/>
                <w:bCs/>
                <w:color w:val="000000"/>
                <w:sz w:val="20"/>
              </w:rPr>
            </w:pPr>
            <w:r w:rsidRPr="00035E95">
              <w:rPr>
                <w:b/>
                <w:bCs/>
                <w:color w:val="000000"/>
                <w:sz w:val="20"/>
              </w:rPr>
              <w:lastRenderedPageBreak/>
              <w:t>Badging</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Badging Associate members, Experts and Vendors, Store Managers, Alumni in the community</w:t>
            </w:r>
            <w:r w:rsidRPr="00035E95">
              <w:rPr>
                <w:color w:val="000000"/>
                <w:sz w:val="20"/>
              </w:rPr>
              <w:br/>
            </w:r>
            <w:r w:rsidRPr="00035E95">
              <w:rPr>
                <w:color w:val="000000"/>
                <w:sz w:val="20"/>
              </w:rPr>
              <w:br/>
              <w:t>Public Q&amp;A Functionality (Ask an Expert, Ask store, Ask associate) - unlocked when badged</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Mapped to interest pages (Featured experts within interest groups) </w:t>
            </w:r>
          </w:p>
        </w:tc>
      </w:tr>
      <w:tr w:rsidR="00035E95" w:rsidRPr="00035E95" w:rsidTr="00035E95">
        <w:trPr>
          <w:trHeight w:val="1042"/>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CDW/SYWR Database Integration</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Ensure all member data is shared/integrated with internal customer databases.</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If they're an existing member, and a current customer and we have SSO, how will it merge? </w:t>
            </w:r>
            <w:r w:rsidRPr="00035E95">
              <w:rPr>
                <w:color w:val="FF0000"/>
                <w:sz w:val="20"/>
                <w:szCs w:val="22"/>
              </w:rPr>
              <w:t xml:space="preserve">Need to look into </w:t>
            </w:r>
          </w:p>
        </w:tc>
      </w:tr>
      <w:tr w:rsidR="00035E95" w:rsidRPr="00035E95" w:rsidTr="00035E95">
        <w:trPr>
          <w:trHeight w:val="390"/>
        </w:trPr>
        <w:tc>
          <w:tcPr>
            <w:tcW w:w="9753" w:type="dxa"/>
            <w:gridSpan w:val="4"/>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Participation</w:t>
            </w:r>
          </w:p>
        </w:tc>
      </w:tr>
      <w:tr w:rsidR="00035E95" w:rsidRPr="00035E95" w:rsidTr="00035E95">
        <w:trPr>
          <w:trHeight w:val="4065"/>
        </w:trPr>
        <w:tc>
          <w:tcPr>
            <w:tcW w:w="1905" w:type="dxa"/>
            <w:vMerge w:val="restart"/>
            <w:tcBorders>
              <w:top w:val="nil"/>
              <w:left w:val="single" w:sz="8" w:space="0" w:color="auto"/>
              <w:bottom w:val="single" w:sz="8" w:space="0" w:color="000000"/>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Q&amp;A/Discussion Forum </w:t>
            </w: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Structured question and answer or discussion forum. Live Q&amp;A engagement Quora-like service </w:t>
            </w:r>
            <w:r w:rsidRPr="00035E95">
              <w:rPr>
                <w:color w:val="000000"/>
                <w:sz w:val="20"/>
                <w:szCs w:val="22"/>
              </w:rPr>
              <w:t xml:space="preserve">in member’s own profile page. Members can ask questions, tag questions, search question, and questions are treated as news feeds for the followers to be notified and help answered. </w:t>
            </w:r>
            <w:r w:rsidRPr="00035E95">
              <w:rPr>
                <w:color w:val="000000"/>
                <w:sz w:val="20"/>
              </w:rPr>
              <w:t xml:space="preserve">Include video/image in either post or comment. Add tags to post. Share to social networks.  Receive notifications of updates (email/feed/social networks). Vote on/Select a best answer. Search Q+A for archived questions/answers. </w:t>
            </w:r>
            <w:r w:rsidRPr="00035E95">
              <w:rPr>
                <w:color w:val="000000"/>
                <w:sz w:val="20"/>
              </w:rPr>
              <w:br/>
            </w:r>
            <w:r w:rsidRPr="00035E95">
              <w:rPr>
                <w:color w:val="000000"/>
                <w:sz w:val="20"/>
              </w:rPr>
              <w:br/>
              <w:t xml:space="preserve">Associate a question with a content item or entity (buyer guide, blog post, deal, product, store)  </w:t>
            </w:r>
          </w:p>
        </w:tc>
        <w:tc>
          <w:tcPr>
            <w:tcW w:w="1350" w:type="dxa"/>
            <w:vMerge w:val="restart"/>
            <w:tcBorders>
              <w:top w:val="nil"/>
              <w:left w:val="single" w:sz="8" w:space="0" w:color="auto"/>
              <w:bottom w:val="single" w:sz="8" w:space="0" w:color="000000"/>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P4 - Recommended product based on reviews in discussions -  need to work with machine learning and Shub</w:t>
            </w:r>
          </w:p>
        </w:tc>
      </w:tr>
      <w:tr w:rsidR="00035E95" w:rsidRPr="00035E95" w:rsidTr="00035E95">
        <w:trPr>
          <w:trHeight w:val="3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What other features are we missing?</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2715"/>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Read/Write Product Reviews</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Members will be able to read/write product reviews throughout the entire community (interest pages, homepage along as well as a dedicated MySears Reviews page.) The read/write should all take place within the community (no re-directs) but should be integrated with our core Product Reviews technology.  The entire product catalog should be accessible through the community to read/write reviews. </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What is value proposition of keeping reviews with community? Is it to keep status quo? </w:t>
            </w:r>
            <w:r w:rsidRPr="00035E95">
              <w:rPr>
                <w:color w:val="000000"/>
                <w:sz w:val="20"/>
                <w:szCs w:val="22"/>
              </w:rPr>
              <w:br/>
            </w:r>
            <w:r w:rsidRPr="00035E95">
              <w:rPr>
                <w:color w:val="000000"/>
                <w:sz w:val="20"/>
                <w:szCs w:val="22"/>
              </w:rPr>
              <w:br/>
            </w:r>
            <w:r w:rsidRPr="00035E95">
              <w:rPr>
                <w:color w:val="FF0000"/>
                <w:sz w:val="20"/>
                <w:szCs w:val="22"/>
              </w:rPr>
              <w:t xml:space="preserve">Need better display, but communities is research phase and reviews are a big part of that. </w:t>
            </w:r>
          </w:p>
        </w:tc>
      </w:tr>
      <w:tr w:rsidR="00035E95" w:rsidRPr="00035E95" w:rsidTr="00035E95">
        <w:trPr>
          <w:trHeight w:val="2520"/>
        </w:trPr>
        <w:tc>
          <w:tcPr>
            <w:tcW w:w="1905" w:type="dxa"/>
            <w:vMerge w:val="restart"/>
            <w:tcBorders>
              <w:top w:val="nil"/>
              <w:left w:val="single" w:sz="8" w:space="0" w:color="auto"/>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Ideas/Co-Creation/Crowd sourcing</w:t>
            </w: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user to submit idea relating to improving some product/service, store innovation, site feature and new marketing campaigns.  Other users can comment, share and vote on feature.   The higher the number of votes, the more prominent the idea is placed. Apply evaluation status to ideas to make members aware of the idea status (i.e. Investigating, Updates In Progress, Completed, etc.)  </w:t>
            </w:r>
          </w:p>
        </w:tc>
        <w:tc>
          <w:tcPr>
            <w:tcW w:w="1350" w:type="dxa"/>
            <w:vMerge w:val="restart"/>
            <w:tcBorders>
              <w:top w:val="nil"/>
              <w:left w:val="single" w:sz="8" w:space="0" w:color="auto"/>
              <w:bottom w:val="nil"/>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M </w:t>
            </w:r>
          </w:p>
        </w:tc>
        <w:tc>
          <w:tcPr>
            <w:tcW w:w="3078" w:type="dxa"/>
            <w:vMerge w:val="restart"/>
            <w:tcBorders>
              <w:top w:val="nil"/>
              <w:left w:val="single" w:sz="8" w:space="0" w:color="auto"/>
              <w:bottom w:val="single" w:sz="8" w:space="0" w:color="000000"/>
              <w:right w:val="single" w:sz="8" w:space="0" w:color="auto"/>
            </w:tcBorders>
            <w:shd w:val="clear" w:color="auto" w:fill="auto"/>
            <w:vAlign w:val="bottom"/>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 </w:t>
            </w:r>
          </w:p>
        </w:tc>
      </w:tr>
      <w:tr w:rsidR="00035E95" w:rsidRPr="00035E95" w:rsidTr="00035E95">
        <w:trPr>
          <w:trHeight w:val="31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members to participate in the development of new products, services and processes by providing their opinions through an interactive experience.</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127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members to respond to challenges/problems by providing comment/solutions. Notifications go out to members to inform them of a new challenge.   Include images/videos in post. Vote on solutions.</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2535"/>
        </w:trPr>
        <w:tc>
          <w:tcPr>
            <w:tcW w:w="1905" w:type="dxa"/>
            <w:tcBorders>
              <w:top w:val="single" w:sz="8" w:space="0" w:color="auto"/>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Polls </w:t>
            </w:r>
          </w:p>
        </w:tc>
        <w:tc>
          <w:tcPr>
            <w:tcW w:w="3420" w:type="dxa"/>
            <w:tcBorders>
              <w:top w:val="single" w:sz="8" w:space="0" w:color="auto"/>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Create questions / polls to be answered by community members.  Image-based as well as text. We will have the ability to set-up and post a poll to any page within the community (homepage, product pages, interest pages, etc.)  through the admin tool. Polls can easily be turned on/off as needed. All results should be accessible through the admin/reporting tool.</w:t>
            </w:r>
          </w:p>
        </w:tc>
        <w:tc>
          <w:tcPr>
            <w:tcW w:w="1350" w:type="dxa"/>
            <w:tcBorders>
              <w:top w:val="single" w:sz="8" w:space="0" w:color="auto"/>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Can leverage existing Delver tools? If so Priority is H</w:t>
            </w:r>
          </w:p>
        </w:tc>
      </w:tr>
      <w:tr w:rsidR="00035E95" w:rsidRPr="00035E95" w:rsidTr="00035E95">
        <w:trPr>
          <w:trHeight w:val="2850"/>
        </w:trPr>
        <w:tc>
          <w:tcPr>
            <w:tcW w:w="1905" w:type="dxa"/>
            <w:tcBorders>
              <w:top w:val="nil"/>
              <w:left w:val="single" w:sz="8" w:space="0" w:color="auto"/>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Answer Network</w:t>
            </w:r>
          </w:p>
        </w:tc>
        <w:tc>
          <w:tcPr>
            <w:tcW w:w="3420" w:type="dxa"/>
            <w:tcBorders>
              <w:top w:val="nil"/>
              <w:left w:val="nil"/>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Provide an opt-in for members to be notified when questions are posted in specified topics. For example, if a member is knowledgeable in appliances - each time a another member posts a question about appliances an email will be sent to the "Answer Network" to notify them of the post.  The email will contain the question posted with a link back to the post to easily allow the notified member to return to the community and answer the question. </w:t>
            </w:r>
          </w:p>
        </w:tc>
        <w:tc>
          <w:tcPr>
            <w:tcW w:w="1350" w:type="dxa"/>
            <w:tcBorders>
              <w:top w:val="nil"/>
              <w:left w:val="nil"/>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3315"/>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Advisory Council </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Select members of the community will be invited to join our Advisory Council.  Advisory Council will be required to participate in a pre-determined amount of surveys, polls, online focus groups, etc. and will earn rewards for their participation. We will need to track participation and apply to their account – members will lose Advisory Council membership (and rewards) if they do not meet requirements.  Automated notifications will keep member informed of their status.</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M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Need to determine the best way to communicate with them (orientation strategy).</w:t>
            </w:r>
            <w:r w:rsidRPr="00035E95">
              <w:rPr>
                <w:color w:val="000000"/>
                <w:sz w:val="20"/>
                <w:szCs w:val="22"/>
              </w:rPr>
              <w:br/>
              <w:t xml:space="preserve"> </w:t>
            </w:r>
            <w:r w:rsidRPr="00035E95">
              <w:rPr>
                <w:color w:val="000000"/>
                <w:sz w:val="20"/>
                <w:szCs w:val="22"/>
              </w:rPr>
              <w:br/>
              <w:t xml:space="preserve">How will we highlight they are special to the community? </w:t>
            </w:r>
            <w:r w:rsidRPr="00035E95">
              <w:rPr>
                <w:color w:val="FF0000"/>
                <w:sz w:val="20"/>
                <w:szCs w:val="22"/>
              </w:rPr>
              <w:t>Private interest page / badge - not asking them to be experts, just loyal customers who are getting rewarded</w:t>
            </w:r>
          </w:p>
        </w:tc>
      </w:tr>
      <w:tr w:rsidR="00035E95" w:rsidRPr="00035E95" w:rsidTr="00035E95">
        <w:trPr>
          <w:trHeight w:val="2220"/>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Customer Service Network</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Created similar to an interest page - provide users a dedicated community page for customer-service specific issues. This page will contain a forum, click-to-chat, feedback form and other customer service related tools to easily allow our customers to reach us to get help with issues. This page will be monitored by CCN.</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Content</w:t>
            </w:r>
          </w:p>
        </w:tc>
      </w:tr>
      <w:tr w:rsidR="00035E95" w:rsidRPr="00035E95" w:rsidTr="00035E95">
        <w:trPr>
          <w:trHeight w:val="127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Blogs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Community managers / DMM/BU social/marketing will post blogs and blog entries based on specific topics.   Community members will not create blogs. Members can comment and share blogs.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18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Buying Guides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Page that includes a step by step for how to choose a particular product or category items.</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Similar to a blog in fuctionality but in it's own area - section in landing page. Layout and design needs to be different from a blog as well. </w:t>
            </w:r>
          </w:p>
        </w:tc>
      </w:tr>
      <w:tr w:rsidR="00035E95" w:rsidRPr="00035E95" w:rsidTr="00035E95">
        <w:trPr>
          <w:trHeight w:val="96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Ad Units and Deals (Community &amp; Partner Businesses)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Standard ad unit space that will display for all members. Future will allow outside vendors to place deals on site.</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159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Live TV Channel/Video Hub</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Create a dedicated landing page that will host our Live TV channel streaming various events. Include live chat. Also provides an archives of previous shows/videos that is easily accessible for our members.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br/>
              <w:t xml:space="preserve">CMS built for it already - early phase can put as blog content, later can expand. </w:t>
            </w:r>
          </w:p>
        </w:tc>
      </w:tr>
      <w:tr w:rsidR="00035E95" w:rsidRPr="00035E95" w:rsidTr="00035E95">
        <w:trPr>
          <w:trHeight w:val="537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Interest Pages (Cateogy pages or Micro-Communities)</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This is a template-based functionality that will allow us to easily and quickly set-up categories within community that could also serve as "micro-communities" within the larger community focused on specific interests (example: DIY, Gardening, Fashion, etc.).  These pages should be set up by selecting from a list of available features (blog, Q&amp;A, polls, video, ads, etc.) through a plug &amp; play model and should creatively be customizeable.  All interest pages will automatically have the functionality for members to "join" or follow the page.  All members who join an interest page will be flagged in a database and receive any promotional offerings from the interest page and also benefits to following the interest. Their pages will also appear in their profile and content from their interest pages will flow into their activity feeds.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FF0000"/>
                <w:sz w:val="20"/>
                <w:szCs w:val="22"/>
              </w:rPr>
            </w:pPr>
            <w:r w:rsidRPr="00035E95">
              <w:rPr>
                <w:color w:val="FF0000"/>
                <w:sz w:val="20"/>
                <w:szCs w:val="22"/>
              </w:rPr>
              <w:t xml:space="preserve">Both Public and Private (Invitation process for private) </w:t>
            </w:r>
          </w:p>
        </w:tc>
      </w:tr>
      <w:tr w:rsidR="00035E95" w:rsidRPr="00035E95" w:rsidTr="00035E95">
        <w:trPr>
          <w:trHeight w:val="15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Contextual Ads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Site advertisements that are targeted toward the logged in community member.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Personalization prerequisite</w:t>
            </w:r>
            <w:r w:rsidRPr="00035E95">
              <w:rPr>
                <w:color w:val="000000"/>
                <w:sz w:val="20"/>
                <w:szCs w:val="22"/>
              </w:rPr>
              <w:br/>
            </w:r>
            <w:r w:rsidRPr="00035E95">
              <w:rPr>
                <w:color w:val="000000"/>
                <w:sz w:val="20"/>
                <w:szCs w:val="22"/>
              </w:rPr>
              <w:br/>
            </w:r>
            <w:r w:rsidRPr="00035E95">
              <w:rPr>
                <w:color w:val="FF0000"/>
                <w:sz w:val="20"/>
                <w:szCs w:val="22"/>
              </w:rPr>
              <w:t>Will utilize third party ad-platform technology to enable.</w:t>
            </w:r>
          </w:p>
        </w:tc>
      </w:tr>
      <w:tr w:rsidR="00035E95" w:rsidRPr="00035E95" w:rsidTr="00035E95">
        <w:trPr>
          <w:trHeight w:val="190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Email Surveys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Surveys will be emailed by outside system (Qualtrics).   Community system will need to allow site administrators to download lists of members by profile attributes and download unique groups of members (ex:  download 5K members today, next week, need different 5K group of members.)</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39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Store Pages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Entity page that is maintained by the individual store. System auto locate member’s nearest stores and have the store info as part of their profile, members can always change their preferred store.   Stores will be able to post news, events, pictures, etc.   Community members will be able to follow stores and changes will show up in member’s feeds or email notifications. Community members will be able to post questions to individual stores. Notifications should go to store managers when posts are made to their page.</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Is the promo team doing this as part of local store ads - can we collaborate with their initiative to put our experience on top of it? </w:t>
            </w:r>
            <w:r w:rsidRPr="00035E95">
              <w:rPr>
                <w:color w:val="FF0000"/>
                <w:sz w:val="20"/>
                <w:szCs w:val="22"/>
              </w:rPr>
              <w:t xml:space="preserve">Need to follow up with Brian Hodge; want local store ad to be accessible on Store Pages. </w:t>
            </w:r>
            <w:r w:rsidRPr="00035E95">
              <w:rPr>
                <w:color w:val="FF0000"/>
                <w:sz w:val="20"/>
                <w:szCs w:val="22"/>
              </w:rPr>
              <w:br/>
            </w:r>
            <w:r w:rsidRPr="00035E95">
              <w:rPr>
                <w:color w:val="FF0000"/>
                <w:sz w:val="20"/>
                <w:szCs w:val="22"/>
              </w:rPr>
              <w:br/>
              <w:t xml:space="preserve">Eventually My Store store page should be a profile tab. </w:t>
            </w:r>
            <w:r w:rsidRPr="00035E95">
              <w:rPr>
                <w:color w:val="000000"/>
                <w:sz w:val="20"/>
                <w:szCs w:val="22"/>
              </w:rPr>
              <w:br/>
            </w:r>
            <w:r w:rsidRPr="00035E95">
              <w:rPr>
                <w:color w:val="000000"/>
                <w:sz w:val="20"/>
                <w:szCs w:val="22"/>
              </w:rPr>
              <w:br/>
            </w:r>
            <w:r w:rsidRPr="00035E95">
              <w:rPr>
                <w:color w:val="FF0000"/>
                <w:sz w:val="20"/>
                <w:szCs w:val="22"/>
              </w:rPr>
              <w:t>Collaborating with Delver</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lastRenderedPageBreak/>
              <w:t>Discovery</w:t>
            </w:r>
          </w:p>
        </w:tc>
      </w:tr>
      <w:tr w:rsidR="00035E95" w:rsidRPr="00035E95" w:rsidTr="00035E95">
        <w:trPr>
          <w:trHeight w:val="15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Customized Experience (Dashboard)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Ability for community member to customize the site experience.   This includes:  followers, notifications, feed layout.</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FF0000"/>
                <w:sz w:val="20"/>
                <w:szCs w:val="22"/>
              </w:rPr>
              <w:t xml:space="preserve">This is Homepage (iGoggle) </w:t>
            </w:r>
            <w:r w:rsidRPr="00035E95">
              <w:rPr>
                <w:color w:val="000000"/>
                <w:sz w:val="20"/>
                <w:szCs w:val="22"/>
              </w:rPr>
              <w:br/>
            </w:r>
            <w:r w:rsidRPr="00035E95">
              <w:rPr>
                <w:color w:val="000000"/>
                <w:sz w:val="20"/>
                <w:szCs w:val="22"/>
              </w:rPr>
              <w:br/>
              <w:t>Feed Layout might not be 1st priority, usibility testing will be necessary</w:t>
            </w:r>
          </w:p>
        </w:tc>
      </w:tr>
      <w:tr w:rsidR="00035E95" w:rsidRPr="00035E95" w:rsidTr="00035E95">
        <w:trPr>
          <w:trHeight w:val="127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SEO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Ability to add SEO tags to content types to enhance natural search.   System will automatically add tags to content items and community managers will be able to manually add / edit SEO tags.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Part discovery </w:t>
            </w:r>
            <w:r w:rsidRPr="00035E95">
              <w:rPr>
                <w:color w:val="000000"/>
                <w:sz w:val="20"/>
                <w:szCs w:val="22"/>
              </w:rPr>
              <w:br/>
              <w:t xml:space="preserve">Part Admin </w:t>
            </w:r>
          </w:p>
        </w:tc>
      </w:tr>
      <w:tr w:rsidR="00035E95" w:rsidRPr="00035E95" w:rsidTr="00035E95">
        <w:trPr>
          <w:trHeight w:val="18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Notification Emails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Emails sent from the system, triggered on certain actions (new followers, updates from the interest clubs, Q&amp;A , new answers, events invite from the clubs)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Trigger point is following </w:t>
            </w:r>
            <w:r w:rsidRPr="00035E95">
              <w:rPr>
                <w:color w:val="FF0000"/>
                <w:sz w:val="20"/>
                <w:szCs w:val="22"/>
              </w:rPr>
              <w:br/>
            </w:r>
            <w:r w:rsidRPr="00035E95">
              <w:rPr>
                <w:color w:val="FF0000"/>
                <w:sz w:val="20"/>
                <w:szCs w:val="22"/>
              </w:rPr>
              <w:br/>
              <w:t xml:space="preserve">Need to connect with Legal and have preference settings (Weekly recap, vs. daily vs instant) </w:t>
            </w:r>
          </w:p>
        </w:tc>
      </w:tr>
      <w:tr w:rsidR="00035E95" w:rsidRPr="00035E95" w:rsidTr="00035E95">
        <w:trPr>
          <w:trHeight w:val="21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Search</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Ability to search site content (QA / blogs / ideas) for specific search terms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NEW</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Jumpstarted from new core capability for search (global search as core site but need to bubble up community content first rather than product content) Need connect with Levi. </w:t>
            </w:r>
          </w:p>
        </w:tc>
      </w:tr>
      <w:tr w:rsidR="00035E95" w:rsidRPr="00035E95" w:rsidTr="00035E95">
        <w:trPr>
          <w:trHeight w:val="2820"/>
        </w:trPr>
        <w:tc>
          <w:tcPr>
            <w:tcW w:w="1905" w:type="dxa"/>
            <w:tcBorders>
              <w:top w:val="nil"/>
              <w:left w:val="single" w:sz="8" w:space="0" w:color="auto"/>
              <w:bottom w:val="nil"/>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Happening Now / Activity Feed</w:t>
            </w:r>
          </w:p>
        </w:tc>
        <w:tc>
          <w:tcPr>
            <w:tcW w:w="3420" w:type="dxa"/>
            <w:tcBorders>
              <w:top w:val="nil"/>
              <w:left w:val="nil"/>
              <w:bottom w:val="nil"/>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Users (and other entities e.g,stores, clubs) can share a summary of each action they take in the community with their Followers. On the home page users see an aggregated, real-time activity stream from users and entities that they follow. For non-members/website visitors, the happening now includes updates from store pages, blogs, and clubs. If they are a new visitor, they will see an aggregate of all recent posts made throughout the site as well as from our social networks (FB, Twitter)</w:t>
            </w:r>
          </w:p>
        </w:tc>
        <w:tc>
          <w:tcPr>
            <w:tcW w:w="1350" w:type="dxa"/>
            <w:tcBorders>
              <w:top w:val="nil"/>
              <w:left w:val="nil"/>
              <w:bottom w:val="nil"/>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2820"/>
        </w:trPr>
        <w:tc>
          <w:tcPr>
            <w:tcW w:w="1905" w:type="dxa"/>
            <w:tcBorders>
              <w:top w:val="single" w:sz="8" w:space="0" w:color="auto"/>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b/>
                <w:bCs/>
                <w:color w:val="000000"/>
                <w:sz w:val="20"/>
              </w:rPr>
            </w:pPr>
            <w:r w:rsidRPr="00035E95">
              <w:rPr>
                <w:b/>
                <w:bCs/>
                <w:color w:val="000000"/>
                <w:sz w:val="20"/>
              </w:rPr>
              <w:lastRenderedPageBreak/>
              <w:t>Activity Feed for Social Media Sites *NEW*</w:t>
            </w:r>
          </w:p>
        </w:tc>
        <w:tc>
          <w:tcPr>
            <w:tcW w:w="3420" w:type="dxa"/>
            <w:tcBorders>
              <w:top w:val="single" w:sz="8" w:space="0" w:color="auto"/>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real time activity stream from Twitter and Facebook</w:t>
            </w:r>
          </w:p>
        </w:tc>
        <w:tc>
          <w:tcPr>
            <w:tcW w:w="1350" w:type="dxa"/>
            <w:tcBorders>
              <w:top w:val="single" w:sz="8" w:space="0" w:color="auto"/>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auto" w:fill="auto"/>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Other</w:t>
            </w:r>
          </w:p>
        </w:tc>
      </w:tr>
      <w:tr w:rsidR="00035E95" w:rsidRPr="00035E95" w:rsidTr="00035E95">
        <w:trPr>
          <w:trHeight w:val="1200"/>
        </w:trPr>
        <w:tc>
          <w:tcPr>
            <w:tcW w:w="1905"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Admin Tool / Reporting</w:t>
            </w: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Functions include:</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PDF will be very difficult - unless from Google Analytics or Omniture</w:t>
            </w:r>
            <w:r w:rsidRPr="00035E95">
              <w:rPr>
                <w:color w:val="000000"/>
                <w:sz w:val="20"/>
                <w:szCs w:val="22"/>
              </w:rPr>
              <w:br/>
              <w:t>Need to look into additional reporting tools</w:t>
            </w: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Moderation (Q&amp;A)</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Blog Write/Publish</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Ad Network</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Deals Publish</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List Pulls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User Info</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Analytics/Reports/Alerts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Create /Manage Clubs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Admin systems includes community control tool and BU content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-Community control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1. Membership management: create, delete, find, edit, update, grant features, edit badges/membership status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2. Content management: Q&amp;A, blogs content update, ideas, co-creation,  user-flagged inappropriates, images, video, profanity, approves, delete, edit.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3. Ad network: post SHC ads (outside of contextual – Image management)</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4. Clubs, interests, topics management: create, update, edit new clubs, topics, interests and map to different BU ambassadors.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5. Analytics/reports tool: ad hoc reports/dashboards on KPI.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-BU Content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1. Clubs management: assigned club content update, edit, delete</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6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2. Q&amp;A: interest, topics, questions with the followers, open access to create, edit, delete, update content, ad reports on followers user info.</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15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3. Blogs: access to upload, edit, delete blogs.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4. Analytics: generate adhoc reports on top issues from Q&amp;A in related BU areas.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-Store Pages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1.</w:t>
            </w:r>
            <w:r w:rsidRPr="00035E95">
              <w:rPr>
                <w:rFonts w:ascii="Times New Roman" w:hAnsi="Times New Roman"/>
                <w:color w:val="000000"/>
                <w:sz w:val="20"/>
                <w:szCs w:val="14"/>
              </w:rPr>
              <w:t xml:space="preserve">      </w:t>
            </w:r>
            <w:r w:rsidRPr="00035E95">
              <w:rPr>
                <w:color w:val="000000"/>
                <w:sz w:val="20"/>
              </w:rPr>
              <w:t>Post news updates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2.</w:t>
            </w:r>
            <w:r w:rsidRPr="00035E95">
              <w:rPr>
                <w:rFonts w:ascii="Times New Roman" w:hAnsi="Times New Roman"/>
                <w:color w:val="000000"/>
                <w:sz w:val="20"/>
                <w:szCs w:val="14"/>
              </w:rPr>
              <w:t xml:space="preserve">      </w:t>
            </w:r>
            <w:r w:rsidRPr="00035E95">
              <w:rPr>
                <w:color w:val="000000"/>
                <w:sz w:val="20"/>
              </w:rPr>
              <w:t>Post events (by corporate in real time, by store through corp moderation process)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3.</w:t>
            </w:r>
            <w:r w:rsidRPr="00035E95">
              <w:rPr>
                <w:rFonts w:ascii="Times New Roman" w:hAnsi="Times New Roman"/>
                <w:color w:val="000000"/>
                <w:sz w:val="20"/>
                <w:szCs w:val="14"/>
              </w:rPr>
              <w:t xml:space="preserve">      </w:t>
            </w:r>
            <w:r w:rsidRPr="00035E95">
              <w:rPr>
                <w:color w:val="000000"/>
                <w:sz w:val="20"/>
              </w:rPr>
              <w:t xml:space="preserve">Answer questions posted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4.</w:t>
            </w:r>
            <w:r w:rsidRPr="00035E95">
              <w:rPr>
                <w:rFonts w:ascii="Times New Roman" w:hAnsi="Times New Roman"/>
                <w:color w:val="000000"/>
                <w:sz w:val="20"/>
                <w:szCs w:val="14"/>
              </w:rPr>
              <w:t xml:space="preserve">      </w:t>
            </w:r>
            <w:r w:rsidRPr="00035E95">
              <w:rPr>
                <w:color w:val="000000"/>
                <w:sz w:val="20"/>
              </w:rPr>
              <w:t>Mobile Accessible</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Export reports tool: csv</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single" w:sz="8" w:space="0" w:color="auto"/>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bl>
    <w:p w:rsidR="000D1CDA" w:rsidRDefault="000D1CDA" w:rsidP="00166031">
      <w:pPr>
        <w:ind w:left="360"/>
      </w:pPr>
    </w:p>
    <w:sectPr w:rsidR="000D1CDA" w:rsidSect="00A058D1">
      <w:footerReference w:type="default" r:id="rId60"/>
      <w:pgSz w:w="12240" w:h="15840" w:code="1"/>
      <w:pgMar w:top="990" w:right="1440" w:bottom="432" w:left="117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5" w:author="jmassud" w:date="2012-02-29T16:46:00Z" w:initials="j">
    <w:p w:rsidR="00EC03BA" w:rsidRDefault="00EC03BA">
      <w:pPr>
        <w:pStyle w:val="CommentText"/>
      </w:pPr>
      <w:r>
        <w:rPr>
          <w:rStyle w:val="CommentReference"/>
        </w:rPr>
        <w:annotationRef/>
      </w:r>
      <w:r>
        <w:t>Might be managed through CQ5</w:t>
      </w:r>
    </w:p>
  </w:comment>
  <w:comment w:id="46" w:author="jmassud" w:date="2012-05-09T10:22:00Z" w:initials="j">
    <w:p w:rsidR="00EC03BA" w:rsidRDefault="00EC03BA">
      <w:pPr>
        <w:pStyle w:val="CommentText"/>
      </w:pPr>
      <w:r>
        <w:rPr>
          <w:rStyle w:val="CommentReference"/>
        </w:rPr>
        <w:annotationRef/>
      </w:r>
      <w:r w:rsidR="00DF4D88">
        <w:t xml:space="preserve">Video and rich media; done through Expo. </w:t>
      </w:r>
    </w:p>
  </w:comment>
  <w:comment w:id="62" w:author="jmassud" w:date="2012-05-09T10:28:00Z" w:initials="j">
    <w:p w:rsidR="00A1506E" w:rsidRDefault="00A1506E">
      <w:pPr>
        <w:pStyle w:val="CommentText"/>
      </w:pPr>
      <w:r>
        <w:rPr>
          <w:rStyle w:val="CommentReference"/>
        </w:rPr>
        <w:annotationRef/>
      </w:r>
      <w:r>
        <w:t xml:space="preserve">Come up with a way VP will do it automatically based on feedback from Franklin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7CE0" w:rsidRDefault="005A7CE0">
      <w:r>
        <w:separator/>
      </w:r>
    </w:p>
  </w:endnote>
  <w:endnote w:type="continuationSeparator" w:id="1">
    <w:p w:rsidR="005A7CE0" w:rsidRDefault="005A7C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Univers (WN)">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3BA" w:rsidRDefault="00EC03BA" w:rsidP="004437A5">
    <w:pPr>
      <w:ind w:right="360" w:firstLine="36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3BA" w:rsidRDefault="00EC03BA" w:rsidP="004437A5">
    <w:pPr>
      <w:pStyle w:val="Footer"/>
      <w:pBdr>
        <w:top w:val="single" w:sz="4" w:space="1" w:color="auto"/>
      </w:pBdr>
      <w:tabs>
        <w:tab w:val="clear" w:pos="4320"/>
        <w:tab w:val="clear" w:pos="8640"/>
        <w:tab w:val="center" w:pos="0"/>
        <w:tab w:val="center" w:pos="4680"/>
        <w:tab w:val="right" w:pos="9360"/>
      </w:tabs>
      <w:jc w:val="center"/>
      <w:rPr>
        <w:rStyle w:val="PageNumber"/>
        <w:rFonts w:ascii="Arial" w:hAnsi="Arial" w:cs="Arial"/>
        <w:sz w:val="20"/>
        <w:szCs w:val="20"/>
      </w:rPr>
    </w:pPr>
    <w:r>
      <w:rPr>
        <w:rStyle w:val="PageNumber"/>
        <w:rFonts w:ascii="Arial" w:hAnsi="Arial"/>
        <w:sz w:val="20"/>
        <w:szCs w:val="20"/>
      </w:rPr>
      <w:t xml:space="preserve">- </w:t>
    </w:r>
    <w:r w:rsidR="004C4E5F">
      <w:rPr>
        <w:rStyle w:val="PageNumber"/>
        <w:rFonts w:ascii="Arial" w:hAnsi="Arial"/>
        <w:sz w:val="20"/>
        <w:szCs w:val="20"/>
      </w:rPr>
      <w:fldChar w:fldCharType="begin"/>
    </w:r>
    <w:r>
      <w:rPr>
        <w:rStyle w:val="PageNumber"/>
        <w:rFonts w:ascii="Arial" w:hAnsi="Arial"/>
        <w:sz w:val="20"/>
        <w:szCs w:val="20"/>
      </w:rPr>
      <w:instrText xml:space="preserve"> PAGE </w:instrText>
    </w:r>
    <w:r w:rsidR="004C4E5F">
      <w:rPr>
        <w:rStyle w:val="PageNumber"/>
        <w:rFonts w:ascii="Arial" w:hAnsi="Arial"/>
        <w:sz w:val="20"/>
        <w:szCs w:val="20"/>
      </w:rPr>
      <w:fldChar w:fldCharType="separate"/>
    </w:r>
    <w:r w:rsidR="00911688">
      <w:rPr>
        <w:rStyle w:val="PageNumber"/>
        <w:rFonts w:ascii="Arial" w:hAnsi="Arial"/>
        <w:noProof/>
        <w:sz w:val="20"/>
        <w:szCs w:val="20"/>
      </w:rPr>
      <w:t>4</w:t>
    </w:r>
    <w:r w:rsidR="004C4E5F">
      <w:rPr>
        <w:rStyle w:val="PageNumber"/>
        <w:rFonts w:ascii="Arial" w:hAnsi="Arial"/>
        <w:sz w:val="20"/>
        <w:szCs w:val="20"/>
      </w:rPr>
      <w:fldChar w:fldCharType="end"/>
    </w:r>
    <w:r>
      <w:rPr>
        <w:rStyle w:val="PageNumber"/>
        <w:rFonts w:ascii="Arial" w:hAnsi="Arial"/>
        <w:sz w:val="20"/>
        <w:szCs w:val="20"/>
      </w:rPr>
      <w:t xml:space="preserve"> -</w:t>
    </w:r>
  </w:p>
  <w:p w:rsidR="00EC03BA" w:rsidRPr="0019486C" w:rsidRDefault="00EC03BA" w:rsidP="00D10ECD">
    <w:pPr>
      <w:pStyle w:val="Footer"/>
      <w:pBdr>
        <w:top w:val="single" w:sz="4" w:space="1" w:color="auto"/>
      </w:pBdr>
      <w:tabs>
        <w:tab w:val="clear" w:pos="4320"/>
        <w:tab w:val="clear" w:pos="8640"/>
        <w:tab w:val="center" w:pos="0"/>
        <w:tab w:val="center" w:pos="4680"/>
        <w:tab w:val="right" w:pos="9540"/>
      </w:tabs>
      <w:rPr>
        <w:rFonts w:ascii="Arial" w:hAnsi="Arial" w:cs="Arial"/>
        <w:b/>
        <w:sz w:val="16"/>
        <w:szCs w:val="16"/>
      </w:rPr>
    </w:pPr>
    <w:r>
      <w:rPr>
        <w:rStyle w:val="PageNumber"/>
        <w:rFonts w:ascii="Arial" w:hAnsi="Arial" w:cs="Arial"/>
        <w:b/>
        <w:sz w:val="16"/>
        <w:szCs w:val="16"/>
      </w:rPr>
      <w:t xml:space="preserve"> May </w:t>
    </w:r>
    <w:del w:id="188" w:author="jmassud" w:date="2012-05-08T14:31:00Z">
      <w:r>
        <w:rPr>
          <w:rStyle w:val="PageNumber"/>
          <w:rFonts w:ascii="Arial" w:hAnsi="Arial" w:cs="Arial"/>
          <w:b/>
          <w:sz w:val="16"/>
          <w:szCs w:val="16"/>
        </w:rPr>
        <w:delText>3</w:delText>
      </w:r>
    </w:del>
    <w:ins w:id="189" w:author="jmassud" w:date="2012-05-09T15:37:00Z">
      <w:r w:rsidR="00E04BB1">
        <w:rPr>
          <w:rStyle w:val="PageNumber"/>
          <w:rFonts w:ascii="Arial" w:hAnsi="Arial" w:cs="Arial"/>
          <w:b/>
          <w:sz w:val="16"/>
          <w:szCs w:val="16"/>
        </w:rPr>
        <w:t>9</w:t>
      </w:r>
    </w:ins>
    <w:r>
      <w:rPr>
        <w:rStyle w:val="PageNumber"/>
        <w:rFonts w:ascii="Arial" w:hAnsi="Arial" w:cs="Arial"/>
        <w:b/>
        <w:sz w:val="16"/>
        <w:szCs w:val="16"/>
      </w:rPr>
      <w:t xml:space="preserve">, 2012 </w:t>
    </w:r>
    <w:r>
      <w:rPr>
        <w:rStyle w:val="PageNumber"/>
        <w:rFonts w:ascii="Arial" w:hAnsi="Arial" w:cs="Arial"/>
        <w:b/>
        <w:sz w:val="16"/>
        <w:szCs w:val="16"/>
      </w:rPr>
      <w:tab/>
      <w:t>Communities Moderation PRD v 1.</w:t>
    </w:r>
    <w:del w:id="190" w:author="jmassud" w:date="2012-05-08T14:31:00Z">
      <w:r>
        <w:rPr>
          <w:rStyle w:val="PageNumber"/>
          <w:rFonts w:ascii="Arial" w:hAnsi="Arial" w:cs="Arial"/>
          <w:b/>
          <w:sz w:val="16"/>
          <w:szCs w:val="16"/>
        </w:rPr>
        <w:delText>5</w:delText>
      </w:r>
    </w:del>
    <w:ins w:id="191" w:author="jmassud" w:date="2012-05-09T15:37:00Z">
      <w:r w:rsidR="00E04BB1">
        <w:rPr>
          <w:rStyle w:val="PageNumber"/>
          <w:rFonts w:ascii="Arial" w:hAnsi="Arial" w:cs="Arial"/>
          <w:b/>
          <w:sz w:val="16"/>
          <w:szCs w:val="16"/>
        </w:rPr>
        <w:t>7</w:t>
      </w:r>
    </w:ins>
    <w:r>
      <w:rPr>
        <w:rStyle w:val="PageNumber"/>
        <w:rFonts w:ascii="Arial" w:hAnsi="Arial" w:cs="Arial"/>
        <w:b/>
        <w:sz w:val="16"/>
        <w:szCs w:val="16"/>
      </w:rPr>
      <w:tab/>
      <w:t>Judy Massuda, Product Manager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7CE0" w:rsidRDefault="005A7CE0">
      <w:r>
        <w:separator/>
      </w:r>
    </w:p>
  </w:footnote>
  <w:footnote w:type="continuationSeparator" w:id="1">
    <w:p w:rsidR="005A7CE0" w:rsidRDefault="005A7C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F263A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280017"/>
    <w:multiLevelType w:val="hybridMultilevel"/>
    <w:tmpl w:val="2EC23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17F22"/>
    <w:multiLevelType w:val="hybridMultilevel"/>
    <w:tmpl w:val="F28683C6"/>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3C013A2"/>
    <w:multiLevelType w:val="hybridMultilevel"/>
    <w:tmpl w:val="DC286B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3E47A59"/>
    <w:multiLevelType w:val="hybridMultilevel"/>
    <w:tmpl w:val="1A86C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3FA3B24"/>
    <w:multiLevelType w:val="hybridMultilevel"/>
    <w:tmpl w:val="13FE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EA05B2"/>
    <w:multiLevelType w:val="hybridMultilevel"/>
    <w:tmpl w:val="7B10A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38025F"/>
    <w:multiLevelType w:val="hybridMultilevel"/>
    <w:tmpl w:val="32228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617A38"/>
    <w:multiLevelType w:val="hybridMultilevel"/>
    <w:tmpl w:val="EDD6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BD1C21"/>
    <w:multiLevelType w:val="hybridMultilevel"/>
    <w:tmpl w:val="997EF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193D2E"/>
    <w:multiLevelType w:val="hybridMultilevel"/>
    <w:tmpl w:val="84D8E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C20791"/>
    <w:multiLevelType w:val="hybridMultilevel"/>
    <w:tmpl w:val="FF121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866ED4"/>
    <w:multiLevelType w:val="multilevel"/>
    <w:tmpl w:val="D8862236"/>
    <w:lvl w:ilvl="0">
      <w:start w:val="8"/>
      <w:numFmt w:val="decimal"/>
      <w:lvlText w:val="%1"/>
      <w:lvlJc w:val="left"/>
      <w:pPr>
        <w:tabs>
          <w:tab w:val="num" w:pos="360"/>
        </w:tabs>
        <w:ind w:left="360" w:hanging="360"/>
      </w:pPr>
      <w:rPr>
        <w:rFonts w:hint="default"/>
      </w:rPr>
    </w:lvl>
    <w:lvl w:ilvl="1">
      <w:start w:val="2"/>
      <w:numFmt w:val="decimal"/>
      <w:pStyle w:val="Heading1"/>
      <w:lvlText w:val="%1.%2"/>
      <w:lvlJc w:val="left"/>
      <w:pPr>
        <w:tabs>
          <w:tab w:val="num" w:pos="720"/>
        </w:tabs>
        <w:ind w:left="72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25A01BC6"/>
    <w:multiLevelType w:val="hybridMultilevel"/>
    <w:tmpl w:val="57D86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024EA3"/>
    <w:multiLevelType w:val="hybridMultilevel"/>
    <w:tmpl w:val="FDDA1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B147C6"/>
    <w:multiLevelType w:val="multilevel"/>
    <w:tmpl w:val="5F360D6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2ABE6737"/>
    <w:multiLevelType w:val="hybridMultilevel"/>
    <w:tmpl w:val="A46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2CCD7459"/>
    <w:multiLevelType w:val="hybridMultilevel"/>
    <w:tmpl w:val="AA7E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740369"/>
    <w:multiLevelType w:val="hybridMultilevel"/>
    <w:tmpl w:val="A612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9F6CCF"/>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2D973BC"/>
    <w:multiLevelType w:val="hybridMultilevel"/>
    <w:tmpl w:val="6240A94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5FA6962"/>
    <w:multiLevelType w:val="hybridMultilevel"/>
    <w:tmpl w:val="4426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9509BE"/>
    <w:multiLevelType w:val="hybridMultilevel"/>
    <w:tmpl w:val="41BE8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BD5F9D"/>
    <w:multiLevelType w:val="hybridMultilevel"/>
    <w:tmpl w:val="BAEED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E77CD4"/>
    <w:multiLevelType w:val="hybridMultilevel"/>
    <w:tmpl w:val="45F0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3343C3"/>
    <w:multiLevelType w:val="hybridMultilevel"/>
    <w:tmpl w:val="8618CEF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0A83718"/>
    <w:multiLevelType w:val="hybridMultilevel"/>
    <w:tmpl w:val="98161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BF699B"/>
    <w:multiLevelType w:val="multilevel"/>
    <w:tmpl w:val="80B6579C"/>
    <w:lvl w:ilvl="0">
      <w:start w:val="1"/>
      <w:numFmt w:val="decimal"/>
      <w:pStyle w:val="BusinessRequirement"/>
      <w:lvlText w:val=" 3.1.%1"/>
      <w:lvlJc w:val="left"/>
      <w:pPr>
        <w:tabs>
          <w:tab w:val="num" w:pos="360"/>
        </w:tabs>
        <w:ind w:left="360" w:hanging="360"/>
      </w:pPr>
      <w:rPr>
        <w:rFonts w:ascii="Arial" w:hAnsi="Arial" w:hint="default"/>
        <w:b/>
        <w:i w:val="0"/>
        <w:sz w:val="24"/>
      </w:rPr>
    </w:lvl>
    <w:lvl w:ilvl="1">
      <w:start w:val="1"/>
      <w:numFmt w:val="decimal"/>
      <w:lvlText w:val="3.1.%1.%2."/>
      <w:lvlJc w:val="left"/>
      <w:pPr>
        <w:tabs>
          <w:tab w:val="num" w:pos="1080"/>
        </w:tabs>
        <w:ind w:left="1440" w:hanging="1080"/>
      </w:pPr>
      <w:rPr>
        <w:rFonts w:hint="default"/>
        <w:color w:val="auto"/>
        <w:sz w:val="24"/>
      </w:rPr>
    </w:lvl>
    <w:lvl w:ilvl="2">
      <w:start w:val="1"/>
      <w:numFmt w:val="decimal"/>
      <w:lvlText w:val="3.1.%1.%2.%3."/>
      <w:lvlJc w:val="left"/>
      <w:pPr>
        <w:tabs>
          <w:tab w:val="num" w:pos="1800"/>
        </w:tabs>
        <w:ind w:left="1800" w:hanging="1080"/>
      </w:pPr>
      <w:rPr>
        <w:rFonts w:hint="default"/>
        <w:b w:val="0"/>
        <w:i/>
        <w:color w:val="auto"/>
        <w:sz w:val="24"/>
      </w:rPr>
    </w:lvl>
    <w:lvl w:ilvl="3">
      <w:start w:val="1"/>
      <w:numFmt w:val="decimal"/>
      <w:lvlText w:val="3.1.%1.%2.%3.%4."/>
      <w:lvlJc w:val="left"/>
      <w:pPr>
        <w:tabs>
          <w:tab w:val="num" w:pos="2160"/>
        </w:tabs>
        <w:ind w:left="2160" w:hanging="1080"/>
      </w:pPr>
      <w:rPr>
        <w:rFonts w:hint="default"/>
        <w:sz w:val="20"/>
      </w:rPr>
    </w:lvl>
    <w:lvl w:ilvl="4">
      <w:start w:val="1"/>
      <w:numFmt w:val="decimal"/>
      <w:lvlText w:val="3.1.%1.%2.%3.%4.%5."/>
      <w:lvlJc w:val="left"/>
      <w:pPr>
        <w:tabs>
          <w:tab w:val="num" w:pos="2880"/>
        </w:tabs>
        <w:ind w:left="2880" w:hanging="1440"/>
      </w:pPr>
      <w:rPr>
        <w:rFonts w:hint="default"/>
        <w:b w:val="0"/>
        <w:i/>
        <w:sz w:val="20"/>
      </w:rPr>
    </w:lvl>
    <w:lvl w:ilvl="5">
      <w:start w:val="1"/>
      <w:numFmt w:val="decimal"/>
      <w:lvlText w:val="3.1.1. %1.%2.%3.%4.%5.%6."/>
      <w:lvlJc w:val="left"/>
      <w:pPr>
        <w:tabs>
          <w:tab w:val="num" w:pos="3600"/>
        </w:tabs>
        <w:ind w:left="3600" w:hanging="1800"/>
      </w:pPr>
      <w:rPr>
        <w:rFonts w:hint="default"/>
        <w:b w:val="0"/>
        <w:i w:val="0"/>
        <w:sz w:val="18"/>
      </w:rPr>
    </w:lvl>
    <w:lvl w:ilvl="6">
      <w:start w:val="1"/>
      <w:numFmt w:val="decimal"/>
      <w:lvlText w:val="3.1.1.%1.%2.%3.%4.%5.%6.%7."/>
      <w:lvlJc w:val="left"/>
      <w:pPr>
        <w:tabs>
          <w:tab w:val="num" w:pos="3960"/>
        </w:tabs>
        <w:ind w:left="3960" w:hanging="1800"/>
      </w:pPr>
      <w:rPr>
        <w:rFonts w:hint="default"/>
        <w:b w:val="0"/>
        <w:i/>
        <w:sz w:val="18"/>
      </w:rPr>
    </w:lvl>
    <w:lvl w:ilvl="7">
      <w:start w:val="1"/>
      <w:numFmt w:val="decimal"/>
      <w:lvlText w:val="3.1.1. %1.%2.%3.%4.%5.%6.%7.%8."/>
      <w:lvlJc w:val="left"/>
      <w:pPr>
        <w:tabs>
          <w:tab w:val="num" w:pos="4680"/>
        </w:tabs>
        <w:ind w:left="4680" w:hanging="2160"/>
      </w:pPr>
      <w:rPr>
        <w:rFonts w:hint="default"/>
        <w:b w:val="0"/>
        <w:i w:val="0"/>
        <w:sz w:val="16"/>
      </w:rPr>
    </w:lvl>
    <w:lvl w:ilvl="8">
      <w:start w:val="1"/>
      <w:numFmt w:val="decimal"/>
      <w:lvlText w:val="3.1.1. %1.%2.%3.%4.%5.%6.%7.%8.%9."/>
      <w:lvlJc w:val="left"/>
      <w:pPr>
        <w:tabs>
          <w:tab w:val="num" w:pos="5400"/>
        </w:tabs>
        <w:ind w:left="5400" w:hanging="2520"/>
      </w:pPr>
      <w:rPr>
        <w:rFonts w:hint="default"/>
        <w:b w:val="0"/>
        <w:i w:val="0"/>
        <w:sz w:val="16"/>
      </w:rPr>
    </w:lvl>
  </w:abstractNum>
  <w:abstractNum w:abstractNumId="28">
    <w:nsid w:val="46683CDF"/>
    <w:multiLevelType w:val="hybridMultilevel"/>
    <w:tmpl w:val="F0720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14521D"/>
    <w:multiLevelType w:val="hybridMultilevel"/>
    <w:tmpl w:val="D18C8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917C04"/>
    <w:multiLevelType w:val="hybridMultilevel"/>
    <w:tmpl w:val="0EFC2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924A66"/>
    <w:multiLevelType w:val="hybridMultilevel"/>
    <w:tmpl w:val="C226DB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543D5FDE"/>
    <w:multiLevelType w:val="hybridMultilevel"/>
    <w:tmpl w:val="45903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CB254A"/>
    <w:multiLevelType w:val="hybridMultilevel"/>
    <w:tmpl w:val="877AC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D055267"/>
    <w:multiLevelType w:val="hybridMultilevel"/>
    <w:tmpl w:val="19A4F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ED1A3D"/>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5F157FB6"/>
    <w:multiLevelType w:val="hybridMultilevel"/>
    <w:tmpl w:val="6BA04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C904D7"/>
    <w:multiLevelType w:val="hybridMultilevel"/>
    <w:tmpl w:val="BFBC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DE7E07"/>
    <w:multiLevelType w:val="hybridMultilevel"/>
    <w:tmpl w:val="2C7CF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51471E"/>
    <w:multiLevelType w:val="hybridMultilevel"/>
    <w:tmpl w:val="224AC22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9344647"/>
    <w:multiLevelType w:val="hybridMultilevel"/>
    <w:tmpl w:val="AEBCD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D7352F"/>
    <w:multiLevelType w:val="hybridMultilevel"/>
    <w:tmpl w:val="64547BE6"/>
    <w:lvl w:ilvl="0" w:tplc="93F009DA">
      <w:start w:val="2"/>
      <w:numFmt w:val="bullet"/>
      <w:lvlText w:val="-"/>
      <w:lvlJc w:val="left"/>
      <w:pPr>
        <w:ind w:left="1080" w:hanging="360"/>
      </w:pPr>
      <w:rPr>
        <w:rFonts w:ascii="Calibri" w:eastAsia="Times New Roman" w:hAnsi="Calibri"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2">
    <w:nsid w:val="71F22B2E"/>
    <w:multiLevelType w:val="hybridMultilevel"/>
    <w:tmpl w:val="9B1E7E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41E76F2"/>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74203F7E"/>
    <w:multiLevelType w:val="hybridMultilevel"/>
    <w:tmpl w:val="F05A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8D5099"/>
    <w:multiLevelType w:val="hybridMultilevel"/>
    <w:tmpl w:val="1D36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D7629F"/>
    <w:multiLevelType w:val="hybridMultilevel"/>
    <w:tmpl w:val="2A02E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694C35"/>
    <w:multiLevelType w:val="hybridMultilevel"/>
    <w:tmpl w:val="901CE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7FA04E3"/>
    <w:multiLevelType w:val="hybridMultilevel"/>
    <w:tmpl w:val="4704F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8785457"/>
    <w:multiLevelType w:val="hybridMultilevel"/>
    <w:tmpl w:val="AB349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9557AD6"/>
    <w:multiLevelType w:val="hybridMultilevel"/>
    <w:tmpl w:val="85CA1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ADB6F7A"/>
    <w:multiLevelType w:val="hybridMultilevel"/>
    <w:tmpl w:val="B71E8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F257C2A"/>
    <w:multiLevelType w:val="multilevel"/>
    <w:tmpl w:val="0BBEDD38"/>
    <w:lvl w:ilvl="0">
      <w:start w:val="1"/>
      <w:numFmt w:val="decimal"/>
      <w:lvlText w:val="%1"/>
      <w:lvlJc w:val="left"/>
      <w:pPr>
        <w:tabs>
          <w:tab w:val="num" w:pos="1152"/>
        </w:tabs>
        <w:ind w:left="1152" w:hanging="432"/>
      </w:pPr>
      <w:rPr>
        <w:rFonts w:hint="default"/>
      </w:rPr>
    </w:lvl>
    <w:lvl w:ilvl="1">
      <w:start w:val="1"/>
      <w:numFmt w:val="decimal"/>
      <w:pStyle w:val="Heading2"/>
      <w:lvlText w:val="%1.%2"/>
      <w:lvlJc w:val="left"/>
      <w:pPr>
        <w:tabs>
          <w:tab w:val="num" w:pos="1980"/>
        </w:tabs>
        <w:ind w:left="1476" w:hanging="576"/>
      </w:pPr>
      <w:rPr>
        <w:rFonts w:ascii="Arial" w:eastAsia="Times New Roman" w:hAnsi="Arial" w:cs="Times New Roman" w:hint="default"/>
        <w:sz w:val="22"/>
      </w:rPr>
    </w:lvl>
    <w:lvl w:ilvl="2">
      <w:start w:val="1"/>
      <w:numFmt w:val="decimal"/>
      <w:lvlText w:val="%1.%2.%3"/>
      <w:lvlJc w:val="left"/>
      <w:pPr>
        <w:tabs>
          <w:tab w:val="num" w:pos="1800"/>
        </w:tabs>
        <w:ind w:left="1080" w:hanging="720"/>
      </w:pPr>
      <w:rPr>
        <w:rFonts w:ascii="Arial" w:hAnsi="Arial" w:cs="Arial"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3852"/>
        </w:tabs>
        <w:ind w:left="385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num w:numId="1">
    <w:abstractNumId w:val="0"/>
  </w:num>
  <w:num w:numId="2">
    <w:abstractNumId w:val="12"/>
  </w:num>
  <w:num w:numId="3">
    <w:abstractNumId w:val="52"/>
  </w:num>
  <w:num w:numId="4">
    <w:abstractNumId w:val="20"/>
  </w:num>
  <w:num w:numId="5">
    <w:abstractNumId w:val="31"/>
  </w:num>
  <w:num w:numId="6">
    <w:abstractNumId w:val="3"/>
  </w:num>
  <w:num w:numId="7">
    <w:abstractNumId w:val="27"/>
  </w:num>
  <w:num w:numId="8">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5"/>
  </w:num>
  <w:num w:numId="11">
    <w:abstractNumId w:val="35"/>
  </w:num>
  <w:num w:numId="12">
    <w:abstractNumId w:val="43"/>
  </w:num>
  <w:num w:numId="13">
    <w:abstractNumId w:val="36"/>
  </w:num>
  <w:num w:numId="14">
    <w:abstractNumId w:val="22"/>
  </w:num>
  <w:num w:numId="15">
    <w:abstractNumId w:val="39"/>
  </w:num>
  <w:num w:numId="16">
    <w:abstractNumId w:val="34"/>
  </w:num>
  <w:num w:numId="17">
    <w:abstractNumId w:val="50"/>
  </w:num>
  <w:num w:numId="18">
    <w:abstractNumId w:val="18"/>
  </w:num>
  <w:num w:numId="19">
    <w:abstractNumId w:val="23"/>
  </w:num>
  <w:num w:numId="20">
    <w:abstractNumId w:val="16"/>
  </w:num>
  <w:num w:numId="21">
    <w:abstractNumId w:val="2"/>
  </w:num>
  <w:num w:numId="22">
    <w:abstractNumId w:val="6"/>
  </w:num>
  <w:num w:numId="23">
    <w:abstractNumId w:val="10"/>
  </w:num>
  <w:num w:numId="24">
    <w:abstractNumId w:val="51"/>
  </w:num>
  <w:num w:numId="25">
    <w:abstractNumId w:val="26"/>
  </w:num>
  <w:num w:numId="26">
    <w:abstractNumId w:val="44"/>
  </w:num>
  <w:num w:numId="27">
    <w:abstractNumId w:val="46"/>
  </w:num>
  <w:num w:numId="28">
    <w:abstractNumId w:val="13"/>
  </w:num>
  <w:num w:numId="29">
    <w:abstractNumId w:val="21"/>
  </w:num>
  <w:num w:numId="30">
    <w:abstractNumId w:val="14"/>
  </w:num>
  <w:num w:numId="31">
    <w:abstractNumId w:val="11"/>
  </w:num>
  <w:num w:numId="32">
    <w:abstractNumId w:val="40"/>
  </w:num>
  <w:num w:numId="33">
    <w:abstractNumId w:val="30"/>
  </w:num>
  <w:num w:numId="34">
    <w:abstractNumId w:val="38"/>
  </w:num>
  <w:num w:numId="35">
    <w:abstractNumId w:val="1"/>
  </w:num>
  <w:num w:numId="36">
    <w:abstractNumId w:val="7"/>
  </w:num>
  <w:num w:numId="37">
    <w:abstractNumId w:val="5"/>
  </w:num>
  <w:num w:numId="38">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num>
  <w:num w:numId="40">
    <w:abstractNumId w:val="24"/>
  </w:num>
  <w:num w:numId="41">
    <w:abstractNumId w:val="33"/>
  </w:num>
  <w:num w:numId="42">
    <w:abstractNumId w:val="28"/>
  </w:num>
  <w:num w:numId="43">
    <w:abstractNumId w:val="29"/>
  </w:num>
  <w:num w:numId="44">
    <w:abstractNumId w:val="17"/>
  </w:num>
  <w:num w:numId="45">
    <w:abstractNumId w:val="32"/>
  </w:num>
  <w:num w:numId="46">
    <w:abstractNumId w:val="25"/>
  </w:num>
  <w:num w:numId="47">
    <w:abstractNumId w:val="45"/>
  </w:num>
  <w:num w:numId="48">
    <w:abstractNumId w:val="47"/>
  </w:num>
  <w:num w:numId="49">
    <w:abstractNumId w:val="9"/>
  </w:num>
  <w:num w:numId="50">
    <w:abstractNumId w:val="48"/>
  </w:num>
  <w:num w:numId="51">
    <w:abstractNumId w:val="42"/>
  </w:num>
  <w:num w:numId="52">
    <w:abstractNumId w:val="49"/>
  </w:num>
  <w:num w:numId="53">
    <w:abstractNumId w:val="8"/>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trackRevisions/>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12290"/>
  </w:hdrShapeDefaults>
  <w:footnotePr>
    <w:footnote w:id="0"/>
    <w:footnote w:id="1"/>
  </w:footnotePr>
  <w:endnotePr>
    <w:endnote w:id="0"/>
    <w:endnote w:id="1"/>
  </w:endnotePr>
  <w:compat/>
  <w:rsids>
    <w:rsidRoot w:val="00FE6754"/>
    <w:rsid w:val="000026B2"/>
    <w:rsid w:val="00002BE4"/>
    <w:rsid w:val="00002FF6"/>
    <w:rsid w:val="000039FB"/>
    <w:rsid w:val="00004EE0"/>
    <w:rsid w:val="0000525F"/>
    <w:rsid w:val="000057EB"/>
    <w:rsid w:val="00005F03"/>
    <w:rsid w:val="000074D7"/>
    <w:rsid w:val="000102C4"/>
    <w:rsid w:val="00011169"/>
    <w:rsid w:val="00012BE6"/>
    <w:rsid w:val="00013FBE"/>
    <w:rsid w:val="000147CB"/>
    <w:rsid w:val="000155A0"/>
    <w:rsid w:val="000169D2"/>
    <w:rsid w:val="00017947"/>
    <w:rsid w:val="00021B2F"/>
    <w:rsid w:val="000230CB"/>
    <w:rsid w:val="0002371F"/>
    <w:rsid w:val="000248DF"/>
    <w:rsid w:val="0002774C"/>
    <w:rsid w:val="00030005"/>
    <w:rsid w:val="00030224"/>
    <w:rsid w:val="0003022D"/>
    <w:rsid w:val="00032A79"/>
    <w:rsid w:val="00032EB8"/>
    <w:rsid w:val="00033781"/>
    <w:rsid w:val="000345A8"/>
    <w:rsid w:val="00035062"/>
    <w:rsid w:val="00035E95"/>
    <w:rsid w:val="000377E1"/>
    <w:rsid w:val="000452F7"/>
    <w:rsid w:val="00046B44"/>
    <w:rsid w:val="000508A6"/>
    <w:rsid w:val="00052E7E"/>
    <w:rsid w:val="00053598"/>
    <w:rsid w:val="00053966"/>
    <w:rsid w:val="000549D2"/>
    <w:rsid w:val="00056E46"/>
    <w:rsid w:val="00060A3F"/>
    <w:rsid w:val="00060C19"/>
    <w:rsid w:val="000628D3"/>
    <w:rsid w:val="00064FFD"/>
    <w:rsid w:val="00066182"/>
    <w:rsid w:val="0007080F"/>
    <w:rsid w:val="00070A8D"/>
    <w:rsid w:val="000718B4"/>
    <w:rsid w:val="000718DB"/>
    <w:rsid w:val="00072AB8"/>
    <w:rsid w:val="00072D20"/>
    <w:rsid w:val="00073819"/>
    <w:rsid w:val="00074156"/>
    <w:rsid w:val="0007784E"/>
    <w:rsid w:val="00080FDD"/>
    <w:rsid w:val="00084AA2"/>
    <w:rsid w:val="0008517F"/>
    <w:rsid w:val="00085E17"/>
    <w:rsid w:val="00086936"/>
    <w:rsid w:val="00092710"/>
    <w:rsid w:val="00092872"/>
    <w:rsid w:val="00092DCA"/>
    <w:rsid w:val="000934B2"/>
    <w:rsid w:val="000941A8"/>
    <w:rsid w:val="000978F0"/>
    <w:rsid w:val="000A0AAC"/>
    <w:rsid w:val="000A0C0E"/>
    <w:rsid w:val="000A21AA"/>
    <w:rsid w:val="000A61BF"/>
    <w:rsid w:val="000A7B7F"/>
    <w:rsid w:val="000B01C1"/>
    <w:rsid w:val="000B1B89"/>
    <w:rsid w:val="000B2D45"/>
    <w:rsid w:val="000B309E"/>
    <w:rsid w:val="000B4BD9"/>
    <w:rsid w:val="000B786E"/>
    <w:rsid w:val="000B7987"/>
    <w:rsid w:val="000C0B51"/>
    <w:rsid w:val="000C0D07"/>
    <w:rsid w:val="000C107B"/>
    <w:rsid w:val="000C12A7"/>
    <w:rsid w:val="000C207F"/>
    <w:rsid w:val="000C22E9"/>
    <w:rsid w:val="000C2B95"/>
    <w:rsid w:val="000C3002"/>
    <w:rsid w:val="000C48D8"/>
    <w:rsid w:val="000C5FBE"/>
    <w:rsid w:val="000D157E"/>
    <w:rsid w:val="000D1627"/>
    <w:rsid w:val="000D16DF"/>
    <w:rsid w:val="000D1CDA"/>
    <w:rsid w:val="000D3277"/>
    <w:rsid w:val="000D3705"/>
    <w:rsid w:val="000D4495"/>
    <w:rsid w:val="000D48A8"/>
    <w:rsid w:val="000D5A3B"/>
    <w:rsid w:val="000D5EE0"/>
    <w:rsid w:val="000D62C0"/>
    <w:rsid w:val="000D68CF"/>
    <w:rsid w:val="000E1212"/>
    <w:rsid w:val="000E2687"/>
    <w:rsid w:val="000E2F3F"/>
    <w:rsid w:val="000E3F4D"/>
    <w:rsid w:val="000E4887"/>
    <w:rsid w:val="000E5B4B"/>
    <w:rsid w:val="000E639A"/>
    <w:rsid w:val="000E7915"/>
    <w:rsid w:val="000E7A2D"/>
    <w:rsid w:val="000E7DB8"/>
    <w:rsid w:val="000E7FB5"/>
    <w:rsid w:val="000F0E03"/>
    <w:rsid w:val="000F1326"/>
    <w:rsid w:val="000F1FE1"/>
    <w:rsid w:val="000F3640"/>
    <w:rsid w:val="000F79AB"/>
    <w:rsid w:val="00100DE2"/>
    <w:rsid w:val="0010114F"/>
    <w:rsid w:val="001019CA"/>
    <w:rsid w:val="001019D5"/>
    <w:rsid w:val="00102F66"/>
    <w:rsid w:val="0010379C"/>
    <w:rsid w:val="0010418C"/>
    <w:rsid w:val="001068D4"/>
    <w:rsid w:val="00107E23"/>
    <w:rsid w:val="001106B5"/>
    <w:rsid w:val="001123D2"/>
    <w:rsid w:val="0011251C"/>
    <w:rsid w:val="001132BC"/>
    <w:rsid w:val="001136F1"/>
    <w:rsid w:val="0011402A"/>
    <w:rsid w:val="001141F5"/>
    <w:rsid w:val="00114428"/>
    <w:rsid w:val="0011547F"/>
    <w:rsid w:val="00115F5C"/>
    <w:rsid w:val="001169F3"/>
    <w:rsid w:val="00116B91"/>
    <w:rsid w:val="00120EDF"/>
    <w:rsid w:val="00121343"/>
    <w:rsid w:val="00121FAF"/>
    <w:rsid w:val="00123847"/>
    <w:rsid w:val="001238EB"/>
    <w:rsid w:val="0012432E"/>
    <w:rsid w:val="00124331"/>
    <w:rsid w:val="00126B54"/>
    <w:rsid w:val="001270D9"/>
    <w:rsid w:val="00127C01"/>
    <w:rsid w:val="00127ECD"/>
    <w:rsid w:val="0013074E"/>
    <w:rsid w:val="00130988"/>
    <w:rsid w:val="00130E8B"/>
    <w:rsid w:val="001325D1"/>
    <w:rsid w:val="00132778"/>
    <w:rsid w:val="0013423D"/>
    <w:rsid w:val="00135173"/>
    <w:rsid w:val="00135E8D"/>
    <w:rsid w:val="00136413"/>
    <w:rsid w:val="00136616"/>
    <w:rsid w:val="00136D71"/>
    <w:rsid w:val="00136DFD"/>
    <w:rsid w:val="00136F1C"/>
    <w:rsid w:val="0014125D"/>
    <w:rsid w:val="0014359F"/>
    <w:rsid w:val="001466CF"/>
    <w:rsid w:val="001469B7"/>
    <w:rsid w:val="00146D17"/>
    <w:rsid w:val="00146D9E"/>
    <w:rsid w:val="00150FFF"/>
    <w:rsid w:val="00152B94"/>
    <w:rsid w:val="0015333A"/>
    <w:rsid w:val="00153ED9"/>
    <w:rsid w:val="00155D64"/>
    <w:rsid w:val="0015705E"/>
    <w:rsid w:val="0015760B"/>
    <w:rsid w:val="00157F03"/>
    <w:rsid w:val="00162EFB"/>
    <w:rsid w:val="00163414"/>
    <w:rsid w:val="00163B32"/>
    <w:rsid w:val="00163BA1"/>
    <w:rsid w:val="0016585F"/>
    <w:rsid w:val="00166031"/>
    <w:rsid w:val="00167C5F"/>
    <w:rsid w:val="00171130"/>
    <w:rsid w:val="00171AB6"/>
    <w:rsid w:val="001734A8"/>
    <w:rsid w:val="00173580"/>
    <w:rsid w:val="00175AF0"/>
    <w:rsid w:val="001763CE"/>
    <w:rsid w:val="00180F14"/>
    <w:rsid w:val="0018107F"/>
    <w:rsid w:val="001827BB"/>
    <w:rsid w:val="0018480E"/>
    <w:rsid w:val="00184AF3"/>
    <w:rsid w:val="00184C94"/>
    <w:rsid w:val="00186D8E"/>
    <w:rsid w:val="00191972"/>
    <w:rsid w:val="00191DC0"/>
    <w:rsid w:val="001921DC"/>
    <w:rsid w:val="001923FF"/>
    <w:rsid w:val="00192EEC"/>
    <w:rsid w:val="00193B32"/>
    <w:rsid w:val="00193E18"/>
    <w:rsid w:val="0019486C"/>
    <w:rsid w:val="00194AB6"/>
    <w:rsid w:val="001958CB"/>
    <w:rsid w:val="0019590B"/>
    <w:rsid w:val="0019645E"/>
    <w:rsid w:val="00196EE8"/>
    <w:rsid w:val="001973BF"/>
    <w:rsid w:val="0019769A"/>
    <w:rsid w:val="001A0019"/>
    <w:rsid w:val="001A3C6B"/>
    <w:rsid w:val="001A5D4B"/>
    <w:rsid w:val="001A6314"/>
    <w:rsid w:val="001A6E56"/>
    <w:rsid w:val="001A7AC0"/>
    <w:rsid w:val="001B06B2"/>
    <w:rsid w:val="001B2D95"/>
    <w:rsid w:val="001B3376"/>
    <w:rsid w:val="001B3877"/>
    <w:rsid w:val="001B455D"/>
    <w:rsid w:val="001B5955"/>
    <w:rsid w:val="001B6010"/>
    <w:rsid w:val="001B63B8"/>
    <w:rsid w:val="001B7B83"/>
    <w:rsid w:val="001B7C33"/>
    <w:rsid w:val="001C0969"/>
    <w:rsid w:val="001C17F7"/>
    <w:rsid w:val="001C1AE0"/>
    <w:rsid w:val="001C232D"/>
    <w:rsid w:val="001C762C"/>
    <w:rsid w:val="001D1EFC"/>
    <w:rsid w:val="001D241D"/>
    <w:rsid w:val="001D2552"/>
    <w:rsid w:val="001D2EE4"/>
    <w:rsid w:val="001D495F"/>
    <w:rsid w:val="001D53E2"/>
    <w:rsid w:val="001D6670"/>
    <w:rsid w:val="001D722B"/>
    <w:rsid w:val="001E06D6"/>
    <w:rsid w:val="001E15CC"/>
    <w:rsid w:val="001E2662"/>
    <w:rsid w:val="001E6FAC"/>
    <w:rsid w:val="001F293F"/>
    <w:rsid w:val="001F2B62"/>
    <w:rsid w:val="001F79D7"/>
    <w:rsid w:val="001F7CA6"/>
    <w:rsid w:val="00200358"/>
    <w:rsid w:val="002003E0"/>
    <w:rsid w:val="0020298A"/>
    <w:rsid w:val="00202AC5"/>
    <w:rsid w:val="00202D47"/>
    <w:rsid w:val="00203E95"/>
    <w:rsid w:val="00204D07"/>
    <w:rsid w:val="00205BDF"/>
    <w:rsid w:val="002069FC"/>
    <w:rsid w:val="00207BB2"/>
    <w:rsid w:val="00210F62"/>
    <w:rsid w:val="00214F88"/>
    <w:rsid w:val="002171E4"/>
    <w:rsid w:val="002200CA"/>
    <w:rsid w:val="00220B46"/>
    <w:rsid w:val="00220DAB"/>
    <w:rsid w:val="00221427"/>
    <w:rsid w:val="00221AFA"/>
    <w:rsid w:val="0022254B"/>
    <w:rsid w:val="00223916"/>
    <w:rsid w:val="00223925"/>
    <w:rsid w:val="00225229"/>
    <w:rsid w:val="002278A9"/>
    <w:rsid w:val="0023025E"/>
    <w:rsid w:val="002312ED"/>
    <w:rsid w:val="002323CF"/>
    <w:rsid w:val="002339B3"/>
    <w:rsid w:val="002354B4"/>
    <w:rsid w:val="002355F3"/>
    <w:rsid w:val="00235DAF"/>
    <w:rsid w:val="0024164B"/>
    <w:rsid w:val="00241E5F"/>
    <w:rsid w:val="00242B71"/>
    <w:rsid w:val="002444F9"/>
    <w:rsid w:val="00246F15"/>
    <w:rsid w:val="002507AA"/>
    <w:rsid w:val="002515EF"/>
    <w:rsid w:val="00253981"/>
    <w:rsid w:val="0025481C"/>
    <w:rsid w:val="0025672B"/>
    <w:rsid w:val="00261CAF"/>
    <w:rsid w:val="00263B96"/>
    <w:rsid w:val="00263C2C"/>
    <w:rsid w:val="00263FED"/>
    <w:rsid w:val="0026447F"/>
    <w:rsid w:val="0026470D"/>
    <w:rsid w:val="00264E41"/>
    <w:rsid w:val="002651CB"/>
    <w:rsid w:val="00265A8D"/>
    <w:rsid w:val="00266A11"/>
    <w:rsid w:val="00270C1B"/>
    <w:rsid w:val="00271E25"/>
    <w:rsid w:val="00274250"/>
    <w:rsid w:val="002742B6"/>
    <w:rsid w:val="00274D82"/>
    <w:rsid w:val="0028554B"/>
    <w:rsid w:val="00285CC4"/>
    <w:rsid w:val="00287201"/>
    <w:rsid w:val="002875CB"/>
    <w:rsid w:val="00287E15"/>
    <w:rsid w:val="002900F4"/>
    <w:rsid w:val="0029034B"/>
    <w:rsid w:val="00290A29"/>
    <w:rsid w:val="00290EDD"/>
    <w:rsid w:val="00291316"/>
    <w:rsid w:val="00293600"/>
    <w:rsid w:val="00293EF4"/>
    <w:rsid w:val="002944BF"/>
    <w:rsid w:val="00294FF6"/>
    <w:rsid w:val="00295E0D"/>
    <w:rsid w:val="00295E43"/>
    <w:rsid w:val="002978CF"/>
    <w:rsid w:val="002A35DC"/>
    <w:rsid w:val="002A3711"/>
    <w:rsid w:val="002A4AC3"/>
    <w:rsid w:val="002A5919"/>
    <w:rsid w:val="002A5EC1"/>
    <w:rsid w:val="002A77AC"/>
    <w:rsid w:val="002A7D7E"/>
    <w:rsid w:val="002B284A"/>
    <w:rsid w:val="002B44DE"/>
    <w:rsid w:val="002B46AC"/>
    <w:rsid w:val="002B49FE"/>
    <w:rsid w:val="002B6123"/>
    <w:rsid w:val="002B643B"/>
    <w:rsid w:val="002C1021"/>
    <w:rsid w:val="002C6445"/>
    <w:rsid w:val="002C64EF"/>
    <w:rsid w:val="002C681B"/>
    <w:rsid w:val="002D0AA8"/>
    <w:rsid w:val="002D2BC3"/>
    <w:rsid w:val="002D308F"/>
    <w:rsid w:val="002D438C"/>
    <w:rsid w:val="002D6291"/>
    <w:rsid w:val="002D775B"/>
    <w:rsid w:val="002D7BAF"/>
    <w:rsid w:val="002E0151"/>
    <w:rsid w:val="002E3B4E"/>
    <w:rsid w:val="002E4DB6"/>
    <w:rsid w:val="002E6AFF"/>
    <w:rsid w:val="002E747B"/>
    <w:rsid w:val="002E7553"/>
    <w:rsid w:val="002F0CBA"/>
    <w:rsid w:val="002F19CF"/>
    <w:rsid w:val="002F4CF5"/>
    <w:rsid w:val="002F5A9D"/>
    <w:rsid w:val="002F73EA"/>
    <w:rsid w:val="00302F0A"/>
    <w:rsid w:val="00303494"/>
    <w:rsid w:val="00304BCB"/>
    <w:rsid w:val="003075F8"/>
    <w:rsid w:val="0031217B"/>
    <w:rsid w:val="00312870"/>
    <w:rsid w:val="00313394"/>
    <w:rsid w:val="0031533C"/>
    <w:rsid w:val="003212B8"/>
    <w:rsid w:val="003228F0"/>
    <w:rsid w:val="00322D62"/>
    <w:rsid w:val="00323574"/>
    <w:rsid w:val="00323F68"/>
    <w:rsid w:val="003242E6"/>
    <w:rsid w:val="003249F9"/>
    <w:rsid w:val="0032526D"/>
    <w:rsid w:val="00326FF5"/>
    <w:rsid w:val="0033092B"/>
    <w:rsid w:val="00332BA7"/>
    <w:rsid w:val="00333420"/>
    <w:rsid w:val="00335E6A"/>
    <w:rsid w:val="00340AF2"/>
    <w:rsid w:val="003433B0"/>
    <w:rsid w:val="00343C03"/>
    <w:rsid w:val="00343C70"/>
    <w:rsid w:val="003451A1"/>
    <w:rsid w:val="00347938"/>
    <w:rsid w:val="00347DB4"/>
    <w:rsid w:val="00350A61"/>
    <w:rsid w:val="00351E58"/>
    <w:rsid w:val="003520EB"/>
    <w:rsid w:val="0035274E"/>
    <w:rsid w:val="00353894"/>
    <w:rsid w:val="00354C9A"/>
    <w:rsid w:val="0035581D"/>
    <w:rsid w:val="00355C1B"/>
    <w:rsid w:val="00356077"/>
    <w:rsid w:val="003567A2"/>
    <w:rsid w:val="003567CD"/>
    <w:rsid w:val="00356A3D"/>
    <w:rsid w:val="00357748"/>
    <w:rsid w:val="00360ABA"/>
    <w:rsid w:val="0036342C"/>
    <w:rsid w:val="00364016"/>
    <w:rsid w:val="0036650A"/>
    <w:rsid w:val="003736A6"/>
    <w:rsid w:val="003748BC"/>
    <w:rsid w:val="003770A1"/>
    <w:rsid w:val="00377DD8"/>
    <w:rsid w:val="00381834"/>
    <w:rsid w:val="00385CA2"/>
    <w:rsid w:val="00386B12"/>
    <w:rsid w:val="0038796B"/>
    <w:rsid w:val="003910A5"/>
    <w:rsid w:val="0039119E"/>
    <w:rsid w:val="003912CE"/>
    <w:rsid w:val="0039151B"/>
    <w:rsid w:val="00393E01"/>
    <w:rsid w:val="00394C3A"/>
    <w:rsid w:val="0039640F"/>
    <w:rsid w:val="003965E2"/>
    <w:rsid w:val="00397072"/>
    <w:rsid w:val="003A271E"/>
    <w:rsid w:val="003A454F"/>
    <w:rsid w:val="003A4D08"/>
    <w:rsid w:val="003A66FF"/>
    <w:rsid w:val="003B0727"/>
    <w:rsid w:val="003B0C1E"/>
    <w:rsid w:val="003B27E9"/>
    <w:rsid w:val="003B306C"/>
    <w:rsid w:val="003B336B"/>
    <w:rsid w:val="003B3620"/>
    <w:rsid w:val="003B4206"/>
    <w:rsid w:val="003B657E"/>
    <w:rsid w:val="003B74B8"/>
    <w:rsid w:val="003C0E3C"/>
    <w:rsid w:val="003C3132"/>
    <w:rsid w:val="003C3181"/>
    <w:rsid w:val="003C367C"/>
    <w:rsid w:val="003C4CDF"/>
    <w:rsid w:val="003C4D42"/>
    <w:rsid w:val="003C5845"/>
    <w:rsid w:val="003C5E2B"/>
    <w:rsid w:val="003C69BD"/>
    <w:rsid w:val="003D58AD"/>
    <w:rsid w:val="003D64E7"/>
    <w:rsid w:val="003D68B7"/>
    <w:rsid w:val="003E0A58"/>
    <w:rsid w:val="003E1A2D"/>
    <w:rsid w:val="003E524F"/>
    <w:rsid w:val="003E534E"/>
    <w:rsid w:val="003E760C"/>
    <w:rsid w:val="003F0844"/>
    <w:rsid w:val="003F230D"/>
    <w:rsid w:val="003F230E"/>
    <w:rsid w:val="003F4220"/>
    <w:rsid w:val="003F53AF"/>
    <w:rsid w:val="003F5728"/>
    <w:rsid w:val="003F5E34"/>
    <w:rsid w:val="003F6BA1"/>
    <w:rsid w:val="003F704A"/>
    <w:rsid w:val="0040002F"/>
    <w:rsid w:val="00400A5A"/>
    <w:rsid w:val="00401739"/>
    <w:rsid w:val="004022A4"/>
    <w:rsid w:val="00402739"/>
    <w:rsid w:val="00402F9E"/>
    <w:rsid w:val="00404934"/>
    <w:rsid w:val="004051C6"/>
    <w:rsid w:val="004054DF"/>
    <w:rsid w:val="00407F60"/>
    <w:rsid w:val="004103DF"/>
    <w:rsid w:val="0041062B"/>
    <w:rsid w:val="00416297"/>
    <w:rsid w:val="004169E3"/>
    <w:rsid w:val="00416F6B"/>
    <w:rsid w:val="00420D80"/>
    <w:rsid w:val="00422303"/>
    <w:rsid w:val="004229DE"/>
    <w:rsid w:val="004255B3"/>
    <w:rsid w:val="00425BB9"/>
    <w:rsid w:val="00426939"/>
    <w:rsid w:val="0042762C"/>
    <w:rsid w:val="004308AC"/>
    <w:rsid w:val="0043171F"/>
    <w:rsid w:val="00432216"/>
    <w:rsid w:val="004323B1"/>
    <w:rsid w:val="004328FE"/>
    <w:rsid w:val="00432F52"/>
    <w:rsid w:val="004353AA"/>
    <w:rsid w:val="00436838"/>
    <w:rsid w:val="00436F34"/>
    <w:rsid w:val="0043707A"/>
    <w:rsid w:val="00437935"/>
    <w:rsid w:val="00440119"/>
    <w:rsid w:val="004413AA"/>
    <w:rsid w:val="004416A7"/>
    <w:rsid w:val="0044274B"/>
    <w:rsid w:val="00442EA6"/>
    <w:rsid w:val="004437A5"/>
    <w:rsid w:val="00445E5A"/>
    <w:rsid w:val="00447BC7"/>
    <w:rsid w:val="00450575"/>
    <w:rsid w:val="00451095"/>
    <w:rsid w:val="0045324D"/>
    <w:rsid w:val="00453F28"/>
    <w:rsid w:val="00456EAA"/>
    <w:rsid w:val="0046067B"/>
    <w:rsid w:val="00460C0B"/>
    <w:rsid w:val="00461796"/>
    <w:rsid w:val="00461EBA"/>
    <w:rsid w:val="004621F1"/>
    <w:rsid w:val="00466A44"/>
    <w:rsid w:val="00467569"/>
    <w:rsid w:val="004678E2"/>
    <w:rsid w:val="00467A12"/>
    <w:rsid w:val="004705E3"/>
    <w:rsid w:val="00471DD9"/>
    <w:rsid w:val="004729CE"/>
    <w:rsid w:val="00473383"/>
    <w:rsid w:val="00473528"/>
    <w:rsid w:val="004736D1"/>
    <w:rsid w:val="00474231"/>
    <w:rsid w:val="004742E5"/>
    <w:rsid w:val="00475D01"/>
    <w:rsid w:val="00475DAC"/>
    <w:rsid w:val="00476F3C"/>
    <w:rsid w:val="00482215"/>
    <w:rsid w:val="004832A6"/>
    <w:rsid w:val="00483B73"/>
    <w:rsid w:val="00484614"/>
    <w:rsid w:val="00485211"/>
    <w:rsid w:val="00485B8E"/>
    <w:rsid w:val="0048694C"/>
    <w:rsid w:val="0048793B"/>
    <w:rsid w:val="00487D05"/>
    <w:rsid w:val="00490516"/>
    <w:rsid w:val="00490A33"/>
    <w:rsid w:val="00490DD6"/>
    <w:rsid w:val="00491B3F"/>
    <w:rsid w:val="00491E01"/>
    <w:rsid w:val="004948AE"/>
    <w:rsid w:val="00496768"/>
    <w:rsid w:val="004970B2"/>
    <w:rsid w:val="00497700"/>
    <w:rsid w:val="004A1B7F"/>
    <w:rsid w:val="004A3044"/>
    <w:rsid w:val="004A34AF"/>
    <w:rsid w:val="004A48D6"/>
    <w:rsid w:val="004B257F"/>
    <w:rsid w:val="004B27A0"/>
    <w:rsid w:val="004B4441"/>
    <w:rsid w:val="004B4E59"/>
    <w:rsid w:val="004B679E"/>
    <w:rsid w:val="004C0165"/>
    <w:rsid w:val="004C11A6"/>
    <w:rsid w:val="004C17B4"/>
    <w:rsid w:val="004C40EF"/>
    <w:rsid w:val="004C4E5F"/>
    <w:rsid w:val="004C4FF3"/>
    <w:rsid w:val="004C5D74"/>
    <w:rsid w:val="004C6092"/>
    <w:rsid w:val="004C60F9"/>
    <w:rsid w:val="004C66EC"/>
    <w:rsid w:val="004C6CD2"/>
    <w:rsid w:val="004D00E0"/>
    <w:rsid w:val="004D1FDD"/>
    <w:rsid w:val="004D24C3"/>
    <w:rsid w:val="004D294D"/>
    <w:rsid w:val="004D44EA"/>
    <w:rsid w:val="004D5614"/>
    <w:rsid w:val="004D58D4"/>
    <w:rsid w:val="004D5F5E"/>
    <w:rsid w:val="004D6BE1"/>
    <w:rsid w:val="004E1006"/>
    <w:rsid w:val="004E6CF8"/>
    <w:rsid w:val="004F3EF9"/>
    <w:rsid w:val="004F55DA"/>
    <w:rsid w:val="004F73A8"/>
    <w:rsid w:val="005005DE"/>
    <w:rsid w:val="0050167B"/>
    <w:rsid w:val="00501DDE"/>
    <w:rsid w:val="0050204C"/>
    <w:rsid w:val="005022CF"/>
    <w:rsid w:val="005026B6"/>
    <w:rsid w:val="00504F02"/>
    <w:rsid w:val="00507730"/>
    <w:rsid w:val="005109F9"/>
    <w:rsid w:val="00510AA0"/>
    <w:rsid w:val="00513342"/>
    <w:rsid w:val="00514709"/>
    <w:rsid w:val="00515A0D"/>
    <w:rsid w:val="00516E4A"/>
    <w:rsid w:val="00517B85"/>
    <w:rsid w:val="005200FC"/>
    <w:rsid w:val="0052017D"/>
    <w:rsid w:val="00520A4E"/>
    <w:rsid w:val="005235DE"/>
    <w:rsid w:val="00523696"/>
    <w:rsid w:val="005261A1"/>
    <w:rsid w:val="00530FD9"/>
    <w:rsid w:val="0053696B"/>
    <w:rsid w:val="00536D44"/>
    <w:rsid w:val="00537F88"/>
    <w:rsid w:val="005403AF"/>
    <w:rsid w:val="005409F6"/>
    <w:rsid w:val="005420AB"/>
    <w:rsid w:val="00543398"/>
    <w:rsid w:val="00543C26"/>
    <w:rsid w:val="00543DA7"/>
    <w:rsid w:val="005449E8"/>
    <w:rsid w:val="00544C78"/>
    <w:rsid w:val="00551E9D"/>
    <w:rsid w:val="00554D65"/>
    <w:rsid w:val="00556574"/>
    <w:rsid w:val="00556987"/>
    <w:rsid w:val="00560388"/>
    <w:rsid w:val="005608C8"/>
    <w:rsid w:val="0056444E"/>
    <w:rsid w:val="00564FB2"/>
    <w:rsid w:val="005651CB"/>
    <w:rsid w:val="005651F7"/>
    <w:rsid w:val="00566958"/>
    <w:rsid w:val="00566C8D"/>
    <w:rsid w:val="00570B04"/>
    <w:rsid w:val="00570BD8"/>
    <w:rsid w:val="00572273"/>
    <w:rsid w:val="00573963"/>
    <w:rsid w:val="005741D0"/>
    <w:rsid w:val="00574796"/>
    <w:rsid w:val="00574BF8"/>
    <w:rsid w:val="005763B4"/>
    <w:rsid w:val="00576BCF"/>
    <w:rsid w:val="005810C2"/>
    <w:rsid w:val="00583326"/>
    <w:rsid w:val="005867B6"/>
    <w:rsid w:val="00587AFD"/>
    <w:rsid w:val="005905F7"/>
    <w:rsid w:val="005907F0"/>
    <w:rsid w:val="00592437"/>
    <w:rsid w:val="00597683"/>
    <w:rsid w:val="005A03DD"/>
    <w:rsid w:val="005A0AC3"/>
    <w:rsid w:val="005A10A6"/>
    <w:rsid w:val="005A1DC6"/>
    <w:rsid w:val="005A7CE0"/>
    <w:rsid w:val="005A7DE2"/>
    <w:rsid w:val="005B4586"/>
    <w:rsid w:val="005B6623"/>
    <w:rsid w:val="005B778E"/>
    <w:rsid w:val="005C0660"/>
    <w:rsid w:val="005C1135"/>
    <w:rsid w:val="005C2F2D"/>
    <w:rsid w:val="005C487E"/>
    <w:rsid w:val="005C6D2E"/>
    <w:rsid w:val="005C7F3B"/>
    <w:rsid w:val="005D03F4"/>
    <w:rsid w:val="005D0F8F"/>
    <w:rsid w:val="005D11D0"/>
    <w:rsid w:val="005D1518"/>
    <w:rsid w:val="005D1526"/>
    <w:rsid w:val="005D25BC"/>
    <w:rsid w:val="005D2B1C"/>
    <w:rsid w:val="005D4551"/>
    <w:rsid w:val="005D55CE"/>
    <w:rsid w:val="005D5762"/>
    <w:rsid w:val="005D58CA"/>
    <w:rsid w:val="005D6DF2"/>
    <w:rsid w:val="005D6FEA"/>
    <w:rsid w:val="005D747A"/>
    <w:rsid w:val="005E009F"/>
    <w:rsid w:val="005E1B1F"/>
    <w:rsid w:val="005E1FDE"/>
    <w:rsid w:val="005E28D9"/>
    <w:rsid w:val="005E407B"/>
    <w:rsid w:val="005E51D2"/>
    <w:rsid w:val="005E543F"/>
    <w:rsid w:val="005E7954"/>
    <w:rsid w:val="005F1157"/>
    <w:rsid w:val="005F183B"/>
    <w:rsid w:val="005F1976"/>
    <w:rsid w:val="006017B1"/>
    <w:rsid w:val="00601F79"/>
    <w:rsid w:val="00602845"/>
    <w:rsid w:val="00603341"/>
    <w:rsid w:val="00603C0B"/>
    <w:rsid w:val="00603C21"/>
    <w:rsid w:val="00607DB6"/>
    <w:rsid w:val="00607DCD"/>
    <w:rsid w:val="00612DF6"/>
    <w:rsid w:val="006136DB"/>
    <w:rsid w:val="0061484F"/>
    <w:rsid w:val="00616E71"/>
    <w:rsid w:val="00617AA5"/>
    <w:rsid w:val="0062241B"/>
    <w:rsid w:val="0062257C"/>
    <w:rsid w:val="006256E7"/>
    <w:rsid w:val="00630DAC"/>
    <w:rsid w:val="00630F1F"/>
    <w:rsid w:val="00633241"/>
    <w:rsid w:val="00633276"/>
    <w:rsid w:val="00640891"/>
    <w:rsid w:val="006471EB"/>
    <w:rsid w:val="00650348"/>
    <w:rsid w:val="00651822"/>
    <w:rsid w:val="00653E89"/>
    <w:rsid w:val="0065400B"/>
    <w:rsid w:val="00655069"/>
    <w:rsid w:val="00655289"/>
    <w:rsid w:val="00655A78"/>
    <w:rsid w:val="006560C1"/>
    <w:rsid w:val="0066149B"/>
    <w:rsid w:val="00662150"/>
    <w:rsid w:val="0066286D"/>
    <w:rsid w:val="00666D79"/>
    <w:rsid w:val="00671971"/>
    <w:rsid w:val="00672E0D"/>
    <w:rsid w:val="006734A6"/>
    <w:rsid w:val="006746EB"/>
    <w:rsid w:val="00674F82"/>
    <w:rsid w:val="006752D9"/>
    <w:rsid w:val="00676A51"/>
    <w:rsid w:val="006770D4"/>
    <w:rsid w:val="00680717"/>
    <w:rsid w:val="006807FF"/>
    <w:rsid w:val="0068502E"/>
    <w:rsid w:val="00685099"/>
    <w:rsid w:val="006856EC"/>
    <w:rsid w:val="00685A06"/>
    <w:rsid w:val="00685C31"/>
    <w:rsid w:val="00686309"/>
    <w:rsid w:val="0069043F"/>
    <w:rsid w:val="0069252C"/>
    <w:rsid w:val="006979AF"/>
    <w:rsid w:val="006A143A"/>
    <w:rsid w:val="006A2FE7"/>
    <w:rsid w:val="006A354D"/>
    <w:rsid w:val="006A44E6"/>
    <w:rsid w:val="006A6AF5"/>
    <w:rsid w:val="006A7AF9"/>
    <w:rsid w:val="006B0278"/>
    <w:rsid w:val="006B0ED1"/>
    <w:rsid w:val="006B22CD"/>
    <w:rsid w:val="006B2BAE"/>
    <w:rsid w:val="006B30E8"/>
    <w:rsid w:val="006B4288"/>
    <w:rsid w:val="006B4640"/>
    <w:rsid w:val="006B4C3D"/>
    <w:rsid w:val="006B5DDC"/>
    <w:rsid w:val="006B78B4"/>
    <w:rsid w:val="006C0587"/>
    <w:rsid w:val="006C1FB1"/>
    <w:rsid w:val="006C207F"/>
    <w:rsid w:val="006C347C"/>
    <w:rsid w:val="006C47A2"/>
    <w:rsid w:val="006C505B"/>
    <w:rsid w:val="006C53AC"/>
    <w:rsid w:val="006C7CF2"/>
    <w:rsid w:val="006D17F9"/>
    <w:rsid w:val="006D1AAE"/>
    <w:rsid w:val="006D2EE4"/>
    <w:rsid w:val="006D3DF0"/>
    <w:rsid w:val="006D6095"/>
    <w:rsid w:val="006D6103"/>
    <w:rsid w:val="006D6FA7"/>
    <w:rsid w:val="006E0431"/>
    <w:rsid w:val="006E0D81"/>
    <w:rsid w:val="006E32EF"/>
    <w:rsid w:val="006E352E"/>
    <w:rsid w:val="006E3ACF"/>
    <w:rsid w:val="006E3F3C"/>
    <w:rsid w:val="006E6297"/>
    <w:rsid w:val="006F2404"/>
    <w:rsid w:val="006F2B1E"/>
    <w:rsid w:val="006F357C"/>
    <w:rsid w:val="006F51D0"/>
    <w:rsid w:val="006F67AF"/>
    <w:rsid w:val="0070019F"/>
    <w:rsid w:val="00701E7D"/>
    <w:rsid w:val="0070651A"/>
    <w:rsid w:val="00710711"/>
    <w:rsid w:val="00710E8B"/>
    <w:rsid w:val="00711B6F"/>
    <w:rsid w:val="00711FF0"/>
    <w:rsid w:val="00713ECC"/>
    <w:rsid w:val="00715047"/>
    <w:rsid w:val="00717FB9"/>
    <w:rsid w:val="00717FD5"/>
    <w:rsid w:val="007208F5"/>
    <w:rsid w:val="007221FF"/>
    <w:rsid w:val="00722F80"/>
    <w:rsid w:val="00724ABD"/>
    <w:rsid w:val="0072664A"/>
    <w:rsid w:val="00727E0A"/>
    <w:rsid w:val="007314DD"/>
    <w:rsid w:val="0073152F"/>
    <w:rsid w:val="00735E8A"/>
    <w:rsid w:val="00736197"/>
    <w:rsid w:val="00736605"/>
    <w:rsid w:val="00736E34"/>
    <w:rsid w:val="00736FA0"/>
    <w:rsid w:val="007409FE"/>
    <w:rsid w:val="00740D40"/>
    <w:rsid w:val="0074138C"/>
    <w:rsid w:val="00743E59"/>
    <w:rsid w:val="00751402"/>
    <w:rsid w:val="0075162F"/>
    <w:rsid w:val="00751A9A"/>
    <w:rsid w:val="00751EED"/>
    <w:rsid w:val="00752423"/>
    <w:rsid w:val="00752FAB"/>
    <w:rsid w:val="007535E7"/>
    <w:rsid w:val="0075541B"/>
    <w:rsid w:val="00755B5E"/>
    <w:rsid w:val="00755E45"/>
    <w:rsid w:val="0075614F"/>
    <w:rsid w:val="0075692B"/>
    <w:rsid w:val="00756C27"/>
    <w:rsid w:val="007619BE"/>
    <w:rsid w:val="00761BD2"/>
    <w:rsid w:val="00763368"/>
    <w:rsid w:val="007635E7"/>
    <w:rsid w:val="007636F7"/>
    <w:rsid w:val="00765C7D"/>
    <w:rsid w:val="00766CCD"/>
    <w:rsid w:val="00766FCC"/>
    <w:rsid w:val="007672E0"/>
    <w:rsid w:val="0077144F"/>
    <w:rsid w:val="007716E2"/>
    <w:rsid w:val="00772326"/>
    <w:rsid w:val="00774C04"/>
    <w:rsid w:val="007761D9"/>
    <w:rsid w:val="0078168A"/>
    <w:rsid w:val="007845E3"/>
    <w:rsid w:val="007855A2"/>
    <w:rsid w:val="007872E2"/>
    <w:rsid w:val="00787703"/>
    <w:rsid w:val="00787EAD"/>
    <w:rsid w:val="00790E69"/>
    <w:rsid w:val="00790E73"/>
    <w:rsid w:val="00793118"/>
    <w:rsid w:val="007931D9"/>
    <w:rsid w:val="00793B99"/>
    <w:rsid w:val="00793BF0"/>
    <w:rsid w:val="00797000"/>
    <w:rsid w:val="00797950"/>
    <w:rsid w:val="00797C34"/>
    <w:rsid w:val="007A0EE7"/>
    <w:rsid w:val="007A214D"/>
    <w:rsid w:val="007A3571"/>
    <w:rsid w:val="007A396E"/>
    <w:rsid w:val="007A4028"/>
    <w:rsid w:val="007A688D"/>
    <w:rsid w:val="007B00D0"/>
    <w:rsid w:val="007B1571"/>
    <w:rsid w:val="007B204E"/>
    <w:rsid w:val="007B257D"/>
    <w:rsid w:val="007B2EC3"/>
    <w:rsid w:val="007B3188"/>
    <w:rsid w:val="007B4876"/>
    <w:rsid w:val="007B4C1A"/>
    <w:rsid w:val="007C25B5"/>
    <w:rsid w:val="007C3608"/>
    <w:rsid w:val="007C3734"/>
    <w:rsid w:val="007C392E"/>
    <w:rsid w:val="007C6453"/>
    <w:rsid w:val="007C65C3"/>
    <w:rsid w:val="007D15D6"/>
    <w:rsid w:val="007D16AB"/>
    <w:rsid w:val="007D2330"/>
    <w:rsid w:val="007D3DE2"/>
    <w:rsid w:val="007D7882"/>
    <w:rsid w:val="007E303B"/>
    <w:rsid w:val="007F360C"/>
    <w:rsid w:val="007F4520"/>
    <w:rsid w:val="00800065"/>
    <w:rsid w:val="008004D0"/>
    <w:rsid w:val="00804DF0"/>
    <w:rsid w:val="0080571A"/>
    <w:rsid w:val="00807831"/>
    <w:rsid w:val="00807A05"/>
    <w:rsid w:val="008100C0"/>
    <w:rsid w:val="008114A8"/>
    <w:rsid w:val="0081219C"/>
    <w:rsid w:val="008136F0"/>
    <w:rsid w:val="008140C1"/>
    <w:rsid w:val="008142E5"/>
    <w:rsid w:val="00816446"/>
    <w:rsid w:val="0082017C"/>
    <w:rsid w:val="0082070A"/>
    <w:rsid w:val="00822BB3"/>
    <w:rsid w:val="00822CAA"/>
    <w:rsid w:val="008257AA"/>
    <w:rsid w:val="00825F8B"/>
    <w:rsid w:val="00831208"/>
    <w:rsid w:val="00831975"/>
    <w:rsid w:val="008319AF"/>
    <w:rsid w:val="008353A3"/>
    <w:rsid w:val="008367E6"/>
    <w:rsid w:val="008411ED"/>
    <w:rsid w:val="0084156E"/>
    <w:rsid w:val="008415F2"/>
    <w:rsid w:val="00844C55"/>
    <w:rsid w:val="00846B02"/>
    <w:rsid w:val="00847149"/>
    <w:rsid w:val="00850322"/>
    <w:rsid w:val="0085277D"/>
    <w:rsid w:val="00852D5A"/>
    <w:rsid w:val="00853172"/>
    <w:rsid w:val="00853BA7"/>
    <w:rsid w:val="00853CF1"/>
    <w:rsid w:val="00855004"/>
    <w:rsid w:val="008551AB"/>
    <w:rsid w:val="00855BFA"/>
    <w:rsid w:val="008560F7"/>
    <w:rsid w:val="008564AA"/>
    <w:rsid w:val="0085758F"/>
    <w:rsid w:val="008579F9"/>
    <w:rsid w:val="008609F6"/>
    <w:rsid w:val="00861B35"/>
    <w:rsid w:val="00862AFB"/>
    <w:rsid w:val="008631FF"/>
    <w:rsid w:val="00863643"/>
    <w:rsid w:val="00864A14"/>
    <w:rsid w:val="00865CE4"/>
    <w:rsid w:val="00866E01"/>
    <w:rsid w:val="0087174E"/>
    <w:rsid w:val="00871E64"/>
    <w:rsid w:val="008735AF"/>
    <w:rsid w:val="00873C2E"/>
    <w:rsid w:val="00874212"/>
    <w:rsid w:val="00874552"/>
    <w:rsid w:val="00875EA2"/>
    <w:rsid w:val="00877029"/>
    <w:rsid w:val="008779F3"/>
    <w:rsid w:val="00882F32"/>
    <w:rsid w:val="00883D01"/>
    <w:rsid w:val="0088772C"/>
    <w:rsid w:val="00890604"/>
    <w:rsid w:val="00893161"/>
    <w:rsid w:val="0089329D"/>
    <w:rsid w:val="00894767"/>
    <w:rsid w:val="008968FC"/>
    <w:rsid w:val="00897B24"/>
    <w:rsid w:val="008A19BD"/>
    <w:rsid w:val="008A32F9"/>
    <w:rsid w:val="008A3CE2"/>
    <w:rsid w:val="008A4168"/>
    <w:rsid w:val="008A681A"/>
    <w:rsid w:val="008B0382"/>
    <w:rsid w:val="008B11E9"/>
    <w:rsid w:val="008B25BE"/>
    <w:rsid w:val="008B34BE"/>
    <w:rsid w:val="008B3FEA"/>
    <w:rsid w:val="008B4C2F"/>
    <w:rsid w:val="008B5B72"/>
    <w:rsid w:val="008B5DD6"/>
    <w:rsid w:val="008B6D87"/>
    <w:rsid w:val="008C02B5"/>
    <w:rsid w:val="008C0422"/>
    <w:rsid w:val="008C327A"/>
    <w:rsid w:val="008C3B91"/>
    <w:rsid w:val="008C53DA"/>
    <w:rsid w:val="008C6A4A"/>
    <w:rsid w:val="008D1480"/>
    <w:rsid w:val="008D46AF"/>
    <w:rsid w:val="008D668B"/>
    <w:rsid w:val="008D7188"/>
    <w:rsid w:val="008E04A0"/>
    <w:rsid w:val="008E1173"/>
    <w:rsid w:val="008E2A01"/>
    <w:rsid w:val="008E31D8"/>
    <w:rsid w:val="008E32BE"/>
    <w:rsid w:val="008E47D3"/>
    <w:rsid w:val="008E5186"/>
    <w:rsid w:val="008E6533"/>
    <w:rsid w:val="008E7979"/>
    <w:rsid w:val="008F0BD7"/>
    <w:rsid w:val="008F13C3"/>
    <w:rsid w:val="008F18C0"/>
    <w:rsid w:val="008F2404"/>
    <w:rsid w:val="008F28D6"/>
    <w:rsid w:val="008F3260"/>
    <w:rsid w:val="008F55AE"/>
    <w:rsid w:val="008F6641"/>
    <w:rsid w:val="008F6DC4"/>
    <w:rsid w:val="00900E46"/>
    <w:rsid w:val="00902147"/>
    <w:rsid w:val="009022B7"/>
    <w:rsid w:val="00902B7B"/>
    <w:rsid w:val="00903C7D"/>
    <w:rsid w:val="009047FD"/>
    <w:rsid w:val="00904B79"/>
    <w:rsid w:val="0090510F"/>
    <w:rsid w:val="00905A5D"/>
    <w:rsid w:val="00905E98"/>
    <w:rsid w:val="00907BE9"/>
    <w:rsid w:val="00911681"/>
    <w:rsid w:val="00911688"/>
    <w:rsid w:val="00911800"/>
    <w:rsid w:val="0091225D"/>
    <w:rsid w:val="00913E2B"/>
    <w:rsid w:val="00914DCB"/>
    <w:rsid w:val="00915D0A"/>
    <w:rsid w:val="00916AAC"/>
    <w:rsid w:val="00917E13"/>
    <w:rsid w:val="009210DB"/>
    <w:rsid w:val="00922A79"/>
    <w:rsid w:val="009247A5"/>
    <w:rsid w:val="00924CAD"/>
    <w:rsid w:val="009254BA"/>
    <w:rsid w:val="00926498"/>
    <w:rsid w:val="00927E3F"/>
    <w:rsid w:val="009303B1"/>
    <w:rsid w:val="00931D6C"/>
    <w:rsid w:val="00932CDD"/>
    <w:rsid w:val="0093301A"/>
    <w:rsid w:val="0093313C"/>
    <w:rsid w:val="00935365"/>
    <w:rsid w:val="009411BC"/>
    <w:rsid w:val="009426B4"/>
    <w:rsid w:val="009433A9"/>
    <w:rsid w:val="00943998"/>
    <w:rsid w:val="009444EA"/>
    <w:rsid w:val="00944E10"/>
    <w:rsid w:val="00945167"/>
    <w:rsid w:val="0094554F"/>
    <w:rsid w:val="00946912"/>
    <w:rsid w:val="009473B7"/>
    <w:rsid w:val="00951599"/>
    <w:rsid w:val="00955C86"/>
    <w:rsid w:val="00960B75"/>
    <w:rsid w:val="00960D4F"/>
    <w:rsid w:val="00961472"/>
    <w:rsid w:val="009615D3"/>
    <w:rsid w:val="009617E0"/>
    <w:rsid w:val="00962B10"/>
    <w:rsid w:val="00962CF8"/>
    <w:rsid w:val="0096336F"/>
    <w:rsid w:val="0096418B"/>
    <w:rsid w:val="00966FF5"/>
    <w:rsid w:val="009700FF"/>
    <w:rsid w:val="00970522"/>
    <w:rsid w:val="009709DB"/>
    <w:rsid w:val="009716B3"/>
    <w:rsid w:val="00971D84"/>
    <w:rsid w:val="00972166"/>
    <w:rsid w:val="009745C9"/>
    <w:rsid w:val="00974B36"/>
    <w:rsid w:val="00977EAC"/>
    <w:rsid w:val="0098054C"/>
    <w:rsid w:val="0098097F"/>
    <w:rsid w:val="009829BA"/>
    <w:rsid w:val="00983510"/>
    <w:rsid w:val="00984DAD"/>
    <w:rsid w:val="00986616"/>
    <w:rsid w:val="00986C50"/>
    <w:rsid w:val="0099003F"/>
    <w:rsid w:val="0099057F"/>
    <w:rsid w:val="009908B9"/>
    <w:rsid w:val="00993053"/>
    <w:rsid w:val="00993E57"/>
    <w:rsid w:val="009941C7"/>
    <w:rsid w:val="009A13AA"/>
    <w:rsid w:val="009A1BCB"/>
    <w:rsid w:val="009A1C43"/>
    <w:rsid w:val="009A7FC8"/>
    <w:rsid w:val="009B26B2"/>
    <w:rsid w:val="009B2A8A"/>
    <w:rsid w:val="009B3924"/>
    <w:rsid w:val="009B7FD7"/>
    <w:rsid w:val="009C1D29"/>
    <w:rsid w:val="009C2F69"/>
    <w:rsid w:val="009C3DA8"/>
    <w:rsid w:val="009C46F9"/>
    <w:rsid w:val="009C5006"/>
    <w:rsid w:val="009C575A"/>
    <w:rsid w:val="009C5AB2"/>
    <w:rsid w:val="009C6EBE"/>
    <w:rsid w:val="009C779E"/>
    <w:rsid w:val="009D2548"/>
    <w:rsid w:val="009D3806"/>
    <w:rsid w:val="009D40BC"/>
    <w:rsid w:val="009D4652"/>
    <w:rsid w:val="009D71D2"/>
    <w:rsid w:val="009E03EB"/>
    <w:rsid w:val="009E10FF"/>
    <w:rsid w:val="009E1B76"/>
    <w:rsid w:val="009E2D1D"/>
    <w:rsid w:val="009E567E"/>
    <w:rsid w:val="009F0619"/>
    <w:rsid w:val="009F0792"/>
    <w:rsid w:val="009F16C4"/>
    <w:rsid w:val="009F2644"/>
    <w:rsid w:val="009F35D5"/>
    <w:rsid w:val="009F3821"/>
    <w:rsid w:val="009F4716"/>
    <w:rsid w:val="009F49B4"/>
    <w:rsid w:val="009F4D9D"/>
    <w:rsid w:val="009F4DC2"/>
    <w:rsid w:val="009F562C"/>
    <w:rsid w:val="009F58CD"/>
    <w:rsid w:val="009F683A"/>
    <w:rsid w:val="00A0053E"/>
    <w:rsid w:val="00A02B18"/>
    <w:rsid w:val="00A058D1"/>
    <w:rsid w:val="00A05E84"/>
    <w:rsid w:val="00A06B41"/>
    <w:rsid w:val="00A06FB5"/>
    <w:rsid w:val="00A120C6"/>
    <w:rsid w:val="00A13E10"/>
    <w:rsid w:val="00A1506E"/>
    <w:rsid w:val="00A15EC0"/>
    <w:rsid w:val="00A16988"/>
    <w:rsid w:val="00A17621"/>
    <w:rsid w:val="00A17687"/>
    <w:rsid w:val="00A17FFD"/>
    <w:rsid w:val="00A201CB"/>
    <w:rsid w:val="00A20BE0"/>
    <w:rsid w:val="00A2237E"/>
    <w:rsid w:val="00A22EB9"/>
    <w:rsid w:val="00A23B31"/>
    <w:rsid w:val="00A31EFF"/>
    <w:rsid w:val="00A31F2E"/>
    <w:rsid w:val="00A3218E"/>
    <w:rsid w:val="00A33B8E"/>
    <w:rsid w:val="00A356C1"/>
    <w:rsid w:val="00A407FD"/>
    <w:rsid w:val="00A40E0D"/>
    <w:rsid w:val="00A411FF"/>
    <w:rsid w:val="00A41846"/>
    <w:rsid w:val="00A41AF0"/>
    <w:rsid w:val="00A43CA8"/>
    <w:rsid w:val="00A44109"/>
    <w:rsid w:val="00A44E67"/>
    <w:rsid w:val="00A458F7"/>
    <w:rsid w:val="00A51C59"/>
    <w:rsid w:val="00A543BF"/>
    <w:rsid w:val="00A556FB"/>
    <w:rsid w:val="00A55DD9"/>
    <w:rsid w:val="00A564B7"/>
    <w:rsid w:val="00A60E0E"/>
    <w:rsid w:val="00A631AE"/>
    <w:rsid w:val="00A64039"/>
    <w:rsid w:val="00A643AF"/>
    <w:rsid w:val="00A677D2"/>
    <w:rsid w:val="00A67DD4"/>
    <w:rsid w:val="00A702E0"/>
    <w:rsid w:val="00A71574"/>
    <w:rsid w:val="00A72C04"/>
    <w:rsid w:val="00A73467"/>
    <w:rsid w:val="00A736A3"/>
    <w:rsid w:val="00A75A42"/>
    <w:rsid w:val="00A75FA9"/>
    <w:rsid w:val="00A80C4E"/>
    <w:rsid w:val="00A80ED9"/>
    <w:rsid w:val="00A81258"/>
    <w:rsid w:val="00A8146C"/>
    <w:rsid w:val="00A834BA"/>
    <w:rsid w:val="00A83ECE"/>
    <w:rsid w:val="00A8620D"/>
    <w:rsid w:val="00A8690D"/>
    <w:rsid w:val="00A90B5E"/>
    <w:rsid w:val="00A90D87"/>
    <w:rsid w:val="00A9112E"/>
    <w:rsid w:val="00A9178B"/>
    <w:rsid w:val="00A926CC"/>
    <w:rsid w:val="00A93E4A"/>
    <w:rsid w:val="00A94188"/>
    <w:rsid w:val="00A94A0C"/>
    <w:rsid w:val="00A9538A"/>
    <w:rsid w:val="00A95E2B"/>
    <w:rsid w:val="00A96585"/>
    <w:rsid w:val="00AA4A5B"/>
    <w:rsid w:val="00AA4E0C"/>
    <w:rsid w:val="00AA7671"/>
    <w:rsid w:val="00AB00A1"/>
    <w:rsid w:val="00AB05B9"/>
    <w:rsid w:val="00AB306F"/>
    <w:rsid w:val="00AB60E0"/>
    <w:rsid w:val="00AB7F58"/>
    <w:rsid w:val="00AC0E98"/>
    <w:rsid w:val="00AC30FA"/>
    <w:rsid w:val="00AC382B"/>
    <w:rsid w:val="00AC4AB6"/>
    <w:rsid w:val="00AC5514"/>
    <w:rsid w:val="00AC686F"/>
    <w:rsid w:val="00AC7879"/>
    <w:rsid w:val="00AD0FED"/>
    <w:rsid w:val="00AD396E"/>
    <w:rsid w:val="00AD4393"/>
    <w:rsid w:val="00AD5DB8"/>
    <w:rsid w:val="00AE1575"/>
    <w:rsid w:val="00AE31AA"/>
    <w:rsid w:val="00AE4DC4"/>
    <w:rsid w:val="00AE7CA3"/>
    <w:rsid w:val="00AF0507"/>
    <w:rsid w:val="00AF47E8"/>
    <w:rsid w:val="00AF6262"/>
    <w:rsid w:val="00AF6B5F"/>
    <w:rsid w:val="00AF7D17"/>
    <w:rsid w:val="00B01052"/>
    <w:rsid w:val="00B03AAF"/>
    <w:rsid w:val="00B069B3"/>
    <w:rsid w:val="00B069D4"/>
    <w:rsid w:val="00B11E73"/>
    <w:rsid w:val="00B12D09"/>
    <w:rsid w:val="00B13FDC"/>
    <w:rsid w:val="00B14B14"/>
    <w:rsid w:val="00B16657"/>
    <w:rsid w:val="00B16A2B"/>
    <w:rsid w:val="00B20423"/>
    <w:rsid w:val="00B204DF"/>
    <w:rsid w:val="00B238BC"/>
    <w:rsid w:val="00B23B5C"/>
    <w:rsid w:val="00B24854"/>
    <w:rsid w:val="00B25B48"/>
    <w:rsid w:val="00B3067D"/>
    <w:rsid w:val="00B310D4"/>
    <w:rsid w:val="00B31F3E"/>
    <w:rsid w:val="00B34377"/>
    <w:rsid w:val="00B34398"/>
    <w:rsid w:val="00B34CC2"/>
    <w:rsid w:val="00B36AE5"/>
    <w:rsid w:val="00B379FC"/>
    <w:rsid w:val="00B424B4"/>
    <w:rsid w:val="00B42D63"/>
    <w:rsid w:val="00B44949"/>
    <w:rsid w:val="00B449EF"/>
    <w:rsid w:val="00B45AA6"/>
    <w:rsid w:val="00B47574"/>
    <w:rsid w:val="00B503A8"/>
    <w:rsid w:val="00B50991"/>
    <w:rsid w:val="00B51521"/>
    <w:rsid w:val="00B51693"/>
    <w:rsid w:val="00B53998"/>
    <w:rsid w:val="00B56708"/>
    <w:rsid w:val="00B60050"/>
    <w:rsid w:val="00B610B2"/>
    <w:rsid w:val="00B6129D"/>
    <w:rsid w:val="00B618B5"/>
    <w:rsid w:val="00B62E60"/>
    <w:rsid w:val="00B65D0D"/>
    <w:rsid w:val="00B6658B"/>
    <w:rsid w:val="00B67787"/>
    <w:rsid w:val="00B67BA7"/>
    <w:rsid w:val="00B67D74"/>
    <w:rsid w:val="00B71F5D"/>
    <w:rsid w:val="00B730CE"/>
    <w:rsid w:val="00B75CC2"/>
    <w:rsid w:val="00B767FA"/>
    <w:rsid w:val="00B77048"/>
    <w:rsid w:val="00B806CE"/>
    <w:rsid w:val="00B80B66"/>
    <w:rsid w:val="00B80D76"/>
    <w:rsid w:val="00B82B7D"/>
    <w:rsid w:val="00B8412E"/>
    <w:rsid w:val="00B84181"/>
    <w:rsid w:val="00B84284"/>
    <w:rsid w:val="00B846A7"/>
    <w:rsid w:val="00B847BD"/>
    <w:rsid w:val="00B85AD1"/>
    <w:rsid w:val="00B86088"/>
    <w:rsid w:val="00B86D0C"/>
    <w:rsid w:val="00B933FF"/>
    <w:rsid w:val="00B941FF"/>
    <w:rsid w:val="00B95124"/>
    <w:rsid w:val="00BA0512"/>
    <w:rsid w:val="00BA1796"/>
    <w:rsid w:val="00BA1CB6"/>
    <w:rsid w:val="00BA2352"/>
    <w:rsid w:val="00BA267C"/>
    <w:rsid w:val="00BA2749"/>
    <w:rsid w:val="00BA4361"/>
    <w:rsid w:val="00BA4717"/>
    <w:rsid w:val="00BA568A"/>
    <w:rsid w:val="00BA5B1D"/>
    <w:rsid w:val="00BA6B41"/>
    <w:rsid w:val="00BA6EB3"/>
    <w:rsid w:val="00BA713F"/>
    <w:rsid w:val="00BB04D5"/>
    <w:rsid w:val="00BB176F"/>
    <w:rsid w:val="00BB2154"/>
    <w:rsid w:val="00BB2265"/>
    <w:rsid w:val="00BB324D"/>
    <w:rsid w:val="00BB3BFA"/>
    <w:rsid w:val="00BB5163"/>
    <w:rsid w:val="00BB6DB6"/>
    <w:rsid w:val="00BB6F84"/>
    <w:rsid w:val="00BB7988"/>
    <w:rsid w:val="00BB7A0F"/>
    <w:rsid w:val="00BB7E24"/>
    <w:rsid w:val="00BB7E2D"/>
    <w:rsid w:val="00BC017B"/>
    <w:rsid w:val="00BC1BB1"/>
    <w:rsid w:val="00BC1C4D"/>
    <w:rsid w:val="00BC3F20"/>
    <w:rsid w:val="00BC4F34"/>
    <w:rsid w:val="00BC7447"/>
    <w:rsid w:val="00BC7770"/>
    <w:rsid w:val="00BC78DC"/>
    <w:rsid w:val="00BD16A8"/>
    <w:rsid w:val="00BD2907"/>
    <w:rsid w:val="00BD309C"/>
    <w:rsid w:val="00BD41AE"/>
    <w:rsid w:val="00BD529E"/>
    <w:rsid w:val="00BD6992"/>
    <w:rsid w:val="00BD6E0A"/>
    <w:rsid w:val="00BD7DF1"/>
    <w:rsid w:val="00BE13D3"/>
    <w:rsid w:val="00BE1C0A"/>
    <w:rsid w:val="00BE2CF1"/>
    <w:rsid w:val="00BE43B4"/>
    <w:rsid w:val="00BE4B52"/>
    <w:rsid w:val="00BE5452"/>
    <w:rsid w:val="00BE7974"/>
    <w:rsid w:val="00BF0135"/>
    <w:rsid w:val="00BF4EE8"/>
    <w:rsid w:val="00BF6C5A"/>
    <w:rsid w:val="00BF788C"/>
    <w:rsid w:val="00BF79AB"/>
    <w:rsid w:val="00C0027C"/>
    <w:rsid w:val="00C0304D"/>
    <w:rsid w:val="00C039AE"/>
    <w:rsid w:val="00C05CF9"/>
    <w:rsid w:val="00C06B72"/>
    <w:rsid w:val="00C06C37"/>
    <w:rsid w:val="00C079C8"/>
    <w:rsid w:val="00C07EC9"/>
    <w:rsid w:val="00C1398D"/>
    <w:rsid w:val="00C13DB4"/>
    <w:rsid w:val="00C15D8E"/>
    <w:rsid w:val="00C17833"/>
    <w:rsid w:val="00C20EA6"/>
    <w:rsid w:val="00C2364D"/>
    <w:rsid w:val="00C237FA"/>
    <w:rsid w:val="00C27311"/>
    <w:rsid w:val="00C30C2E"/>
    <w:rsid w:val="00C30F0B"/>
    <w:rsid w:val="00C31A46"/>
    <w:rsid w:val="00C32A32"/>
    <w:rsid w:val="00C3486B"/>
    <w:rsid w:val="00C36C37"/>
    <w:rsid w:val="00C37D39"/>
    <w:rsid w:val="00C4152E"/>
    <w:rsid w:val="00C42327"/>
    <w:rsid w:val="00C44115"/>
    <w:rsid w:val="00C47BD2"/>
    <w:rsid w:val="00C50A91"/>
    <w:rsid w:val="00C516ED"/>
    <w:rsid w:val="00C51A27"/>
    <w:rsid w:val="00C51C94"/>
    <w:rsid w:val="00C525DF"/>
    <w:rsid w:val="00C52B3A"/>
    <w:rsid w:val="00C55415"/>
    <w:rsid w:val="00C564B6"/>
    <w:rsid w:val="00C602FF"/>
    <w:rsid w:val="00C61291"/>
    <w:rsid w:val="00C621E4"/>
    <w:rsid w:val="00C62E81"/>
    <w:rsid w:val="00C66331"/>
    <w:rsid w:val="00C66713"/>
    <w:rsid w:val="00C66AD5"/>
    <w:rsid w:val="00C676C9"/>
    <w:rsid w:val="00C67DE4"/>
    <w:rsid w:val="00C70AAC"/>
    <w:rsid w:val="00C71BEF"/>
    <w:rsid w:val="00C720E5"/>
    <w:rsid w:val="00C7568F"/>
    <w:rsid w:val="00C80E63"/>
    <w:rsid w:val="00C830E4"/>
    <w:rsid w:val="00C8425C"/>
    <w:rsid w:val="00C8505E"/>
    <w:rsid w:val="00C8640D"/>
    <w:rsid w:val="00C87E6B"/>
    <w:rsid w:val="00C92745"/>
    <w:rsid w:val="00C9455E"/>
    <w:rsid w:val="00C9480D"/>
    <w:rsid w:val="00C96F50"/>
    <w:rsid w:val="00C97939"/>
    <w:rsid w:val="00CA28E7"/>
    <w:rsid w:val="00CA301B"/>
    <w:rsid w:val="00CA4FC3"/>
    <w:rsid w:val="00CA555E"/>
    <w:rsid w:val="00CA5FA8"/>
    <w:rsid w:val="00CB3122"/>
    <w:rsid w:val="00CB3AFE"/>
    <w:rsid w:val="00CB79DD"/>
    <w:rsid w:val="00CB79FC"/>
    <w:rsid w:val="00CC02D9"/>
    <w:rsid w:val="00CC0C4D"/>
    <w:rsid w:val="00CC15E8"/>
    <w:rsid w:val="00CC2E29"/>
    <w:rsid w:val="00CC4B66"/>
    <w:rsid w:val="00CC6BBC"/>
    <w:rsid w:val="00CC756A"/>
    <w:rsid w:val="00CD15D3"/>
    <w:rsid w:val="00CD2D12"/>
    <w:rsid w:val="00CD3481"/>
    <w:rsid w:val="00CD4D9A"/>
    <w:rsid w:val="00CD5525"/>
    <w:rsid w:val="00CD7919"/>
    <w:rsid w:val="00CE00EC"/>
    <w:rsid w:val="00CE0119"/>
    <w:rsid w:val="00CE1D92"/>
    <w:rsid w:val="00CE308D"/>
    <w:rsid w:val="00CE5AAC"/>
    <w:rsid w:val="00CE5AF8"/>
    <w:rsid w:val="00CE642D"/>
    <w:rsid w:val="00CE6AF4"/>
    <w:rsid w:val="00CE7190"/>
    <w:rsid w:val="00CE7EF6"/>
    <w:rsid w:val="00CF4121"/>
    <w:rsid w:val="00CF4911"/>
    <w:rsid w:val="00D01769"/>
    <w:rsid w:val="00D030E8"/>
    <w:rsid w:val="00D0330E"/>
    <w:rsid w:val="00D03E57"/>
    <w:rsid w:val="00D10ECD"/>
    <w:rsid w:val="00D11C37"/>
    <w:rsid w:val="00D12AEF"/>
    <w:rsid w:val="00D13444"/>
    <w:rsid w:val="00D1368A"/>
    <w:rsid w:val="00D13F88"/>
    <w:rsid w:val="00D140F2"/>
    <w:rsid w:val="00D14583"/>
    <w:rsid w:val="00D14B95"/>
    <w:rsid w:val="00D150C4"/>
    <w:rsid w:val="00D201C7"/>
    <w:rsid w:val="00D2052E"/>
    <w:rsid w:val="00D22528"/>
    <w:rsid w:val="00D22A5C"/>
    <w:rsid w:val="00D24E9A"/>
    <w:rsid w:val="00D25BEB"/>
    <w:rsid w:val="00D270D4"/>
    <w:rsid w:val="00D31509"/>
    <w:rsid w:val="00D3197F"/>
    <w:rsid w:val="00D32934"/>
    <w:rsid w:val="00D32F61"/>
    <w:rsid w:val="00D35E5A"/>
    <w:rsid w:val="00D37648"/>
    <w:rsid w:val="00D378EE"/>
    <w:rsid w:val="00D37AF3"/>
    <w:rsid w:val="00D400B8"/>
    <w:rsid w:val="00D4245A"/>
    <w:rsid w:val="00D433D0"/>
    <w:rsid w:val="00D439D3"/>
    <w:rsid w:val="00D456E3"/>
    <w:rsid w:val="00D52041"/>
    <w:rsid w:val="00D52BBF"/>
    <w:rsid w:val="00D54D51"/>
    <w:rsid w:val="00D5582C"/>
    <w:rsid w:val="00D55EAC"/>
    <w:rsid w:val="00D57CC9"/>
    <w:rsid w:val="00D60B61"/>
    <w:rsid w:val="00D61AF2"/>
    <w:rsid w:val="00D6250C"/>
    <w:rsid w:val="00D638D9"/>
    <w:rsid w:val="00D670E0"/>
    <w:rsid w:val="00D708FA"/>
    <w:rsid w:val="00D7146A"/>
    <w:rsid w:val="00D71B3D"/>
    <w:rsid w:val="00D71CB5"/>
    <w:rsid w:val="00D72254"/>
    <w:rsid w:val="00D72D79"/>
    <w:rsid w:val="00D72E0D"/>
    <w:rsid w:val="00D73552"/>
    <w:rsid w:val="00D769DC"/>
    <w:rsid w:val="00D76E83"/>
    <w:rsid w:val="00D80D55"/>
    <w:rsid w:val="00D825B5"/>
    <w:rsid w:val="00D84620"/>
    <w:rsid w:val="00D8505D"/>
    <w:rsid w:val="00D85726"/>
    <w:rsid w:val="00D8658C"/>
    <w:rsid w:val="00D8666B"/>
    <w:rsid w:val="00D91241"/>
    <w:rsid w:val="00D925BD"/>
    <w:rsid w:val="00D92912"/>
    <w:rsid w:val="00D93258"/>
    <w:rsid w:val="00D93D57"/>
    <w:rsid w:val="00D96CDF"/>
    <w:rsid w:val="00D971F2"/>
    <w:rsid w:val="00DA23C7"/>
    <w:rsid w:val="00DA4E81"/>
    <w:rsid w:val="00DA5681"/>
    <w:rsid w:val="00DB00FE"/>
    <w:rsid w:val="00DB05B6"/>
    <w:rsid w:val="00DB064D"/>
    <w:rsid w:val="00DB0A0F"/>
    <w:rsid w:val="00DB244F"/>
    <w:rsid w:val="00DB52BB"/>
    <w:rsid w:val="00DB5AC7"/>
    <w:rsid w:val="00DC07FC"/>
    <w:rsid w:val="00DC0BD1"/>
    <w:rsid w:val="00DC1C28"/>
    <w:rsid w:val="00DC1E1D"/>
    <w:rsid w:val="00DC3BC0"/>
    <w:rsid w:val="00DC3C4F"/>
    <w:rsid w:val="00DC5377"/>
    <w:rsid w:val="00DC77A8"/>
    <w:rsid w:val="00DD3842"/>
    <w:rsid w:val="00DD427F"/>
    <w:rsid w:val="00DD56DC"/>
    <w:rsid w:val="00DD6D69"/>
    <w:rsid w:val="00DE1206"/>
    <w:rsid w:val="00DE12DB"/>
    <w:rsid w:val="00DE5090"/>
    <w:rsid w:val="00DE5860"/>
    <w:rsid w:val="00DE7743"/>
    <w:rsid w:val="00DF07A9"/>
    <w:rsid w:val="00DF0AC7"/>
    <w:rsid w:val="00DF1715"/>
    <w:rsid w:val="00DF291E"/>
    <w:rsid w:val="00DF33C1"/>
    <w:rsid w:val="00DF4425"/>
    <w:rsid w:val="00DF4D88"/>
    <w:rsid w:val="00DF58D8"/>
    <w:rsid w:val="00DF6AC8"/>
    <w:rsid w:val="00DF7438"/>
    <w:rsid w:val="00DF7479"/>
    <w:rsid w:val="00E000ED"/>
    <w:rsid w:val="00E00E79"/>
    <w:rsid w:val="00E0176D"/>
    <w:rsid w:val="00E02138"/>
    <w:rsid w:val="00E04BB1"/>
    <w:rsid w:val="00E04FC8"/>
    <w:rsid w:val="00E10289"/>
    <w:rsid w:val="00E146AA"/>
    <w:rsid w:val="00E1483E"/>
    <w:rsid w:val="00E151AF"/>
    <w:rsid w:val="00E15BB2"/>
    <w:rsid w:val="00E179A6"/>
    <w:rsid w:val="00E2015C"/>
    <w:rsid w:val="00E2069E"/>
    <w:rsid w:val="00E20F6E"/>
    <w:rsid w:val="00E23E8B"/>
    <w:rsid w:val="00E25357"/>
    <w:rsid w:val="00E26325"/>
    <w:rsid w:val="00E26F62"/>
    <w:rsid w:val="00E27865"/>
    <w:rsid w:val="00E3131D"/>
    <w:rsid w:val="00E315A1"/>
    <w:rsid w:val="00E3311B"/>
    <w:rsid w:val="00E34D3B"/>
    <w:rsid w:val="00E35B50"/>
    <w:rsid w:val="00E36812"/>
    <w:rsid w:val="00E36E7A"/>
    <w:rsid w:val="00E37507"/>
    <w:rsid w:val="00E37850"/>
    <w:rsid w:val="00E404BC"/>
    <w:rsid w:val="00E418DB"/>
    <w:rsid w:val="00E41BD2"/>
    <w:rsid w:val="00E41FED"/>
    <w:rsid w:val="00E435FD"/>
    <w:rsid w:val="00E44C25"/>
    <w:rsid w:val="00E44D9B"/>
    <w:rsid w:val="00E46315"/>
    <w:rsid w:val="00E47E7C"/>
    <w:rsid w:val="00E50487"/>
    <w:rsid w:val="00E50CAC"/>
    <w:rsid w:val="00E510C0"/>
    <w:rsid w:val="00E5181C"/>
    <w:rsid w:val="00E51A6F"/>
    <w:rsid w:val="00E51AA1"/>
    <w:rsid w:val="00E51ED2"/>
    <w:rsid w:val="00E52AC5"/>
    <w:rsid w:val="00E54374"/>
    <w:rsid w:val="00E54BC3"/>
    <w:rsid w:val="00E55323"/>
    <w:rsid w:val="00E567C9"/>
    <w:rsid w:val="00E57396"/>
    <w:rsid w:val="00E574C8"/>
    <w:rsid w:val="00E604A2"/>
    <w:rsid w:val="00E60869"/>
    <w:rsid w:val="00E64B04"/>
    <w:rsid w:val="00E65F6B"/>
    <w:rsid w:val="00E66F3C"/>
    <w:rsid w:val="00E70AB3"/>
    <w:rsid w:val="00E7217C"/>
    <w:rsid w:val="00E724B9"/>
    <w:rsid w:val="00E72E89"/>
    <w:rsid w:val="00E73F08"/>
    <w:rsid w:val="00E74FC8"/>
    <w:rsid w:val="00E76299"/>
    <w:rsid w:val="00E77CDC"/>
    <w:rsid w:val="00E80CED"/>
    <w:rsid w:val="00E81207"/>
    <w:rsid w:val="00E81B39"/>
    <w:rsid w:val="00E81D7A"/>
    <w:rsid w:val="00E8201F"/>
    <w:rsid w:val="00E829D2"/>
    <w:rsid w:val="00E82D29"/>
    <w:rsid w:val="00E82DA5"/>
    <w:rsid w:val="00E83DB5"/>
    <w:rsid w:val="00E847F8"/>
    <w:rsid w:val="00E86ED3"/>
    <w:rsid w:val="00E87D65"/>
    <w:rsid w:val="00E90971"/>
    <w:rsid w:val="00E909F8"/>
    <w:rsid w:val="00E92557"/>
    <w:rsid w:val="00E92F8D"/>
    <w:rsid w:val="00E943A1"/>
    <w:rsid w:val="00E96120"/>
    <w:rsid w:val="00E967B5"/>
    <w:rsid w:val="00E97541"/>
    <w:rsid w:val="00E97721"/>
    <w:rsid w:val="00EA42C5"/>
    <w:rsid w:val="00EA7639"/>
    <w:rsid w:val="00EB57DD"/>
    <w:rsid w:val="00EB6BA6"/>
    <w:rsid w:val="00EB7B10"/>
    <w:rsid w:val="00EC03BA"/>
    <w:rsid w:val="00EC1BC9"/>
    <w:rsid w:val="00EC24B9"/>
    <w:rsid w:val="00EC34B0"/>
    <w:rsid w:val="00EC443C"/>
    <w:rsid w:val="00EC4D70"/>
    <w:rsid w:val="00EC55F2"/>
    <w:rsid w:val="00EC6B38"/>
    <w:rsid w:val="00EC7604"/>
    <w:rsid w:val="00ED012E"/>
    <w:rsid w:val="00ED0573"/>
    <w:rsid w:val="00ED2296"/>
    <w:rsid w:val="00ED34B6"/>
    <w:rsid w:val="00ED4679"/>
    <w:rsid w:val="00ED4FA6"/>
    <w:rsid w:val="00ED510F"/>
    <w:rsid w:val="00ED519E"/>
    <w:rsid w:val="00ED5DF2"/>
    <w:rsid w:val="00EE1E49"/>
    <w:rsid w:val="00EE2601"/>
    <w:rsid w:val="00EE3E6F"/>
    <w:rsid w:val="00EE69BA"/>
    <w:rsid w:val="00EF06D8"/>
    <w:rsid w:val="00EF1371"/>
    <w:rsid w:val="00EF1507"/>
    <w:rsid w:val="00EF2B5B"/>
    <w:rsid w:val="00EF395D"/>
    <w:rsid w:val="00EF3D13"/>
    <w:rsid w:val="00EF6DDD"/>
    <w:rsid w:val="00F00F54"/>
    <w:rsid w:val="00F03A44"/>
    <w:rsid w:val="00F0469D"/>
    <w:rsid w:val="00F05786"/>
    <w:rsid w:val="00F063C0"/>
    <w:rsid w:val="00F065D1"/>
    <w:rsid w:val="00F07389"/>
    <w:rsid w:val="00F07BF4"/>
    <w:rsid w:val="00F127AB"/>
    <w:rsid w:val="00F147AD"/>
    <w:rsid w:val="00F1625C"/>
    <w:rsid w:val="00F16FBD"/>
    <w:rsid w:val="00F205AA"/>
    <w:rsid w:val="00F24DC3"/>
    <w:rsid w:val="00F27306"/>
    <w:rsid w:val="00F301F3"/>
    <w:rsid w:val="00F30A74"/>
    <w:rsid w:val="00F30D0E"/>
    <w:rsid w:val="00F32A67"/>
    <w:rsid w:val="00F34D41"/>
    <w:rsid w:val="00F3538B"/>
    <w:rsid w:val="00F35553"/>
    <w:rsid w:val="00F3572B"/>
    <w:rsid w:val="00F35DD2"/>
    <w:rsid w:val="00F37A79"/>
    <w:rsid w:val="00F420C0"/>
    <w:rsid w:val="00F422EB"/>
    <w:rsid w:val="00F4309E"/>
    <w:rsid w:val="00F515FC"/>
    <w:rsid w:val="00F51B39"/>
    <w:rsid w:val="00F52C9A"/>
    <w:rsid w:val="00F535C3"/>
    <w:rsid w:val="00F53AD4"/>
    <w:rsid w:val="00F548A5"/>
    <w:rsid w:val="00F55338"/>
    <w:rsid w:val="00F55B91"/>
    <w:rsid w:val="00F5658A"/>
    <w:rsid w:val="00F57245"/>
    <w:rsid w:val="00F57A7E"/>
    <w:rsid w:val="00F60C29"/>
    <w:rsid w:val="00F6285A"/>
    <w:rsid w:val="00F62F58"/>
    <w:rsid w:val="00F633E3"/>
    <w:rsid w:val="00F635F4"/>
    <w:rsid w:val="00F63B50"/>
    <w:rsid w:val="00F63B74"/>
    <w:rsid w:val="00F63D4E"/>
    <w:rsid w:val="00F65B8F"/>
    <w:rsid w:val="00F665E9"/>
    <w:rsid w:val="00F70EB1"/>
    <w:rsid w:val="00F72016"/>
    <w:rsid w:val="00F7433E"/>
    <w:rsid w:val="00F74C11"/>
    <w:rsid w:val="00F75B44"/>
    <w:rsid w:val="00F80CB8"/>
    <w:rsid w:val="00F831C5"/>
    <w:rsid w:val="00F839F6"/>
    <w:rsid w:val="00F849B2"/>
    <w:rsid w:val="00F85278"/>
    <w:rsid w:val="00F85560"/>
    <w:rsid w:val="00F8572E"/>
    <w:rsid w:val="00F863A0"/>
    <w:rsid w:val="00F87E1E"/>
    <w:rsid w:val="00F90FD5"/>
    <w:rsid w:val="00F93C32"/>
    <w:rsid w:val="00F93D36"/>
    <w:rsid w:val="00F9441B"/>
    <w:rsid w:val="00F94E41"/>
    <w:rsid w:val="00F955DC"/>
    <w:rsid w:val="00F9588A"/>
    <w:rsid w:val="00F96A84"/>
    <w:rsid w:val="00FA0035"/>
    <w:rsid w:val="00FA0231"/>
    <w:rsid w:val="00FA6175"/>
    <w:rsid w:val="00FA7FB1"/>
    <w:rsid w:val="00FB0F02"/>
    <w:rsid w:val="00FB115B"/>
    <w:rsid w:val="00FB22C6"/>
    <w:rsid w:val="00FB261B"/>
    <w:rsid w:val="00FB3B65"/>
    <w:rsid w:val="00FB4E73"/>
    <w:rsid w:val="00FB623D"/>
    <w:rsid w:val="00FB66C1"/>
    <w:rsid w:val="00FB70A6"/>
    <w:rsid w:val="00FB7E1C"/>
    <w:rsid w:val="00FC0243"/>
    <w:rsid w:val="00FC1A4B"/>
    <w:rsid w:val="00FC5FFB"/>
    <w:rsid w:val="00FC670C"/>
    <w:rsid w:val="00FC67F3"/>
    <w:rsid w:val="00FC6D48"/>
    <w:rsid w:val="00FD035C"/>
    <w:rsid w:val="00FD0AA2"/>
    <w:rsid w:val="00FD30E3"/>
    <w:rsid w:val="00FD35CE"/>
    <w:rsid w:val="00FD4A74"/>
    <w:rsid w:val="00FD5E00"/>
    <w:rsid w:val="00FD674D"/>
    <w:rsid w:val="00FE0053"/>
    <w:rsid w:val="00FE03D1"/>
    <w:rsid w:val="00FE1EA3"/>
    <w:rsid w:val="00FE22EA"/>
    <w:rsid w:val="00FE2C9F"/>
    <w:rsid w:val="00FE5156"/>
    <w:rsid w:val="00FE6754"/>
    <w:rsid w:val="00FE6A69"/>
    <w:rsid w:val="00FE6CD4"/>
    <w:rsid w:val="00FE7FDD"/>
    <w:rsid w:val="00FF0FF2"/>
    <w:rsid w:val="00FF3434"/>
    <w:rsid w:val="00FF3E3B"/>
    <w:rsid w:val="00FF6D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14D"/>
    <w:pPr>
      <w:widowControl w:val="0"/>
      <w:adjustRightInd w:val="0"/>
      <w:spacing w:line="360" w:lineRule="atLeast"/>
      <w:jc w:val="both"/>
      <w:textAlignment w:val="baseline"/>
    </w:pPr>
    <w:rPr>
      <w:rFonts w:ascii="Calibri" w:hAnsi="Calibri"/>
      <w:sz w:val="22"/>
      <w:szCs w:val="24"/>
    </w:rPr>
  </w:style>
  <w:style w:type="paragraph" w:styleId="Heading1">
    <w:name w:val="heading 1"/>
    <w:basedOn w:val="Normal"/>
    <w:next w:val="Normal"/>
    <w:autoRedefine/>
    <w:qFormat/>
    <w:rsid w:val="001E15CC"/>
    <w:pPr>
      <w:keepNext/>
      <w:keepLines/>
      <w:numPr>
        <w:ilvl w:val="1"/>
        <w:numId w:val="2"/>
      </w:numPr>
      <w:shd w:val="pct10" w:color="auto" w:fill="auto"/>
      <w:spacing w:before="220" w:after="220" w:line="280" w:lineRule="atLeast"/>
      <w:outlineLvl w:val="0"/>
    </w:pPr>
    <w:rPr>
      <w:rFonts w:ascii="Arial" w:hAnsi="Arial"/>
      <w:b/>
      <w:spacing w:val="-10"/>
      <w:kern w:val="28"/>
      <w:position w:val="6"/>
      <w:szCs w:val="22"/>
    </w:rPr>
  </w:style>
  <w:style w:type="paragraph" w:styleId="Heading2">
    <w:name w:val="heading 2"/>
    <w:basedOn w:val="Normal"/>
    <w:next w:val="Normal"/>
    <w:link w:val="Heading2Char"/>
    <w:qFormat/>
    <w:rsid w:val="001E15CC"/>
    <w:pPr>
      <w:keepNext/>
      <w:numPr>
        <w:ilvl w:val="1"/>
        <w:numId w:val="3"/>
      </w:numPr>
      <w:tabs>
        <w:tab w:val="num" w:pos="1890"/>
      </w:tabs>
      <w:spacing w:before="240" w:after="240"/>
      <w:ind w:left="1386"/>
      <w:outlineLvl w:val="1"/>
    </w:pPr>
    <w:rPr>
      <w:rFonts w:ascii="Arial" w:hAnsi="Arial"/>
      <w:b/>
      <w:spacing w:val="-4"/>
      <w:kern w:val="28"/>
    </w:rPr>
  </w:style>
  <w:style w:type="paragraph" w:styleId="Heading3">
    <w:name w:val="heading 3"/>
    <w:basedOn w:val="Normal"/>
    <w:next w:val="Normal"/>
    <w:qFormat/>
    <w:rsid w:val="001E15CC"/>
    <w:pPr>
      <w:keepNext/>
      <w:keepLines/>
      <w:spacing w:before="220" w:after="220" w:line="220" w:lineRule="atLeast"/>
      <w:outlineLvl w:val="2"/>
    </w:pPr>
    <w:rPr>
      <w:rFonts w:ascii="Arial" w:hAnsi="Arial"/>
      <w:b/>
      <w:spacing w:val="-4"/>
      <w:kern w:val="28"/>
      <w:szCs w:val="22"/>
    </w:rPr>
  </w:style>
  <w:style w:type="paragraph" w:styleId="Heading4">
    <w:name w:val="heading 4"/>
    <w:basedOn w:val="Normal"/>
    <w:next w:val="Normal"/>
    <w:qFormat/>
    <w:rsid w:val="001E15CC"/>
    <w:pPr>
      <w:keepNext/>
      <w:spacing w:before="240" w:after="60"/>
      <w:outlineLvl w:val="3"/>
    </w:pPr>
    <w:rPr>
      <w:b/>
      <w:bCs/>
      <w:sz w:val="28"/>
      <w:szCs w:val="28"/>
    </w:rPr>
  </w:style>
  <w:style w:type="paragraph" w:styleId="Heading5">
    <w:name w:val="heading 5"/>
    <w:basedOn w:val="Normal"/>
    <w:next w:val="Normal"/>
    <w:qFormat/>
    <w:rsid w:val="001E15C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Keep">
    <w:name w:val="Body Text Keep"/>
    <w:basedOn w:val="Normal"/>
    <w:autoRedefine/>
    <w:rsid w:val="004C17B4"/>
    <w:pPr>
      <w:jc w:val="center"/>
    </w:pPr>
    <w:rPr>
      <w:rFonts w:ascii="Arial" w:hAnsi="Arial" w:cs="Arial"/>
      <w:bCs/>
      <w:i/>
      <w:iCs/>
      <w:noProof/>
      <w:sz w:val="20"/>
      <w:szCs w:val="20"/>
      <w:shd w:val="clear" w:color="auto" w:fill="FFFFFF"/>
    </w:rPr>
  </w:style>
  <w:style w:type="paragraph" w:customStyle="1" w:styleId="TitleCover">
    <w:name w:val="Title Cover"/>
    <w:basedOn w:val="Normal"/>
    <w:next w:val="SubtitleCover"/>
    <w:rsid w:val="001E15CC"/>
    <w:pPr>
      <w:keepNext/>
      <w:keepLines/>
      <w:spacing w:before="1800" w:line="240" w:lineRule="atLeast"/>
      <w:ind w:left="1080"/>
    </w:pPr>
    <w:rPr>
      <w:rFonts w:ascii="Arial" w:hAnsi="Arial"/>
      <w:b/>
      <w:spacing w:val="-48"/>
      <w:kern w:val="28"/>
      <w:sz w:val="72"/>
      <w:szCs w:val="20"/>
    </w:rPr>
  </w:style>
  <w:style w:type="paragraph" w:customStyle="1" w:styleId="SubtitleCover">
    <w:name w:val="Subtitle Cover"/>
    <w:basedOn w:val="TitleCover"/>
    <w:next w:val="Normal"/>
    <w:rsid w:val="001E15CC"/>
    <w:pPr>
      <w:spacing w:before="1520"/>
      <w:ind w:right="1680"/>
    </w:pPr>
    <w:rPr>
      <w:rFonts w:ascii="Times New Roman" w:hAnsi="Times New Roman"/>
      <w:b w:val="0"/>
      <w:i/>
      <w:spacing w:val="-20"/>
      <w:sz w:val="40"/>
    </w:rPr>
  </w:style>
  <w:style w:type="paragraph" w:customStyle="1" w:styleId="TitlePageAuthor">
    <w:name w:val="Title Page Author"/>
    <w:basedOn w:val="Normal"/>
    <w:next w:val="Normal"/>
    <w:rsid w:val="001E15CC"/>
    <w:pPr>
      <w:keepNext/>
      <w:keepLines/>
      <w:tabs>
        <w:tab w:val="left" w:leader="dot" w:pos="3600"/>
        <w:tab w:val="left" w:pos="5040"/>
        <w:tab w:val="left" w:pos="5760"/>
      </w:tabs>
      <w:spacing w:before="480"/>
      <w:jc w:val="center"/>
    </w:pPr>
    <w:rPr>
      <w:rFonts w:ascii="Univers (WN)" w:hAnsi="Univers (WN)"/>
      <w:b/>
      <w:snapToGrid w:val="0"/>
      <w:spacing w:val="2"/>
      <w:szCs w:val="20"/>
    </w:rPr>
  </w:style>
  <w:style w:type="character" w:styleId="Hyperlink">
    <w:name w:val="Hyperlink"/>
    <w:basedOn w:val="DefaultParagraphFont"/>
    <w:uiPriority w:val="99"/>
    <w:rsid w:val="001E15CC"/>
    <w:rPr>
      <w:color w:val="0000FF"/>
      <w:u w:val="single"/>
    </w:rPr>
  </w:style>
  <w:style w:type="paragraph" w:styleId="BodyTextIndent2">
    <w:name w:val="Body Text Indent 2"/>
    <w:basedOn w:val="Normal"/>
    <w:rsid w:val="001E15CC"/>
    <w:pPr>
      <w:ind w:left="720"/>
      <w:jc w:val="center"/>
    </w:pPr>
    <w:rPr>
      <w:rFonts w:ascii="Arial" w:hAnsi="Arial" w:cs="Arial"/>
      <w:b/>
      <w:bCs/>
      <w:sz w:val="48"/>
    </w:rPr>
  </w:style>
  <w:style w:type="paragraph" w:customStyle="1" w:styleId="TitlePageDate">
    <w:name w:val="Title Page Date"/>
    <w:basedOn w:val="Normal"/>
    <w:rsid w:val="001E15CC"/>
    <w:pPr>
      <w:keepNext/>
      <w:keepLines/>
      <w:spacing w:before="120"/>
      <w:jc w:val="center"/>
    </w:pPr>
    <w:rPr>
      <w:rFonts w:ascii="Univers (WN)" w:hAnsi="Univers (WN)"/>
      <w:b/>
      <w:snapToGrid w:val="0"/>
      <w:spacing w:val="2"/>
      <w:szCs w:val="20"/>
    </w:rPr>
  </w:style>
  <w:style w:type="paragraph" w:customStyle="1" w:styleId="Blocktext">
    <w:name w:val="Block text"/>
    <w:basedOn w:val="Normal"/>
    <w:rsid w:val="001E15CC"/>
    <w:pPr>
      <w:spacing w:before="24" w:after="24"/>
    </w:pPr>
    <w:rPr>
      <w:snapToGrid w:val="0"/>
      <w:spacing w:val="2"/>
      <w:szCs w:val="20"/>
    </w:rPr>
  </w:style>
  <w:style w:type="paragraph" w:customStyle="1" w:styleId="TableText">
    <w:name w:val="Table Text"/>
    <w:basedOn w:val="Normal"/>
    <w:autoRedefine/>
    <w:rsid w:val="001E15CC"/>
    <w:rPr>
      <w:rFonts w:ascii="Arial" w:hAnsi="Arial" w:cs="Arial"/>
      <w:i/>
      <w:iCs/>
      <w:sz w:val="20"/>
    </w:rPr>
  </w:style>
  <w:style w:type="paragraph" w:customStyle="1" w:styleId="TOCTitle">
    <w:name w:val="TOCTitle"/>
    <w:basedOn w:val="Normal"/>
    <w:rsid w:val="001E15CC"/>
    <w:pPr>
      <w:pBdr>
        <w:top w:val="single" w:sz="30" w:space="4" w:color="auto"/>
      </w:pBdr>
      <w:spacing w:before="120" w:after="480"/>
    </w:pPr>
    <w:rPr>
      <w:rFonts w:ascii="Arial" w:hAnsi="Arial"/>
      <w:b/>
      <w:snapToGrid w:val="0"/>
      <w:spacing w:val="2"/>
      <w:sz w:val="60"/>
      <w:szCs w:val="20"/>
    </w:rPr>
  </w:style>
  <w:style w:type="paragraph" w:styleId="CommentSubject">
    <w:name w:val="annotation subject"/>
    <w:basedOn w:val="CommentText"/>
    <w:next w:val="CommentText"/>
    <w:semiHidden/>
    <w:rsid w:val="001E15CC"/>
    <w:rPr>
      <w:b/>
      <w:bCs/>
    </w:rPr>
  </w:style>
  <w:style w:type="paragraph" w:styleId="CommentText">
    <w:name w:val="annotation text"/>
    <w:basedOn w:val="Normal"/>
    <w:link w:val="CommentTextChar"/>
    <w:semiHidden/>
    <w:rsid w:val="001E15CC"/>
    <w:rPr>
      <w:sz w:val="20"/>
      <w:szCs w:val="20"/>
    </w:rPr>
  </w:style>
  <w:style w:type="paragraph" w:styleId="BalloonText">
    <w:name w:val="Balloon Text"/>
    <w:basedOn w:val="Normal"/>
    <w:semiHidden/>
    <w:rsid w:val="001E15CC"/>
    <w:rPr>
      <w:rFonts w:ascii="Tahoma" w:hAnsi="Tahoma" w:cs="Tahoma"/>
      <w:sz w:val="16"/>
      <w:szCs w:val="16"/>
    </w:rPr>
  </w:style>
  <w:style w:type="paragraph" w:customStyle="1" w:styleId="TipBoxHeading">
    <w:name w:val="Tip Box Heading"/>
    <w:basedOn w:val="Normal"/>
    <w:autoRedefine/>
    <w:rsid w:val="001E15CC"/>
    <w:pPr>
      <w:spacing w:before="120" w:after="120"/>
      <w:ind w:left="720"/>
    </w:pPr>
    <w:rPr>
      <w:rFonts w:ascii="Arial" w:hAnsi="Arial" w:cs="Arial"/>
      <w:i/>
      <w:sz w:val="20"/>
      <w:szCs w:val="20"/>
    </w:rPr>
  </w:style>
  <w:style w:type="paragraph" w:customStyle="1" w:styleId="TableHeading">
    <w:name w:val="Table Heading"/>
    <w:basedOn w:val="Normal"/>
    <w:autoRedefine/>
    <w:rsid w:val="00CA301B"/>
    <w:pPr>
      <w:spacing w:before="120" w:after="120" w:line="240" w:lineRule="auto"/>
    </w:pPr>
    <w:rPr>
      <w:rFonts w:ascii="Arial" w:hAnsi="Arial"/>
      <w:b/>
      <w:sz w:val="20"/>
      <w:szCs w:val="20"/>
    </w:rPr>
  </w:style>
  <w:style w:type="character" w:customStyle="1" w:styleId="Heading3Char">
    <w:name w:val="Heading 3 Char"/>
    <w:basedOn w:val="DefaultParagraphFont"/>
    <w:rsid w:val="001E15CC"/>
    <w:rPr>
      <w:rFonts w:ascii="Arial" w:hAnsi="Arial"/>
      <w:b/>
      <w:noProof w:val="0"/>
      <w:spacing w:val="-4"/>
      <w:kern w:val="28"/>
      <w:sz w:val="22"/>
      <w:szCs w:val="22"/>
      <w:lang w:val="en-US" w:eastAsia="en-US" w:bidi="ar-SA"/>
    </w:rPr>
  </w:style>
  <w:style w:type="paragraph" w:styleId="List">
    <w:name w:val="List"/>
    <w:basedOn w:val="Normal"/>
    <w:rsid w:val="001E15CC"/>
    <w:pPr>
      <w:keepNext/>
      <w:spacing w:after="220" w:line="220" w:lineRule="atLeast"/>
      <w:ind w:left="1440" w:hanging="360"/>
    </w:pPr>
    <w:rPr>
      <w:sz w:val="20"/>
      <w:szCs w:val="20"/>
    </w:rPr>
  </w:style>
  <w:style w:type="paragraph" w:styleId="BodyTextIndent">
    <w:name w:val="Body Text Indent"/>
    <w:basedOn w:val="Normal"/>
    <w:rsid w:val="001E15CC"/>
    <w:pPr>
      <w:ind w:left="360"/>
    </w:pPr>
    <w:rPr>
      <w:rFonts w:ascii="Arial" w:hAnsi="Arial" w:cs="Arial"/>
    </w:rPr>
  </w:style>
  <w:style w:type="paragraph" w:styleId="BodyTextIndent3">
    <w:name w:val="Body Text Indent 3"/>
    <w:basedOn w:val="Normal"/>
    <w:rsid w:val="001E15CC"/>
    <w:pPr>
      <w:ind w:left="1440"/>
    </w:pPr>
    <w:rPr>
      <w:rFonts w:ascii="Arial" w:hAnsi="Arial" w:cs="Arial"/>
    </w:rPr>
  </w:style>
  <w:style w:type="paragraph" w:styleId="TOC1">
    <w:name w:val="toc 1"/>
    <w:basedOn w:val="Normal"/>
    <w:uiPriority w:val="39"/>
    <w:rsid w:val="001E15CC"/>
    <w:pPr>
      <w:spacing w:before="120" w:after="120"/>
    </w:pPr>
    <w:rPr>
      <w:b/>
      <w:bCs/>
      <w:caps/>
      <w:sz w:val="20"/>
      <w:szCs w:val="20"/>
    </w:rPr>
  </w:style>
  <w:style w:type="paragraph" w:styleId="TOC2">
    <w:name w:val="toc 2"/>
    <w:basedOn w:val="Normal"/>
    <w:uiPriority w:val="39"/>
    <w:rsid w:val="001E15CC"/>
    <w:pPr>
      <w:ind w:left="240"/>
    </w:pPr>
    <w:rPr>
      <w:smallCaps/>
      <w:sz w:val="20"/>
      <w:szCs w:val="20"/>
    </w:rPr>
  </w:style>
  <w:style w:type="paragraph" w:styleId="ListBullet2">
    <w:name w:val="List Bullet 2"/>
    <w:basedOn w:val="Normal"/>
    <w:rsid w:val="001E15CC"/>
    <w:pPr>
      <w:tabs>
        <w:tab w:val="num" w:pos="720"/>
      </w:tabs>
      <w:spacing w:after="220" w:line="220" w:lineRule="atLeast"/>
      <w:ind w:left="2160" w:right="720" w:hanging="360"/>
    </w:pPr>
    <w:rPr>
      <w:sz w:val="20"/>
      <w:szCs w:val="20"/>
    </w:rPr>
  </w:style>
  <w:style w:type="paragraph" w:styleId="Header">
    <w:name w:val="header"/>
    <w:basedOn w:val="Normal"/>
    <w:rsid w:val="001E15CC"/>
    <w:pPr>
      <w:tabs>
        <w:tab w:val="center" w:pos="4320"/>
        <w:tab w:val="right" w:pos="8640"/>
      </w:tabs>
    </w:pPr>
  </w:style>
  <w:style w:type="paragraph" w:styleId="BodyText2">
    <w:name w:val="Body Text 2"/>
    <w:basedOn w:val="Normal"/>
    <w:rsid w:val="001E15CC"/>
    <w:rPr>
      <w:rFonts w:ascii="Arial" w:hAnsi="Arial" w:cs="Arial"/>
      <w:i/>
      <w:iCs/>
      <w:color w:val="000000"/>
      <w:sz w:val="20"/>
      <w:szCs w:val="14"/>
    </w:rPr>
  </w:style>
  <w:style w:type="character" w:styleId="FollowedHyperlink">
    <w:name w:val="FollowedHyperlink"/>
    <w:basedOn w:val="DefaultParagraphFont"/>
    <w:rsid w:val="001E15CC"/>
    <w:rPr>
      <w:color w:val="800080"/>
      <w:u w:val="single"/>
    </w:rPr>
  </w:style>
  <w:style w:type="paragraph" w:styleId="ListBullet">
    <w:name w:val="List Bullet"/>
    <w:basedOn w:val="Normal"/>
    <w:autoRedefine/>
    <w:rsid w:val="001E15CC"/>
    <w:pPr>
      <w:numPr>
        <w:numId w:val="1"/>
      </w:numPr>
    </w:pPr>
  </w:style>
  <w:style w:type="paragraph" w:customStyle="1" w:styleId="Bodytextwithbullet">
    <w:name w:val="Body text with bullet"/>
    <w:basedOn w:val="Normal"/>
    <w:rsid w:val="00A40E0D"/>
    <w:pPr>
      <w:widowControl/>
      <w:tabs>
        <w:tab w:val="num" w:pos="360"/>
        <w:tab w:val="num" w:pos="900"/>
      </w:tabs>
      <w:adjustRightInd/>
      <w:spacing w:line="240" w:lineRule="auto"/>
      <w:ind w:left="900" w:hanging="360"/>
      <w:jc w:val="left"/>
      <w:textAlignment w:val="auto"/>
    </w:pPr>
    <w:rPr>
      <w:rFonts w:ascii="Arial" w:hAnsi="Arial" w:cs="Arial"/>
      <w:sz w:val="20"/>
      <w:szCs w:val="20"/>
    </w:rPr>
  </w:style>
  <w:style w:type="character" w:customStyle="1" w:styleId="TipBoxHeadingChar">
    <w:name w:val="Tip Box Heading Char"/>
    <w:basedOn w:val="DefaultParagraphFont"/>
    <w:rsid w:val="001E15CC"/>
    <w:rPr>
      <w:rFonts w:ascii="Times" w:hAnsi="Times"/>
      <w:b/>
      <w:caps/>
      <w:noProof w:val="0"/>
      <w:lang w:val="en-US" w:eastAsia="en-US" w:bidi="ar-SA"/>
    </w:rPr>
  </w:style>
  <w:style w:type="paragraph" w:styleId="BodyText">
    <w:name w:val="Body Text"/>
    <w:basedOn w:val="Normal"/>
    <w:rsid w:val="001E15CC"/>
    <w:pPr>
      <w:spacing w:after="120"/>
    </w:pPr>
  </w:style>
  <w:style w:type="paragraph" w:styleId="Footer">
    <w:name w:val="footer"/>
    <w:basedOn w:val="Normal"/>
    <w:rsid w:val="001E15CC"/>
    <w:pPr>
      <w:tabs>
        <w:tab w:val="center" w:pos="4320"/>
        <w:tab w:val="right" w:pos="8640"/>
      </w:tabs>
    </w:pPr>
  </w:style>
  <w:style w:type="character" w:styleId="PageNumber">
    <w:name w:val="page number"/>
    <w:basedOn w:val="DefaultParagraphFont"/>
    <w:rsid w:val="001E15CC"/>
  </w:style>
  <w:style w:type="paragraph" w:customStyle="1" w:styleId="HeaderOdd">
    <w:name w:val="Header Odd"/>
    <w:basedOn w:val="Header"/>
    <w:rsid w:val="001E15CC"/>
    <w:pPr>
      <w:keepLines/>
    </w:pPr>
    <w:rPr>
      <w:rFonts w:ascii="Arial" w:eastAsia="SimSun" w:hAnsi="Arial"/>
      <w:spacing w:val="-4"/>
      <w:sz w:val="20"/>
      <w:szCs w:val="20"/>
    </w:rPr>
  </w:style>
  <w:style w:type="paragraph" w:styleId="TOC3">
    <w:name w:val="toc 3"/>
    <w:basedOn w:val="Normal"/>
    <w:next w:val="Normal"/>
    <w:autoRedefine/>
    <w:uiPriority w:val="39"/>
    <w:rsid w:val="001E15CC"/>
    <w:pPr>
      <w:ind w:left="480"/>
    </w:pPr>
    <w:rPr>
      <w:i/>
      <w:iCs/>
      <w:sz w:val="20"/>
      <w:szCs w:val="20"/>
    </w:rPr>
  </w:style>
  <w:style w:type="paragraph" w:styleId="TOC4">
    <w:name w:val="toc 4"/>
    <w:basedOn w:val="Normal"/>
    <w:next w:val="Normal"/>
    <w:autoRedefine/>
    <w:uiPriority w:val="39"/>
    <w:rsid w:val="001E15CC"/>
    <w:pPr>
      <w:ind w:left="720"/>
    </w:pPr>
    <w:rPr>
      <w:sz w:val="18"/>
      <w:szCs w:val="18"/>
    </w:rPr>
  </w:style>
  <w:style w:type="paragraph" w:styleId="TOC5">
    <w:name w:val="toc 5"/>
    <w:basedOn w:val="Normal"/>
    <w:next w:val="Normal"/>
    <w:autoRedefine/>
    <w:uiPriority w:val="39"/>
    <w:rsid w:val="001E15CC"/>
    <w:pPr>
      <w:ind w:left="960"/>
    </w:pPr>
    <w:rPr>
      <w:sz w:val="18"/>
      <w:szCs w:val="18"/>
    </w:rPr>
  </w:style>
  <w:style w:type="paragraph" w:styleId="TOC6">
    <w:name w:val="toc 6"/>
    <w:basedOn w:val="Normal"/>
    <w:next w:val="Normal"/>
    <w:autoRedefine/>
    <w:uiPriority w:val="39"/>
    <w:rsid w:val="001E15CC"/>
    <w:pPr>
      <w:ind w:left="1200"/>
    </w:pPr>
    <w:rPr>
      <w:sz w:val="18"/>
      <w:szCs w:val="18"/>
    </w:rPr>
  </w:style>
  <w:style w:type="paragraph" w:styleId="TOC7">
    <w:name w:val="toc 7"/>
    <w:basedOn w:val="Normal"/>
    <w:next w:val="Normal"/>
    <w:autoRedefine/>
    <w:uiPriority w:val="39"/>
    <w:rsid w:val="001E15CC"/>
    <w:pPr>
      <w:ind w:left="1440"/>
    </w:pPr>
    <w:rPr>
      <w:sz w:val="18"/>
      <w:szCs w:val="18"/>
    </w:rPr>
  </w:style>
  <w:style w:type="paragraph" w:styleId="TOC8">
    <w:name w:val="toc 8"/>
    <w:basedOn w:val="Normal"/>
    <w:next w:val="Normal"/>
    <w:autoRedefine/>
    <w:uiPriority w:val="39"/>
    <w:rsid w:val="001E15CC"/>
    <w:pPr>
      <w:ind w:left="1680"/>
    </w:pPr>
    <w:rPr>
      <w:sz w:val="18"/>
      <w:szCs w:val="18"/>
    </w:rPr>
  </w:style>
  <w:style w:type="paragraph" w:styleId="TOC9">
    <w:name w:val="toc 9"/>
    <w:basedOn w:val="Normal"/>
    <w:next w:val="Normal"/>
    <w:autoRedefine/>
    <w:uiPriority w:val="39"/>
    <w:rsid w:val="001E15CC"/>
    <w:pPr>
      <w:ind w:left="1920"/>
    </w:pPr>
    <w:rPr>
      <w:sz w:val="18"/>
      <w:szCs w:val="18"/>
    </w:rPr>
  </w:style>
  <w:style w:type="character" w:styleId="CommentReference">
    <w:name w:val="annotation reference"/>
    <w:basedOn w:val="DefaultParagraphFont"/>
    <w:semiHidden/>
    <w:rsid w:val="001E15CC"/>
    <w:rPr>
      <w:sz w:val="16"/>
      <w:szCs w:val="16"/>
    </w:rPr>
  </w:style>
  <w:style w:type="paragraph" w:customStyle="1" w:styleId="TableContent">
    <w:name w:val="Table Content"/>
    <w:basedOn w:val="BodyText"/>
    <w:rsid w:val="001E15CC"/>
    <w:pPr>
      <w:spacing w:before="60" w:after="60"/>
    </w:pPr>
    <w:rPr>
      <w:color w:val="000000"/>
      <w:sz w:val="18"/>
      <w:szCs w:val="20"/>
      <w:lang w:val="en-GB"/>
    </w:rPr>
  </w:style>
  <w:style w:type="paragraph" w:customStyle="1" w:styleId="TableHeader">
    <w:name w:val="Table Header"/>
    <w:basedOn w:val="TableContent"/>
    <w:rsid w:val="001E15CC"/>
    <w:rPr>
      <w:b/>
      <w:color w:val="auto"/>
    </w:rPr>
  </w:style>
  <w:style w:type="paragraph" w:styleId="Caption">
    <w:name w:val="caption"/>
    <w:basedOn w:val="Normal"/>
    <w:next w:val="BodyText"/>
    <w:qFormat/>
    <w:rsid w:val="001E15CC"/>
    <w:pPr>
      <w:tabs>
        <w:tab w:val="left" w:pos="1134"/>
      </w:tabs>
      <w:spacing w:before="120"/>
      <w:ind w:left="1134" w:hanging="1134"/>
    </w:pPr>
    <w:rPr>
      <w:b/>
      <w:bCs/>
      <w:sz w:val="20"/>
      <w:szCs w:val="20"/>
      <w:lang w:val="en-GB"/>
    </w:rPr>
  </w:style>
  <w:style w:type="paragraph" w:customStyle="1" w:styleId="UseCaseFlowStep">
    <w:name w:val="Use Case Flow Step"/>
    <w:basedOn w:val="TableContent"/>
    <w:rsid w:val="001E15CC"/>
  </w:style>
  <w:style w:type="paragraph" w:customStyle="1" w:styleId="Requirement">
    <w:name w:val="Requirement"/>
    <w:basedOn w:val="TableContent"/>
    <w:rsid w:val="001E15CC"/>
  </w:style>
  <w:style w:type="paragraph" w:customStyle="1" w:styleId="UseCaseFlowStepInserted">
    <w:name w:val="Use Case Flow Step (Inserted)"/>
    <w:basedOn w:val="TableContent"/>
    <w:rsid w:val="001E15CC"/>
  </w:style>
  <w:style w:type="paragraph" w:customStyle="1" w:styleId="RequirementInserted">
    <w:name w:val="Requirement (Inserted)"/>
    <w:basedOn w:val="TableContent"/>
    <w:rsid w:val="001E15CC"/>
    <w:pPr>
      <w:outlineLvl w:val="7"/>
    </w:pPr>
  </w:style>
  <w:style w:type="character" w:styleId="Strong">
    <w:name w:val="Strong"/>
    <w:basedOn w:val="DefaultParagraphFont"/>
    <w:qFormat/>
    <w:rsid w:val="001E15CC"/>
    <w:rPr>
      <w:b/>
      <w:bCs/>
    </w:rPr>
  </w:style>
  <w:style w:type="table" w:styleId="TableGrid">
    <w:name w:val="Table Grid"/>
    <w:basedOn w:val="TableNormal"/>
    <w:uiPriority w:val="59"/>
    <w:rsid w:val="007C39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1B3376"/>
    <w:pPr>
      <w:widowControl/>
      <w:adjustRightInd/>
      <w:spacing w:before="100" w:beforeAutospacing="1" w:after="100" w:afterAutospacing="1" w:line="240" w:lineRule="auto"/>
      <w:jc w:val="left"/>
      <w:textAlignment w:val="auto"/>
    </w:pPr>
  </w:style>
  <w:style w:type="paragraph" w:customStyle="1" w:styleId="narratstyle">
    <w:name w:val="narrat style"/>
    <w:basedOn w:val="Normal"/>
    <w:rsid w:val="00AB306F"/>
    <w:pPr>
      <w:widowControl/>
      <w:adjustRightInd/>
      <w:spacing w:before="120" w:line="240" w:lineRule="auto"/>
      <w:ind w:left="720" w:right="86"/>
      <w:jc w:val="left"/>
      <w:textAlignment w:val="auto"/>
    </w:pPr>
    <w:rPr>
      <w:sz w:val="20"/>
      <w:szCs w:val="20"/>
    </w:rPr>
  </w:style>
  <w:style w:type="character" w:customStyle="1" w:styleId="titlemaroon1">
    <w:name w:val="title_maroon1"/>
    <w:basedOn w:val="DefaultParagraphFont"/>
    <w:rsid w:val="00351E58"/>
    <w:rPr>
      <w:rFonts w:ascii="Verdana" w:hAnsi="Verdana" w:hint="default"/>
      <w:b/>
      <w:bCs/>
      <w:color w:val="800000"/>
      <w:sz w:val="20"/>
      <w:szCs w:val="20"/>
    </w:rPr>
  </w:style>
  <w:style w:type="paragraph" w:customStyle="1" w:styleId="InfoBlue">
    <w:name w:val="InfoBlue"/>
    <w:basedOn w:val="Normal"/>
    <w:next w:val="BodyText"/>
    <w:autoRedefine/>
    <w:rsid w:val="0087174E"/>
    <w:pPr>
      <w:adjustRightInd/>
      <w:spacing w:line="240" w:lineRule="atLeast"/>
      <w:ind w:left="720"/>
      <w:jc w:val="left"/>
      <w:textAlignment w:val="auto"/>
    </w:pPr>
    <w:rPr>
      <w:rFonts w:ascii="Arial" w:hAnsi="Arial" w:cs="Arial"/>
      <w:color w:val="000000"/>
      <w:sz w:val="20"/>
      <w:szCs w:val="22"/>
    </w:rPr>
  </w:style>
  <w:style w:type="paragraph" w:styleId="Title">
    <w:name w:val="Title"/>
    <w:basedOn w:val="Normal"/>
    <w:next w:val="Normal"/>
    <w:link w:val="TitleChar"/>
    <w:uiPriority w:val="10"/>
    <w:qFormat/>
    <w:rsid w:val="0087174E"/>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87174E"/>
    <w:rPr>
      <w:rFonts w:ascii="Cambria" w:eastAsia="Times New Roman" w:hAnsi="Cambria" w:cs="Times New Roman"/>
      <w:b/>
      <w:bCs/>
      <w:kern w:val="28"/>
      <w:sz w:val="32"/>
      <w:szCs w:val="32"/>
    </w:rPr>
  </w:style>
  <w:style w:type="paragraph" w:styleId="NoSpacing">
    <w:name w:val="No Spacing"/>
    <w:uiPriority w:val="1"/>
    <w:qFormat/>
    <w:rsid w:val="0087174E"/>
    <w:pPr>
      <w:widowControl w:val="0"/>
      <w:adjustRightInd w:val="0"/>
      <w:jc w:val="both"/>
      <w:textAlignment w:val="baseline"/>
    </w:pPr>
    <w:rPr>
      <w:sz w:val="24"/>
      <w:szCs w:val="24"/>
    </w:rPr>
  </w:style>
  <w:style w:type="character" w:styleId="SubtleEmphasis">
    <w:name w:val="Subtle Emphasis"/>
    <w:basedOn w:val="DefaultParagraphFont"/>
    <w:uiPriority w:val="19"/>
    <w:qFormat/>
    <w:rsid w:val="0087174E"/>
    <w:rPr>
      <w:i/>
      <w:iCs/>
      <w:color w:val="808080"/>
    </w:rPr>
  </w:style>
  <w:style w:type="paragraph" w:styleId="Subtitle">
    <w:name w:val="Subtitle"/>
    <w:basedOn w:val="Normal"/>
    <w:next w:val="Normal"/>
    <w:link w:val="SubtitleChar"/>
    <w:uiPriority w:val="11"/>
    <w:qFormat/>
    <w:rsid w:val="0087174E"/>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87174E"/>
    <w:rPr>
      <w:rFonts w:ascii="Cambria" w:eastAsia="Times New Roman" w:hAnsi="Cambria" w:cs="Times New Roman"/>
      <w:sz w:val="24"/>
      <w:szCs w:val="24"/>
    </w:rPr>
  </w:style>
  <w:style w:type="paragraph" w:customStyle="1" w:styleId="CharCharChar">
    <w:name w:val="Char Char Char"/>
    <w:aliases w:val=" Char Char Char Char"/>
    <w:basedOn w:val="Normal"/>
    <w:rsid w:val="00BA713F"/>
    <w:pPr>
      <w:widowControl/>
      <w:adjustRightInd/>
      <w:spacing w:line="240" w:lineRule="exact"/>
      <w:jc w:val="left"/>
      <w:textAlignment w:val="auto"/>
    </w:pPr>
    <w:rPr>
      <w:rFonts w:ascii="Verdana" w:hAnsi="Verdana"/>
      <w:sz w:val="20"/>
      <w:szCs w:val="20"/>
    </w:rPr>
  </w:style>
  <w:style w:type="character" w:customStyle="1" w:styleId="Heading2Char">
    <w:name w:val="Heading 2 Char"/>
    <w:basedOn w:val="DefaultParagraphFont"/>
    <w:link w:val="Heading2"/>
    <w:rsid w:val="001C17F7"/>
    <w:rPr>
      <w:rFonts w:ascii="Arial" w:hAnsi="Arial"/>
      <w:b/>
      <w:spacing w:val="-4"/>
      <w:kern w:val="28"/>
      <w:sz w:val="22"/>
      <w:szCs w:val="24"/>
    </w:rPr>
  </w:style>
  <w:style w:type="paragraph" w:styleId="ListParagraph">
    <w:name w:val="List Paragraph"/>
    <w:basedOn w:val="Normal"/>
    <w:uiPriority w:val="34"/>
    <w:qFormat/>
    <w:rsid w:val="00191DC0"/>
    <w:pPr>
      <w:ind w:left="720"/>
      <w:contextualSpacing/>
    </w:pPr>
  </w:style>
  <w:style w:type="paragraph" w:customStyle="1" w:styleId="BusinessRequirement">
    <w:name w:val="Business Requirement"/>
    <w:basedOn w:val="Normal"/>
    <w:rsid w:val="00736197"/>
    <w:pPr>
      <w:widowControl/>
      <w:numPr>
        <w:numId w:val="7"/>
      </w:numPr>
      <w:adjustRightInd/>
      <w:spacing w:before="60" w:after="60" w:line="240" w:lineRule="auto"/>
      <w:contextualSpacing/>
      <w:jc w:val="left"/>
      <w:textAlignment w:val="auto"/>
    </w:pPr>
    <w:rPr>
      <w:rFonts w:ascii="Arial" w:hAnsi="Arial" w:cs="Arial"/>
      <w:sz w:val="18"/>
      <w:szCs w:val="18"/>
    </w:rPr>
  </w:style>
  <w:style w:type="paragraph" w:styleId="Revision">
    <w:name w:val="Revision"/>
    <w:hidden/>
    <w:uiPriority w:val="99"/>
    <w:semiHidden/>
    <w:rsid w:val="001D6670"/>
    <w:rPr>
      <w:rFonts w:ascii="Calibri" w:hAnsi="Calibri"/>
      <w:sz w:val="22"/>
      <w:szCs w:val="24"/>
    </w:rPr>
  </w:style>
  <w:style w:type="character" w:customStyle="1" w:styleId="CommentTextChar">
    <w:name w:val="Comment Text Char"/>
    <w:basedOn w:val="DefaultParagraphFont"/>
    <w:link w:val="CommentText"/>
    <w:semiHidden/>
    <w:rsid w:val="00AD4393"/>
    <w:rPr>
      <w:rFonts w:ascii="Calibri" w:hAnsi="Calibri"/>
    </w:rPr>
  </w:style>
  <w:style w:type="character" w:styleId="PlaceholderText">
    <w:name w:val="Placeholder Text"/>
    <w:basedOn w:val="DefaultParagraphFont"/>
    <w:uiPriority w:val="99"/>
    <w:semiHidden/>
    <w:rsid w:val="00911681"/>
    <w:rPr>
      <w:color w:val="808080"/>
    </w:rPr>
  </w:style>
</w:styles>
</file>

<file path=word/webSettings.xml><?xml version="1.0" encoding="utf-8"?>
<w:webSettings xmlns:r="http://schemas.openxmlformats.org/officeDocument/2006/relationships" xmlns:w="http://schemas.openxmlformats.org/wordprocessingml/2006/main">
  <w:divs>
    <w:div w:id="52119358">
      <w:bodyDiv w:val="1"/>
      <w:marLeft w:val="0"/>
      <w:marRight w:val="0"/>
      <w:marTop w:val="0"/>
      <w:marBottom w:val="0"/>
      <w:divBdr>
        <w:top w:val="none" w:sz="0" w:space="0" w:color="auto"/>
        <w:left w:val="none" w:sz="0" w:space="0" w:color="auto"/>
        <w:bottom w:val="none" w:sz="0" w:space="0" w:color="auto"/>
        <w:right w:val="none" w:sz="0" w:space="0" w:color="auto"/>
      </w:divBdr>
    </w:div>
    <w:div w:id="81297215">
      <w:bodyDiv w:val="1"/>
      <w:marLeft w:val="0"/>
      <w:marRight w:val="0"/>
      <w:marTop w:val="0"/>
      <w:marBottom w:val="0"/>
      <w:divBdr>
        <w:top w:val="none" w:sz="0" w:space="0" w:color="auto"/>
        <w:left w:val="none" w:sz="0" w:space="0" w:color="auto"/>
        <w:bottom w:val="none" w:sz="0" w:space="0" w:color="auto"/>
        <w:right w:val="none" w:sz="0" w:space="0" w:color="auto"/>
      </w:divBdr>
    </w:div>
    <w:div w:id="351807431">
      <w:bodyDiv w:val="1"/>
      <w:marLeft w:val="0"/>
      <w:marRight w:val="0"/>
      <w:marTop w:val="0"/>
      <w:marBottom w:val="0"/>
      <w:divBdr>
        <w:top w:val="none" w:sz="0" w:space="0" w:color="auto"/>
        <w:left w:val="none" w:sz="0" w:space="0" w:color="auto"/>
        <w:bottom w:val="none" w:sz="0" w:space="0" w:color="auto"/>
        <w:right w:val="none" w:sz="0" w:space="0" w:color="auto"/>
      </w:divBdr>
    </w:div>
    <w:div w:id="448551686">
      <w:bodyDiv w:val="1"/>
      <w:marLeft w:val="0"/>
      <w:marRight w:val="0"/>
      <w:marTop w:val="0"/>
      <w:marBottom w:val="0"/>
      <w:divBdr>
        <w:top w:val="none" w:sz="0" w:space="0" w:color="auto"/>
        <w:left w:val="none" w:sz="0" w:space="0" w:color="auto"/>
        <w:bottom w:val="none" w:sz="0" w:space="0" w:color="auto"/>
        <w:right w:val="none" w:sz="0" w:space="0" w:color="auto"/>
      </w:divBdr>
    </w:div>
    <w:div w:id="492573676">
      <w:bodyDiv w:val="1"/>
      <w:marLeft w:val="0"/>
      <w:marRight w:val="0"/>
      <w:marTop w:val="0"/>
      <w:marBottom w:val="0"/>
      <w:divBdr>
        <w:top w:val="none" w:sz="0" w:space="0" w:color="auto"/>
        <w:left w:val="none" w:sz="0" w:space="0" w:color="auto"/>
        <w:bottom w:val="none" w:sz="0" w:space="0" w:color="auto"/>
        <w:right w:val="none" w:sz="0" w:space="0" w:color="auto"/>
      </w:divBdr>
    </w:div>
    <w:div w:id="529344337">
      <w:bodyDiv w:val="1"/>
      <w:marLeft w:val="0"/>
      <w:marRight w:val="0"/>
      <w:marTop w:val="0"/>
      <w:marBottom w:val="0"/>
      <w:divBdr>
        <w:top w:val="none" w:sz="0" w:space="0" w:color="auto"/>
        <w:left w:val="none" w:sz="0" w:space="0" w:color="auto"/>
        <w:bottom w:val="none" w:sz="0" w:space="0" w:color="auto"/>
        <w:right w:val="none" w:sz="0" w:space="0" w:color="auto"/>
      </w:divBdr>
    </w:div>
    <w:div w:id="534275154">
      <w:bodyDiv w:val="1"/>
      <w:marLeft w:val="0"/>
      <w:marRight w:val="0"/>
      <w:marTop w:val="0"/>
      <w:marBottom w:val="0"/>
      <w:divBdr>
        <w:top w:val="none" w:sz="0" w:space="0" w:color="auto"/>
        <w:left w:val="none" w:sz="0" w:space="0" w:color="auto"/>
        <w:bottom w:val="none" w:sz="0" w:space="0" w:color="auto"/>
        <w:right w:val="none" w:sz="0" w:space="0" w:color="auto"/>
      </w:divBdr>
    </w:div>
    <w:div w:id="583220752">
      <w:bodyDiv w:val="1"/>
      <w:marLeft w:val="0"/>
      <w:marRight w:val="0"/>
      <w:marTop w:val="0"/>
      <w:marBottom w:val="0"/>
      <w:divBdr>
        <w:top w:val="none" w:sz="0" w:space="0" w:color="auto"/>
        <w:left w:val="none" w:sz="0" w:space="0" w:color="auto"/>
        <w:bottom w:val="none" w:sz="0" w:space="0" w:color="auto"/>
        <w:right w:val="none" w:sz="0" w:space="0" w:color="auto"/>
      </w:divBdr>
    </w:div>
    <w:div w:id="807285948">
      <w:bodyDiv w:val="1"/>
      <w:marLeft w:val="0"/>
      <w:marRight w:val="0"/>
      <w:marTop w:val="0"/>
      <w:marBottom w:val="0"/>
      <w:divBdr>
        <w:top w:val="none" w:sz="0" w:space="0" w:color="auto"/>
        <w:left w:val="none" w:sz="0" w:space="0" w:color="auto"/>
        <w:bottom w:val="none" w:sz="0" w:space="0" w:color="auto"/>
        <w:right w:val="none" w:sz="0" w:space="0" w:color="auto"/>
      </w:divBdr>
    </w:div>
    <w:div w:id="832110672">
      <w:bodyDiv w:val="1"/>
      <w:marLeft w:val="0"/>
      <w:marRight w:val="0"/>
      <w:marTop w:val="0"/>
      <w:marBottom w:val="0"/>
      <w:divBdr>
        <w:top w:val="none" w:sz="0" w:space="0" w:color="auto"/>
        <w:left w:val="none" w:sz="0" w:space="0" w:color="auto"/>
        <w:bottom w:val="none" w:sz="0" w:space="0" w:color="auto"/>
        <w:right w:val="none" w:sz="0" w:space="0" w:color="auto"/>
      </w:divBdr>
    </w:div>
    <w:div w:id="914128585">
      <w:bodyDiv w:val="1"/>
      <w:marLeft w:val="0"/>
      <w:marRight w:val="0"/>
      <w:marTop w:val="0"/>
      <w:marBottom w:val="0"/>
      <w:divBdr>
        <w:top w:val="none" w:sz="0" w:space="0" w:color="auto"/>
        <w:left w:val="none" w:sz="0" w:space="0" w:color="auto"/>
        <w:bottom w:val="none" w:sz="0" w:space="0" w:color="auto"/>
        <w:right w:val="none" w:sz="0" w:space="0" w:color="auto"/>
      </w:divBdr>
    </w:div>
    <w:div w:id="938371885">
      <w:bodyDiv w:val="1"/>
      <w:marLeft w:val="0"/>
      <w:marRight w:val="0"/>
      <w:marTop w:val="0"/>
      <w:marBottom w:val="0"/>
      <w:divBdr>
        <w:top w:val="none" w:sz="0" w:space="0" w:color="auto"/>
        <w:left w:val="none" w:sz="0" w:space="0" w:color="auto"/>
        <w:bottom w:val="none" w:sz="0" w:space="0" w:color="auto"/>
        <w:right w:val="none" w:sz="0" w:space="0" w:color="auto"/>
      </w:divBdr>
    </w:div>
    <w:div w:id="1059085728">
      <w:bodyDiv w:val="1"/>
      <w:marLeft w:val="0"/>
      <w:marRight w:val="0"/>
      <w:marTop w:val="0"/>
      <w:marBottom w:val="0"/>
      <w:divBdr>
        <w:top w:val="none" w:sz="0" w:space="0" w:color="auto"/>
        <w:left w:val="none" w:sz="0" w:space="0" w:color="auto"/>
        <w:bottom w:val="none" w:sz="0" w:space="0" w:color="auto"/>
        <w:right w:val="none" w:sz="0" w:space="0" w:color="auto"/>
      </w:divBdr>
    </w:div>
    <w:div w:id="1255746654">
      <w:bodyDiv w:val="1"/>
      <w:marLeft w:val="0"/>
      <w:marRight w:val="0"/>
      <w:marTop w:val="0"/>
      <w:marBottom w:val="0"/>
      <w:divBdr>
        <w:top w:val="none" w:sz="0" w:space="0" w:color="auto"/>
        <w:left w:val="none" w:sz="0" w:space="0" w:color="auto"/>
        <w:bottom w:val="none" w:sz="0" w:space="0" w:color="auto"/>
        <w:right w:val="none" w:sz="0" w:space="0" w:color="auto"/>
      </w:divBdr>
    </w:div>
    <w:div w:id="1269508678">
      <w:bodyDiv w:val="1"/>
      <w:marLeft w:val="0"/>
      <w:marRight w:val="0"/>
      <w:marTop w:val="0"/>
      <w:marBottom w:val="0"/>
      <w:divBdr>
        <w:top w:val="none" w:sz="0" w:space="0" w:color="auto"/>
        <w:left w:val="none" w:sz="0" w:space="0" w:color="auto"/>
        <w:bottom w:val="none" w:sz="0" w:space="0" w:color="auto"/>
        <w:right w:val="none" w:sz="0" w:space="0" w:color="auto"/>
      </w:divBdr>
    </w:div>
    <w:div w:id="1326207059">
      <w:bodyDiv w:val="1"/>
      <w:marLeft w:val="0"/>
      <w:marRight w:val="0"/>
      <w:marTop w:val="0"/>
      <w:marBottom w:val="0"/>
      <w:divBdr>
        <w:top w:val="none" w:sz="0" w:space="0" w:color="auto"/>
        <w:left w:val="none" w:sz="0" w:space="0" w:color="auto"/>
        <w:bottom w:val="none" w:sz="0" w:space="0" w:color="auto"/>
        <w:right w:val="none" w:sz="0" w:space="0" w:color="auto"/>
      </w:divBdr>
    </w:div>
    <w:div w:id="1366827528">
      <w:bodyDiv w:val="1"/>
      <w:marLeft w:val="0"/>
      <w:marRight w:val="0"/>
      <w:marTop w:val="0"/>
      <w:marBottom w:val="0"/>
      <w:divBdr>
        <w:top w:val="none" w:sz="0" w:space="0" w:color="auto"/>
        <w:left w:val="none" w:sz="0" w:space="0" w:color="auto"/>
        <w:bottom w:val="none" w:sz="0" w:space="0" w:color="auto"/>
        <w:right w:val="none" w:sz="0" w:space="0" w:color="auto"/>
      </w:divBdr>
    </w:div>
    <w:div w:id="1438677532">
      <w:bodyDiv w:val="1"/>
      <w:marLeft w:val="0"/>
      <w:marRight w:val="0"/>
      <w:marTop w:val="0"/>
      <w:marBottom w:val="0"/>
      <w:divBdr>
        <w:top w:val="none" w:sz="0" w:space="0" w:color="auto"/>
        <w:left w:val="none" w:sz="0" w:space="0" w:color="auto"/>
        <w:bottom w:val="none" w:sz="0" w:space="0" w:color="auto"/>
        <w:right w:val="none" w:sz="0" w:space="0" w:color="auto"/>
      </w:divBdr>
    </w:div>
    <w:div w:id="1474592115">
      <w:bodyDiv w:val="1"/>
      <w:marLeft w:val="0"/>
      <w:marRight w:val="0"/>
      <w:marTop w:val="0"/>
      <w:marBottom w:val="0"/>
      <w:divBdr>
        <w:top w:val="none" w:sz="0" w:space="0" w:color="auto"/>
        <w:left w:val="none" w:sz="0" w:space="0" w:color="auto"/>
        <w:bottom w:val="none" w:sz="0" w:space="0" w:color="auto"/>
        <w:right w:val="none" w:sz="0" w:space="0" w:color="auto"/>
      </w:divBdr>
    </w:div>
    <w:div w:id="1638223589">
      <w:bodyDiv w:val="1"/>
      <w:marLeft w:val="0"/>
      <w:marRight w:val="0"/>
      <w:marTop w:val="0"/>
      <w:marBottom w:val="0"/>
      <w:divBdr>
        <w:top w:val="none" w:sz="0" w:space="0" w:color="auto"/>
        <w:left w:val="none" w:sz="0" w:space="0" w:color="auto"/>
        <w:bottom w:val="none" w:sz="0" w:space="0" w:color="auto"/>
        <w:right w:val="none" w:sz="0" w:space="0" w:color="auto"/>
      </w:divBdr>
    </w:div>
    <w:div w:id="1784500771">
      <w:bodyDiv w:val="1"/>
      <w:marLeft w:val="0"/>
      <w:marRight w:val="0"/>
      <w:marTop w:val="0"/>
      <w:marBottom w:val="0"/>
      <w:divBdr>
        <w:top w:val="none" w:sz="0" w:space="0" w:color="auto"/>
        <w:left w:val="none" w:sz="0" w:space="0" w:color="auto"/>
        <w:bottom w:val="none" w:sz="0" w:space="0" w:color="auto"/>
        <w:right w:val="none" w:sz="0" w:space="0" w:color="auto"/>
      </w:divBdr>
    </w:div>
    <w:div w:id="1871869543">
      <w:bodyDiv w:val="1"/>
      <w:marLeft w:val="0"/>
      <w:marRight w:val="0"/>
      <w:marTop w:val="0"/>
      <w:marBottom w:val="0"/>
      <w:divBdr>
        <w:top w:val="none" w:sz="0" w:space="0" w:color="auto"/>
        <w:left w:val="none" w:sz="0" w:space="0" w:color="auto"/>
        <w:bottom w:val="none" w:sz="0" w:space="0" w:color="auto"/>
        <w:right w:val="none" w:sz="0" w:space="0" w:color="auto"/>
      </w:divBdr>
    </w:div>
    <w:div w:id="1918437864">
      <w:bodyDiv w:val="1"/>
      <w:marLeft w:val="0"/>
      <w:marRight w:val="0"/>
      <w:marTop w:val="0"/>
      <w:marBottom w:val="0"/>
      <w:divBdr>
        <w:top w:val="none" w:sz="0" w:space="0" w:color="auto"/>
        <w:left w:val="none" w:sz="0" w:space="0" w:color="auto"/>
        <w:bottom w:val="none" w:sz="0" w:space="0" w:color="auto"/>
        <w:right w:val="none" w:sz="0" w:space="0" w:color="auto"/>
      </w:divBdr>
    </w:div>
    <w:div w:id="1980836406">
      <w:bodyDiv w:val="1"/>
      <w:marLeft w:val="0"/>
      <w:marRight w:val="0"/>
      <w:marTop w:val="0"/>
      <w:marBottom w:val="0"/>
      <w:divBdr>
        <w:top w:val="none" w:sz="0" w:space="0" w:color="auto"/>
        <w:left w:val="none" w:sz="0" w:space="0" w:color="auto"/>
        <w:bottom w:val="none" w:sz="0" w:space="0" w:color="auto"/>
        <w:right w:val="none" w:sz="0" w:space="0" w:color="auto"/>
      </w:divBdr>
    </w:div>
    <w:div w:id="2023362504">
      <w:bodyDiv w:val="1"/>
      <w:marLeft w:val="0"/>
      <w:marRight w:val="0"/>
      <w:marTop w:val="0"/>
      <w:marBottom w:val="0"/>
      <w:divBdr>
        <w:top w:val="none" w:sz="0" w:space="0" w:color="auto"/>
        <w:left w:val="none" w:sz="0" w:space="0" w:color="auto"/>
        <w:bottom w:val="none" w:sz="0" w:space="0" w:color="auto"/>
        <w:right w:val="none" w:sz="0" w:space="0" w:color="auto"/>
      </w:divBdr>
    </w:div>
    <w:div w:id="2038306797">
      <w:bodyDiv w:val="1"/>
      <w:marLeft w:val="0"/>
      <w:marRight w:val="0"/>
      <w:marTop w:val="0"/>
      <w:marBottom w:val="0"/>
      <w:divBdr>
        <w:top w:val="none" w:sz="0" w:space="0" w:color="auto"/>
        <w:left w:val="none" w:sz="0" w:space="0" w:color="auto"/>
        <w:bottom w:val="none" w:sz="0" w:space="0" w:color="auto"/>
        <w:right w:val="none" w:sz="0" w:space="0" w:color="auto"/>
      </w:divBdr>
    </w:div>
    <w:div w:id="208267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yvonne.french@searshc.com" TargetMode="External"/><Relationship Id="rId18" Type="http://schemas.openxmlformats.org/officeDocument/2006/relationships/hyperlink" Target="mailto:Kelly.Gruver@searshc.com" TargetMode="External"/><Relationship Id="rId26" Type="http://schemas.openxmlformats.org/officeDocument/2006/relationships/hyperlink" Target="http://www.kenmore.com/" TargetMode="External"/><Relationship Id="rId39" Type="http://schemas.openxmlformats.org/officeDocument/2006/relationships/hyperlink" Target="http://www.searsclean.com/" TargetMode="External"/><Relationship Id="rId21" Type="http://schemas.openxmlformats.org/officeDocument/2006/relationships/hyperlink" Target="http://shc.intra.sears.com/include/jsp/login.jsp" TargetMode="External"/><Relationship Id="rId34" Type="http://schemas.openxmlformats.org/officeDocument/2006/relationships/hyperlink" Target="http://www.sears.com/" TargetMode="External"/><Relationship Id="rId42" Type="http://schemas.openxmlformats.org/officeDocument/2006/relationships/hyperlink" Target="http://www.searspartsdirect.com/?sid=PSHx20080114x00001s" TargetMode="External"/><Relationship Id="rId47" Type="http://schemas.openxmlformats.org/officeDocument/2006/relationships/hyperlink" Target="http://www.searsportrait.com/" TargetMode="External"/><Relationship Id="rId50" Type="http://schemas.openxmlformats.org/officeDocument/2006/relationships/hyperlink" Target="http://www.Responsys.com/" TargetMode="External"/><Relationship Id="rId55" Type="http://schemas.openxmlformats.org/officeDocument/2006/relationships/hyperlink" Target="http://www.omniture.com/en/"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mailto:Patrick.Szczypinski@searshc.com" TargetMode="External"/><Relationship Id="rId20" Type="http://schemas.openxmlformats.org/officeDocument/2006/relationships/hyperlink" Target="mailto:Don.fotsch@searshc.com" TargetMode="External"/><Relationship Id="rId29" Type="http://schemas.openxmlformats.org/officeDocument/2006/relationships/hyperlink" Target="http://www.ManageMyLife.com/" TargetMode="External"/><Relationship Id="rId41" Type="http://schemas.openxmlformats.org/officeDocument/2006/relationships/hyperlink" Target="http://www.searsoptical.com/" TargetMode="External"/><Relationship Id="rId54" Type="http://schemas.openxmlformats.org/officeDocument/2006/relationships/hyperlink" Target="http://www.akamai.com/html/custom/index.html?source=google&amp;i=3&amp;r=4&amp;p=10"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Delver.com/" TargetMode="External"/><Relationship Id="rId32" Type="http://schemas.openxmlformats.org/officeDocument/2006/relationships/hyperlink" Target="http://www.MySears.com/" TargetMode="External"/><Relationship Id="rId37" Type="http://schemas.openxmlformats.org/officeDocument/2006/relationships/hyperlink" Target="http://www.searsflowers.com/" TargetMode="External"/><Relationship Id="rId40" Type="http://schemas.openxmlformats.org/officeDocument/2006/relationships/hyperlink" Target="http://www.searshometownstores.com/" TargetMode="External"/><Relationship Id="rId45" Type="http://schemas.openxmlformats.org/officeDocument/2006/relationships/hyperlink" Target="http://www.searsportrait.com/" TargetMode="External"/><Relationship Id="rId53" Type="http://schemas.openxmlformats.org/officeDocument/2006/relationships/hyperlink" Target="http://www.5min.com/" TargetMode="External"/><Relationship Id="rId58" Type="http://schemas.openxmlformats.org/officeDocument/2006/relationships/hyperlink" Target="http://www.omniture.com/en/" TargetMode="External"/><Relationship Id="rId5" Type="http://schemas.openxmlformats.org/officeDocument/2006/relationships/settings" Target="settings.xml"/><Relationship Id="rId15" Type="http://schemas.openxmlformats.org/officeDocument/2006/relationships/hyperlink" Target="mailto:" TargetMode="External"/><Relationship Id="rId23" Type="http://schemas.openxmlformats.org/officeDocument/2006/relationships/hyperlink" Target="http://www.craftsman.com" TargetMode="External"/><Relationship Id="rId28" Type="http://schemas.openxmlformats.org/officeDocument/2006/relationships/hyperlink" Target="http://www.landsend.com/" TargetMode="External"/><Relationship Id="rId36" Type="http://schemas.openxmlformats.org/officeDocument/2006/relationships/hyperlink" Target="http://www.searsdrivingschools.com/" TargetMode="External"/><Relationship Id="rId49" Type="http://schemas.openxmlformats.org/officeDocument/2006/relationships/hyperlink" Target="http://www.sears.com/" TargetMode="External"/><Relationship Id="rId57" Type="http://schemas.openxmlformats.org/officeDocument/2006/relationships/hyperlink" Target="http://www.omniture.com/en/" TargetMode="External"/><Relationship Id="rId61" Type="http://schemas.openxmlformats.org/officeDocument/2006/relationships/fontTable" Target="fontTable.xml"/><Relationship Id="rId10" Type="http://schemas.openxmlformats.org/officeDocument/2006/relationships/hyperlink" Target="mailto:jmassud@searshc.com" TargetMode="External"/><Relationship Id="rId19" Type="http://schemas.openxmlformats.org/officeDocument/2006/relationships/hyperlink" Target="mailto:cgodda3@searshc.com" TargetMode="External"/><Relationship Id="rId31" Type="http://schemas.openxmlformats.org/officeDocument/2006/relationships/hyperlink" Target="http://www.Mykmart.com/" TargetMode="External"/><Relationship Id="rId44" Type="http://schemas.openxmlformats.org/officeDocument/2006/relationships/hyperlink" Target="http://www.searsphotos.com/" TargetMode="External"/><Relationship Id="rId52" Type="http://schemas.openxmlformats.org/officeDocument/2006/relationships/hyperlink" Target="http://www.expotv.com/" TargetMode="External"/><Relationship Id="rId60"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sgouris@searshc.com" TargetMode="External"/><Relationship Id="rId22" Type="http://schemas.openxmlformats.org/officeDocument/2006/relationships/comments" Target="comments.xml"/><Relationship Id="rId27" Type="http://schemas.openxmlformats.org/officeDocument/2006/relationships/hyperlink" Target="http://www.kmart.com" TargetMode="External"/><Relationship Id="rId30" Type="http://schemas.openxmlformats.org/officeDocument/2006/relationships/hyperlink" Target="http://www.MyGofer.com/" TargetMode="External"/><Relationship Id="rId35" Type="http://schemas.openxmlformats.org/officeDocument/2006/relationships/hyperlink" Target="http://www.commercial.sears.com/" TargetMode="External"/><Relationship Id="rId43" Type="http://schemas.openxmlformats.org/officeDocument/2006/relationships/hyperlink" Target="http://www.searsoutlet.com/" TargetMode="External"/><Relationship Id="rId48" Type="http://schemas.openxmlformats.org/officeDocument/2006/relationships/hyperlink" Target="http://www.thegreatindoors.com/" TargetMode="External"/><Relationship Id="rId56" Type="http://schemas.openxmlformats.org/officeDocument/2006/relationships/hyperlink" Target="http://www.omniture.com/en/" TargetMode="External"/><Relationship Id="rId8" Type="http://schemas.openxmlformats.org/officeDocument/2006/relationships/endnotes" Target="endnotes.xml"/><Relationship Id="rId51" Type="http://schemas.openxmlformats.org/officeDocument/2006/relationships/hyperlink" Target="http://www.scene7.com/" TargetMode="External"/><Relationship Id="rId3" Type="http://schemas.openxmlformats.org/officeDocument/2006/relationships/numbering" Target="numbering.xml"/><Relationship Id="rId12" Type="http://schemas.openxmlformats.org/officeDocument/2006/relationships/hyperlink" Target="mailto:jmassud@searshc.com" TargetMode="External"/><Relationship Id="rId17" Type="http://schemas.openxmlformats.org/officeDocument/2006/relationships/hyperlink" Target="mailto:Iga.Zyzanska@searshc.com" TargetMode="External"/><Relationship Id="rId25" Type="http://schemas.openxmlformats.org/officeDocument/2006/relationships/hyperlink" Target="http://www.diehard.com" TargetMode="External"/><Relationship Id="rId33" Type="http://schemas.openxmlformats.org/officeDocument/2006/relationships/hyperlink" Target="http://www.sears.com/" TargetMode="External"/><Relationship Id="rId38" Type="http://schemas.openxmlformats.org/officeDocument/2006/relationships/hyperlink" Target="http://www.searsgaragedoors.com/" TargetMode="External"/><Relationship Id="rId46" Type="http://schemas.openxmlformats.org/officeDocument/2006/relationships/hyperlink" Target="http://www.searsportrait.com/" TargetMode="External"/><Relationship Id="rId59" Type="http://schemas.openxmlformats.org/officeDocument/2006/relationships/hyperlink" Target="http://www.Responsy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8678B-1430-4FDE-9339-252664E3B5DB}">
  <ds:schemaRefs>
    <ds:schemaRef ds:uri="http://schemas.openxmlformats.org/officeDocument/2006/bibliography"/>
  </ds:schemaRefs>
</ds:datastoreItem>
</file>

<file path=customXml/itemProps2.xml><?xml version="1.0" encoding="utf-8"?>
<ds:datastoreItem xmlns:ds="http://schemas.openxmlformats.org/officeDocument/2006/customXml" ds:itemID="{6645A278-F89A-42B2-A6C2-4A971E82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6990</Words>
  <Characters>39849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SDLC PRD Template</vt:lpstr>
    </vt:vector>
  </TitlesOfParts>
  <Company>AOL LLC</Company>
  <LinksUpToDate>false</LinksUpToDate>
  <CharactersWithSpaces>46746</CharactersWithSpaces>
  <SharedDoc>false</SharedDoc>
  <HLinks>
    <vt:vector size="882" baseType="variant">
      <vt:variant>
        <vt:i4>4915219</vt:i4>
      </vt:variant>
      <vt:variant>
        <vt:i4>925</vt:i4>
      </vt:variant>
      <vt:variant>
        <vt:i4>0</vt:i4>
      </vt:variant>
      <vt:variant>
        <vt:i4>5</vt:i4>
      </vt:variant>
      <vt:variant>
        <vt:lpwstr>http://www.responsys.com/</vt:lpwstr>
      </vt:variant>
      <vt:variant>
        <vt:lpwstr/>
      </vt:variant>
      <vt:variant>
        <vt:i4>2883631</vt:i4>
      </vt:variant>
      <vt:variant>
        <vt:i4>894</vt:i4>
      </vt:variant>
      <vt:variant>
        <vt:i4>0</vt:i4>
      </vt:variant>
      <vt:variant>
        <vt:i4>5</vt:i4>
      </vt:variant>
      <vt:variant>
        <vt:lpwstr>http://www.omniture.com/en/</vt:lpwstr>
      </vt:variant>
      <vt:variant>
        <vt:lpwstr/>
      </vt:variant>
      <vt:variant>
        <vt:i4>2883631</vt:i4>
      </vt:variant>
      <vt:variant>
        <vt:i4>889</vt:i4>
      </vt:variant>
      <vt:variant>
        <vt:i4>0</vt:i4>
      </vt:variant>
      <vt:variant>
        <vt:i4>5</vt:i4>
      </vt:variant>
      <vt:variant>
        <vt:lpwstr>http://www.omniture.com/en/</vt:lpwstr>
      </vt:variant>
      <vt:variant>
        <vt:lpwstr/>
      </vt:variant>
      <vt:variant>
        <vt:i4>2883631</vt:i4>
      </vt:variant>
      <vt:variant>
        <vt:i4>884</vt:i4>
      </vt:variant>
      <vt:variant>
        <vt:i4>0</vt:i4>
      </vt:variant>
      <vt:variant>
        <vt:i4>5</vt:i4>
      </vt:variant>
      <vt:variant>
        <vt:lpwstr>http://www.omniture.com/en/</vt:lpwstr>
      </vt:variant>
      <vt:variant>
        <vt:lpwstr/>
      </vt:variant>
      <vt:variant>
        <vt:i4>2883631</vt:i4>
      </vt:variant>
      <vt:variant>
        <vt:i4>879</vt:i4>
      </vt:variant>
      <vt:variant>
        <vt:i4>0</vt:i4>
      </vt:variant>
      <vt:variant>
        <vt:i4>5</vt:i4>
      </vt:variant>
      <vt:variant>
        <vt:lpwstr>http://www.omniture.com/en/</vt:lpwstr>
      </vt:variant>
      <vt:variant>
        <vt:lpwstr/>
      </vt:variant>
      <vt:variant>
        <vt:i4>3735615</vt:i4>
      </vt:variant>
      <vt:variant>
        <vt:i4>874</vt:i4>
      </vt:variant>
      <vt:variant>
        <vt:i4>0</vt:i4>
      </vt:variant>
      <vt:variant>
        <vt:i4>5</vt:i4>
      </vt:variant>
      <vt:variant>
        <vt:lpwstr>http://www.akamai.com/html/custom/index.html?source=google&amp;i=3&amp;r=4&amp;p=10</vt:lpwstr>
      </vt:variant>
      <vt:variant>
        <vt:lpwstr/>
      </vt:variant>
      <vt:variant>
        <vt:i4>1638493</vt:i4>
      </vt:variant>
      <vt:variant>
        <vt:i4>865</vt:i4>
      </vt:variant>
      <vt:variant>
        <vt:i4>0</vt:i4>
      </vt:variant>
      <vt:variant>
        <vt:i4>5</vt:i4>
      </vt:variant>
      <vt:variant>
        <vt:lpwstr>http://www.5min.com/</vt:lpwstr>
      </vt:variant>
      <vt:variant>
        <vt:lpwstr/>
      </vt:variant>
      <vt:variant>
        <vt:i4>2359359</vt:i4>
      </vt:variant>
      <vt:variant>
        <vt:i4>860</vt:i4>
      </vt:variant>
      <vt:variant>
        <vt:i4>0</vt:i4>
      </vt:variant>
      <vt:variant>
        <vt:i4>5</vt:i4>
      </vt:variant>
      <vt:variant>
        <vt:lpwstr>http://www.expotv.com/</vt:lpwstr>
      </vt:variant>
      <vt:variant>
        <vt:lpwstr/>
      </vt:variant>
      <vt:variant>
        <vt:i4>3539044</vt:i4>
      </vt:variant>
      <vt:variant>
        <vt:i4>855</vt:i4>
      </vt:variant>
      <vt:variant>
        <vt:i4>0</vt:i4>
      </vt:variant>
      <vt:variant>
        <vt:i4>5</vt:i4>
      </vt:variant>
      <vt:variant>
        <vt:lpwstr>http://www.scene7.com/</vt:lpwstr>
      </vt:variant>
      <vt:variant>
        <vt:lpwstr/>
      </vt:variant>
      <vt:variant>
        <vt:i4>4915219</vt:i4>
      </vt:variant>
      <vt:variant>
        <vt:i4>850</vt:i4>
      </vt:variant>
      <vt:variant>
        <vt:i4>0</vt:i4>
      </vt:variant>
      <vt:variant>
        <vt:i4>5</vt:i4>
      </vt:variant>
      <vt:variant>
        <vt:lpwstr>http://www.responsys.com/</vt:lpwstr>
      </vt:variant>
      <vt:variant>
        <vt:lpwstr/>
      </vt:variant>
      <vt:variant>
        <vt:i4>4456454</vt:i4>
      </vt:variant>
      <vt:variant>
        <vt:i4>841</vt:i4>
      </vt:variant>
      <vt:variant>
        <vt:i4>0</vt:i4>
      </vt:variant>
      <vt:variant>
        <vt:i4>5</vt:i4>
      </vt:variant>
      <vt:variant>
        <vt:lpwstr>http://www.sears.com/</vt:lpwstr>
      </vt:variant>
      <vt:variant>
        <vt:lpwstr/>
      </vt:variant>
      <vt:variant>
        <vt:i4>3539068</vt:i4>
      </vt:variant>
      <vt:variant>
        <vt:i4>830</vt:i4>
      </vt:variant>
      <vt:variant>
        <vt:i4>0</vt:i4>
      </vt:variant>
      <vt:variant>
        <vt:i4>5</vt:i4>
      </vt:variant>
      <vt:variant>
        <vt:lpwstr>http://www.thegreatindoors.com/</vt:lpwstr>
      </vt:variant>
      <vt:variant>
        <vt:lpwstr/>
      </vt:variant>
      <vt:variant>
        <vt:i4>4849695</vt:i4>
      </vt:variant>
      <vt:variant>
        <vt:i4>825</vt:i4>
      </vt:variant>
      <vt:variant>
        <vt:i4>0</vt:i4>
      </vt:variant>
      <vt:variant>
        <vt:i4>5</vt:i4>
      </vt:variant>
      <vt:variant>
        <vt:lpwstr>http://www.searsportrait.com/</vt:lpwstr>
      </vt:variant>
      <vt:variant>
        <vt:lpwstr/>
      </vt:variant>
      <vt:variant>
        <vt:i4>4849695</vt:i4>
      </vt:variant>
      <vt:variant>
        <vt:i4>820</vt:i4>
      </vt:variant>
      <vt:variant>
        <vt:i4>0</vt:i4>
      </vt:variant>
      <vt:variant>
        <vt:i4>5</vt:i4>
      </vt:variant>
      <vt:variant>
        <vt:lpwstr>http://www.searsportrait.com/</vt:lpwstr>
      </vt:variant>
      <vt:variant>
        <vt:lpwstr/>
      </vt:variant>
      <vt:variant>
        <vt:i4>4849695</vt:i4>
      </vt:variant>
      <vt:variant>
        <vt:i4>815</vt:i4>
      </vt:variant>
      <vt:variant>
        <vt:i4>0</vt:i4>
      </vt:variant>
      <vt:variant>
        <vt:i4>5</vt:i4>
      </vt:variant>
      <vt:variant>
        <vt:lpwstr>http://www.searsportrait.com/</vt:lpwstr>
      </vt:variant>
      <vt:variant>
        <vt:lpwstr/>
      </vt:variant>
      <vt:variant>
        <vt:i4>2818166</vt:i4>
      </vt:variant>
      <vt:variant>
        <vt:i4>810</vt:i4>
      </vt:variant>
      <vt:variant>
        <vt:i4>0</vt:i4>
      </vt:variant>
      <vt:variant>
        <vt:i4>5</vt:i4>
      </vt:variant>
      <vt:variant>
        <vt:lpwstr>http://www.searsphotos.com/</vt:lpwstr>
      </vt:variant>
      <vt:variant>
        <vt:lpwstr/>
      </vt:variant>
      <vt:variant>
        <vt:i4>2687096</vt:i4>
      </vt:variant>
      <vt:variant>
        <vt:i4>805</vt:i4>
      </vt:variant>
      <vt:variant>
        <vt:i4>0</vt:i4>
      </vt:variant>
      <vt:variant>
        <vt:i4>5</vt:i4>
      </vt:variant>
      <vt:variant>
        <vt:lpwstr>http://www.searsoutlet.com/</vt:lpwstr>
      </vt:variant>
      <vt:variant>
        <vt:lpwstr/>
      </vt:variant>
      <vt:variant>
        <vt:i4>4390940</vt:i4>
      </vt:variant>
      <vt:variant>
        <vt:i4>798</vt:i4>
      </vt:variant>
      <vt:variant>
        <vt:i4>0</vt:i4>
      </vt:variant>
      <vt:variant>
        <vt:i4>5</vt:i4>
      </vt:variant>
      <vt:variant>
        <vt:lpwstr>http://www.searspartsdirect.com/?sid=PSHx20080114x00001s</vt:lpwstr>
      </vt:variant>
      <vt:variant>
        <vt:lpwstr/>
      </vt:variant>
      <vt:variant>
        <vt:i4>6029405</vt:i4>
      </vt:variant>
      <vt:variant>
        <vt:i4>793</vt:i4>
      </vt:variant>
      <vt:variant>
        <vt:i4>0</vt:i4>
      </vt:variant>
      <vt:variant>
        <vt:i4>5</vt:i4>
      </vt:variant>
      <vt:variant>
        <vt:lpwstr>http://www.searsoptical.com/</vt:lpwstr>
      </vt:variant>
      <vt:variant>
        <vt:lpwstr/>
      </vt:variant>
      <vt:variant>
        <vt:i4>3801209</vt:i4>
      </vt:variant>
      <vt:variant>
        <vt:i4>788</vt:i4>
      </vt:variant>
      <vt:variant>
        <vt:i4>0</vt:i4>
      </vt:variant>
      <vt:variant>
        <vt:i4>5</vt:i4>
      </vt:variant>
      <vt:variant>
        <vt:lpwstr>http://www.searshometownstores.com/</vt:lpwstr>
      </vt:variant>
      <vt:variant>
        <vt:lpwstr/>
      </vt:variant>
      <vt:variant>
        <vt:i4>2687009</vt:i4>
      </vt:variant>
      <vt:variant>
        <vt:i4>783</vt:i4>
      </vt:variant>
      <vt:variant>
        <vt:i4>0</vt:i4>
      </vt:variant>
      <vt:variant>
        <vt:i4>5</vt:i4>
      </vt:variant>
      <vt:variant>
        <vt:lpwstr>http://www.searsclean.com/</vt:lpwstr>
      </vt:variant>
      <vt:variant>
        <vt:lpwstr/>
      </vt:variant>
      <vt:variant>
        <vt:i4>6029379</vt:i4>
      </vt:variant>
      <vt:variant>
        <vt:i4>778</vt:i4>
      </vt:variant>
      <vt:variant>
        <vt:i4>0</vt:i4>
      </vt:variant>
      <vt:variant>
        <vt:i4>5</vt:i4>
      </vt:variant>
      <vt:variant>
        <vt:lpwstr>http://www.searsgaragedoors.com/</vt:lpwstr>
      </vt:variant>
      <vt:variant>
        <vt:lpwstr/>
      </vt:variant>
      <vt:variant>
        <vt:i4>5046358</vt:i4>
      </vt:variant>
      <vt:variant>
        <vt:i4>773</vt:i4>
      </vt:variant>
      <vt:variant>
        <vt:i4>0</vt:i4>
      </vt:variant>
      <vt:variant>
        <vt:i4>5</vt:i4>
      </vt:variant>
      <vt:variant>
        <vt:lpwstr>http://www.searsflowers.com/</vt:lpwstr>
      </vt:variant>
      <vt:variant>
        <vt:lpwstr/>
      </vt:variant>
      <vt:variant>
        <vt:i4>2687077</vt:i4>
      </vt:variant>
      <vt:variant>
        <vt:i4>768</vt:i4>
      </vt:variant>
      <vt:variant>
        <vt:i4>0</vt:i4>
      </vt:variant>
      <vt:variant>
        <vt:i4>5</vt:i4>
      </vt:variant>
      <vt:variant>
        <vt:lpwstr>http://www.searsdrivingschools.com/</vt:lpwstr>
      </vt:variant>
      <vt:variant>
        <vt:lpwstr/>
      </vt:variant>
      <vt:variant>
        <vt:i4>1376330</vt:i4>
      </vt:variant>
      <vt:variant>
        <vt:i4>763</vt:i4>
      </vt:variant>
      <vt:variant>
        <vt:i4>0</vt:i4>
      </vt:variant>
      <vt:variant>
        <vt:i4>5</vt:i4>
      </vt:variant>
      <vt:variant>
        <vt:lpwstr>http://www.commercial.sears.com/</vt:lpwstr>
      </vt:variant>
      <vt:variant>
        <vt:lpwstr/>
      </vt:variant>
      <vt:variant>
        <vt:i4>4456454</vt:i4>
      </vt:variant>
      <vt:variant>
        <vt:i4>758</vt:i4>
      </vt:variant>
      <vt:variant>
        <vt:i4>0</vt:i4>
      </vt:variant>
      <vt:variant>
        <vt:i4>5</vt:i4>
      </vt:variant>
      <vt:variant>
        <vt:lpwstr>http://www.sears.com/</vt:lpwstr>
      </vt:variant>
      <vt:variant>
        <vt:lpwstr/>
      </vt:variant>
      <vt:variant>
        <vt:i4>4456454</vt:i4>
      </vt:variant>
      <vt:variant>
        <vt:i4>753</vt:i4>
      </vt:variant>
      <vt:variant>
        <vt:i4>0</vt:i4>
      </vt:variant>
      <vt:variant>
        <vt:i4>5</vt:i4>
      </vt:variant>
      <vt:variant>
        <vt:lpwstr>http://www.sears.com/</vt:lpwstr>
      </vt:variant>
      <vt:variant>
        <vt:lpwstr/>
      </vt:variant>
      <vt:variant>
        <vt:i4>2687103</vt:i4>
      </vt:variant>
      <vt:variant>
        <vt:i4>748</vt:i4>
      </vt:variant>
      <vt:variant>
        <vt:i4>0</vt:i4>
      </vt:variant>
      <vt:variant>
        <vt:i4>5</vt:i4>
      </vt:variant>
      <vt:variant>
        <vt:lpwstr>http://www.mysears.com/</vt:lpwstr>
      </vt:variant>
      <vt:variant>
        <vt:lpwstr/>
      </vt:variant>
      <vt:variant>
        <vt:i4>3539063</vt:i4>
      </vt:variant>
      <vt:variant>
        <vt:i4>743</vt:i4>
      </vt:variant>
      <vt:variant>
        <vt:i4>0</vt:i4>
      </vt:variant>
      <vt:variant>
        <vt:i4>5</vt:i4>
      </vt:variant>
      <vt:variant>
        <vt:lpwstr>http://www.mykmart.com/</vt:lpwstr>
      </vt:variant>
      <vt:variant>
        <vt:lpwstr/>
      </vt:variant>
      <vt:variant>
        <vt:i4>3866722</vt:i4>
      </vt:variant>
      <vt:variant>
        <vt:i4>736</vt:i4>
      </vt:variant>
      <vt:variant>
        <vt:i4>0</vt:i4>
      </vt:variant>
      <vt:variant>
        <vt:i4>5</vt:i4>
      </vt:variant>
      <vt:variant>
        <vt:lpwstr>http://www.mygofer.com/</vt:lpwstr>
      </vt:variant>
      <vt:variant>
        <vt:lpwstr/>
      </vt:variant>
      <vt:variant>
        <vt:i4>4587598</vt:i4>
      </vt:variant>
      <vt:variant>
        <vt:i4>731</vt:i4>
      </vt:variant>
      <vt:variant>
        <vt:i4>0</vt:i4>
      </vt:variant>
      <vt:variant>
        <vt:i4>5</vt:i4>
      </vt:variant>
      <vt:variant>
        <vt:lpwstr>http://www.managemylife.com/</vt:lpwstr>
      </vt:variant>
      <vt:variant>
        <vt:lpwstr/>
      </vt:variant>
      <vt:variant>
        <vt:i4>5898330</vt:i4>
      </vt:variant>
      <vt:variant>
        <vt:i4>726</vt:i4>
      </vt:variant>
      <vt:variant>
        <vt:i4>0</vt:i4>
      </vt:variant>
      <vt:variant>
        <vt:i4>5</vt:i4>
      </vt:variant>
      <vt:variant>
        <vt:lpwstr>http://www.landsend.com/</vt:lpwstr>
      </vt:variant>
      <vt:variant>
        <vt:lpwstr/>
      </vt:variant>
      <vt:variant>
        <vt:i4>5963790</vt:i4>
      </vt:variant>
      <vt:variant>
        <vt:i4>721</vt:i4>
      </vt:variant>
      <vt:variant>
        <vt:i4>0</vt:i4>
      </vt:variant>
      <vt:variant>
        <vt:i4>5</vt:i4>
      </vt:variant>
      <vt:variant>
        <vt:lpwstr>http://www.kmart.com/</vt:lpwstr>
      </vt:variant>
      <vt:variant>
        <vt:lpwstr/>
      </vt:variant>
      <vt:variant>
        <vt:i4>2752619</vt:i4>
      </vt:variant>
      <vt:variant>
        <vt:i4>716</vt:i4>
      </vt:variant>
      <vt:variant>
        <vt:i4>0</vt:i4>
      </vt:variant>
      <vt:variant>
        <vt:i4>5</vt:i4>
      </vt:variant>
      <vt:variant>
        <vt:lpwstr>http://www.kenmore.com/</vt:lpwstr>
      </vt:variant>
      <vt:variant>
        <vt:lpwstr/>
      </vt:variant>
      <vt:variant>
        <vt:i4>2162786</vt:i4>
      </vt:variant>
      <vt:variant>
        <vt:i4>711</vt:i4>
      </vt:variant>
      <vt:variant>
        <vt:i4>0</vt:i4>
      </vt:variant>
      <vt:variant>
        <vt:i4>5</vt:i4>
      </vt:variant>
      <vt:variant>
        <vt:lpwstr>http://www.diehard.com/</vt:lpwstr>
      </vt:variant>
      <vt:variant>
        <vt:lpwstr/>
      </vt:variant>
      <vt:variant>
        <vt:i4>2621503</vt:i4>
      </vt:variant>
      <vt:variant>
        <vt:i4>706</vt:i4>
      </vt:variant>
      <vt:variant>
        <vt:i4>0</vt:i4>
      </vt:variant>
      <vt:variant>
        <vt:i4>5</vt:i4>
      </vt:variant>
      <vt:variant>
        <vt:lpwstr>http://www.delver.com/</vt:lpwstr>
      </vt:variant>
      <vt:variant>
        <vt:lpwstr/>
      </vt:variant>
      <vt:variant>
        <vt:i4>5242903</vt:i4>
      </vt:variant>
      <vt:variant>
        <vt:i4>701</vt:i4>
      </vt:variant>
      <vt:variant>
        <vt:i4>0</vt:i4>
      </vt:variant>
      <vt:variant>
        <vt:i4>5</vt:i4>
      </vt:variant>
      <vt:variant>
        <vt:lpwstr>http://www.craftsman.com/</vt:lpwstr>
      </vt:variant>
      <vt:variant>
        <vt:lpwstr/>
      </vt:variant>
      <vt:variant>
        <vt:i4>2031635</vt:i4>
      </vt:variant>
      <vt:variant>
        <vt:i4>631</vt:i4>
      </vt:variant>
      <vt:variant>
        <vt:i4>0</vt:i4>
      </vt:variant>
      <vt:variant>
        <vt:i4>5</vt:i4>
      </vt:variant>
      <vt:variant>
        <vt:lpwstr>http://movies.yahoo.com/movie/1810158040/user</vt:lpwstr>
      </vt:variant>
      <vt:variant>
        <vt:lpwstr/>
      </vt:variant>
      <vt:variant>
        <vt:i4>6488160</vt:i4>
      </vt:variant>
      <vt:variant>
        <vt:i4>628</vt:i4>
      </vt:variant>
      <vt:variant>
        <vt:i4>0</vt:i4>
      </vt:variant>
      <vt:variant>
        <vt:i4>5</vt:i4>
      </vt:variant>
      <vt:variant>
        <vt:lpwstr>http://tinyurl.com/3h95v89</vt:lpwstr>
      </vt:variant>
      <vt:variant>
        <vt:lpwstr/>
      </vt:variant>
      <vt:variant>
        <vt:i4>6357023</vt:i4>
      </vt:variant>
      <vt:variant>
        <vt:i4>625</vt:i4>
      </vt:variant>
      <vt:variant>
        <vt:i4>0</vt:i4>
      </vt:variant>
      <vt:variant>
        <vt:i4>5</vt:i4>
      </vt:variant>
      <vt:variant>
        <vt:lpwstr>mailto:Michael.Murray@searshc.com</vt:lpwstr>
      </vt:variant>
      <vt:variant>
        <vt:lpwstr/>
      </vt:variant>
      <vt:variant>
        <vt:i4>6881352</vt:i4>
      </vt:variant>
      <vt:variant>
        <vt:i4>622</vt:i4>
      </vt:variant>
      <vt:variant>
        <vt:i4>0</vt:i4>
      </vt:variant>
      <vt:variant>
        <vt:i4>5</vt:i4>
      </vt:variant>
      <vt:variant>
        <vt:lpwstr>mailto:vdelobelle@searshc.com</vt:lpwstr>
      </vt:variant>
      <vt:variant>
        <vt:lpwstr/>
      </vt:variant>
      <vt:variant>
        <vt:i4>3473494</vt:i4>
      </vt:variant>
      <vt:variant>
        <vt:i4>619</vt:i4>
      </vt:variant>
      <vt:variant>
        <vt:i4>0</vt:i4>
      </vt:variant>
      <vt:variant>
        <vt:i4>5</vt:i4>
      </vt:variant>
      <vt:variant>
        <vt:lpwstr>mailto:cgodda3@searshc.com</vt:lpwstr>
      </vt:variant>
      <vt:variant>
        <vt:lpwstr/>
      </vt:variant>
      <vt:variant>
        <vt:i4>4718637</vt:i4>
      </vt:variant>
      <vt:variant>
        <vt:i4>616</vt:i4>
      </vt:variant>
      <vt:variant>
        <vt:i4>0</vt:i4>
      </vt:variant>
      <vt:variant>
        <vt:i4>5</vt:i4>
      </vt:variant>
      <vt:variant>
        <vt:lpwstr>mailto:Martin.mchugh@searshc.com</vt:lpwstr>
      </vt:variant>
      <vt:variant>
        <vt:lpwstr/>
      </vt:variant>
      <vt:variant>
        <vt:i4>6422640</vt:i4>
      </vt:variant>
      <vt:variant>
        <vt:i4>613</vt:i4>
      </vt:variant>
      <vt:variant>
        <vt:i4>0</vt:i4>
      </vt:variant>
      <vt:variant>
        <vt:i4>5</vt:i4>
      </vt:variant>
      <vt:variant>
        <vt:lpwstr>mailto:</vt:lpwstr>
      </vt:variant>
      <vt:variant>
        <vt:lpwstr/>
      </vt:variant>
      <vt:variant>
        <vt:i4>5177404</vt:i4>
      </vt:variant>
      <vt:variant>
        <vt:i4>610</vt:i4>
      </vt:variant>
      <vt:variant>
        <vt:i4>0</vt:i4>
      </vt:variant>
      <vt:variant>
        <vt:i4>5</vt:i4>
      </vt:variant>
      <vt:variant>
        <vt:lpwstr>mailto:Greg.Franczyk@searshc.com</vt:lpwstr>
      </vt:variant>
      <vt:variant>
        <vt:lpwstr/>
      </vt:variant>
      <vt:variant>
        <vt:i4>4980777</vt:i4>
      </vt:variant>
      <vt:variant>
        <vt:i4>607</vt:i4>
      </vt:variant>
      <vt:variant>
        <vt:i4>0</vt:i4>
      </vt:variant>
      <vt:variant>
        <vt:i4>5</vt:i4>
      </vt:variant>
      <vt:variant>
        <vt:lpwstr>mailto:yvonne.french@searshc.com</vt:lpwstr>
      </vt:variant>
      <vt:variant>
        <vt:lpwstr/>
      </vt:variant>
      <vt:variant>
        <vt:i4>7471199</vt:i4>
      </vt:variant>
      <vt:variant>
        <vt:i4>604</vt:i4>
      </vt:variant>
      <vt:variant>
        <vt:i4>0</vt:i4>
      </vt:variant>
      <vt:variant>
        <vt:i4>5</vt:i4>
      </vt:variant>
      <vt:variant>
        <vt:lpwstr>mailto:jmassud@searshc.com</vt:lpwstr>
      </vt:variant>
      <vt:variant>
        <vt:lpwstr/>
      </vt:variant>
      <vt:variant>
        <vt:i4>1769520</vt:i4>
      </vt:variant>
      <vt:variant>
        <vt:i4>597</vt:i4>
      </vt:variant>
      <vt:variant>
        <vt:i4>0</vt:i4>
      </vt:variant>
      <vt:variant>
        <vt:i4>5</vt:i4>
      </vt:variant>
      <vt:variant>
        <vt:lpwstr/>
      </vt:variant>
      <vt:variant>
        <vt:lpwstr>_Toc291634071</vt:lpwstr>
      </vt:variant>
      <vt:variant>
        <vt:i4>1769520</vt:i4>
      </vt:variant>
      <vt:variant>
        <vt:i4>591</vt:i4>
      </vt:variant>
      <vt:variant>
        <vt:i4>0</vt:i4>
      </vt:variant>
      <vt:variant>
        <vt:i4>5</vt:i4>
      </vt:variant>
      <vt:variant>
        <vt:lpwstr/>
      </vt:variant>
      <vt:variant>
        <vt:lpwstr>_Toc291634070</vt:lpwstr>
      </vt:variant>
      <vt:variant>
        <vt:i4>1703984</vt:i4>
      </vt:variant>
      <vt:variant>
        <vt:i4>585</vt:i4>
      </vt:variant>
      <vt:variant>
        <vt:i4>0</vt:i4>
      </vt:variant>
      <vt:variant>
        <vt:i4>5</vt:i4>
      </vt:variant>
      <vt:variant>
        <vt:lpwstr/>
      </vt:variant>
      <vt:variant>
        <vt:lpwstr>_Toc291634069</vt:lpwstr>
      </vt:variant>
      <vt:variant>
        <vt:i4>1703984</vt:i4>
      </vt:variant>
      <vt:variant>
        <vt:i4>579</vt:i4>
      </vt:variant>
      <vt:variant>
        <vt:i4>0</vt:i4>
      </vt:variant>
      <vt:variant>
        <vt:i4>5</vt:i4>
      </vt:variant>
      <vt:variant>
        <vt:lpwstr/>
      </vt:variant>
      <vt:variant>
        <vt:lpwstr>_Toc291634068</vt:lpwstr>
      </vt:variant>
      <vt:variant>
        <vt:i4>1703984</vt:i4>
      </vt:variant>
      <vt:variant>
        <vt:i4>573</vt:i4>
      </vt:variant>
      <vt:variant>
        <vt:i4>0</vt:i4>
      </vt:variant>
      <vt:variant>
        <vt:i4>5</vt:i4>
      </vt:variant>
      <vt:variant>
        <vt:lpwstr/>
      </vt:variant>
      <vt:variant>
        <vt:lpwstr>_Toc291634067</vt:lpwstr>
      </vt:variant>
      <vt:variant>
        <vt:i4>1703984</vt:i4>
      </vt:variant>
      <vt:variant>
        <vt:i4>567</vt:i4>
      </vt:variant>
      <vt:variant>
        <vt:i4>0</vt:i4>
      </vt:variant>
      <vt:variant>
        <vt:i4>5</vt:i4>
      </vt:variant>
      <vt:variant>
        <vt:lpwstr/>
      </vt:variant>
      <vt:variant>
        <vt:lpwstr>_Toc291634066</vt:lpwstr>
      </vt:variant>
      <vt:variant>
        <vt:i4>1703984</vt:i4>
      </vt:variant>
      <vt:variant>
        <vt:i4>561</vt:i4>
      </vt:variant>
      <vt:variant>
        <vt:i4>0</vt:i4>
      </vt:variant>
      <vt:variant>
        <vt:i4>5</vt:i4>
      </vt:variant>
      <vt:variant>
        <vt:lpwstr/>
      </vt:variant>
      <vt:variant>
        <vt:lpwstr>_Toc291634065</vt:lpwstr>
      </vt:variant>
      <vt:variant>
        <vt:i4>1703984</vt:i4>
      </vt:variant>
      <vt:variant>
        <vt:i4>555</vt:i4>
      </vt:variant>
      <vt:variant>
        <vt:i4>0</vt:i4>
      </vt:variant>
      <vt:variant>
        <vt:i4>5</vt:i4>
      </vt:variant>
      <vt:variant>
        <vt:lpwstr/>
      </vt:variant>
      <vt:variant>
        <vt:lpwstr>_Toc291634064</vt:lpwstr>
      </vt:variant>
      <vt:variant>
        <vt:i4>1703984</vt:i4>
      </vt:variant>
      <vt:variant>
        <vt:i4>549</vt:i4>
      </vt:variant>
      <vt:variant>
        <vt:i4>0</vt:i4>
      </vt:variant>
      <vt:variant>
        <vt:i4>5</vt:i4>
      </vt:variant>
      <vt:variant>
        <vt:lpwstr/>
      </vt:variant>
      <vt:variant>
        <vt:lpwstr>_Toc291634063</vt:lpwstr>
      </vt:variant>
      <vt:variant>
        <vt:i4>1703984</vt:i4>
      </vt:variant>
      <vt:variant>
        <vt:i4>543</vt:i4>
      </vt:variant>
      <vt:variant>
        <vt:i4>0</vt:i4>
      </vt:variant>
      <vt:variant>
        <vt:i4>5</vt:i4>
      </vt:variant>
      <vt:variant>
        <vt:lpwstr/>
      </vt:variant>
      <vt:variant>
        <vt:lpwstr>_Toc291634062</vt:lpwstr>
      </vt:variant>
      <vt:variant>
        <vt:i4>1703984</vt:i4>
      </vt:variant>
      <vt:variant>
        <vt:i4>537</vt:i4>
      </vt:variant>
      <vt:variant>
        <vt:i4>0</vt:i4>
      </vt:variant>
      <vt:variant>
        <vt:i4>5</vt:i4>
      </vt:variant>
      <vt:variant>
        <vt:lpwstr/>
      </vt:variant>
      <vt:variant>
        <vt:lpwstr>_Toc291634061</vt:lpwstr>
      </vt:variant>
      <vt:variant>
        <vt:i4>1703984</vt:i4>
      </vt:variant>
      <vt:variant>
        <vt:i4>531</vt:i4>
      </vt:variant>
      <vt:variant>
        <vt:i4>0</vt:i4>
      </vt:variant>
      <vt:variant>
        <vt:i4>5</vt:i4>
      </vt:variant>
      <vt:variant>
        <vt:lpwstr/>
      </vt:variant>
      <vt:variant>
        <vt:lpwstr>_Toc291634060</vt:lpwstr>
      </vt:variant>
      <vt:variant>
        <vt:i4>1638448</vt:i4>
      </vt:variant>
      <vt:variant>
        <vt:i4>525</vt:i4>
      </vt:variant>
      <vt:variant>
        <vt:i4>0</vt:i4>
      </vt:variant>
      <vt:variant>
        <vt:i4>5</vt:i4>
      </vt:variant>
      <vt:variant>
        <vt:lpwstr/>
      </vt:variant>
      <vt:variant>
        <vt:lpwstr>_Toc291634059</vt:lpwstr>
      </vt:variant>
      <vt:variant>
        <vt:i4>1638448</vt:i4>
      </vt:variant>
      <vt:variant>
        <vt:i4>519</vt:i4>
      </vt:variant>
      <vt:variant>
        <vt:i4>0</vt:i4>
      </vt:variant>
      <vt:variant>
        <vt:i4>5</vt:i4>
      </vt:variant>
      <vt:variant>
        <vt:lpwstr/>
      </vt:variant>
      <vt:variant>
        <vt:lpwstr>_Toc291634058</vt:lpwstr>
      </vt:variant>
      <vt:variant>
        <vt:i4>1638448</vt:i4>
      </vt:variant>
      <vt:variant>
        <vt:i4>513</vt:i4>
      </vt:variant>
      <vt:variant>
        <vt:i4>0</vt:i4>
      </vt:variant>
      <vt:variant>
        <vt:i4>5</vt:i4>
      </vt:variant>
      <vt:variant>
        <vt:lpwstr/>
      </vt:variant>
      <vt:variant>
        <vt:lpwstr>_Toc291634057</vt:lpwstr>
      </vt:variant>
      <vt:variant>
        <vt:i4>1638448</vt:i4>
      </vt:variant>
      <vt:variant>
        <vt:i4>507</vt:i4>
      </vt:variant>
      <vt:variant>
        <vt:i4>0</vt:i4>
      </vt:variant>
      <vt:variant>
        <vt:i4>5</vt:i4>
      </vt:variant>
      <vt:variant>
        <vt:lpwstr/>
      </vt:variant>
      <vt:variant>
        <vt:lpwstr>_Toc291634056</vt:lpwstr>
      </vt:variant>
      <vt:variant>
        <vt:i4>1638448</vt:i4>
      </vt:variant>
      <vt:variant>
        <vt:i4>501</vt:i4>
      </vt:variant>
      <vt:variant>
        <vt:i4>0</vt:i4>
      </vt:variant>
      <vt:variant>
        <vt:i4>5</vt:i4>
      </vt:variant>
      <vt:variant>
        <vt:lpwstr/>
      </vt:variant>
      <vt:variant>
        <vt:lpwstr>_Toc291634055</vt:lpwstr>
      </vt:variant>
      <vt:variant>
        <vt:i4>1638448</vt:i4>
      </vt:variant>
      <vt:variant>
        <vt:i4>495</vt:i4>
      </vt:variant>
      <vt:variant>
        <vt:i4>0</vt:i4>
      </vt:variant>
      <vt:variant>
        <vt:i4>5</vt:i4>
      </vt:variant>
      <vt:variant>
        <vt:lpwstr/>
      </vt:variant>
      <vt:variant>
        <vt:lpwstr>_Toc291634054</vt:lpwstr>
      </vt:variant>
      <vt:variant>
        <vt:i4>1638448</vt:i4>
      </vt:variant>
      <vt:variant>
        <vt:i4>489</vt:i4>
      </vt:variant>
      <vt:variant>
        <vt:i4>0</vt:i4>
      </vt:variant>
      <vt:variant>
        <vt:i4>5</vt:i4>
      </vt:variant>
      <vt:variant>
        <vt:lpwstr/>
      </vt:variant>
      <vt:variant>
        <vt:lpwstr>_Toc291634053</vt:lpwstr>
      </vt:variant>
      <vt:variant>
        <vt:i4>1638448</vt:i4>
      </vt:variant>
      <vt:variant>
        <vt:i4>483</vt:i4>
      </vt:variant>
      <vt:variant>
        <vt:i4>0</vt:i4>
      </vt:variant>
      <vt:variant>
        <vt:i4>5</vt:i4>
      </vt:variant>
      <vt:variant>
        <vt:lpwstr/>
      </vt:variant>
      <vt:variant>
        <vt:lpwstr>_Toc291634052</vt:lpwstr>
      </vt:variant>
      <vt:variant>
        <vt:i4>1638448</vt:i4>
      </vt:variant>
      <vt:variant>
        <vt:i4>477</vt:i4>
      </vt:variant>
      <vt:variant>
        <vt:i4>0</vt:i4>
      </vt:variant>
      <vt:variant>
        <vt:i4>5</vt:i4>
      </vt:variant>
      <vt:variant>
        <vt:lpwstr/>
      </vt:variant>
      <vt:variant>
        <vt:lpwstr>_Toc291634051</vt:lpwstr>
      </vt:variant>
      <vt:variant>
        <vt:i4>1638448</vt:i4>
      </vt:variant>
      <vt:variant>
        <vt:i4>471</vt:i4>
      </vt:variant>
      <vt:variant>
        <vt:i4>0</vt:i4>
      </vt:variant>
      <vt:variant>
        <vt:i4>5</vt:i4>
      </vt:variant>
      <vt:variant>
        <vt:lpwstr/>
      </vt:variant>
      <vt:variant>
        <vt:lpwstr>_Toc291634050</vt:lpwstr>
      </vt:variant>
      <vt:variant>
        <vt:i4>1572912</vt:i4>
      </vt:variant>
      <vt:variant>
        <vt:i4>465</vt:i4>
      </vt:variant>
      <vt:variant>
        <vt:i4>0</vt:i4>
      </vt:variant>
      <vt:variant>
        <vt:i4>5</vt:i4>
      </vt:variant>
      <vt:variant>
        <vt:lpwstr/>
      </vt:variant>
      <vt:variant>
        <vt:lpwstr>_Toc291634049</vt:lpwstr>
      </vt:variant>
      <vt:variant>
        <vt:i4>1572912</vt:i4>
      </vt:variant>
      <vt:variant>
        <vt:i4>459</vt:i4>
      </vt:variant>
      <vt:variant>
        <vt:i4>0</vt:i4>
      </vt:variant>
      <vt:variant>
        <vt:i4>5</vt:i4>
      </vt:variant>
      <vt:variant>
        <vt:lpwstr/>
      </vt:variant>
      <vt:variant>
        <vt:lpwstr>_Toc291634048</vt:lpwstr>
      </vt:variant>
      <vt:variant>
        <vt:i4>1572912</vt:i4>
      </vt:variant>
      <vt:variant>
        <vt:i4>453</vt:i4>
      </vt:variant>
      <vt:variant>
        <vt:i4>0</vt:i4>
      </vt:variant>
      <vt:variant>
        <vt:i4>5</vt:i4>
      </vt:variant>
      <vt:variant>
        <vt:lpwstr/>
      </vt:variant>
      <vt:variant>
        <vt:lpwstr>_Toc291634047</vt:lpwstr>
      </vt:variant>
      <vt:variant>
        <vt:i4>1572912</vt:i4>
      </vt:variant>
      <vt:variant>
        <vt:i4>447</vt:i4>
      </vt:variant>
      <vt:variant>
        <vt:i4>0</vt:i4>
      </vt:variant>
      <vt:variant>
        <vt:i4>5</vt:i4>
      </vt:variant>
      <vt:variant>
        <vt:lpwstr/>
      </vt:variant>
      <vt:variant>
        <vt:lpwstr>_Toc291634046</vt:lpwstr>
      </vt:variant>
      <vt:variant>
        <vt:i4>1572912</vt:i4>
      </vt:variant>
      <vt:variant>
        <vt:i4>441</vt:i4>
      </vt:variant>
      <vt:variant>
        <vt:i4>0</vt:i4>
      </vt:variant>
      <vt:variant>
        <vt:i4>5</vt:i4>
      </vt:variant>
      <vt:variant>
        <vt:lpwstr/>
      </vt:variant>
      <vt:variant>
        <vt:lpwstr>_Toc291634045</vt:lpwstr>
      </vt:variant>
      <vt:variant>
        <vt:i4>1572912</vt:i4>
      </vt:variant>
      <vt:variant>
        <vt:i4>435</vt:i4>
      </vt:variant>
      <vt:variant>
        <vt:i4>0</vt:i4>
      </vt:variant>
      <vt:variant>
        <vt:i4>5</vt:i4>
      </vt:variant>
      <vt:variant>
        <vt:lpwstr/>
      </vt:variant>
      <vt:variant>
        <vt:lpwstr>_Toc291634044</vt:lpwstr>
      </vt:variant>
      <vt:variant>
        <vt:i4>1572912</vt:i4>
      </vt:variant>
      <vt:variant>
        <vt:i4>429</vt:i4>
      </vt:variant>
      <vt:variant>
        <vt:i4>0</vt:i4>
      </vt:variant>
      <vt:variant>
        <vt:i4>5</vt:i4>
      </vt:variant>
      <vt:variant>
        <vt:lpwstr/>
      </vt:variant>
      <vt:variant>
        <vt:lpwstr>_Toc291634043</vt:lpwstr>
      </vt:variant>
      <vt:variant>
        <vt:i4>1572912</vt:i4>
      </vt:variant>
      <vt:variant>
        <vt:i4>423</vt:i4>
      </vt:variant>
      <vt:variant>
        <vt:i4>0</vt:i4>
      </vt:variant>
      <vt:variant>
        <vt:i4>5</vt:i4>
      </vt:variant>
      <vt:variant>
        <vt:lpwstr/>
      </vt:variant>
      <vt:variant>
        <vt:lpwstr>_Toc291634042</vt:lpwstr>
      </vt:variant>
      <vt:variant>
        <vt:i4>1572912</vt:i4>
      </vt:variant>
      <vt:variant>
        <vt:i4>417</vt:i4>
      </vt:variant>
      <vt:variant>
        <vt:i4>0</vt:i4>
      </vt:variant>
      <vt:variant>
        <vt:i4>5</vt:i4>
      </vt:variant>
      <vt:variant>
        <vt:lpwstr/>
      </vt:variant>
      <vt:variant>
        <vt:lpwstr>_Toc291634041</vt:lpwstr>
      </vt:variant>
      <vt:variant>
        <vt:i4>1572912</vt:i4>
      </vt:variant>
      <vt:variant>
        <vt:i4>411</vt:i4>
      </vt:variant>
      <vt:variant>
        <vt:i4>0</vt:i4>
      </vt:variant>
      <vt:variant>
        <vt:i4>5</vt:i4>
      </vt:variant>
      <vt:variant>
        <vt:lpwstr/>
      </vt:variant>
      <vt:variant>
        <vt:lpwstr>_Toc291634040</vt:lpwstr>
      </vt:variant>
      <vt:variant>
        <vt:i4>2031664</vt:i4>
      </vt:variant>
      <vt:variant>
        <vt:i4>405</vt:i4>
      </vt:variant>
      <vt:variant>
        <vt:i4>0</vt:i4>
      </vt:variant>
      <vt:variant>
        <vt:i4>5</vt:i4>
      </vt:variant>
      <vt:variant>
        <vt:lpwstr/>
      </vt:variant>
      <vt:variant>
        <vt:lpwstr>_Toc291634039</vt:lpwstr>
      </vt:variant>
      <vt:variant>
        <vt:i4>2031664</vt:i4>
      </vt:variant>
      <vt:variant>
        <vt:i4>399</vt:i4>
      </vt:variant>
      <vt:variant>
        <vt:i4>0</vt:i4>
      </vt:variant>
      <vt:variant>
        <vt:i4>5</vt:i4>
      </vt:variant>
      <vt:variant>
        <vt:lpwstr/>
      </vt:variant>
      <vt:variant>
        <vt:lpwstr>_Toc291634038</vt:lpwstr>
      </vt:variant>
      <vt:variant>
        <vt:i4>2031664</vt:i4>
      </vt:variant>
      <vt:variant>
        <vt:i4>393</vt:i4>
      </vt:variant>
      <vt:variant>
        <vt:i4>0</vt:i4>
      </vt:variant>
      <vt:variant>
        <vt:i4>5</vt:i4>
      </vt:variant>
      <vt:variant>
        <vt:lpwstr/>
      </vt:variant>
      <vt:variant>
        <vt:lpwstr>_Toc291634037</vt:lpwstr>
      </vt:variant>
      <vt:variant>
        <vt:i4>2031664</vt:i4>
      </vt:variant>
      <vt:variant>
        <vt:i4>387</vt:i4>
      </vt:variant>
      <vt:variant>
        <vt:i4>0</vt:i4>
      </vt:variant>
      <vt:variant>
        <vt:i4>5</vt:i4>
      </vt:variant>
      <vt:variant>
        <vt:lpwstr/>
      </vt:variant>
      <vt:variant>
        <vt:lpwstr>_Toc291634036</vt:lpwstr>
      </vt:variant>
      <vt:variant>
        <vt:i4>2031664</vt:i4>
      </vt:variant>
      <vt:variant>
        <vt:i4>381</vt:i4>
      </vt:variant>
      <vt:variant>
        <vt:i4>0</vt:i4>
      </vt:variant>
      <vt:variant>
        <vt:i4>5</vt:i4>
      </vt:variant>
      <vt:variant>
        <vt:lpwstr/>
      </vt:variant>
      <vt:variant>
        <vt:lpwstr>_Toc291634035</vt:lpwstr>
      </vt:variant>
      <vt:variant>
        <vt:i4>2031664</vt:i4>
      </vt:variant>
      <vt:variant>
        <vt:i4>375</vt:i4>
      </vt:variant>
      <vt:variant>
        <vt:i4>0</vt:i4>
      </vt:variant>
      <vt:variant>
        <vt:i4>5</vt:i4>
      </vt:variant>
      <vt:variant>
        <vt:lpwstr/>
      </vt:variant>
      <vt:variant>
        <vt:lpwstr>_Toc291634034</vt:lpwstr>
      </vt:variant>
      <vt:variant>
        <vt:i4>2031664</vt:i4>
      </vt:variant>
      <vt:variant>
        <vt:i4>369</vt:i4>
      </vt:variant>
      <vt:variant>
        <vt:i4>0</vt:i4>
      </vt:variant>
      <vt:variant>
        <vt:i4>5</vt:i4>
      </vt:variant>
      <vt:variant>
        <vt:lpwstr/>
      </vt:variant>
      <vt:variant>
        <vt:lpwstr>_Toc291634033</vt:lpwstr>
      </vt:variant>
      <vt:variant>
        <vt:i4>2031664</vt:i4>
      </vt:variant>
      <vt:variant>
        <vt:i4>363</vt:i4>
      </vt:variant>
      <vt:variant>
        <vt:i4>0</vt:i4>
      </vt:variant>
      <vt:variant>
        <vt:i4>5</vt:i4>
      </vt:variant>
      <vt:variant>
        <vt:lpwstr/>
      </vt:variant>
      <vt:variant>
        <vt:lpwstr>_Toc291634032</vt:lpwstr>
      </vt:variant>
      <vt:variant>
        <vt:i4>2031664</vt:i4>
      </vt:variant>
      <vt:variant>
        <vt:i4>357</vt:i4>
      </vt:variant>
      <vt:variant>
        <vt:i4>0</vt:i4>
      </vt:variant>
      <vt:variant>
        <vt:i4>5</vt:i4>
      </vt:variant>
      <vt:variant>
        <vt:lpwstr/>
      </vt:variant>
      <vt:variant>
        <vt:lpwstr>_Toc291634031</vt:lpwstr>
      </vt:variant>
      <vt:variant>
        <vt:i4>2031664</vt:i4>
      </vt:variant>
      <vt:variant>
        <vt:i4>351</vt:i4>
      </vt:variant>
      <vt:variant>
        <vt:i4>0</vt:i4>
      </vt:variant>
      <vt:variant>
        <vt:i4>5</vt:i4>
      </vt:variant>
      <vt:variant>
        <vt:lpwstr/>
      </vt:variant>
      <vt:variant>
        <vt:lpwstr>_Toc291634030</vt:lpwstr>
      </vt:variant>
      <vt:variant>
        <vt:i4>1966128</vt:i4>
      </vt:variant>
      <vt:variant>
        <vt:i4>345</vt:i4>
      </vt:variant>
      <vt:variant>
        <vt:i4>0</vt:i4>
      </vt:variant>
      <vt:variant>
        <vt:i4>5</vt:i4>
      </vt:variant>
      <vt:variant>
        <vt:lpwstr/>
      </vt:variant>
      <vt:variant>
        <vt:lpwstr>_Toc291634029</vt:lpwstr>
      </vt:variant>
      <vt:variant>
        <vt:i4>1966128</vt:i4>
      </vt:variant>
      <vt:variant>
        <vt:i4>339</vt:i4>
      </vt:variant>
      <vt:variant>
        <vt:i4>0</vt:i4>
      </vt:variant>
      <vt:variant>
        <vt:i4>5</vt:i4>
      </vt:variant>
      <vt:variant>
        <vt:lpwstr/>
      </vt:variant>
      <vt:variant>
        <vt:lpwstr>_Toc291634028</vt:lpwstr>
      </vt:variant>
      <vt:variant>
        <vt:i4>1966128</vt:i4>
      </vt:variant>
      <vt:variant>
        <vt:i4>333</vt:i4>
      </vt:variant>
      <vt:variant>
        <vt:i4>0</vt:i4>
      </vt:variant>
      <vt:variant>
        <vt:i4>5</vt:i4>
      </vt:variant>
      <vt:variant>
        <vt:lpwstr/>
      </vt:variant>
      <vt:variant>
        <vt:lpwstr>_Toc291634027</vt:lpwstr>
      </vt:variant>
      <vt:variant>
        <vt:i4>1966128</vt:i4>
      </vt:variant>
      <vt:variant>
        <vt:i4>327</vt:i4>
      </vt:variant>
      <vt:variant>
        <vt:i4>0</vt:i4>
      </vt:variant>
      <vt:variant>
        <vt:i4>5</vt:i4>
      </vt:variant>
      <vt:variant>
        <vt:lpwstr/>
      </vt:variant>
      <vt:variant>
        <vt:lpwstr>_Toc291634026</vt:lpwstr>
      </vt:variant>
      <vt:variant>
        <vt:i4>1966128</vt:i4>
      </vt:variant>
      <vt:variant>
        <vt:i4>321</vt:i4>
      </vt:variant>
      <vt:variant>
        <vt:i4>0</vt:i4>
      </vt:variant>
      <vt:variant>
        <vt:i4>5</vt:i4>
      </vt:variant>
      <vt:variant>
        <vt:lpwstr/>
      </vt:variant>
      <vt:variant>
        <vt:lpwstr>_Toc291634025</vt:lpwstr>
      </vt:variant>
      <vt:variant>
        <vt:i4>1966128</vt:i4>
      </vt:variant>
      <vt:variant>
        <vt:i4>315</vt:i4>
      </vt:variant>
      <vt:variant>
        <vt:i4>0</vt:i4>
      </vt:variant>
      <vt:variant>
        <vt:i4>5</vt:i4>
      </vt:variant>
      <vt:variant>
        <vt:lpwstr/>
      </vt:variant>
      <vt:variant>
        <vt:lpwstr>_Toc291634024</vt:lpwstr>
      </vt:variant>
      <vt:variant>
        <vt:i4>1966128</vt:i4>
      </vt:variant>
      <vt:variant>
        <vt:i4>309</vt:i4>
      </vt:variant>
      <vt:variant>
        <vt:i4>0</vt:i4>
      </vt:variant>
      <vt:variant>
        <vt:i4>5</vt:i4>
      </vt:variant>
      <vt:variant>
        <vt:lpwstr/>
      </vt:variant>
      <vt:variant>
        <vt:lpwstr>_Toc291634023</vt:lpwstr>
      </vt:variant>
      <vt:variant>
        <vt:i4>1966128</vt:i4>
      </vt:variant>
      <vt:variant>
        <vt:i4>303</vt:i4>
      </vt:variant>
      <vt:variant>
        <vt:i4>0</vt:i4>
      </vt:variant>
      <vt:variant>
        <vt:i4>5</vt:i4>
      </vt:variant>
      <vt:variant>
        <vt:lpwstr/>
      </vt:variant>
      <vt:variant>
        <vt:lpwstr>_Toc291634022</vt:lpwstr>
      </vt:variant>
      <vt:variant>
        <vt:i4>1966128</vt:i4>
      </vt:variant>
      <vt:variant>
        <vt:i4>297</vt:i4>
      </vt:variant>
      <vt:variant>
        <vt:i4>0</vt:i4>
      </vt:variant>
      <vt:variant>
        <vt:i4>5</vt:i4>
      </vt:variant>
      <vt:variant>
        <vt:lpwstr/>
      </vt:variant>
      <vt:variant>
        <vt:lpwstr>_Toc291634021</vt:lpwstr>
      </vt:variant>
      <vt:variant>
        <vt:i4>1966128</vt:i4>
      </vt:variant>
      <vt:variant>
        <vt:i4>291</vt:i4>
      </vt:variant>
      <vt:variant>
        <vt:i4>0</vt:i4>
      </vt:variant>
      <vt:variant>
        <vt:i4>5</vt:i4>
      </vt:variant>
      <vt:variant>
        <vt:lpwstr/>
      </vt:variant>
      <vt:variant>
        <vt:lpwstr>_Toc291634020</vt:lpwstr>
      </vt:variant>
      <vt:variant>
        <vt:i4>1900592</vt:i4>
      </vt:variant>
      <vt:variant>
        <vt:i4>285</vt:i4>
      </vt:variant>
      <vt:variant>
        <vt:i4>0</vt:i4>
      </vt:variant>
      <vt:variant>
        <vt:i4>5</vt:i4>
      </vt:variant>
      <vt:variant>
        <vt:lpwstr/>
      </vt:variant>
      <vt:variant>
        <vt:lpwstr>_Toc291634019</vt:lpwstr>
      </vt:variant>
      <vt:variant>
        <vt:i4>1900592</vt:i4>
      </vt:variant>
      <vt:variant>
        <vt:i4>279</vt:i4>
      </vt:variant>
      <vt:variant>
        <vt:i4>0</vt:i4>
      </vt:variant>
      <vt:variant>
        <vt:i4>5</vt:i4>
      </vt:variant>
      <vt:variant>
        <vt:lpwstr/>
      </vt:variant>
      <vt:variant>
        <vt:lpwstr>_Toc291634018</vt:lpwstr>
      </vt:variant>
      <vt:variant>
        <vt:i4>1900592</vt:i4>
      </vt:variant>
      <vt:variant>
        <vt:i4>273</vt:i4>
      </vt:variant>
      <vt:variant>
        <vt:i4>0</vt:i4>
      </vt:variant>
      <vt:variant>
        <vt:i4>5</vt:i4>
      </vt:variant>
      <vt:variant>
        <vt:lpwstr/>
      </vt:variant>
      <vt:variant>
        <vt:lpwstr>_Toc291634017</vt:lpwstr>
      </vt:variant>
      <vt:variant>
        <vt:i4>1900592</vt:i4>
      </vt:variant>
      <vt:variant>
        <vt:i4>267</vt:i4>
      </vt:variant>
      <vt:variant>
        <vt:i4>0</vt:i4>
      </vt:variant>
      <vt:variant>
        <vt:i4>5</vt:i4>
      </vt:variant>
      <vt:variant>
        <vt:lpwstr/>
      </vt:variant>
      <vt:variant>
        <vt:lpwstr>_Toc291634016</vt:lpwstr>
      </vt:variant>
      <vt:variant>
        <vt:i4>1900592</vt:i4>
      </vt:variant>
      <vt:variant>
        <vt:i4>261</vt:i4>
      </vt:variant>
      <vt:variant>
        <vt:i4>0</vt:i4>
      </vt:variant>
      <vt:variant>
        <vt:i4>5</vt:i4>
      </vt:variant>
      <vt:variant>
        <vt:lpwstr/>
      </vt:variant>
      <vt:variant>
        <vt:lpwstr>_Toc291634015</vt:lpwstr>
      </vt:variant>
      <vt:variant>
        <vt:i4>1900592</vt:i4>
      </vt:variant>
      <vt:variant>
        <vt:i4>255</vt:i4>
      </vt:variant>
      <vt:variant>
        <vt:i4>0</vt:i4>
      </vt:variant>
      <vt:variant>
        <vt:i4>5</vt:i4>
      </vt:variant>
      <vt:variant>
        <vt:lpwstr/>
      </vt:variant>
      <vt:variant>
        <vt:lpwstr>_Toc291634014</vt:lpwstr>
      </vt:variant>
      <vt:variant>
        <vt:i4>1900592</vt:i4>
      </vt:variant>
      <vt:variant>
        <vt:i4>249</vt:i4>
      </vt:variant>
      <vt:variant>
        <vt:i4>0</vt:i4>
      </vt:variant>
      <vt:variant>
        <vt:i4>5</vt:i4>
      </vt:variant>
      <vt:variant>
        <vt:lpwstr/>
      </vt:variant>
      <vt:variant>
        <vt:lpwstr>_Toc291634013</vt:lpwstr>
      </vt:variant>
      <vt:variant>
        <vt:i4>1900592</vt:i4>
      </vt:variant>
      <vt:variant>
        <vt:i4>243</vt:i4>
      </vt:variant>
      <vt:variant>
        <vt:i4>0</vt:i4>
      </vt:variant>
      <vt:variant>
        <vt:i4>5</vt:i4>
      </vt:variant>
      <vt:variant>
        <vt:lpwstr/>
      </vt:variant>
      <vt:variant>
        <vt:lpwstr>_Toc291634012</vt:lpwstr>
      </vt:variant>
      <vt:variant>
        <vt:i4>1900592</vt:i4>
      </vt:variant>
      <vt:variant>
        <vt:i4>237</vt:i4>
      </vt:variant>
      <vt:variant>
        <vt:i4>0</vt:i4>
      </vt:variant>
      <vt:variant>
        <vt:i4>5</vt:i4>
      </vt:variant>
      <vt:variant>
        <vt:lpwstr/>
      </vt:variant>
      <vt:variant>
        <vt:lpwstr>_Toc291634011</vt:lpwstr>
      </vt:variant>
      <vt:variant>
        <vt:i4>1900592</vt:i4>
      </vt:variant>
      <vt:variant>
        <vt:i4>231</vt:i4>
      </vt:variant>
      <vt:variant>
        <vt:i4>0</vt:i4>
      </vt:variant>
      <vt:variant>
        <vt:i4>5</vt:i4>
      </vt:variant>
      <vt:variant>
        <vt:lpwstr/>
      </vt:variant>
      <vt:variant>
        <vt:lpwstr>_Toc291634010</vt:lpwstr>
      </vt:variant>
      <vt:variant>
        <vt:i4>1835056</vt:i4>
      </vt:variant>
      <vt:variant>
        <vt:i4>225</vt:i4>
      </vt:variant>
      <vt:variant>
        <vt:i4>0</vt:i4>
      </vt:variant>
      <vt:variant>
        <vt:i4>5</vt:i4>
      </vt:variant>
      <vt:variant>
        <vt:lpwstr/>
      </vt:variant>
      <vt:variant>
        <vt:lpwstr>_Toc291634009</vt:lpwstr>
      </vt:variant>
      <vt:variant>
        <vt:i4>1835056</vt:i4>
      </vt:variant>
      <vt:variant>
        <vt:i4>219</vt:i4>
      </vt:variant>
      <vt:variant>
        <vt:i4>0</vt:i4>
      </vt:variant>
      <vt:variant>
        <vt:i4>5</vt:i4>
      </vt:variant>
      <vt:variant>
        <vt:lpwstr/>
      </vt:variant>
      <vt:variant>
        <vt:lpwstr>_Toc291634008</vt:lpwstr>
      </vt:variant>
      <vt:variant>
        <vt:i4>1835056</vt:i4>
      </vt:variant>
      <vt:variant>
        <vt:i4>213</vt:i4>
      </vt:variant>
      <vt:variant>
        <vt:i4>0</vt:i4>
      </vt:variant>
      <vt:variant>
        <vt:i4>5</vt:i4>
      </vt:variant>
      <vt:variant>
        <vt:lpwstr/>
      </vt:variant>
      <vt:variant>
        <vt:lpwstr>_Toc291634007</vt:lpwstr>
      </vt:variant>
      <vt:variant>
        <vt:i4>1835056</vt:i4>
      </vt:variant>
      <vt:variant>
        <vt:i4>207</vt:i4>
      </vt:variant>
      <vt:variant>
        <vt:i4>0</vt:i4>
      </vt:variant>
      <vt:variant>
        <vt:i4>5</vt:i4>
      </vt:variant>
      <vt:variant>
        <vt:lpwstr/>
      </vt:variant>
      <vt:variant>
        <vt:lpwstr>_Toc291634006</vt:lpwstr>
      </vt:variant>
      <vt:variant>
        <vt:i4>1835056</vt:i4>
      </vt:variant>
      <vt:variant>
        <vt:i4>201</vt:i4>
      </vt:variant>
      <vt:variant>
        <vt:i4>0</vt:i4>
      </vt:variant>
      <vt:variant>
        <vt:i4>5</vt:i4>
      </vt:variant>
      <vt:variant>
        <vt:lpwstr/>
      </vt:variant>
      <vt:variant>
        <vt:lpwstr>_Toc291634005</vt:lpwstr>
      </vt:variant>
      <vt:variant>
        <vt:i4>1835056</vt:i4>
      </vt:variant>
      <vt:variant>
        <vt:i4>195</vt:i4>
      </vt:variant>
      <vt:variant>
        <vt:i4>0</vt:i4>
      </vt:variant>
      <vt:variant>
        <vt:i4>5</vt:i4>
      </vt:variant>
      <vt:variant>
        <vt:lpwstr/>
      </vt:variant>
      <vt:variant>
        <vt:lpwstr>_Toc291634004</vt:lpwstr>
      </vt:variant>
      <vt:variant>
        <vt:i4>1835056</vt:i4>
      </vt:variant>
      <vt:variant>
        <vt:i4>189</vt:i4>
      </vt:variant>
      <vt:variant>
        <vt:i4>0</vt:i4>
      </vt:variant>
      <vt:variant>
        <vt:i4>5</vt:i4>
      </vt:variant>
      <vt:variant>
        <vt:lpwstr/>
      </vt:variant>
      <vt:variant>
        <vt:lpwstr>_Toc291634003</vt:lpwstr>
      </vt:variant>
      <vt:variant>
        <vt:i4>1835056</vt:i4>
      </vt:variant>
      <vt:variant>
        <vt:i4>183</vt:i4>
      </vt:variant>
      <vt:variant>
        <vt:i4>0</vt:i4>
      </vt:variant>
      <vt:variant>
        <vt:i4>5</vt:i4>
      </vt:variant>
      <vt:variant>
        <vt:lpwstr/>
      </vt:variant>
      <vt:variant>
        <vt:lpwstr>_Toc291634002</vt:lpwstr>
      </vt:variant>
      <vt:variant>
        <vt:i4>1835056</vt:i4>
      </vt:variant>
      <vt:variant>
        <vt:i4>177</vt:i4>
      </vt:variant>
      <vt:variant>
        <vt:i4>0</vt:i4>
      </vt:variant>
      <vt:variant>
        <vt:i4>5</vt:i4>
      </vt:variant>
      <vt:variant>
        <vt:lpwstr/>
      </vt:variant>
      <vt:variant>
        <vt:lpwstr>_Toc291634001</vt:lpwstr>
      </vt:variant>
      <vt:variant>
        <vt:i4>1835056</vt:i4>
      </vt:variant>
      <vt:variant>
        <vt:i4>171</vt:i4>
      </vt:variant>
      <vt:variant>
        <vt:i4>0</vt:i4>
      </vt:variant>
      <vt:variant>
        <vt:i4>5</vt:i4>
      </vt:variant>
      <vt:variant>
        <vt:lpwstr/>
      </vt:variant>
      <vt:variant>
        <vt:lpwstr>_Toc291634000</vt:lpwstr>
      </vt:variant>
      <vt:variant>
        <vt:i4>1179705</vt:i4>
      </vt:variant>
      <vt:variant>
        <vt:i4>165</vt:i4>
      </vt:variant>
      <vt:variant>
        <vt:i4>0</vt:i4>
      </vt:variant>
      <vt:variant>
        <vt:i4>5</vt:i4>
      </vt:variant>
      <vt:variant>
        <vt:lpwstr/>
      </vt:variant>
      <vt:variant>
        <vt:lpwstr>_Toc291633999</vt:lpwstr>
      </vt:variant>
      <vt:variant>
        <vt:i4>1179705</vt:i4>
      </vt:variant>
      <vt:variant>
        <vt:i4>159</vt:i4>
      </vt:variant>
      <vt:variant>
        <vt:i4>0</vt:i4>
      </vt:variant>
      <vt:variant>
        <vt:i4>5</vt:i4>
      </vt:variant>
      <vt:variant>
        <vt:lpwstr/>
      </vt:variant>
      <vt:variant>
        <vt:lpwstr>_Toc291633998</vt:lpwstr>
      </vt:variant>
      <vt:variant>
        <vt:i4>1179705</vt:i4>
      </vt:variant>
      <vt:variant>
        <vt:i4>153</vt:i4>
      </vt:variant>
      <vt:variant>
        <vt:i4>0</vt:i4>
      </vt:variant>
      <vt:variant>
        <vt:i4>5</vt:i4>
      </vt:variant>
      <vt:variant>
        <vt:lpwstr/>
      </vt:variant>
      <vt:variant>
        <vt:lpwstr>_Toc291633997</vt:lpwstr>
      </vt:variant>
      <vt:variant>
        <vt:i4>1179705</vt:i4>
      </vt:variant>
      <vt:variant>
        <vt:i4>147</vt:i4>
      </vt:variant>
      <vt:variant>
        <vt:i4>0</vt:i4>
      </vt:variant>
      <vt:variant>
        <vt:i4>5</vt:i4>
      </vt:variant>
      <vt:variant>
        <vt:lpwstr/>
      </vt:variant>
      <vt:variant>
        <vt:lpwstr>_Toc291633996</vt:lpwstr>
      </vt:variant>
      <vt:variant>
        <vt:i4>1179705</vt:i4>
      </vt:variant>
      <vt:variant>
        <vt:i4>141</vt:i4>
      </vt:variant>
      <vt:variant>
        <vt:i4>0</vt:i4>
      </vt:variant>
      <vt:variant>
        <vt:i4>5</vt:i4>
      </vt:variant>
      <vt:variant>
        <vt:lpwstr/>
      </vt:variant>
      <vt:variant>
        <vt:lpwstr>_Toc291633995</vt:lpwstr>
      </vt:variant>
      <vt:variant>
        <vt:i4>1179705</vt:i4>
      </vt:variant>
      <vt:variant>
        <vt:i4>135</vt:i4>
      </vt:variant>
      <vt:variant>
        <vt:i4>0</vt:i4>
      </vt:variant>
      <vt:variant>
        <vt:i4>5</vt:i4>
      </vt:variant>
      <vt:variant>
        <vt:lpwstr/>
      </vt:variant>
      <vt:variant>
        <vt:lpwstr>_Toc291633994</vt:lpwstr>
      </vt:variant>
      <vt:variant>
        <vt:i4>1179705</vt:i4>
      </vt:variant>
      <vt:variant>
        <vt:i4>129</vt:i4>
      </vt:variant>
      <vt:variant>
        <vt:i4>0</vt:i4>
      </vt:variant>
      <vt:variant>
        <vt:i4>5</vt:i4>
      </vt:variant>
      <vt:variant>
        <vt:lpwstr/>
      </vt:variant>
      <vt:variant>
        <vt:lpwstr>_Toc291633993</vt:lpwstr>
      </vt:variant>
      <vt:variant>
        <vt:i4>1179705</vt:i4>
      </vt:variant>
      <vt:variant>
        <vt:i4>123</vt:i4>
      </vt:variant>
      <vt:variant>
        <vt:i4>0</vt:i4>
      </vt:variant>
      <vt:variant>
        <vt:i4>5</vt:i4>
      </vt:variant>
      <vt:variant>
        <vt:lpwstr/>
      </vt:variant>
      <vt:variant>
        <vt:lpwstr>_Toc291633992</vt:lpwstr>
      </vt:variant>
      <vt:variant>
        <vt:i4>1179705</vt:i4>
      </vt:variant>
      <vt:variant>
        <vt:i4>117</vt:i4>
      </vt:variant>
      <vt:variant>
        <vt:i4>0</vt:i4>
      </vt:variant>
      <vt:variant>
        <vt:i4>5</vt:i4>
      </vt:variant>
      <vt:variant>
        <vt:lpwstr/>
      </vt:variant>
      <vt:variant>
        <vt:lpwstr>_Toc291633991</vt:lpwstr>
      </vt:variant>
      <vt:variant>
        <vt:i4>1835065</vt:i4>
      </vt:variant>
      <vt:variant>
        <vt:i4>111</vt:i4>
      </vt:variant>
      <vt:variant>
        <vt:i4>0</vt:i4>
      </vt:variant>
      <vt:variant>
        <vt:i4>5</vt:i4>
      </vt:variant>
      <vt:variant>
        <vt:lpwstr/>
      </vt:variant>
      <vt:variant>
        <vt:lpwstr>_Toc291633974</vt:lpwstr>
      </vt:variant>
      <vt:variant>
        <vt:i4>1835065</vt:i4>
      </vt:variant>
      <vt:variant>
        <vt:i4>105</vt:i4>
      </vt:variant>
      <vt:variant>
        <vt:i4>0</vt:i4>
      </vt:variant>
      <vt:variant>
        <vt:i4>5</vt:i4>
      </vt:variant>
      <vt:variant>
        <vt:lpwstr/>
      </vt:variant>
      <vt:variant>
        <vt:lpwstr>_Toc291633973</vt:lpwstr>
      </vt:variant>
      <vt:variant>
        <vt:i4>1835065</vt:i4>
      </vt:variant>
      <vt:variant>
        <vt:i4>99</vt:i4>
      </vt:variant>
      <vt:variant>
        <vt:i4>0</vt:i4>
      </vt:variant>
      <vt:variant>
        <vt:i4>5</vt:i4>
      </vt:variant>
      <vt:variant>
        <vt:lpwstr/>
      </vt:variant>
      <vt:variant>
        <vt:lpwstr>_Toc291633972</vt:lpwstr>
      </vt:variant>
      <vt:variant>
        <vt:i4>1835065</vt:i4>
      </vt:variant>
      <vt:variant>
        <vt:i4>93</vt:i4>
      </vt:variant>
      <vt:variant>
        <vt:i4>0</vt:i4>
      </vt:variant>
      <vt:variant>
        <vt:i4>5</vt:i4>
      </vt:variant>
      <vt:variant>
        <vt:lpwstr/>
      </vt:variant>
      <vt:variant>
        <vt:lpwstr>_Toc291633971</vt:lpwstr>
      </vt:variant>
      <vt:variant>
        <vt:i4>1835065</vt:i4>
      </vt:variant>
      <vt:variant>
        <vt:i4>87</vt:i4>
      </vt:variant>
      <vt:variant>
        <vt:i4>0</vt:i4>
      </vt:variant>
      <vt:variant>
        <vt:i4>5</vt:i4>
      </vt:variant>
      <vt:variant>
        <vt:lpwstr/>
      </vt:variant>
      <vt:variant>
        <vt:lpwstr>_Toc291633970</vt:lpwstr>
      </vt:variant>
      <vt:variant>
        <vt:i4>1900601</vt:i4>
      </vt:variant>
      <vt:variant>
        <vt:i4>81</vt:i4>
      </vt:variant>
      <vt:variant>
        <vt:i4>0</vt:i4>
      </vt:variant>
      <vt:variant>
        <vt:i4>5</vt:i4>
      </vt:variant>
      <vt:variant>
        <vt:lpwstr/>
      </vt:variant>
      <vt:variant>
        <vt:lpwstr>_Toc291633969</vt:lpwstr>
      </vt:variant>
      <vt:variant>
        <vt:i4>1900601</vt:i4>
      </vt:variant>
      <vt:variant>
        <vt:i4>75</vt:i4>
      </vt:variant>
      <vt:variant>
        <vt:i4>0</vt:i4>
      </vt:variant>
      <vt:variant>
        <vt:i4>5</vt:i4>
      </vt:variant>
      <vt:variant>
        <vt:lpwstr/>
      </vt:variant>
      <vt:variant>
        <vt:lpwstr>_Toc291633968</vt:lpwstr>
      </vt:variant>
      <vt:variant>
        <vt:i4>1900601</vt:i4>
      </vt:variant>
      <vt:variant>
        <vt:i4>69</vt:i4>
      </vt:variant>
      <vt:variant>
        <vt:i4>0</vt:i4>
      </vt:variant>
      <vt:variant>
        <vt:i4>5</vt:i4>
      </vt:variant>
      <vt:variant>
        <vt:lpwstr/>
      </vt:variant>
      <vt:variant>
        <vt:lpwstr>_Toc291633967</vt:lpwstr>
      </vt:variant>
      <vt:variant>
        <vt:i4>1900601</vt:i4>
      </vt:variant>
      <vt:variant>
        <vt:i4>63</vt:i4>
      </vt:variant>
      <vt:variant>
        <vt:i4>0</vt:i4>
      </vt:variant>
      <vt:variant>
        <vt:i4>5</vt:i4>
      </vt:variant>
      <vt:variant>
        <vt:lpwstr/>
      </vt:variant>
      <vt:variant>
        <vt:lpwstr>_Toc291633966</vt:lpwstr>
      </vt:variant>
      <vt:variant>
        <vt:i4>1900601</vt:i4>
      </vt:variant>
      <vt:variant>
        <vt:i4>57</vt:i4>
      </vt:variant>
      <vt:variant>
        <vt:i4>0</vt:i4>
      </vt:variant>
      <vt:variant>
        <vt:i4>5</vt:i4>
      </vt:variant>
      <vt:variant>
        <vt:lpwstr/>
      </vt:variant>
      <vt:variant>
        <vt:lpwstr>_Toc291633965</vt:lpwstr>
      </vt:variant>
      <vt:variant>
        <vt:i4>1900601</vt:i4>
      </vt:variant>
      <vt:variant>
        <vt:i4>51</vt:i4>
      </vt:variant>
      <vt:variant>
        <vt:i4>0</vt:i4>
      </vt:variant>
      <vt:variant>
        <vt:i4>5</vt:i4>
      </vt:variant>
      <vt:variant>
        <vt:lpwstr/>
      </vt:variant>
      <vt:variant>
        <vt:lpwstr>_Toc291633964</vt:lpwstr>
      </vt:variant>
      <vt:variant>
        <vt:i4>1900601</vt:i4>
      </vt:variant>
      <vt:variant>
        <vt:i4>45</vt:i4>
      </vt:variant>
      <vt:variant>
        <vt:i4>0</vt:i4>
      </vt:variant>
      <vt:variant>
        <vt:i4>5</vt:i4>
      </vt:variant>
      <vt:variant>
        <vt:lpwstr/>
      </vt:variant>
      <vt:variant>
        <vt:lpwstr>_Toc291633963</vt:lpwstr>
      </vt:variant>
      <vt:variant>
        <vt:i4>1900601</vt:i4>
      </vt:variant>
      <vt:variant>
        <vt:i4>39</vt:i4>
      </vt:variant>
      <vt:variant>
        <vt:i4>0</vt:i4>
      </vt:variant>
      <vt:variant>
        <vt:i4>5</vt:i4>
      </vt:variant>
      <vt:variant>
        <vt:lpwstr/>
      </vt:variant>
      <vt:variant>
        <vt:lpwstr>_Toc291633962</vt:lpwstr>
      </vt:variant>
      <vt:variant>
        <vt:i4>1900601</vt:i4>
      </vt:variant>
      <vt:variant>
        <vt:i4>33</vt:i4>
      </vt:variant>
      <vt:variant>
        <vt:i4>0</vt:i4>
      </vt:variant>
      <vt:variant>
        <vt:i4>5</vt:i4>
      </vt:variant>
      <vt:variant>
        <vt:lpwstr/>
      </vt:variant>
      <vt:variant>
        <vt:lpwstr>_Toc291633961</vt:lpwstr>
      </vt:variant>
      <vt:variant>
        <vt:i4>1900601</vt:i4>
      </vt:variant>
      <vt:variant>
        <vt:i4>27</vt:i4>
      </vt:variant>
      <vt:variant>
        <vt:i4>0</vt:i4>
      </vt:variant>
      <vt:variant>
        <vt:i4>5</vt:i4>
      </vt:variant>
      <vt:variant>
        <vt:lpwstr/>
      </vt:variant>
      <vt:variant>
        <vt:lpwstr>_Toc291633960</vt:lpwstr>
      </vt:variant>
      <vt:variant>
        <vt:i4>1966137</vt:i4>
      </vt:variant>
      <vt:variant>
        <vt:i4>21</vt:i4>
      </vt:variant>
      <vt:variant>
        <vt:i4>0</vt:i4>
      </vt:variant>
      <vt:variant>
        <vt:i4>5</vt:i4>
      </vt:variant>
      <vt:variant>
        <vt:lpwstr/>
      </vt:variant>
      <vt:variant>
        <vt:lpwstr>_Toc291633959</vt:lpwstr>
      </vt:variant>
      <vt:variant>
        <vt:i4>1966137</vt:i4>
      </vt:variant>
      <vt:variant>
        <vt:i4>15</vt:i4>
      </vt:variant>
      <vt:variant>
        <vt:i4>0</vt:i4>
      </vt:variant>
      <vt:variant>
        <vt:i4>5</vt:i4>
      </vt:variant>
      <vt:variant>
        <vt:lpwstr/>
      </vt:variant>
      <vt:variant>
        <vt:lpwstr>_Toc291633958</vt:lpwstr>
      </vt:variant>
      <vt:variant>
        <vt:i4>1966137</vt:i4>
      </vt:variant>
      <vt:variant>
        <vt:i4>9</vt:i4>
      </vt:variant>
      <vt:variant>
        <vt:i4>0</vt:i4>
      </vt:variant>
      <vt:variant>
        <vt:i4>5</vt:i4>
      </vt:variant>
      <vt:variant>
        <vt:lpwstr/>
      </vt:variant>
      <vt:variant>
        <vt:lpwstr>_Toc291633957</vt:lpwstr>
      </vt:variant>
      <vt:variant>
        <vt:i4>7471199</vt:i4>
      </vt:variant>
      <vt:variant>
        <vt:i4>4</vt:i4>
      </vt:variant>
      <vt:variant>
        <vt:i4>0</vt:i4>
      </vt:variant>
      <vt:variant>
        <vt:i4>5</vt:i4>
      </vt:variant>
      <vt:variant>
        <vt:lpwstr>mailto:jmassud@searshc.com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PRD Template</dc:title>
  <dc:creator>AOL EPO</dc:creator>
  <cp:lastModifiedBy>hsharif</cp:lastModifiedBy>
  <cp:revision>2</cp:revision>
  <cp:lastPrinted>2010-03-04T16:43:00Z</cp:lastPrinted>
  <dcterms:created xsi:type="dcterms:W3CDTF">2012-05-09T20:57:00Z</dcterms:created>
  <dcterms:modified xsi:type="dcterms:W3CDTF">2012-05-09T20:57:00Z</dcterms:modified>
  <cp:category>SDLC 2.0</cp:category>
</cp:coreProperties>
</file>