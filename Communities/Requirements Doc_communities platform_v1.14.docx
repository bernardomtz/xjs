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1A46" w:rsidRPr="00A201CB" w:rsidRDefault="006E32EF" w:rsidP="00D10ECD">
      <w:pPr>
        <w:jc w:val="center"/>
        <w:rPr>
          <w:rFonts w:ascii="Arial" w:hAnsi="Arial" w:cs="Arial"/>
        </w:rPr>
      </w:pPr>
      <w:r>
        <w:rPr>
          <w:rFonts w:ascii="Arial" w:hAnsi="Arial" w:cs="Arial"/>
          <w:noProof/>
        </w:rPr>
        <w:drawing>
          <wp:inline distT="0" distB="0" distL="0" distR="0">
            <wp:extent cx="4354731" cy="781050"/>
            <wp:effectExtent l="6097" t="0" r="1622" b="0"/>
            <wp:docPr id="1" name="Object 2"/>
            <wp:cNvGraphicFramePr>
              <a:graphicFrameLocks xmlns:a="http://schemas.openxmlformats.org/drawingml/2006/main"/>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889500" cy="777875"/>
                      <a:chOff x="2108200" y="711200"/>
                      <a:chExt cx="4889500" cy="777875"/>
                    </a:xfrm>
                  </a:grpSpPr>
                  <a:grpSp>
                    <a:nvGrpSpPr>
                      <a:cNvPr id="6148" name="Group 20"/>
                      <a:cNvGrpSpPr>
                        <a:grpSpLocks/>
                      </a:cNvGrpSpPr>
                    </a:nvGrpSpPr>
                    <a:grpSpPr bwMode="auto">
                      <a:xfrm>
                        <a:off x="2108200" y="711200"/>
                        <a:ext cx="4889500" cy="777875"/>
                        <a:chOff x="1328" y="448"/>
                        <a:chExt cx="3080" cy="490"/>
                      </a:xfrm>
                    </a:grpSpPr>
                    <a:sp>
                      <a:nvSpPr>
                        <a:cNvPr id="6201" name="Freeform 21"/>
                        <a:cNvSpPr>
                          <a:spLocks/>
                        </a:cNvSpPr>
                      </a:nvSpPr>
                      <a:spPr bwMode="black">
                        <a:xfrm>
                          <a:off x="1328" y="555"/>
                          <a:ext cx="126" cy="255"/>
                        </a:xfrm>
                        <a:custGeom>
                          <a:avLst/>
                          <a:gdLst>
                            <a:gd name="T0" fmla="*/ 0 w 977"/>
                            <a:gd name="T1" fmla="*/ 0 h 1991"/>
                            <a:gd name="T2" fmla="*/ 0 w 977"/>
                            <a:gd name="T3" fmla="*/ 0 h 1991"/>
                            <a:gd name="T4" fmla="*/ 0 w 977"/>
                            <a:gd name="T5" fmla="*/ 0 h 1991"/>
                            <a:gd name="T6" fmla="*/ 0 w 977"/>
                            <a:gd name="T7" fmla="*/ 0 h 1991"/>
                            <a:gd name="T8" fmla="*/ 0 w 977"/>
                            <a:gd name="T9" fmla="*/ 0 h 1991"/>
                            <a:gd name="T10" fmla="*/ 0 w 977"/>
                            <a:gd name="T11" fmla="*/ 0 h 1991"/>
                            <a:gd name="T12" fmla="*/ 0 w 977"/>
                            <a:gd name="T13" fmla="*/ 0 h 1991"/>
                            <a:gd name="T14" fmla="*/ 0 w 977"/>
                            <a:gd name="T15" fmla="*/ 0 h 1991"/>
                            <a:gd name="T16" fmla="*/ 0 w 977"/>
                            <a:gd name="T17" fmla="*/ 0 h 1991"/>
                            <a:gd name="T18" fmla="*/ 0 w 977"/>
                            <a:gd name="T19" fmla="*/ 0 h 1991"/>
                            <a:gd name="T20" fmla="*/ 0 w 977"/>
                            <a:gd name="T21" fmla="*/ 0 h 1991"/>
                            <a:gd name="T22" fmla="*/ 0 w 977"/>
                            <a:gd name="T23" fmla="*/ 0 h 1991"/>
                            <a:gd name="T24" fmla="*/ 0 w 977"/>
                            <a:gd name="T25" fmla="*/ 0 h 1991"/>
                            <a:gd name="T26" fmla="*/ 0 w 977"/>
                            <a:gd name="T27" fmla="*/ 0 h 1991"/>
                            <a:gd name="T28" fmla="*/ 0 w 977"/>
                            <a:gd name="T29" fmla="*/ 0 h 1991"/>
                            <a:gd name="T30" fmla="*/ 0 w 977"/>
                            <a:gd name="T31" fmla="*/ 0 h 1991"/>
                            <a:gd name="T32" fmla="*/ 0 w 977"/>
                            <a:gd name="T33" fmla="*/ 0 h 1991"/>
                            <a:gd name="T34" fmla="*/ 0 w 977"/>
                            <a:gd name="T35" fmla="*/ 0 h 1991"/>
                            <a:gd name="T36" fmla="*/ 0 w 977"/>
                            <a:gd name="T37" fmla="*/ 0 h 1991"/>
                            <a:gd name="T38" fmla="*/ 0 w 977"/>
                            <a:gd name="T39" fmla="*/ 0 h 1991"/>
                            <a:gd name="T40" fmla="*/ 0 w 977"/>
                            <a:gd name="T41" fmla="*/ 0 h 1991"/>
                            <a:gd name="T42" fmla="*/ 0 w 977"/>
                            <a:gd name="T43" fmla="*/ 0 h 1991"/>
                            <a:gd name="T44" fmla="*/ 0 w 977"/>
                            <a:gd name="T45" fmla="*/ 0 h 1991"/>
                            <a:gd name="T46" fmla="*/ 0 w 977"/>
                            <a:gd name="T47" fmla="*/ 0 h 1991"/>
                            <a:gd name="T48" fmla="*/ 0 w 977"/>
                            <a:gd name="T49" fmla="*/ 0 h 1991"/>
                            <a:gd name="T50" fmla="*/ 0 w 977"/>
                            <a:gd name="T51" fmla="*/ 0 h 1991"/>
                            <a:gd name="T52" fmla="*/ 0 w 977"/>
                            <a:gd name="T53" fmla="*/ 0 h 1991"/>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w 977"/>
                            <a:gd name="T82" fmla="*/ 0 h 1991"/>
                            <a:gd name="T83" fmla="*/ 977 w 977"/>
                            <a:gd name="T84" fmla="*/ 1991 h 1991"/>
                          </a:gdLst>
                          <a:ahLst/>
                          <a:cxnLst>
                            <a:cxn ang="T54">
                              <a:pos x="T0" y="T1"/>
                            </a:cxn>
                            <a:cxn ang="T55">
                              <a:pos x="T2" y="T3"/>
                            </a:cxn>
                            <a:cxn ang="T56">
                              <a:pos x="T4" y="T5"/>
                            </a:cxn>
                            <a:cxn ang="T57">
                              <a:pos x="T6" y="T7"/>
                            </a:cxn>
                            <a:cxn ang="T58">
                              <a:pos x="T8" y="T9"/>
                            </a:cxn>
                            <a:cxn ang="T59">
                              <a:pos x="T10" y="T11"/>
                            </a:cxn>
                            <a:cxn ang="T60">
                              <a:pos x="T12" y="T13"/>
                            </a:cxn>
                            <a:cxn ang="T61">
                              <a:pos x="T14" y="T15"/>
                            </a:cxn>
                            <a:cxn ang="T62">
                              <a:pos x="T16" y="T17"/>
                            </a:cxn>
                            <a:cxn ang="T63">
                              <a:pos x="T18" y="T19"/>
                            </a:cxn>
                            <a:cxn ang="T64">
                              <a:pos x="T20" y="T21"/>
                            </a:cxn>
                            <a:cxn ang="T65">
                              <a:pos x="T22" y="T23"/>
                            </a:cxn>
                            <a:cxn ang="T66">
                              <a:pos x="T24" y="T25"/>
                            </a:cxn>
                            <a:cxn ang="T67">
                              <a:pos x="T26" y="T27"/>
                            </a:cxn>
                            <a:cxn ang="T68">
                              <a:pos x="T28" y="T29"/>
                            </a:cxn>
                            <a:cxn ang="T69">
                              <a:pos x="T30" y="T31"/>
                            </a:cxn>
                            <a:cxn ang="T70">
                              <a:pos x="T32" y="T33"/>
                            </a:cxn>
                            <a:cxn ang="T71">
                              <a:pos x="T34" y="T35"/>
                            </a:cxn>
                            <a:cxn ang="T72">
                              <a:pos x="T36" y="T37"/>
                            </a:cxn>
                            <a:cxn ang="T73">
                              <a:pos x="T38" y="T39"/>
                            </a:cxn>
                            <a:cxn ang="T74">
                              <a:pos x="T40" y="T41"/>
                            </a:cxn>
                            <a:cxn ang="T75">
                              <a:pos x="T42" y="T43"/>
                            </a:cxn>
                            <a:cxn ang="T76">
                              <a:pos x="T44" y="T45"/>
                            </a:cxn>
                            <a:cxn ang="T77">
                              <a:pos x="T46" y="T47"/>
                            </a:cxn>
                            <a:cxn ang="T78">
                              <a:pos x="T48" y="T49"/>
                            </a:cxn>
                            <a:cxn ang="T79">
                              <a:pos x="T50" y="T51"/>
                            </a:cxn>
                            <a:cxn ang="T80">
                              <a:pos x="T52" y="T53"/>
                            </a:cxn>
                          </a:cxnLst>
                          <a:rect l="T81" t="T82" r="T83" b="T84"/>
                          <a:pathLst>
                            <a:path w="977" h="1991">
                              <a:moveTo>
                                <a:pt x="38" y="1922"/>
                              </a:moveTo>
                              <a:cubicBezTo>
                                <a:pt x="2" y="1904"/>
                                <a:pt x="0" y="1894"/>
                                <a:pt x="0" y="1826"/>
                              </a:cubicBezTo>
                              <a:cubicBezTo>
                                <a:pt x="0" y="1699"/>
                                <a:pt x="10" y="1597"/>
                                <a:pt x="12" y="1556"/>
                              </a:cubicBezTo>
                              <a:cubicBezTo>
                                <a:pt x="15" y="1529"/>
                                <a:pt x="20" y="1516"/>
                                <a:pt x="33" y="1516"/>
                              </a:cubicBezTo>
                              <a:cubicBezTo>
                                <a:pt x="48" y="1516"/>
                                <a:pt x="50" y="1524"/>
                                <a:pt x="50" y="1544"/>
                              </a:cubicBezTo>
                              <a:cubicBezTo>
                                <a:pt x="50" y="1567"/>
                                <a:pt x="50" y="1602"/>
                                <a:pt x="58" y="1638"/>
                              </a:cubicBezTo>
                              <a:cubicBezTo>
                                <a:pt x="96" y="1826"/>
                                <a:pt x="264" y="1897"/>
                                <a:pt x="434" y="1897"/>
                              </a:cubicBezTo>
                              <a:cubicBezTo>
                                <a:pt x="677" y="1897"/>
                                <a:pt x="797" y="1722"/>
                                <a:pt x="797" y="1559"/>
                              </a:cubicBezTo>
                              <a:cubicBezTo>
                                <a:pt x="797" y="1384"/>
                                <a:pt x="723" y="1282"/>
                                <a:pt x="505" y="1102"/>
                              </a:cubicBezTo>
                              <a:lnTo>
                                <a:pt x="391" y="1008"/>
                              </a:lnTo>
                              <a:cubicBezTo>
                                <a:pt x="121" y="787"/>
                                <a:pt x="61" y="630"/>
                                <a:pt x="61" y="457"/>
                              </a:cubicBezTo>
                              <a:cubicBezTo>
                                <a:pt x="61" y="185"/>
                                <a:pt x="264" y="0"/>
                                <a:pt x="586" y="0"/>
                              </a:cubicBezTo>
                              <a:cubicBezTo>
                                <a:pt x="685" y="0"/>
                                <a:pt x="759" y="10"/>
                                <a:pt x="822" y="26"/>
                              </a:cubicBezTo>
                              <a:cubicBezTo>
                                <a:pt x="870" y="36"/>
                                <a:pt x="891" y="38"/>
                                <a:pt x="911" y="38"/>
                              </a:cubicBezTo>
                              <a:cubicBezTo>
                                <a:pt x="931" y="38"/>
                                <a:pt x="936" y="43"/>
                                <a:pt x="936" y="56"/>
                              </a:cubicBezTo>
                              <a:cubicBezTo>
                                <a:pt x="936" y="69"/>
                                <a:pt x="926" y="153"/>
                                <a:pt x="926" y="325"/>
                              </a:cubicBezTo>
                              <a:cubicBezTo>
                                <a:pt x="926" y="366"/>
                                <a:pt x="921" y="384"/>
                                <a:pt x="908" y="384"/>
                              </a:cubicBezTo>
                              <a:cubicBezTo>
                                <a:pt x="893" y="384"/>
                                <a:pt x="891" y="371"/>
                                <a:pt x="888" y="351"/>
                              </a:cubicBezTo>
                              <a:cubicBezTo>
                                <a:pt x="886" y="320"/>
                                <a:pt x="870" y="252"/>
                                <a:pt x="855" y="224"/>
                              </a:cubicBezTo>
                              <a:cubicBezTo>
                                <a:pt x="840" y="196"/>
                                <a:pt x="771" y="89"/>
                                <a:pt x="538" y="89"/>
                              </a:cubicBezTo>
                              <a:cubicBezTo>
                                <a:pt x="363" y="89"/>
                                <a:pt x="225" y="198"/>
                                <a:pt x="225" y="384"/>
                              </a:cubicBezTo>
                              <a:cubicBezTo>
                                <a:pt x="225" y="528"/>
                                <a:pt x="291" y="620"/>
                                <a:pt x="535" y="810"/>
                              </a:cubicBezTo>
                              <a:lnTo>
                                <a:pt x="606" y="866"/>
                              </a:lnTo>
                              <a:cubicBezTo>
                                <a:pt x="906" y="1102"/>
                                <a:pt x="977" y="1259"/>
                                <a:pt x="977" y="1463"/>
                              </a:cubicBezTo>
                              <a:cubicBezTo>
                                <a:pt x="977" y="1567"/>
                                <a:pt x="936" y="1760"/>
                                <a:pt x="761" y="1884"/>
                              </a:cubicBezTo>
                              <a:cubicBezTo>
                                <a:pt x="652" y="1960"/>
                                <a:pt x="515" y="1991"/>
                                <a:pt x="378" y="1991"/>
                              </a:cubicBezTo>
                              <a:cubicBezTo>
                                <a:pt x="258" y="1991"/>
                                <a:pt x="142" y="1973"/>
                                <a:pt x="38" y="1922"/>
                              </a:cubicBezTo>
                            </a:path>
                          </a:pathLst>
                        </a:custGeom>
                        <a:solidFill>
                          <a:srgbClr val="000000"/>
                        </a:solidFill>
                        <a:ln w="0">
                          <a:noFill/>
                          <a:round/>
                          <a:headEnd/>
                          <a:tailEnd/>
                        </a:ln>
                      </a:spPr>
                      <a:txSp>
                        <a:txBody>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pPr eaLnBrk="0" hangingPunct="0"/>
                            <a:endParaRPr lang="en-US"/>
                          </a:p>
                        </a:txBody>
                        <a:useSpRect/>
                      </a:txSp>
                    </a:sp>
                    <a:sp>
                      <a:nvSpPr>
                        <a:cNvPr id="6202" name="Freeform 22"/>
                        <a:cNvSpPr>
                          <a:spLocks/>
                        </a:cNvSpPr>
                      </a:nvSpPr>
                      <a:spPr bwMode="black">
                        <a:xfrm>
                          <a:off x="1511" y="557"/>
                          <a:ext cx="144" cy="250"/>
                        </a:xfrm>
                        <a:custGeom>
                          <a:avLst/>
                          <a:gdLst>
                            <a:gd name="T0" fmla="*/ 0 w 1125"/>
                            <a:gd name="T1" fmla="*/ 0 h 1948"/>
                            <a:gd name="T2" fmla="*/ 0 w 1125"/>
                            <a:gd name="T3" fmla="*/ 0 h 1948"/>
                            <a:gd name="T4" fmla="*/ 0 w 1125"/>
                            <a:gd name="T5" fmla="*/ 0 h 1948"/>
                            <a:gd name="T6" fmla="*/ 0 w 1125"/>
                            <a:gd name="T7" fmla="*/ 0 h 1948"/>
                            <a:gd name="T8" fmla="*/ 0 w 1125"/>
                            <a:gd name="T9" fmla="*/ 0 h 1948"/>
                            <a:gd name="T10" fmla="*/ 0 w 1125"/>
                            <a:gd name="T11" fmla="*/ 0 h 1948"/>
                            <a:gd name="T12" fmla="*/ 0 w 1125"/>
                            <a:gd name="T13" fmla="*/ 0 h 1948"/>
                            <a:gd name="T14" fmla="*/ 0 w 1125"/>
                            <a:gd name="T15" fmla="*/ 0 h 1948"/>
                            <a:gd name="T16" fmla="*/ 0 w 1125"/>
                            <a:gd name="T17" fmla="*/ 0 h 1948"/>
                            <a:gd name="T18" fmla="*/ 0 w 1125"/>
                            <a:gd name="T19" fmla="*/ 0 h 1948"/>
                            <a:gd name="T20" fmla="*/ 0 w 1125"/>
                            <a:gd name="T21" fmla="*/ 0 h 1948"/>
                            <a:gd name="T22" fmla="*/ 0 w 1125"/>
                            <a:gd name="T23" fmla="*/ 0 h 1948"/>
                            <a:gd name="T24" fmla="*/ 0 w 1125"/>
                            <a:gd name="T25" fmla="*/ 0 h 1948"/>
                            <a:gd name="T26" fmla="*/ 0 w 1125"/>
                            <a:gd name="T27" fmla="*/ 0 h 1948"/>
                            <a:gd name="T28" fmla="*/ 0 w 1125"/>
                            <a:gd name="T29" fmla="*/ 0 h 1948"/>
                            <a:gd name="T30" fmla="*/ 0 w 1125"/>
                            <a:gd name="T31" fmla="*/ 0 h 1948"/>
                            <a:gd name="T32" fmla="*/ 0 w 1125"/>
                            <a:gd name="T33" fmla="*/ 0 h 1948"/>
                            <a:gd name="T34" fmla="*/ 0 w 1125"/>
                            <a:gd name="T35" fmla="*/ 0 h 1948"/>
                            <a:gd name="T36" fmla="*/ 0 w 1125"/>
                            <a:gd name="T37" fmla="*/ 0 h 1948"/>
                            <a:gd name="T38" fmla="*/ 0 w 1125"/>
                            <a:gd name="T39" fmla="*/ 0 h 1948"/>
                            <a:gd name="T40" fmla="*/ 0 w 1125"/>
                            <a:gd name="T41" fmla="*/ 0 h 1948"/>
                            <a:gd name="T42" fmla="*/ 0 w 1125"/>
                            <a:gd name="T43" fmla="*/ 0 h 1948"/>
                            <a:gd name="T44" fmla="*/ 0 w 1125"/>
                            <a:gd name="T45" fmla="*/ 0 h 1948"/>
                            <a:gd name="T46" fmla="*/ 0 w 1125"/>
                            <a:gd name="T47" fmla="*/ 0 h 1948"/>
                            <a:gd name="T48" fmla="*/ 0 w 1125"/>
                            <a:gd name="T49" fmla="*/ 0 h 1948"/>
                            <a:gd name="T50" fmla="*/ 0 w 1125"/>
                            <a:gd name="T51" fmla="*/ 0 h 1948"/>
                            <a:gd name="T52" fmla="*/ 0 w 1125"/>
                            <a:gd name="T53" fmla="*/ 0 h 1948"/>
                            <a:gd name="T54" fmla="*/ 0 w 1125"/>
                            <a:gd name="T55" fmla="*/ 0 h 1948"/>
                            <a:gd name="T56" fmla="*/ 0 w 1125"/>
                            <a:gd name="T57" fmla="*/ 0 h 1948"/>
                            <a:gd name="T58" fmla="*/ 0 w 1125"/>
                            <a:gd name="T59" fmla="*/ 0 h 1948"/>
                            <a:gd name="T60" fmla="*/ 0 w 1125"/>
                            <a:gd name="T61" fmla="*/ 0 h 1948"/>
                            <a:gd name="T62" fmla="*/ 0 w 1125"/>
                            <a:gd name="T63" fmla="*/ 0 h 1948"/>
                            <a:gd name="T64" fmla="*/ 0 w 1125"/>
                            <a:gd name="T65" fmla="*/ 0 h 1948"/>
                            <a:gd name="T66" fmla="*/ 0 w 1125"/>
                            <a:gd name="T67" fmla="*/ 0 h 1948"/>
                            <a:gd name="T68" fmla="*/ 0 w 1125"/>
                            <a:gd name="T69" fmla="*/ 0 h 1948"/>
                            <a:gd name="T70" fmla="*/ 0 w 1125"/>
                            <a:gd name="T71" fmla="*/ 0 h 1948"/>
                            <a:gd name="T72" fmla="*/ 0 w 1125"/>
                            <a:gd name="T73" fmla="*/ 0 h 1948"/>
                            <a:gd name="T74" fmla="*/ 0 w 1125"/>
                            <a:gd name="T75" fmla="*/ 0 h 1948"/>
                            <a:gd name="T76" fmla="*/ 0 w 1125"/>
                            <a:gd name="T77" fmla="*/ 0 h 1948"/>
                            <a:gd name="T78" fmla="*/ 0 w 1125"/>
                            <a:gd name="T79" fmla="*/ 0 h 1948"/>
                            <a:gd name="T80" fmla="*/ 0 w 1125"/>
                            <a:gd name="T81" fmla="*/ 0 h 1948"/>
                            <a:gd name="T82" fmla="*/ 0 w 1125"/>
                            <a:gd name="T83" fmla="*/ 0 h 1948"/>
                            <a:gd name="T84" fmla="*/ 0 w 1125"/>
                            <a:gd name="T85" fmla="*/ 0 h 1948"/>
                            <a:gd name="T86" fmla="*/ 0 w 1125"/>
                            <a:gd name="T87" fmla="*/ 0 h 1948"/>
                            <a:gd name="T88" fmla="*/ 0 w 1125"/>
                            <a:gd name="T89" fmla="*/ 0 h 1948"/>
                            <a:gd name="T90" fmla="*/ 0 w 1125"/>
                            <a:gd name="T91" fmla="*/ 0 h 1948"/>
                            <a:gd name="T92" fmla="*/ 0 w 1125"/>
                            <a:gd name="T93" fmla="*/ 0 h 1948"/>
                            <a:gd name="T94" fmla="*/ 0 w 1125"/>
                            <a:gd name="T95" fmla="*/ 0 h 1948"/>
                            <a:gd name="T96" fmla="*/ 0 w 1125"/>
                            <a:gd name="T97" fmla="*/ 0 h 1948"/>
                            <a:gd name="T98" fmla="*/ 0 w 1125"/>
                            <a:gd name="T99" fmla="*/ 0 h 1948"/>
                            <a:gd name="T100" fmla="*/ 0 w 1125"/>
                            <a:gd name="T101" fmla="*/ 0 h 1948"/>
                            <a:gd name="T102" fmla="*/ 0 w 1125"/>
                            <a:gd name="T103" fmla="*/ 0 h 1948"/>
                            <a:gd name="T104" fmla="*/ 0 w 1125"/>
                            <a:gd name="T105" fmla="*/ 0 h 1948"/>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w 1125"/>
                            <a:gd name="T160" fmla="*/ 0 h 1948"/>
                            <a:gd name="T161" fmla="*/ 1125 w 1125"/>
                            <a:gd name="T162" fmla="*/ 1948 h 1948"/>
                          </a:gdLst>
                          <a:ahLst/>
                          <a:cxnLst>
                            <a:cxn ang="T106">
                              <a:pos x="T0" y="T1"/>
                            </a:cxn>
                            <a:cxn ang="T107">
                              <a:pos x="T2" y="T3"/>
                            </a:cxn>
                            <a:cxn ang="T108">
                              <a:pos x="T4" y="T5"/>
                            </a:cxn>
                            <a:cxn ang="T109">
                              <a:pos x="T6" y="T7"/>
                            </a:cxn>
                            <a:cxn ang="T110">
                              <a:pos x="T8" y="T9"/>
                            </a:cxn>
                            <a:cxn ang="T111">
                              <a:pos x="T10" y="T11"/>
                            </a:cxn>
                            <a:cxn ang="T112">
                              <a:pos x="T12" y="T13"/>
                            </a:cxn>
                            <a:cxn ang="T113">
                              <a:pos x="T14" y="T15"/>
                            </a:cxn>
                            <a:cxn ang="T114">
                              <a:pos x="T16" y="T17"/>
                            </a:cxn>
                            <a:cxn ang="T115">
                              <a:pos x="T18" y="T19"/>
                            </a:cxn>
                            <a:cxn ang="T116">
                              <a:pos x="T20" y="T21"/>
                            </a:cxn>
                            <a:cxn ang="T117">
                              <a:pos x="T22" y="T23"/>
                            </a:cxn>
                            <a:cxn ang="T118">
                              <a:pos x="T24" y="T25"/>
                            </a:cxn>
                            <a:cxn ang="T119">
                              <a:pos x="T26" y="T27"/>
                            </a:cxn>
                            <a:cxn ang="T120">
                              <a:pos x="T28" y="T29"/>
                            </a:cxn>
                            <a:cxn ang="T121">
                              <a:pos x="T30" y="T31"/>
                            </a:cxn>
                            <a:cxn ang="T122">
                              <a:pos x="T32" y="T33"/>
                            </a:cxn>
                            <a:cxn ang="T123">
                              <a:pos x="T34" y="T35"/>
                            </a:cxn>
                            <a:cxn ang="T124">
                              <a:pos x="T36" y="T37"/>
                            </a:cxn>
                            <a:cxn ang="T125">
                              <a:pos x="T38" y="T39"/>
                            </a:cxn>
                            <a:cxn ang="T126">
                              <a:pos x="T40" y="T41"/>
                            </a:cxn>
                            <a:cxn ang="T127">
                              <a:pos x="T42" y="T43"/>
                            </a:cxn>
                            <a:cxn ang="T128">
                              <a:pos x="T44" y="T45"/>
                            </a:cxn>
                            <a:cxn ang="T129">
                              <a:pos x="T46" y="T47"/>
                            </a:cxn>
                            <a:cxn ang="T130">
                              <a:pos x="T48" y="T49"/>
                            </a:cxn>
                            <a:cxn ang="T131">
                              <a:pos x="T50" y="T51"/>
                            </a:cxn>
                            <a:cxn ang="T132">
                              <a:pos x="T52" y="T53"/>
                            </a:cxn>
                            <a:cxn ang="T133">
                              <a:pos x="T54" y="T55"/>
                            </a:cxn>
                            <a:cxn ang="T134">
                              <a:pos x="T56" y="T57"/>
                            </a:cxn>
                            <a:cxn ang="T135">
                              <a:pos x="T58" y="T59"/>
                            </a:cxn>
                            <a:cxn ang="T136">
                              <a:pos x="T60" y="T61"/>
                            </a:cxn>
                            <a:cxn ang="T137">
                              <a:pos x="T62" y="T63"/>
                            </a:cxn>
                            <a:cxn ang="T138">
                              <a:pos x="T64" y="T65"/>
                            </a:cxn>
                            <a:cxn ang="T139">
                              <a:pos x="T66" y="T67"/>
                            </a:cxn>
                            <a:cxn ang="T140">
                              <a:pos x="T68" y="T69"/>
                            </a:cxn>
                            <a:cxn ang="T141">
                              <a:pos x="T70" y="T71"/>
                            </a:cxn>
                            <a:cxn ang="T142">
                              <a:pos x="T72" y="T73"/>
                            </a:cxn>
                            <a:cxn ang="T143">
                              <a:pos x="T74" y="T75"/>
                            </a:cxn>
                            <a:cxn ang="T144">
                              <a:pos x="T76" y="T77"/>
                            </a:cxn>
                            <a:cxn ang="T145">
                              <a:pos x="T78" y="T79"/>
                            </a:cxn>
                            <a:cxn ang="T146">
                              <a:pos x="T80" y="T81"/>
                            </a:cxn>
                            <a:cxn ang="T147">
                              <a:pos x="T82" y="T83"/>
                            </a:cxn>
                            <a:cxn ang="T148">
                              <a:pos x="T84" y="T85"/>
                            </a:cxn>
                            <a:cxn ang="T149">
                              <a:pos x="T86" y="T87"/>
                            </a:cxn>
                            <a:cxn ang="T150">
                              <a:pos x="T88" y="T89"/>
                            </a:cxn>
                            <a:cxn ang="T151">
                              <a:pos x="T90" y="T91"/>
                            </a:cxn>
                            <a:cxn ang="T152">
                              <a:pos x="T92" y="T93"/>
                            </a:cxn>
                            <a:cxn ang="T153">
                              <a:pos x="T94" y="T95"/>
                            </a:cxn>
                            <a:cxn ang="T154">
                              <a:pos x="T96" y="T97"/>
                            </a:cxn>
                            <a:cxn ang="T155">
                              <a:pos x="T98" y="T99"/>
                            </a:cxn>
                            <a:cxn ang="T156">
                              <a:pos x="T100" y="T101"/>
                            </a:cxn>
                            <a:cxn ang="T157">
                              <a:pos x="T102" y="T103"/>
                            </a:cxn>
                            <a:cxn ang="T158">
                              <a:pos x="T104" y="T105"/>
                            </a:cxn>
                          </a:cxnLst>
                          <a:rect l="T159" t="T160" r="T161" b="T162"/>
                          <a:pathLst>
                            <a:path w="1125" h="1948">
                              <a:moveTo>
                                <a:pt x="221" y="757"/>
                              </a:moveTo>
                              <a:cubicBezTo>
                                <a:pt x="221" y="361"/>
                                <a:pt x="221" y="290"/>
                                <a:pt x="216" y="209"/>
                              </a:cubicBezTo>
                              <a:cubicBezTo>
                                <a:pt x="211" y="122"/>
                                <a:pt x="191" y="82"/>
                                <a:pt x="107" y="64"/>
                              </a:cubicBezTo>
                              <a:cubicBezTo>
                                <a:pt x="87" y="59"/>
                                <a:pt x="43" y="56"/>
                                <a:pt x="21" y="56"/>
                              </a:cubicBezTo>
                              <a:cubicBezTo>
                                <a:pt x="10" y="56"/>
                                <a:pt x="0" y="51"/>
                                <a:pt x="0" y="41"/>
                              </a:cubicBezTo>
                              <a:cubicBezTo>
                                <a:pt x="0" y="26"/>
                                <a:pt x="13" y="21"/>
                                <a:pt x="41" y="21"/>
                              </a:cubicBezTo>
                              <a:cubicBezTo>
                                <a:pt x="99" y="21"/>
                                <a:pt x="168" y="21"/>
                                <a:pt x="224" y="23"/>
                              </a:cubicBezTo>
                              <a:lnTo>
                                <a:pt x="328" y="28"/>
                              </a:lnTo>
                              <a:cubicBezTo>
                                <a:pt x="346" y="28"/>
                                <a:pt x="851" y="28"/>
                                <a:pt x="909" y="26"/>
                              </a:cubicBezTo>
                              <a:cubicBezTo>
                                <a:pt x="957" y="23"/>
                                <a:pt x="998" y="18"/>
                                <a:pt x="1018" y="13"/>
                              </a:cubicBezTo>
                              <a:cubicBezTo>
                                <a:pt x="1031" y="11"/>
                                <a:pt x="1041" y="0"/>
                                <a:pt x="1054" y="0"/>
                              </a:cubicBezTo>
                              <a:cubicBezTo>
                                <a:pt x="1062" y="0"/>
                                <a:pt x="1064" y="11"/>
                                <a:pt x="1064" y="23"/>
                              </a:cubicBezTo>
                              <a:cubicBezTo>
                                <a:pt x="1064" y="41"/>
                                <a:pt x="1051" y="71"/>
                                <a:pt x="1044" y="143"/>
                              </a:cubicBezTo>
                              <a:cubicBezTo>
                                <a:pt x="1041" y="168"/>
                                <a:pt x="1036" y="280"/>
                                <a:pt x="1031" y="310"/>
                              </a:cubicBezTo>
                              <a:cubicBezTo>
                                <a:pt x="1029" y="323"/>
                                <a:pt x="1023" y="338"/>
                                <a:pt x="1013" y="338"/>
                              </a:cubicBezTo>
                              <a:cubicBezTo>
                                <a:pt x="998" y="338"/>
                                <a:pt x="993" y="325"/>
                                <a:pt x="993" y="305"/>
                              </a:cubicBezTo>
                              <a:cubicBezTo>
                                <a:pt x="993" y="287"/>
                                <a:pt x="990" y="244"/>
                                <a:pt x="978" y="214"/>
                              </a:cubicBezTo>
                              <a:cubicBezTo>
                                <a:pt x="960" y="173"/>
                                <a:pt x="935" y="143"/>
                                <a:pt x="798" y="127"/>
                              </a:cubicBezTo>
                              <a:cubicBezTo>
                                <a:pt x="754" y="122"/>
                                <a:pt x="478" y="120"/>
                                <a:pt x="450" y="120"/>
                              </a:cubicBezTo>
                              <a:cubicBezTo>
                                <a:pt x="440" y="120"/>
                                <a:pt x="434" y="127"/>
                                <a:pt x="434" y="145"/>
                              </a:cubicBezTo>
                              <a:lnTo>
                                <a:pt x="434" y="846"/>
                              </a:lnTo>
                              <a:cubicBezTo>
                                <a:pt x="434" y="864"/>
                                <a:pt x="437" y="871"/>
                                <a:pt x="450" y="871"/>
                              </a:cubicBezTo>
                              <a:cubicBezTo>
                                <a:pt x="483" y="871"/>
                                <a:pt x="795" y="871"/>
                                <a:pt x="853" y="866"/>
                              </a:cubicBezTo>
                              <a:cubicBezTo>
                                <a:pt x="914" y="861"/>
                                <a:pt x="950" y="856"/>
                                <a:pt x="973" y="831"/>
                              </a:cubicBezTo>
                              <a:cubicBezTo>
                                <a:pt x="990" y="810"/>
                                <a:pt x="1001" y="798"/>
                                <a:pt x="1011" y="798"/>
                              </a:cubicBezTo>
                              <a:cubicBezTo>
                                <a:pt x="1018" y="798"/>
                                <a:pt x="1023" y="803"/>
                                <a:pt x="1023" y="818"/>
                              </a:cubicBezTo>
                              <a:cubicBezTo>
                                <a:pt x="1023" y="833"/>
                                <a:pt x="1011" y="876"/>
                                <a:pt x="1003" y="960"/>
                              </a:cubicBezTo>
                              <a:cubicBezTo>
                                <a:pt x="998" y="1011"/>
                                <a:pt x="993" y="1105"/>
                                <a:pt x="993" y="1123"/>
                              </a:cubicBezTo>
                              <a:cubicBezTo>
                                <a:pt x="993" y="1143"/>
                                <a:pt x="993" y="1171"/>
                                <a:pt x="975" y="1171"/>
                              </a:cubicBezTo>
                              <a:cubicBezTo>
                                <a:pt x="963" y="1171"/>
                                <a:pt x="957" y="1161"/>
                                <a:pt x="957" y="1148"/>
                              </a:cubicBezTo>
                              <a:cubicBezTo>
                                <a:pt x="957" y="1123"/>
                                <a:pt x="957" y="1097"/>
                                <a:pt x="947" y="1064"/>
                              </a:cubicBezTo>
                              <a:cubicBezTo>
                                <a:pt x="937" y="1029"/>
                                <a:pt x="914" y="985"/>
                                <a:pt x="815" y="975"/>
                              </a:cubicBezTo>
                              <a:cubicBezTo>
                                <a:pt x="747" y="968"/>
                                <a:pt x="495" y="963"/>
                                <a:pt x="452" y="963"/>
                              </a:cubicBezTo>
                              <a:cubicBezTo>
                                <a:pt x="440" y="963"/>
                                <a:pt x="434" y="970"/>
                                <a:pt x="434" y="980"/>
                              </a:cubicBezTo>
                              <a:lnTo>
                                <a:pt x="434" y="1204"/>
                              </a:lnTo>
                              <a:cubicBezTo>
                                <a:pt x="434" y="1290"/>
                                <a:pt x="432" y="1585"/>
                                <a:pt x="434" y="1638"/>
                              </a:cubicBezTo>
                              <a:cubicBezTo>
                                <a:pt x="442" y="1813"/>
                                <a:pt x="480" y="1846"/>
                                <a:pt x="729" y="1846"/>
                              </a:cubicBezTo>
                              <a:cubicBezTo>
                                <a:pt x="795" y="1846"/>
                                <a:pt x="907" y="1846"/>
                                <a:pt x="973" y="1818"/>
                              </a:cubicBezTo>
                              <a:cubicBezTo>
                                <a:pt x="1039" y="1790"/>
                                <a:pt x="1069" y="1739"/>
                                <a:pt x="1087" y="1635"/>
                              </a:cubicBezTo>
                              <a:cubicBezTo>
                                <a:pt x="1092" y="1607"/>
                                <a:pt x="1097" y="1597"/>
                                <a:pt x="1110" y="1597"/>
                              </a:cubicBezTo>
                              <a:cubicBezTo>
                                <a:pt x="1125" y="1597"/>
                                <a:pt x="1125" y="1618"/>
                                <a:pt x="1125" y="1635"/>
                              </a:cubicBezTo>
                              <a:cubicBezTo>
                                <a:pt x="1125" y="1656"/>
                                <a:pt x="1105" y="1829"/>
                                <a:pt x="1092" y="1882"/>
                              </a:cubicBezTo>
                              <a:cubicBezTo>
                                <a:pt x="1074" y="1948"/>
                                <a:pt x="1054" y="1948"/>
                                <a:pt x="955" y="1948"/>
                              </a:cubicBezTo>
                              <a:cubicBezTo>
                                <a:pt x="765" y="1948"/>
                                <a:pt x="625" y="1943"/>
                                <a:pt x="526" y="1940"/>
                              </a:cubicBezTo>
                              <a:cubicBezTo>
                                <a:pt x="427" y="1935"/>
                                <a:pt x="366" y="1933"/>
                                <a:pt x="328" y="1933"/>
                              </a:cubicBezTo>
                              <a:cubicBezTo>
                                <a:pt x="323" y="1933"/>
                                <a:pt x="280" y="1933"/>
                                <a:pt x="226" y="1935"/>
                              </a:cubicBezTo>
                              <a:cubicBezTo>
                                <a:pt x="176" y="1935"/>
                                <a:pt x="117" y="1940"/>
                                <a:pt x="79" y="1940"/>
                              </a:cubicBezTo>
                              <a:cubicBezTo>
                                <a:pt x="51" y="1940"/>
                                <a:pt x="38" y="1935"/>
                                <a:pt x="38" y="1920"/>
                              </a:cubicBezTo>
                              <a:cubicBezTo>
                                <a:pt x="38" y="1912"/>
                                <a:pt x="43" y="1904"/>
                                <a:pt x="59" y="1904"/>
                              </a:cubicBezTo>
                              <a:cubicBezTo>
                                <a:pt x="82" y="1904"/>
                                <a:pt x="112" y="1899"/>
                                <a:pt x="135" y="1894"/>
                              </a:cubicBezTo>
                              <a:cubicBezTo>
                                <a:pt x="186" y="1884"/>
                                <a:pt x="198" y="1829"/>
                                <a:pt x="209" y="1755"/>
                              </a:cubicBezTo>
                              <a:cubicBezTo>
                                <a:pt x="221" y="1648"/>
                                <a:pt x="221" y="1448"/>
                                <a:pt x="221" y="1204"/>
                              </a:cubicBezTo>
                              <a:lnTo>
                                <a:pt x="221" y="757"/>
                              </a:lnTo>
                              <a:close/>
                            </a:path>
                          </a:pathLst>
                        </a:custGeom>
                        <a:solidFill>
                          <a:srgbClr val="000000"/>
                        </a:solidFill>
                        <a:ln w="0">
                          <a:noFill/>
                          <a:round/>
                          <a:headEnd/>
                          <a:tailEnd/>
                        </a:ln>
                      </a:spPr>
                      <a:txSp>
                        <a:txBody>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pPr eaLnBrk="0" hangingPunct="0"/>
                            <a:endParaRPr lang="en-US"/>
                          </a:p>
                        </a:txBody>
                        <a:useSpRect/>
                      </a:txSp>
                    </a:sp>
                    <a:sp>
                      <a:nvSpPr>
                        <a:cNvPr id="6203" name="Freeform 23"/>
                        <a:cNvSpPr>
                          <a:spLocks noEditPoints="1"/>
                        </a:cNvSpPr>
                      </a:nvSpPr>
                      <a:spPr bwMode="black">
                        <a:xfrm>
                          <a:off x="1671" y="555"/>
                          <a:ext cx="248" cy="251"/>
                        </a:xfrm>
                        <a:custGeom>
                          <a:avLst/>
                          <a:gdLst>
                            <a:gd name="T0" fmla="*/ 0 w 1935"/>
                            <a:gd name="T1" fmla="*/ 0 h 1955"/>
                            <a:gd name="T2" fmla="*/ 0 w 1935"/>
                            <a:gd name="T3" fmla="*/ 0 h 1955"/>
                            <a:gd name="T4" fmla="*/ 0 w 1935"/>
                            <a:gd name="T5" fmla="*/ 0 h 1955"/>
                            <a:gd name="T6" fmla="*/ 0 w 1935"/>
                            <a:gd name="T7" fmla="*/ 0 h 1955"/>
                            <a:gd name="T8" fmla="*/ 0 w 1935"/>
                            <a:gd name="T9" fmla="*/ 0 h 1955"/>
                            <a:gd name="T10" fmla="*/ 0 w 1935"/>
                            <a:gd name="T11" fmla="*/ 0 h 1955"/>
                            <a:gd name="T12" fmla="*/ 0 w 1935"/>
                            <a:gd name="T13" fmla="*/ 0 h 1955"/>
                            <a:gd name="T14" fmla="*/ 0 w 1935"/>
                            <a:gd name="T15" fmla="*/ 0 h 1955"/>
                            <a:gd name="T16" fmla="*/ 0 w 1935"/>
                            <a:gd name="T17" fmla="*/ 0 h 1955"/>
                            <a:gd name="T18" fmla="*/ 0 w 1935"/>
                            <a:gd name="T19" fmla="*/ 0 h 1955"/>
                            <a:gd name="T20" fmla="*/ 0 w 1935"/>
                            <a:gd name="T21" fmla="*/ 0 h 1955"/>
                            <a:gd name="T22" fmla="*/ 0 w 1935"/>
                            <a:gd name="T23" fmla="*/ 0 h 1955"/>
                            <a:gd name="T24" fmla="*/ 0 w 1935"/>
                            <a:gd name="T25" fmla="*/ 0 h 1955"/>
                            <a:gd name="T26" fmla="*/ 0 w 1935"/>
                            <a:gd name="T27" fmla="*/ 0 h 1955"/>
                            <a:gd name="T28" fmla="*/ 0 w 1935"/>
                            <a:gd name="T29" fmla="*/ 0 h 1955"/>
                            <a:gd name="T30" fmla="*/ 0 w 1935"/>
                            <a:gd name="T31" fmla="*/ 0 h 1955"/>
                            <a:gd name="T32" fmla="*/ 0 w 1935"/>
                            <a:gd name="T33" fmla="*/ 0 h 1955"/>
                            <a:gd name="T34" fmla="*/ 0 w 1935"/>
                            <a:gd name="T35" fmla="*/ 0 h 1955"/>
                            <a:gd name="T36" fmla="*/ 0 w 1935"/>
                            <a:gd name="T37" fmla="*/ 0 h 1955"/>
                            <a:gd name="T38" fmla="*/ 0 w 1935"/>
                            <a:gd name="T39" fmla="*/ 0 h 1955"/>
                            <a:gd name="T40" fmla="*/ 0 w 1935"/>
                            <a:gd name="T41" fmla="*/ 0 h 1955"/>
                            <a:gd name="T42" fmla="*/ 0 w 1935"/>
                            <a:gd name="T43" fmla="*/ 0 h 1955"/>
                            <a:gd name="T44" fmla="*/ 0 w 1935"/>
                            <a:gd name="T45" fmla="*/ 0 h 1955"/>
                            <a:gd name="T46" fmla="*/ 0 w 1935"/>
                            <a:gd name="T47" fmla="*/ 0 h 1955"/>
                            <a:gd name="T48" fmla="*/ 0 w 1935"/>
                            <a:gd name="T49" fmla="*/ 0 h 1955"/>
                            <a:gd name="T50" fmla="*/ 0 w 1935"/>
                            <a:gd name="T51" fmla="*/ 0 h 1955"/>
                            <a:gd name="T52" fmla="*/ 0 w 1935"/>
                            <a:gd name="T53" fmla="*/ 0 h 1955"/>
                            <a:gd name="T54" fmla="*/ 0 w 1935"/>
                            <a:gd name="T55" fmla="*/ 0 h 1955"/>
                            <a:gd name="T56" fmla="*/ 0 w 1935"/>
                            <a:gd name="T57" fmla="*/ 0 h 1955"/>
                            <a:gd name="T58" fmla="*/ 0 w 1935"/>
                            <a:gd name="T59" fmla="*/ 0 h 1955"/>
                            <a:gd name="T60" fmla="*/ 0 w 1935"/>
                            <a:gd name="T61" fmla="*/ 0 h 1955"/>
                            <a:gd name="T62" fmla="*/ 0 w 1935"/>
                            <a:gd name="T63" fmla="*/ 0 h 1955"/>
                            <a:gd name="T64" fmla="*/ 0 w 1935"/>
                            <a:gd name="T65" fmla="*/ 0 h 1955"/>
                            <a:gd name="T66" fmla="*/ 0 w 1935"/>
                            <a:gd name="T67" fmla="*/ 0 h 1955"/>
                            <a:gd name="T68" fmla="*/ 0 w 1935"/>
                            <a:gd name="T69" fmla="*/ 0 h 1955"/>
                            <a:gd name="T70" fmla="*/ 0 w 1935"/>
                            <a:gd name="T71" fmla="*/ 0 h 1955"/>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w 1935"/>
                            <a:gd name="T109" fmla="*/ 0 h 1955"/>
                            <a:gd name="T110" fmla="*/ 1935 w 1935"/>
                            <a:gd name="T111" fmla="*/ 1955 h 1955"/>
                          </a:gdLst>
                          <a:ahLst/>
                          <a:cxnLst>
                            <a:cxn ang="T72">
                              <a:pos x="T0" y="T1"/>
                            </a:cxn>
                            <a:cxn ang="T73">
                              <a:pos x="T2" y="T3"/>
                            </a:cxn>
                            <a:cxn ang="T74">
                              <a:pos x="T4" y="T5"/>
                            </a:cxn>
                            <a:cxn ang="T75">
                              <a:pos x="T6" y="T7"/>
                            </a:cxn>
                            <a:cxn ang="T76">
                              <a:pos x="T8" y="T9"/>
                            </a:cxn>
                            <a:cxn ang="T77">
                              <a:pos x="T10" y="T11"/>
                            </a:cxn>
                            <a:cxn ang="T78">
                              <a:pos x="T12" y="T13"/>
                            </a:cxn>
                            <a:cxn ang="T79">
                              <a:pos x="T14" y="T15"/>
                            </a:cxn>
                            <a:cxn ang="T80">
                              <a:pos x="T16" y="T17"/>
                            </a:cxn>
                            <a:cxn ang="T81">
                              <a:pos x="T18" y="T19"/>
                            </a:cxn>
                            <a:cxn ang="T82">
                              <a:pos x="T20" y="T21"/>
                            </a:cxn>
                            <a:cxn ang="T83">
                              <a:pos x="T22" y="T23"/>
                            </a:cxn>
                            <a:cxn ang="T84">
                              <a:pos x="T24" y="T25"/>
                            </a:cxn>
                            <a:cxn ang="T85">
                              <a:pos x="T26" y="T27"/>
                            </a:cxn>
                            <a:cxn ang="T86">
                              <a:pos x="T28" y="T29"/>
                            </a:cxn>
                            <a:cxn ang="T87">
                              <a:pos x="T30" y="T31"/>
                            </a:cxn>
                            <a:cxn ang="T88">
                              <a:pos x="T32" y="T33"/>
                            </a:cxn>
                            <a:cxn ang="T89">
                              <a:pos x="T34" y="T35"/>
                            </a:cxn>
                            <a:cxn ang="T90">
                              <a:pos x="T36" y="T37"/>
                            </a:cxn>
                            <a:cxn ang="T91">
                              <a:pos x="T38" y="T39"/>
                            </a:cxn>
                            <a:cxn ang="T92">
                              <a:pos x="T40" y="T41"/>
                            </a:cxn>
                            <a:cxn ang="T93">
                              <a:pos x="T42" y="T43"/>
                            </a:cxn>
                            <a:cxn ang="T94">
                              <a:pos x="T44" y="T45"/>
                            </a:cxn>
                            <a:cxn ang="T95">
                              <a:pos x="T46" y="T47"/>
                            </a:cxn>
                            <a:cxn ang="T96">
                              <a:pos x="T48" y="T49"/>
                            </a:cxn>
                            <a:cxn ang="T97">
                              <a:pos x="T50" y="T51"/>
                            </a:cxn>
                            <a:cxn ang="T98">
                              <a:pos x="T52" y="T53"/>
                            </a:cxn>
                            <a:cxn ang="T99">
                              <a:pos x="T54" y="T55"/>
                            </a:cxn>
                            <a:cxn ang="T100">
                              <a:pos x="T56" y="T57"/>
                            </a:cxn>
                            <a:cxn ang="T101">
                              <a:pos x="T58" y="T59"/>
                            </a:cxn>
                            <a:cxn ang="T102">
                              <a:pos x="T60" y="T61"/>
                            </a:cxn>
                            <a:cxn ang="T103">
                              <a:pos x="T62" y="T63"/>
                            </a:cxn>
                            <a:cxn ang="T104">
                              <a:pos x="T64" y="T65"/>
                            </a:cxn>
                            <a:cxn ang="T105">
                              <a:pos x="T66" y="T67"/>
                            </a:cxn>
                            <a:cxn ang="T106">
                              <a:pos x="T68" y="T69"/>
                            </a:cxn>
                            <a:cxn ang="T107">
                              <a:pos x="T70" y="T71"/>
                            </a:cxn>
                          </a:cxnLst>
                          <a:rect l="T108" t="T109" r="T110" b="T111"/>
                          <a:pathLst>
                            <a:path w="1935" h="1955">
                              <a:moveTo>
                                <a:pt x="1150" y="1115"/>
                              </a:moveTo>
                              <a:cubicBezTo>
                                <a:pt x="1163" y="1115"/>
                                <a:pt x="1163" y="1107"/>
                                <a:pt x="1161" y="1097"/>
                              </a:cubicBezTo>
                              <a:lnTo>
                                <a:pt x="920" y="412"/>
                              </a:lnTo>
                              <a:cubicBezTo>
                                <a:pt x="907" y="373"/>
                                <a:pt x="894" y="373"/>
                                <a:pt x="881" y="412"/>
                              </a:cubicBezTo>
                              <a:lnTo>
                                <a:pt x="658" y="1097"/>
                              </a:lnTo>
                              <a:cubicBezTo>
                                <a:pt x="653" y="1110"/>
                                <a:pt x="658" y="1115"/>
                                <a:pt x="665" y="1115"/>
                              </a:cubicBezTo>
                              <a:lnTo>
                                <a:pt x="1150" y="1115"/>
                              </a:lnTo>
                              <a:close/>
                              <a:moveTo>
                                <a:pt x="886" y="99"/>
                              </a:moveTo>
                              <a:cubicBezTo>
                                <a:pt x="917" y="15"/>
                                <a:pt x="927" y="0"/>
                                <a:pt x="942" y="0"/>
                              </a:cubicBezTo>
                              <a:cubicBezTo>
                                <a:pt x="958" y="0"/>
                                <a:pt x="968" y="13"/>
                                <a:pt x="998" y="92"/>
                              </a:cubicBezTo>
                              <a:cubicBezTo>
                                <a:pt x="1036" y="188"/>
                                <a:pt x="1435" y="1237"/>
                                <a:pt x="1590" y="1622"/>
                              </a:cubicBezTo>
                              <a:cubicBezTo>
                                <a:pt x="1681" y="1849"/>
                                <a:pt x="1755" y="1889"/>
                                <a:pt x="1808" y="1904"/>
                              </a:cubicBezTo>
                              <a:cubicBezTo>
                                <a:pt x="1846" y="1917"/>
                                <a:pt x="1884" y="1919"/>
                                <a:pt x="1910" y="1919"/>
                              </a:cubicBezTo>
                              <a:cubicBezTo>
                                <a:pt x="1925" y="1919"/>
                                <a:pt x="1935" y="1922"/>
                                <a:pt x="1935" y="1935"/>
                              </a:cubicBezTo>
                              <a:cubicBezTo>
                                <a:pt x="1935" y="1950"/>
                                <a:pt x="1912" y="1955"/>
                                <a:pt x="1884" y="1955"/>
                              </a:cubicBezTo>
                              <a:cubicBezTo>
                                <a:pt x="1846" y="1955"/>
                                <a:pt x="1661" y="1955"/>
                                <a:pt x="1486" y="1950"/>
                              </a:cubicBezTo>
                              <a:cubicBezTo>
                                <a:pt x="1437" y="1948"/>
                                <a:pt x="1409" y="1948"/>
                                <a:pt x="1409" y="1932"/>
                              </a:cubicBezTo>
                              <a:cubicBezTo>
                                <a:pt x="1409" y="1922"/>
                                <a:pt x="1417" y="1917"/>
                                <a:pt x="1427" y="1914"/>
                              </a:cubicBezTo>
                              <a:cubicBezTo>
                                <a:pt x="1442" y="1909"/>
                                <a:pt x="1458" y="1887"/>
                                <a:pt x="1442" y="1846"/>
                              </a:cubicBezTo>
                              <a:lnTo>
                                <a:pt x="1206" y="1221"/>
                              </a:lnTo>
                              <a:cubicBezTo>
                                <a:pt x="1201" y="1211"/>
                                <a:pt x="1196" y="1206"/>
                                <a:pt x="1183" y="1206"/>
                              </a:cubicBezTo>
                              <a:lnTo>
                                <a:pt x="638" y="1206"/>
                              </a:lnTo>
                              <a:cubicBezTo>
                                <a:pt x="625" y="1206"/>
                                <a:pt x="617" y="1214"/>
                                <a:pt x="612" y="1226"/>
                              </a:cubicBezTo>
                              <a:lnTo>
                                <a:pt x="460" y="1676"/>
                              </a:lnTo>
                              <a:cubicBezTo>
                                <a:pt x="437" y="1739"/>
                                <a:pt x="424" y="1800"/>
                                <a:pt x="424" y="1846"/>
                              </a:cubicBezTo>
                              <a:cubicBezTo>
                                <a:pt x="424" y="1897"/>
                                <a:pt x="478" y="1919"/>
                                <a:pt x="521" y="1919"/>
                              </a:cubicBezTo>
                              <a:lnTo>
                                <a:pt x="546" y="1919"/>
                              </a:lnTo>
                              <a:cubicBezTo>
                                <a:pt x="564" y="1919"/>
                                <a:pt x="572" y="1925"/>
                                <a:pt x="572" y="1935"/>
                              </a:cubicBezTo>
                              <a:cubicBezTo>
                                <a:pt x="572" y="1950"/>
                                <a:pt x="556" y="1955"/>
                                <a:pt x="533" y="1955"/>
                              </a:cubicBezTo>
                              <a:cubicBezTo>
                                <a:pt x="473" y="1955"/>
                                <a:pt x="363" y="1948"/>
                                <a:pt x="335" y="1948"/>
                              </a:cubicBezTo>
                              <a:cubicBezTo>
                                <a:pt x="308" y="1948"/>
                                <a:pt x="168" y="1955"/>
                                <a:pt x="49" y="1955"/>
                              </a:cubicBezTo>
                              <a:cubicBezTo>
                                <a:pt x="16" y="1955"/>
                                <a:pt x="0" y="1950"/>
                                <a:pt x="0" y="1935"/>
                              </a:cubicBezTo>
                              <a:cubicBezTo>
                                <a:pt x="0" y="1925"/>
                                <a:pt x="11" y="1919"/>
                                <a:pt x="23" y="1919"/>
                              </a:cubicBezTo>
                              <a:cubicBezTo>
                                <a:pt x="41" y="1919"/>
                                <a:pt x="76" y="1917"/>
                                <a:pt x="97" y="1914"/>
                              </a:cubicBezTo>
                              <a:cubicBezTo>
                                <a:pt x="214" y="1899"/>
                                <a:pt x="264" y="1803"/>
                                <a:pt x="310" y="1676"/>
                              </a:cubicBezTo>
                              <a:lnTo>
                                <a:pt x="886" y="99"/>
                              </a:lnTo>
                              <a:close/>
                            </a:path>
                          </a:pathLst>
                        </a:custGeom>
                        <a:solidFill>
                          <a:srgbClr val="000000"/>
                        </a:solidFill>
                        <a:ln w="0">
                          <a:noFill/>
                          <a:round/>
                          <a:headEnd/>
                          <a:tailEnd/>
                        </a:ln>
                      </a:spPr>
                      <a:txSp>
                        <a:txBody>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pPr eaLnBrk="0" hangingPunct="0"/>
                            <a:endParaRPr lang="en-US"/>
                          </a:p>
                        </a:txBody>
                        <a:useSpRect/>
                      </a:txSp>
                    </a:sp>
                    <a:sp>
                      <a:nvSpPr>
                        <a:cNvPr id="6204" name="Freeform 24"/>
                        <a:cNvSpPr>
                          <a:spLocks noEditPoints="1"/>
                        </a:cNvSpPr>
                      </a:nvSpPr>
                      <a:spPr bwMode="black">
                        <a:xfrm>
                          <a:off x="1937" y="559"/>
                          <a:ext cx="247" cy="247"/>
                        </a:xfrm>
                        <a:custGeom>
                          <a:avLst/>
                          <a:gdLst>
                            <a:gd name="T0" fmla="*/ 0 w 1919"/>
                            <a:gd name="T1" fmla="*/ 0 h 1919"/>
                            <a:gd name="T2" fmla="*/ 0 w 1919"/>
                            <a:gd name="T3" fmla="*/ 0 h 1919"/>
                            <a:gd name="T4" fmla="*/ 0 w 1919"/>
                            <a:gd name="T5" fmla="*/ 0 h 1919"/>
                            <a:gd name="T6" fmla="*/ 0 w 1919"/>
                            <a:gd name="T7" fmla="*/ 0 h 1919"/>
                            <a:gd name="T8" fmla="*/ 0 w 1919"/>
                            <a:gd name="T9" fmla="*/ 0 h 1919"/>
                            <a:gd name="T10" fmla="*/ 0 w 1919"/>
                            <a:gd name="T11" fmla="*/ 0 h 1919"/>
                            <a:gd name="T12" fmla="*/ 0 w 1919"/>
                            <a:gd name="T13" fmla="*/ 0 h 1919"/>
                            <a:gd name="T14" fmla="*/ 0 w 1919"/>
                            <a:gd name="T15" fmla="*/ 0 h 1919"/>
                            <a:gd name="T16" fmla="*/ 0 w 1919"/>
                            <a:gd name="T17" fmla="*/ 0 h 1919"/>
                            <a:gd name="T18" fmla="*/ 0 w 1919"/>
                            <a:gd name="T19" fmla="*/ 0 h 1919"/>
                            <a:gd name="T20" fmla="*/ 0 w 1919"/>
                            <a:gd name="T21" fmla="*/ 0 h 1919"/>
                            <a:gd name="T22" fmla="*/ 0 w 1919"/>
                            <a:gd name="T23" fmla="*/ 0 h 1919"/>
                            <a:gd name="T24" fmla="*/ 0 w 1919"/>
                            <a:gd name="T25" fmla="*/ 0 h 1919"/>
                            <a:gd name="T26" fmla="*/ 0 w 1919"/>
                            <a:gd name="T27" fmla="*/ 0 h 1919"/>
                            <a:gd name="T28" fmla="*/ 0 w 1919"/>
                            <a:gd name="T29" fmla="*/ 0 h 1919"/>
                            <a:gd name="T30" fmla="*/ 0 w 1919"/>
                            <a:gd name="T31" fmla="*/ 0 h 1919"/>
                            <a:gd name="T32" fmla="*/ 0 w 1919"/>
                            <a:gd name="T33" fmla="*/ 0 h 1919"/>
                            <a:gd name="T34" fmla="*/ 0 w 1919"/>
                            <a:gd name="T35" fmla="*/ 0 h 1919"/>
                            <a:gd name="T36" fmla="*/ 0 w 1919"/>
                            <a:gd name="T37" fmla="*/ 0 h 1919"/>
                            <a:gd name="T38" fmla="*/ 0 w 1919"/>
                            <a:gd name="T39" fmla="*/ 0 h 1919"/>
                            <a:gd name="T40" fmla="*/ 0 w 1919"/>
                            <a:gd name="T41" fmla="*/ 0 h 1919"/>
                            <a:gd name="T42" fmla="*/ 0 w 1919"/>
                            <a:gd name="T43" fmla="*/ 0 h 1919"/>
                            <a:gd name="T44" fmla="*/ 0 w 1919"/>
                            <a:gd name="T45" fmla="*/ 0 h 1919"/>
                            <a:gd name="T46" fmla="*/ 0 w 1919"/>
                            <a:gd name="T47" fmla="*/ 0 h 1919"/>
                            <a:gd name="T48" fmla="*/ 0 w 1919"/>
                            <a:gd name="T49" fmla="*/ 0 h 1919"/>
                            <a:gd name="T50" fmla="*/ 0 w 1919"/>
                            <a:gd name="T51" fmla="*/ 0 h 1919"/>
                            <a:gd name="T52" fmla="*/ 0 w 1919"/>
                            <a:gd name="T53" fmla="*/ 0 h 1919"/>
                            <a:gd name="T54" fmla="*/ 0 w 1919"/>
                            <a:gd name="T55" fmla="*/ 0 h 1919"/>
                            <a:gd name="T56" fmla="*/ 0 w 1919"/>
                            <a:gd name="T57" fmla="*/ 0 h 1919"/>
                            <a:gd name="T58" fmla="*/ 0 w 1919"/>
                            <a:gd name="T59" fmla="*/ 0 h 1919"/>
                            <a:gd name="T60" fmla="*/ 0 w 1919"/>
                            <a:gd name="T61" fmla="*/ 0 h 1919"/>
                            <a:gd name="T62" fmla="*/ 0 w 1919"/>
                            <a:gd name="T63" fmla="*/ 0 h 1919"/>
                            <a:gd name="T64" fmla="*/ 0 w 1919"/>
                            <a:gd name="T65" fmla="*/ 0 h 1919"/>
                            <a:gd name="T66" fmla="*/ 0 w 1919"/>
                            <a:gd name="T67" fmla="*/ 0 h 1919"/>
                            <a:gd name="T68" fmla="*/ 0 w 1919"/>
                            <a:gd name="T69" fmla="*/ 0 h 1919"/>
                            <a:gd name="T70" fmla="*/ 0 w 1919"/>
                            <a:gd name="T71" fmla="*/ 0 h 1919"/>
                            <a:gd name="T72" fmla="*/ 0 w 1919"/>
                            <a:gd name="T73" fmla="*/ 0 h 1919"/>
                            <a:gd name="T74" fmla="*/ 0 w 1919"/>
                            <a:gd name="T75" fmla="*/ 0 h 1919"/>
                            <a:gd name="T76" fmla="*/ 0 w 1919"/>
                            <a:gd name="T77" fmla="*/ 0 h 1919"/>
                            <a:gd name="T78" fmla="*/ 0 w 1919"/>
                            <a:gd name="T79" fmla="*/ 0 h 1919"/>
                            <a:gd name="T80" fmla="*/ 0 w 1919"/>
                            <a:gd name="T81" fmla="*/ 0 h 1919"/>
                            <a:gd name="T82" fmla="*/ 0 w 1919"/>
                            <a:gd name="T83" fmla="*/ 0 h 1919"/>
                            <a:gd name="T84" fmla="*/ 0 w 1919"/>
                            <a:gd name="T85" fmla="*/ 0 h 1919"/>
                            <a:gd name="T86" fmla="*/ 0 w 1919"/>
                            <a:gd name="T87" fmla="*/ 0 h 1919"/>
                            <a:gd name="T88" fmla="*/ 0 w 1919"/>
                            <a:gd name="T89" fmla="*/ 0 h 1919"/>
                            <a:gd name="T90" fmla="*/ 0 w 1919"/>
                            <a:gd name="T91" fmla="*/ 0 h 1919"/>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w 1919"/>
                            <a:gd name="T139" fmla="*/ 0 h 1919"/>
                            <a:gd name="T140" fmla="*/ 1919 w 1919"/>
                            <a:gd name="T141" fmla="*/ 1919 h 1919"/>
                          </a:gdLst>
                          <a:ahLst/>
                          <a:cxnLst>
                            <a:cxn ang="T92">
                              <a:pos x="T0" y="T1"/>
                            </a:cxn>
                            <a:cxn ang="T93">
                              <a:pos x="T2" y="T3"/>
                            </a:cxn>
                            <a:cxn ang="T94">
                              <a:pos x="T4" y="T5"/>
                            </a:cxn>
                            <a:cxn ang="T95">
                              <a:pos x="T6" y="T7"/>
                            </a:cxn>
                            <a:cxn ang="T96">
                              <a:pos x="T8" y="T9"/>
                            </a:cxn>
                            <a:cxn ang="T97">
                              <a:pos x="T10" y="T11"/>
                            </a:cxn>
                            <a:cxn ang="T98">
                              <a:pos x="T12" y="T13"/>
                            </a:cxn>
                            <a:cxn ang="T99">
                              <a:pos x="T14" y="T15"/>
                            </a:cxn>
                            <a:cxn ang="T100">
                              <a:pos x="T16" y="T17"/>
                            </a:cxn>
                            <a:cxn ang="T101">
                              <a:pos x="T18" y="T19"/>
                            </a:cxn>
                            <a:cxn ang="T102">
                              <a:pos x="T20" y="T21"/>
                            </a:cxn>
                            <a:cxn ang="T103">
                              <a:pos x="T22" y="T23"/>
                            </a:cxn>
                            <a:cxn ang="T104">
                              <a:pos x="T24" y="T25"/>
                            </a:cxn>
                            <a:cxn ang="T105">
                              <a:pos x="T26" y="T27"/>
                            </a:cxn>
                            <a:cxn ang="T106">
                              <a:pos x="T28" y="T29"/>
                            </a:cxn>
                            <a:cxn ang="T107">
                              <a:pos x="T30" y="T31"/>
                            </a:cxn>
                            <a:cxn ang="T108">
                              <a:pos x="T32" y="T33"/>
                            </a:cxn>
                            <a:cxn ang="T109">
                              <a:pos x="T34" y="T35"/>
                            </a:cxn>
                            <a:cxn ang="T110">
                              <a:pos x="T36" y="T37"/>
                            </a:cxn>
                            <a:cxn ang="T111">
                              <a:pos x="T38" y="T39"/>
                            </a:cxn>
                            <a:cxn ang="T112">
                              <a:pos x="T40" y="T41"/>
                            </a:cxn>
                            <a:cxn ang="T113">
                              <a:pos x="T42" y="T43"/>
                            </a:cxn>
                            <a:cxn ang="T114">
                              <a:pos x="T44" y="T45"/>
                            </a:cxn>
                            <a:cxn ang="T115">
                              <a:pos x="T46" y="T47"/>
                            </a:cxn>
                            <a:cxn ang="T116">
                              <a:pos x="T48" y="T49"/>
                            </a:cxn>
                            <a:cxn ang="T117">
                              <a:pos x="T50" y="T51"/>
                            </a:cxn>
                            <a:cxn ang="T118">
                              <a:pos x="T52" y="T53"/>
                            </a:cxn>
                            <a:cxn ang="T119">
                              <a:pos x="T54" y="T55"/>
                            </a:cxn>
                            <a:cxn ang="T120">
                              <a:pos x="T56" y="T57"/>
                            </a:cxn>
                            <a:cxn ang="T121">
                              <a:pos x="T58" y="T59"/>
                            </a:cxn>
                            <a:cxn ang="T122">
                              <a:pos x="T60" y="T61"/>
                            </a:cxn>
                            <a:cxn ang="T123">
                              <a:pos x="T62" y="T63"/>
                            </a:cxn>
                            <a:cxn ang="T124">
                              <a:pos x="T64" y="T65"/>
                            </a:cxn>
                            <a:cxn ang="T125">
                              <a:pos x="T66" y="T67"/>
                            </a:cxn>
                            <a:cxn ang="T126">
                              <a:pos x="T68" y="T69"/>
                            </a:cxn>
                            <a:cxn ang="T127">
                              <a:pos x="T70" y="T71"/>
                            </a:cxn>
                            <a:cxn ang="T128">
                              <a:pos x="T72" y="T73"/>
                            </a:cxn>
                            <a:cxn ang="T129">
                              <a:pos x="T74" y="T75"/>
                            </a:cxn>
                            <a:cxn ang="T130">
                              <a:pos x="T76" y="T77"/>
                            </a:cxn>
                            <a:cxn ang="T131">
                              <a:pos x="T78" y="T79"/>
                            </a:cxn>
                            <a:cxn ang="T132">
                              <a:pos x="T80" y="T81"/>
                            </a:cxn>
                            <a:cxn ang="T133">
                              <a:pos x="T82" y="T83"/>
                            </a:cxn>
                            <a:cxn ang="T134">
                              <a:pos x="T84" y="T85"/>
                            </a:cxn>
                            <a:cxn ang="T135">
                              <a:pos x="T86" y="T87"/>
                            </a:cxn>
                            <a:cxn ang="T136">
                              <a:pos x="T88" y="T89"/>
                            </a:cxn>
                            <a:cxn ang="T137">
                              <a:pos x="T90" y="T91"/>
                            </a:cxn>
                          </a:cxnLst>
                          <a:rect l="T138" t="T139" r="T140" b="T141"/>
                          <a:pathLst>
                            <a:path w="1919" h="1919">
                              <a:moveTo>
                                <a:pt x="424" y="957"/>
                              </a:moveTo>
                              <a:cubicBezTo>
                                <a:pt x="424" y="970"/>
                                <a:pt x="429" y="980"/>
                                <a:pt x="442" y="987"/>
                              </a:cubicBezTo>
                              <a:cubicBezTo>
                                <a:pt x="480" y="1010"/>
                                <a:pt x="597" y="1028"/>
                                <a:pt x="709" y="1028"/>
                              </a:cubicBezTo>
                              <a:cubicBezTo>
                                <a:pt x="769" y="1028"/>
                                <a:pt x="841" y="1020"/>
                                <a:pt x="899" y="980"/>
                              </a:cubicBezTo>
                              <a:cubicBezTo>
                                <a:pt x="988" y="919"/>
                                <a:pt x="1054" y="782"/>
                                <a:pt x="1054" y="589"/>
                              </a:cubicBezTo>
                              <a:cubicBezTo>
                                <a:pt x="1054" y="271"/>
                                <a:pt x="886" y="81"/>
                                <a:pt x="614" y="81"/>
                              </a:cubicBezTo>
                              <a:cubicBezTo>
                                <a:pt x="538" y="81"/>
                                <a:pt x="470" y="89"/>
                                <a:pt x="445" y="96"/>
                              </a:cubicBezTo>
                              <a:cubicBezTo>
                                <a:pt x="432" y="101"/>
                                <a:pt x="424" y="111"/>
                                <a:pt x="424" y="127"/>
                              </a:cubicBezTo>
                              <a:lnTo>
                                <a:pt x="424" y="957"/>
                              </a:lnTo>
                              <a:close/>
                              <a:moveTo>
                                <a:pt x="221" y="736"/>
                              </a:moveTo>
                              <a:cubicBezTo>
                                <a:pt x="221" y="340"/>
                                <a:pt x="221" y="269"/>
                                <a:pt x="216" y="188"/>
                              </a:cubicBezTo>
                              <a:cubicBezTo>
                                <a:pt x="211" y="101"/>
                                <a:pt x="191" y="61"/>
                                <a:pt x="107" y="43"/>
                              </a:cubicBezTo>
                              <a:cubicBezTo>
                                <a:pt x="87" y="38"/>
                                <a:pt x="43" y="35"/>
                                <a:pt x="21" y="35"/>
                              </a:cubicBezTo>
                              <a:cubicBezTo>
                                <a:pt x="10" y="35"/>
                                <a:pt x="0" y="30"/>
                                <a:pt x="0" y="20"/>
                              </a:cubicBezTo>
                              <a:cubicBezTo>
                                <a:pt x="0" y="5"/>
                                <a:pt x="13" y="0"/>
                                <a:pt x="41" y="0"/>
                              </a:cubicBezTo>
                              <a:cubicBezTo>
                                <a:pt x="155" y="0"/>
                                <a:pt x="315" y="7"/>
                                <a:pt x="328" y="7"/>
                              </a:cubicBezTo>
                              <a:cubicBezTo>
                                <a:pt x="356" y="7"/>
                                <a:pt x="549" y="0"/>
                                <a:pt x="627" y="0"/>
                              </a:cubicBezTo>
                              <a:cubicBezTo>
                                <a:pt x="787" y="0"/>
                                <a:pt x="957" y="15"/>
                                <a:pt x="1092" y="111"/>
                              </a:cubicBezTo>
                              <a:cubicBezTo>
                                <a:pt x="1155" y="157"/>
                                <a:pt x="1267" y="282"/>
                                <a:pt x="1267" y="457"/>
                              </a:cubicBezTo>
                              <a:cubicBezTo>
                                <a:pt x="1267" y="645"/>
                                <a:pt x="1188" y="832"/>
                                <a:pt x="960" y="1043"/>
                              </a:cubicBezTo>
                              <a:cubicBezTo>
                                <a:pt x="1168" y="1310"/>
                                <a:pt x="1341" y="1536"/>
                                <a:pt x="1488" y="1693"/>
                              </a:cubicBezTo>
                              <a:cubicBezTo>
                                <a:pt x="1625" y="1838"/>
                                <a:pt x="1734" y="1866"/>
                                <a:pt x="1798" y="1876"/>
                              </a:cubicBezTo>
                              <a:cubicBezTo>
                                <a:pt x="1846" y="1883"/>
                                <a:pt x="1881" y="1883"/>
                                <a:pt x="1897" y="1883"/>
                              </a:cubicBezTo>
                              <a:cubicBezTo>
                                <a:pt x="1909" y="1883"/>
                                <a:pt x="1919" y="1891"/>
                                <a:pt x="1919" y="1899"/>
                              </a:cubicBezTo>
                              <a:cubicBezTo>
                                <a:pt x="1919" y="1914"/>
                                <a:pt x="1904" y="1919"/>
                                <a:pt x="1859" y="1919"/>
                              </a:cubicBezTo>
                              <a:lnTo>
                                <a:pt x="1678" y="1919"/>
                              </a:lnTo>
                              <a:cubicBezTo>
                                <a:pt x="1536" y="1919"/>
                                <a:pt x="1473" y="1907"/>
                                <a:pt x="1407" y="1871"/>
                              </a:cubicBezTo>
                              <a:cubicBezTo>
                                <a:pt x="1297" y="1813"/>
                                <a:pt x="1209" y="1688"/>
                                <a:pt x="1064" y="1498"/>
                              </a:cubicBezTo>
                              <a:cubicBezTo>
                                <a:pt x="957" y="1358"/>
                                <a:pt x="838" y="1188"/>
                                <a:pt x="787" y="1122"/>
                              </a:cubicBezTo>
                              <a:cubicBezTo>
                                <a:pt x="777" y="1112"/>
                                <a:pt x="769" y="1107"/>
                                <a:pt x="754" y="1107"/>
                              </a:cubicBezTo>
                              <a:lnTo>
                                <a:pt x="442" y="1102"/>
                              </a:lnTo>
                              <a:cubicBezTo>
                                <a:pt x="429" y="1102"/>
                                <a:pt x="424" y="1109"/>
                                <a:pt x="424" y="1122"/>
                              </a:cubicBezTo>
                              <a:lnTo>
                                <a:pt x="424" y="1183"/>
                              </a:lnTo>
                              <a:cubicBezTo>
                                <a:pt x="424" y="1427"/>
                                <a:pt x="424" y="1627"/>
                                <a:pt x="437" y="1734"/>
                              </a:cubicBezTo>
                              <a:cubicBezTo>
                                <a:pt x="445" y="1808"/>
                                <a:pt x="460" y="1863"/>
                                <a:pt x="536" y="1873"/>
                              </a:cubicBezTo>
                              <a:cubicBezTo>
                                <a:pt x="571" y="1878"/>
                                <a:pt x="627" y="1883"/>
                                <a:pt x="650" y="1883"/>
                              </a:cubicBezTo>
                              <a:cubicBezTo>
                                <a:pt x="665" y="1883"/>
                                <a:pt x="670" y="1891"/>
                                <a:pt x="670" y="1899"/>
                              </a:cubicBezTo>
                              <a:cubicBezTo>
                                <a:pt x="670" y="1912"/>
                                <a:pt x="658" y="1919"/>
                                <a:pt x="630" y="1919"/>
                              </a:cubicBezTo>
                              <a:cubicBezTo>
                                <a:pt x="490" y="1919"/>
                                <a:pt x="330" y="1912"/>
                                <a:pt x="318" y="1912"/>
                              </a:cubicBezTo>
                              <a:cubicBezTo>
                                <a:pt x="315" y="1912"/>
                                <a:pt x="155" y="1919"/>
                                <a:pt x="79" y="1919"/>
                              </a:cubicBezTo>
                              <a:cubicBezTo>
                                <a:pt x="51" y="1919"/>
                                <a:pt x="38" y="1914"/>
                                <a:pt x="38" y="1899"/>
                              </a:cubicBezTo>
                              <a:cubicBezTo>
                                <a:pt x="38" y="1891"/>
                                <a:pt x="43" y="1883"/>
                                <a:pt x="59" y="1883"/>
                              </a:cubicBezTo>
                              <a:cubicBezTo>
                                <a:pt x="82" y="1883"/>
                                <a:pt x="112" y="1878"/>
                                <a:pt x="135" y="1873"/>
                              </a:cubicBezTo>
                              <a:cubicBezTo>
                                <a:pt x="185" y="1863"/>
                                <a:pt x="198" y="1808"/>
                                <a:pt x="208" y="1734"/>
                              </a:cubicBezTo>
                              <a:cubicBezTo>
                                <a:pt x="221" y="1627"/>
                                <a:pt x="221" y="1427"/>
                                <a:pt x="221" y="1183"/>
                              </a:cubicBezTo>
                              <a:lnTo>
                                <a:pt x="221" y="736"/>
                              </a:lnTo>
                              <a:close/>
                            </a:path>
                          </a:pathLst>
                        </a:custGeom>
                        <a:solidFill>
                          <a:srgbClr val="000000"/>
                        </a:solidFill>
                        <a:ln w="0">
                          <a:noFill/>
                          <a:round/>
                          <a:headEnd/>
                          <a:tailEnd/>
                        </a:ln>
                      </a:spPr>
                      <a:txSp>
                        <a:txBody>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pPr eaLnBrk="0" hangingPunct="0"/>
                            <a:endParaRPr lang="en-US"/>
                          </a:p>
                        </a:txBody>
                        <a:useSpRect/>
                      </a:txSp>
                    </a:sp>
                    <a:sp>
                      <a:nvSpPr>
                        <a:cNvPr id="6205" name="Freeform 25"/>
                        <a:cNvSpPr>
                          <a:spLocks/>
                        </a:cNvSpPr>
                      </a:nvSpPr>
                      <a:spPr bwMode="black">
                        <a:xfrm>
                          <a:off x="2183" y="555"/>
                          <a:ext cx="125" cy="255"/>
                        </a:xfrm>
                        <a:custGeom>
                          <a:avLst/>
                          <a:gdLst>
                            <a:gd name="T0" fmla="*/ 0 w 978"/>
                            <a:gd name="T1" fmla="*/ 0 h 1991"/>
                            <a:gd name="T2" fmla="*/ 0 w 978"/>
                            <a:gd name="T3" fmla="*/ 0 h 1991"/>
                            <a:gd name="T4" fmla="*/ 0 w 978"/>
                            <a:gd name="T5" fmla="*/ 0 h 1991"/>
                            <a:gd name="T6" fmla="*/ 0 w 978"/>
                            <a:gd name="T7" fmla="*/ 0 h 1991"/>
                            <a:gd name="T8" fmla="*/ 0 w 978"/>
                            <a:gd name="T9" fmla="*/ 0 h 1991"/>
                            <a:gd name="T10" fmla="*/ 0 w 978"/>
                            <a:gd name="T11" fmla="*/ 0 h 1991"/>
                            <a:gd name="T12" fmla="*/ 0 w 978"/>
                            <a:gd name="T13" fmla="*/ 0 h 1991"/>
                            <a:gd name="T14" fmla="*/ 0 w 978"/>
                            <a:gd name="T15" fmla="*/ 0 h 1991"/>
                            <a:gd name="T16" fmla="*/ 0 w 978"/>
                            <a:gd name="T17" fmla="*/ 0 h 1991"/>
                            <a:gd name="T18" fmla="*/ 0 w 978"/>
                            <a:gd name="T19" fmla="*/ 0 h 1991"/>
                            <a:gd name="T20" fmla="*/ 0 w 978"/>
                            <a:gd name="T21" fmla="*/ 0 h 1991"/>
                            <a:gd name="T22" fmla="*/ 0 w 978"/>
                            <a:gd name="T23" fmla="*/ 0 h 1991"/>
                            <a:gd name="T24" fmla="*/ 0 w 978"/>
                            <a:gd name="T25" fmla="*/ 0 h 1991"/>
                            <a:gd name="T26" fmla="*/ 0 w 978"/>
                            <a:gd name="T27" fmla="*/ 0 h 1991"/>
                            <a:gd name="T28" fmla="*/ 0 w 978"/>
                            <a:gd name="T29" fmla="*/ 0 h 1991"/>
                            <a:gd name="T30" fmla="*/ 0 w 978"/>
                            <a:gd name="T31" fmla="*/ 0 h 1991"/>
                            <a:gd name="T32" fmla="*/ 0 w 978"/>
                            <a:gd name="T33" fmla="*/ 0 h 1991"/>
                            <a:gd name="T34" fmla="*/ 0 w 978"/>
                            <a:gd name="T35" fmla="*/ 0 h 1991"/>
                            <a:gd name="T36" fmla="*/ 0 w 978"/>
                            <a:gd name="T37" fmla="*/ 0 h 1991"/>
                            <a:gd name="T38" fmla="*/ 0 w 978"/>
                            <a:gd name="T39" fmla="*/ 0 h 1991"/>
                            <a:gd name="T40" fmla="*/ 0 w 978"/>
                            <a:gd name="T41" fmla="*/ 0 h 1991"/>
                            <a:gd name="T42" fmla="*/ 0 w 978"/>
                            <a:gd name="T43" fmla="*/ 0 h 1991"/>
                            <a:gd name="T44" fmla="*/ 0 w 978"/>
                            <a:gd name="T45" fmla="*/ 0 h 1991"/>
                            <a:gd name="T46" fmla="*/ 0 w 978"/>
                            <a:gd name="T47" fmla="*/ 0 h 1991"/>
                            <a:gd name="T48" fmla="*/ 0 w 978"/>
                            <a:gd name="T49" fmla="*/ 0 h 1991"/>
                            <a:gd name="T50" fmla="*/ 0 w 978"/>
                            <a:gd name="T51" fmla="*/ 0 h 1991"/>
                            <a:gd name="T52" fmla="*/ 0 w 978"/>
                            <a:gd name="T53" fmla="*/ 0 h 1991"/>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w 978"/>
                            <a:gd name="T82" fmla="*/ 0 h 1991"/>
                            <a:gd name="T83" fmla="*/ 978 w 978"/>
                            <a:gd name="T84" fmla="*/ 1991 h 1991"/>
                          </a:gdLst>
                          <a:ahLst/>
                          <a:cxnLst>
                            <a:cxn ang="T54">
                              <a:pos x="T0" y="T1"/>
                            </a:cxn>
                            <a:cxn ang="T55">
                              <a:pos x="T2" y="T3"/>
                            </a:cxn>
                            <a:cxn ang="T56">
                              <a:pos x="T4" y="T5"/>
                            </a:cxn>
                            <a:cxn ang="T57">
                              <a:pos x="T6" y="T7"/>
                            </a:cxn>
                            <a:cxn ang="T58">
                              <a:pos x="T8" y="T9"/>
                            </a:cxn>
                            <a:cxn ang="T59">
                              <a:pos x="T10" y="T11"/>
                            </a:cxn>
                            <a:cxn ang="T60">
                              <a:pos x="T12" y="T13"/>
                            </a:cxn>
                            <a:cxn ang="T61">
                              <a:pos x="T14" y="T15"/>
                            </a:cxn>
                            <a:cxn ang="T62">
                              <a:pos x="T16" y="T17"/>
                            </a:cxn>
                            <a:cxn ang="T63">
                              <a:pos x="T18" y="T19"/>
                            </a:cxn>
                            <a:cxn ang="T64">
                              <a:pos x="T20" y="T21"/>
                            </a:cxn>
                            <a:cxn ang="T65">
                              <a:pos x="T22" y="T23"/>
                            </a:cxn>
                            <a:cxn ang="T66">
                              <a:pos x="T24" y="T25"/>
                            </a:cxn>
                            <a:cxn ang="T67">
                              <a:pos x="T26" y="T27"/>
                            </a:cxn>
                            <a:cxn ang="T68">
                              <a:pos x="T28" y="T29"/>
                            </a:cxn>
                            <a:cxn ang="T69">
                              <a:pos x="T30" y="T31"/>
                            </a:cxn>
                            <a:cxn ang="T70">
                              <a:pos x="T32" y="T33"/>
                            </a:cxn>
                            <a:cxn ang="T71">
                              <a:pos x="T34" y="T35"/>
                            </a:cxn>
                            <a:cxn ang="T72">
                              <a:pos x="T36" y="T37"/>
                            </a:cxn>
                            <a:cxn ang="T73">
                              <a:pos x="T38" y="T39"/>
                            </a:cxn>
                            <a:cxn ang="T74">
                              <a:pos x="T40" y="T41"/>
                            </a:cxn>
                            <a:cxn ang="T75">
                              <a:pos x="T42" y="T43"/>
                            </a:cxn>
                            <a:cxn ang="T76">
                              <a:pos x="T44" y="T45"/>
                            </a:cxn>
                            <a:cxn ang="T77">
                              <a:pos x="T46" y="T47"/>
                            </a:cxn>
                            <a:cxn ang="T78">
                              <a:pos x="T48" y="T49"/>
                            </a:cxn>
                            <a:cxn ang="T79">
                              <a:pos x="T50" y="T51"/>
                            </a:cxn>
                            <a:cxn ang="T80">
                              <a:pos x="T52" y="T53"/>
                            </a:cxn>
                          </a:cxnLst>
                          <a:rect l="T81" t="T82" r="T83" b="T84"/>
                          <a:pathLst>
                            <a:path w="978" h="1991">
                              <a:moveTo>
                                <a:pt x="38" y="1922"/>
                              </a:moveTo>
                              <a:cubicBezTo>
                                <a:pt x="3" y="1904"/>
                                <a:pt x="0" y="1894"/>
                                <a:pt x="0" y="1826"/>
                              </a:cubicBezTo>
                              <a:cubicBezTo>
                                <a:pt x="0" y="1699"/>
                                <a:pt x="11" y="1597"/>
                                <a:pt x="13" y="1556"/>
                              </a:cubicBezTo>
                              <a:cubicBezTo>
                                <a:pt x="16" y="1529"/>
                                <a:pt x="21" y="1516"/>
                                <a:pt x="33" y="1516"/>
                              </a:cubicBezTo>
                              <a:cubicBezTo>
                                <a:pt x="49" y="1516"/>
                                <a:pt x="51" y="1524"/>
                                <a:pt x="51" y="1544"/>
                              </a:cubicBezTo>
                              <a:cubicBezTo>
                                <a:pt x="51" y="1567"/>
                                <a:pt x="51" y="1602"/>
                                <a:pt x="59" y="1638"/>
                              </a:cubicBezTo>
                              <a:cubicBezTo>
                                <a:pt x="97" y="1826"/>
                                <a:pt x="264" y="1897"/>
                                <a:pt x="434" y="1897"/>
                              </a:cubicBezTo>
                              <a:cubicBezTo>
                                <a:pt x="678" y="1897"/>
                                <a:pt x="797" y="1722"/>
                                <a:pt x="797" y="1559"/>
                              </a:cubicBezTo>
                              <a:cubicBezTo>
                                <a:pt x="797" y="1384"/>
                                <a:pt x="724" y="1282"/>
                                <a:pt x="506" y="1102"/>
                              </a:cubicBezTo>
                              <a:lnTo>
                                <a:pt x="391" y="1008"/>
                              </a:lnTo>
                              <a:cubicBezTo>
                                <a:pt x="122" y="787"/>
                                <a:pt x="61" y="630"/>
                                <a:pt x="61" y="457"/>
                              </a:cubicBezTo>
                              <a:cubicBezTo>
                                <a:pt x="61" y="185"/>
                                <a:pt x="264" y="0"/>
                                <a:pt x="587" y="0"/>
                              </a:cubicBezTo>
                              <a:cubicBezTo>
                                <a:pt x="686" y="0"/>
                                <a:pt x="759" y="10"/>
                                <a:pt x="823" y="26"/>
                              </a:cubicBezTo>
                              <a:cubicBezTo>
                                <a:pt x="871" y="36"/>
                                <a:pt x="891" y="38"/>
                                <a:pt x="912" y="38"/>
                              </a:cubicBezTo>
                              <a:cubicBezTo>
                                <a:pt x="932" y="38"/>
                                <a:pt x="937" y="43"/>
                                <a:pt x="937" y="56"/>
                              </a:cubicBezTo>
                              <a:cubicBezTo>
                                <a:pt x="937" y="69"/>
                                <a:pt x="927" y="153"/>
                                <a:pt x="927" y="325"/>
                              </a:cubicBezTo>
                              <a:cubicBezTo>
                                <a:pt x="927" y="366"/>
                                <a:pt x="922" y="384"/>
                                <a:pt x="909" y="384"/>
                              </a:cubicBezTo>
                              <a:cubicBezTo>
                                <a:pt x="894" y="384"/>
                                <a:pt x="891" y="371"/>
                                <a:pt x="889" y="351"/>
                              </a:cubicBezTo>
                              <a:cubicBezTo>
                                <a:pt x="886" y="320"/>
                                <a:pt x="871" y="252"/>
                                <a:pt x="856" y="224"/>
                              </a:cubicBezTo>
                              <a:cubicBezTo>
                                <a:pt x="841" y="196"/>
                                <a:pt x="772" y="89"/>
                                <a:pt x="539" y="89"/>
                              </a:cubicBezTo>
                              <a:cubicBezTo>
                                <a:pt x="363" y="89"/>
                                <a:pt x="226" y="198"/>
                                <a:pt x="226" y="384"/>
                              </a:cubicBezTo>
                              <a:cubicBezTo>
                                <a:pt x="226" y="528"/>
                                <a:pt x="292" y="620"/>
                                <a:pt x="536" y="810"/>
                              </a:cubicBezTo>
                              <a:lnTo>
                                <a:pt x="607" y="866"/>
                              </a:lnTo>
                              <a:cubicBezTo>
                                <a:pt x="907" y="1102"/>
                                <a:pt x="978" y="1259"/>
                                <a:pt x="978" y="1463"/>
                              </a:cubicBezTo>
                              <a:cubicBezTo>
                                <a:pt x="978" y="1567"/>
                                <a:pt x="937" y="1760"/>
                                <a:pt x="762" y="1884"/>
                              </a:cubicBezTo>
                              <a:cubicBezTo>
                                <a:pt x="653" y="1960"/>
                                <a:pt x="516" y="1991"/>
                                <a:pt x="379" y="1991"/>
                              </a:cubicBezTo>
                              <a:cubicBezTo>
                                <a:pt x="259" y="1991"/>
                                <a:pt x="143" y="1973"/>
                                <a:pt x="38" y="1922"/>
                              </a:cubicBezTo>
                            </a:path>
                          </a:pathLst>
                        </a:custGeom>
                        <a:solidFill>
                          <a:srgbClr val="000000"/>
                        </a:solidFill>
                        <a:ln w="0">
                          <a:noFill/>
                          <a:round/>
                          <a:headEnd/>
                          <a:tailEnd/>
                        </a:ln>
                      </a:spPr>
                      <a:txSp>
                        <a:txBody>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pPr eaLnBrk="0" hangingPunct="0"/>
                            <a:endParaRPr lang="en-US"/>
                          </a:p>
                        </a:txBody>
                        <a:useSpRect/>
                      </a:txSp>
                    </a:sp>
                    <a:sp>
                      <a:nvSpPr>
                        <a:cNvPr id="6206" name="Freeform 26"/>
                        <a:cNvSpPr>
                          <a:spLocks/>
                        </a:cNvSpPr>
                      </a:nvSpPr>
                      <a:spPr bwMode="black">
                        <a:xfrm>
                          <a:off x="2471" y="559"/>
                          <a:ext cx="257" cy="247"/>
                        </a:xfrm>
                        <a:custGeom>
                          <a:avLst/>
                          <a:gdLst>
                            <a:gd name="T0" fmla="*/ 0 w 2001"/>
                            <a:gd name="T1" fmla="*/ 0 h 1919"/>
                            <a:gd name="T2" fmla="*/ 0 w 2001"/>
                            <a:gd name="T3" fmla="*/ 0 h 1919"/>
                            <a:gd name="T4" fmla="*/ 0 w 2001"/>
                            <a:gd name="T5" fmla="*/ 0 h 1919"/>
                            <a:gd name="T6" fmla="*/ 0 w 2001"/>
                            <a:gd name="T7" fmla="*/ 0 h 1919"/>
                            <a:gd name="T8" fmla="*/ 0 w 2001"/>
                            <a:gd name="T9" fmla="*/ 0 h 1919"/>
                            <a:gd name="T10" fmla="*/ 0 w 2001"/>
                            <a:gd name="T11" fmla="*/ 0 h 1919"/>
                            <a:gd name="T12" fmla="*/ 0 w 2001"/>
                            <a:gd name="T13" fmla="*/ 0 h 1919"/>
                            <a:gd name="T14" fmla="*/ 0 w 2001"/>
                            <a:gd name="T15" fmla="*/ 0 h 1919"/>
                            <a:gd name="T16" fmla="*/ 0 w 2001"/>
                            <a:gd name="T17" fmla="*/ 0 h 1919"/>
                            <a:gd name="T18" fmla="*/ 0 w 2001"/>
                            <a:gd name="T19" fmla="*/ 0 h 1919"/>
                            <a:gd name="T20" fmla="*/ 0 w 2001"/>
                            <a:gd name="T21" fmla="*/ 0 h 1919"/>
                            <a:gd name="T22" fmla="*/ 0 w 2001"/>
                            <a:gd name="T23" fmla="*/ 0 h 1919"/>
                            <a:gd name="T24" fmla="*/ 0 w 2001"/>
                            <a:gd name="T25" fmla="*/ 0 h 1919"/>
                            <a:gd name="T26" fmla="*/ 0 w 2001"/>
                            <a:gd name="T27" fmla="*/ 0 h 1919"/>
                            <a:gd name="T28" fmla="*/ 0 w 2001"/>
                            <a:gd name="T29" fmla="*/ 0 h 1919"/>
                            <a:gd name="T30" fmla="*/ 0 w 2001"/>
                            <a:gd name="T31" fmla="*/ 0 h 1919"/>
                            <a:gd name="T32" fmla="*/ 0 w 2001"/>
                            <a:gd name="T33" fmla="*/ 0 h 1919"/>
                            <a:gd name="T34" fmla="*/ 0 w 2001"/>
                            <a:gd name="T35" fmla="*/ 0 h 1919"/>
                            <a:gd name="T36" fmla="*/ 0 w 2001"/>
                            <a:gd name="T37" fmla="*/ 0 h 1919"/>
                            <a:gd name="T38" fmla="*/ 0 w 2001"/>
                            <a:gd name="T39" fmla="*/ 0 h 1919"/>
                            <a:gd name="T40" fmla="*/ 0 w 2001"/>
                            <a:gd name="T41" fmla="*/ 0 h 1919"/>
                            <a:gd name="T42" fmla="*/ 0 w 2001"/>
                            <a:gd name="T43" fmla="*/ 0 h 1919"/>
                            <a:gd name="T44" fmla="*/ 0 w 2001"/>
                            <a:gd name="T45" fmla="*/ 0 h 1919"/>
                            <a:gd name="T46" fmla="*/ 0 w 2001"/>
                            <a:gd name="T47" fmla="*/ 0 h 1919"/>
                            <a:gd name="T48" fmla="*/ 0 w 2001"/>
                            <a:gd name="T49" fmla="*/ 0 h 1919"/>
                            <a:gd name="T50" fmla="*/ 0 w 2001"/>
                            <a:gd name="T51" fmla="*/ 0 h 1919"/>
                            <a:gd name="T52" fmla="*/ 0 w 2001"/>
                            <a:gd name="T53" fmla="*/ 0 h 1919"/>
                            <a:gd name="T54" fmla="*/ 0 w 2001"/>
                            <a:gd name="T55" fmla="*/ 0 h 1919"/>
                            <a:gd name="T56" fmla="*/ 0 w 2001"/>
                            <a:gd name="T57" fmla="*/ 0 h 1919"/>
                            <a:gd name="T58" fmla="*/ 0 w 2001"/>
                            <a:gd name="T59" fmla="*/ 0 h 1919"/>
                            <a:gd name="T60" fmla="*/ 0 w 2001"/>
                            <a:gd name="T61" fmla="*/ 0 h 1919"/>
                            <a:gd name="T62" fmla="*/ 0 w 2001"/>
                            <a:gd name="T63" fmla="*/ 0 h 1919"/>
                            <a:gd name="T64" fmla="*/ 0 w 2001"/>
                            <a:gd name="T65" fmla="*/ 0 h 1919"/>
                            <a:gd name="T66" fmla="*/ 0 w 2001"/>
                            <a:gd name="T67" fmla="*/ 0 h 1919"/>
                            <a:gd name="T68" fmla="*/ 0 w 2001"/>
                            <a:gd name="T69" fmla="*/ 0 h 1919"/>
                            <a:gd name="T70" fmla="*/ 0 w 2001"/>
                            <a:gd name="T71" fmla="*/ 0 h 1919"/>
                            <a:gd name="T72" fmla="*/ 0 w 2001"/>
                            <a:gd name="T73" fmla="*/ 0 h 1919"/>
                            <a:gd name="T74" fmla="*/ 0 w 2001"/>
                            <a:gd name="T75" fmla="*/ 0 h 1919"/>
                            <a:gd name="T76" fmla="*/ 0 w 2001"/>
                            <a:gd name="T77" fmla="*/ 0 h 1919"/>
                            <a:gd name="T78" fmla="*/ 0 w 2001"/>
                            <a:gd name="T79" fmla="*/ 0 h 1919"/>
                            <a:gd name="T80" fmla="*/ 0 w 2001"/>
                            <a:gd name="T81" fmla="*/ 0 h 1919"/>
                            <a:gd name="T82" fmla="*/ 0 w 2001"/>
                            <a:gd name="T83" fmla="*/ 0 h 1919"/>
                            <a:gd name="T84" fmla="*/ 0 w 2001"/>
                            <a:gd name="T85" fmla="*/ 0 h 1919"/>
                            <a:gd name="T86" fmla="*/ 0 w 2001"/>
                            <a:gd name="T87" fmla="*/ 0 h 1919"/>
                            <a:gd name="T88" fmla="*/ 0 w 2001"/>
                            <a:gd name="T89" fmla="*/ 0 h 1919"/>
                            <a:gd name="T90" fmla="*/ 0 w 2001"/>
                            <a:gd name="T91" fmla="*/ 0 h 1919"/>
                            <a:gd name="T92" fmla="*/ 0 w 2001"/>
                            <a:gd name="T93" fmla="*/ 0 h 1919"/>
                            <a:gd name="T94" fmla="*/ 0 w 2001"/>
                            <a:gd name="T95" fmla="*/ 0 h 1919"/>
                            <a:gd name="T96" fmla="*/ 0 w 2001"/>
                            <a:gd name="T97" fmla="*/ 0 h 1919"/>
                            <a:gd name="T98" fmla="*/ 0 w 2001"/>
                            <a:gd name="T99" fmla="*/ 0 h 1919"/>
                            <a:gd name="T100" fmla="*/ 0 w 2001"/>
                            <a:gd name="T101" fmla="*/ 0 h 1919"/>
                            <a:gd name="T102" fmla="*/ 0 w 2001"/>
                            <a:gd name="T103" fmla="*/ 0 h 1919"/>
                            <a:gd name="T104" fmla="*/ 0 w 2001"/>
                            <a:gd name="T105" fmla="*/ 0 h 1919"/>
                            <a:gd name="T106" fmla="*/ 0 w 2001"/>
                            <a:gd name="T107" fmla="*/ 0 h 1919"/>
                            <a:gd name="T108" fmla="*/ 0 w 2001"/>
                            <a:gd name="T109" fmla="*/ 0 h 1919"/>
                            <a:gd name="T110" fmla="*/ 0 w 2001"/>
                            <a:gd name="T111" fmla="*/ 0 h 1919"/>
                            <a:gd name="T112" fmla="*/ 0 w 2001"/>
                            <a:gd name="T113" fmla="*/ 0 h 1919"/>
                            <a:gd name="T114" fmla="*/ 0 w 2001"/>
                            <a:gd name="T115" fmla="*/ 0 h 1919"/>
                            <a:gd name="T116" fmla="*/ 0 w 2001"/>
                            <a:gd name="T117" fmla="*/ 0 h 1919"/>
                            <a:gd name="T118" fmla="*/ 0 w 2001"/>
                            <a:gd name="T119" fmla="*/ 0 h 1919"/>
                            <a:gd name="T120" fmla="*/ 0 w 2001"/>
                            <a:gd name="T121" fmla="*/ 0 h 1919"/>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 name="T174" fmla="*/ 0 60000 65536"/>
                            <a:gd name="T175" fmla="*/ 0 60000 65536"/>
                            <a:gd name="T176" fmla="*/ 0 60000 65536"/>
                            <a:gd name="T177" fmla="*/ 0 60000 65536"/>
                            <a:gd name="T178" fmla="*/ 0 60000 65536"/>
                            <a:gd name="T179" fmla="*/ 0 60000 65536"/>
                            <a:gd name="T180" fmla="*/ 0 60000 65536"/>
                            <a:gd name="T181" fmla="*/ 0 60000 65536"/>
                            <a:gd name="T182" fmla="*/ 0 60000 65536"/>
                            <a:gd name="T183" fmla="*/ 0 w 2001"/>
                            <a:gd name="T184" fmla="*/ 0 h 1919"/>
                            <a:gd name="T185" fmla="*/ 2001 w 2001"/>
                            <a:gd name="T186" fmla="*/ 1919 h 1919"/>
                          </a:gdLst>
                          <a:ahLst/>
                          <a:cxnLst>
                            <a:cxn ang="T122">
                              <a:pos x="T0" y="T1"/>
                            </a:cxn>
                            <a:cxn ang="T123">
                              <a:pos x="T2" y="T3"/>
                            </a:cxn>
                            <a:cxn ang="T124">
                              <a:pos x="T4" y="T5"/>
                            </a:cxn>
                            <a:cxn ang="T125">
                              <a:pos x="T6" y="T7"/>
                            </a:cxn>
                            <a:cxn ang="T126">
                              <a:pos x="T8" y="T9"/>
                            </a:cxn>
                            <a:cxn ang="T127">
                              <a:pos x="T10" y="T11"/>
                            </a:cxn>
                            <a:cxn ang="T128">
                              <a:pos x="T12" y="T13"/>
                            </a:cxn>
                            <a:cxn ang="T129">
                              <a:pos x="T14" y="T15"/>
                            </a:cxn>
                            <a:cxn ang="T130">
                              <a:pos x="T16" y="T17"/>
                            </a:cxn>
                            <a:cxn ang="T131">
                              <a:pos x="T18" y="T19"/>
                            </a:cxn>
                            <a:cxn ang="T132">
                              <a:pos x="T20" y="T21"/>
                            </a:cxn>
                            <a:cxn ang="T133">
                              <a:pos x="T22" y="T23"/>
                            </a:cxn>
                            <a:cxn ang="T134">
                              <a:pos x="T24" y="T25"/>
                            </a:cxn>
                            <a:cxn ang="T135">
                              <a:pos x="T26" y="T27"/>
                            </a:cxn>
                            <a:cxn ang="T136">
                              <a:pos x="T28" y="T29"/>
                            </a:cxn>
                            <a:cxn ang="T137">
                              <a:pos x="T30" y="T31"/>
                            </a:cxn>
                            <a:cxn ang="T138">
                              <a:pos x="T32" y="T33"/>
                            </a:cxn>
                            <a:cxn ang="T139">
                              <a:pos x="T34" y="T35"/>
                            </a:cxn>
                            <a:cxn ang="T140">
                              <a:pos x="T36" y="T37"/>
                            </a:cxn>
                            <a:cxn ang="T141">
                              <a:pos x="T38" y="T39"/>
                            </a:cxn>
                            <a:cxn ang="T142">
                              <a:pos x="T40" y="T41"/>
                            </a:cxn>
                            <a:cxn ang="T143">
                              <a:pos x="T42" y="T43"/>
                            </a:cxn>
                            <a:cxn ang="T144">
                              <a:pos x="T44" y="T45"/>
                            </a:cxn>
                            <a:cxn ang="T145">
                              <a:pos x="T46" y="T47"/>
                            </a:cxn>
                            <a:cxn ang="T146">
                              <a:pos x="T48" y="T49"/>
                            </a:cxn>
                            <a:cxn ang="T147">
                              <a:pos x="T50" y="T51"/>
                            </a:cxn>
                            <a:cxn ang="T148">
                              <a:pos x="T52" y="T53"/>
                            </a:cxn>
                            <a:cxn ang="T149">
                              <a:pos x="T54" y="T55"/>
                            </a:cxn>
                            <a:cxn ang="T150">
                              <a:pos x="T56" y="T57"/>
                            </a:cxn>
                            <a:cxn ang="T151">
                              <a:pos x="T58" y="T59"/>
                            </a:cxn>
                            <a:cxn ang="T152">
                              <a:pos x="T60" y="T61"/>
                            </a:cxn>
                            <a:cxn ang="T153">
                              <a:pos x="T62" y="T63"/>
                            </a:cxn>
                            <a:cxn ang="T154">
                              <a:pos x="T64" y="T65"/>
                            </a:cxn>
                            <a:cxn ang="T155">
                              <a:pos x="T66" y="T67"/>
                            </a:cxn>
                            <a:cxn ang="T156">
                              <a:pos x="T68" y="T69"/>
                            </a:cxn>
                            <a:cxn ang="T157">
                              <a:pos x="T70" y="T71"/>
                            </a:cxn>
                            <a:cxn ang="T158">
                              <a:pos x="T72" y="T73"/>
                            </a:cxn>
                            <a:cxn ang="T159">
                              <a:pos x="T74" y="T75"/>
                            </a:cxn>
                            <a:cxn ang="T160">
                              <a:pos x="T76" y="T77"/>
                            </a:cxn>
                            <a:cxn ang="T161">
                              <a:pos x="T78" y="T79"/>
                            </a:cxn>
                            <a:cxn ang="T162">
                              <a:pos x="T80" y="T81"/>
                            </a:cxn>
                            <a:cxn ang="T163">
                              <a:pos x="T82" y="T83"/>
                            </a:cxn>
                            <a:cxn ang="T164">
                              <a:pos x="T84" y="T85"/>
                            </a:cxn>
                            <a:cxn ang="T165">
                              <a:pos x="T86" y="T87"/>
                            </a:cxn>
                            <a:cxn ang="T166">
                              <a:pos x="T88" y="T89"/>
                            </a:cxn>
                            <a:cxn ang="T167">
                              <a:pos x="T90" y="T91"/>
                            </a:cxn>
                            <a:cxn ang="T168">
                              <a:pos x="T92" y="T93"/>
                            </a:cxn>
                            <a:cxn ang="T169">
                              <a:pos x="T94" y="T95"/>
                            </a:cxn>
                            <a:cxn ang="T170">
                              <a:pos x="T96" y="T97"/>
                            </a:cxn>
                            <a:cxn ang="T171">
                              <a:pos x="T98" y="T99"/>
                            </a:cxn>
                            <a:cxn ang="T172">
                              <a:pos x="T100" y="T101"/>
                            </a:cxn>
                            <a:cxn ang="T173">
                              <a:pos x="T102" y="T103"/>
                            </a:cxn>
                            <a:cxn ang="T174">
                              <a:pos x="T104" y="T105"/>
                            </a:cxn>
                            <a:cxn ang="T175">
                              <a:pos x="T106" y="T107"/>
                            </a:cxn>
                            <a:cxn ang="T176">
                              <a:pos x="T108" y="T109"/>
                            </a:cxn>
                            <a:cxn ang="T177">
                              <a:pos x="T110" y="T111"/>
                            </a:cxn>
                            <a:cxn ang="T178">
                              <a:pos x="T112" y="T113"/>
                            </a:cxn>
                            <a:cxn ang="T179">
                              <a:pos x="T114" y="T115"/>
                            </a:cxn>
                            <a:cxn ang="T180">
                              <a:pos x="T116" y="T117"/>
                            </a:cxn>
                            <a:cxn ang="T181">
                              <a:pos x="T118" y="T119"/>
                            </a:cxn>
                            <a:cxn ang="T182">
                              <a:pos x="T120" y="T121"/>
                            </a:cxn>
                          </a:cxnLst>
                          <a:rect l="T183" t="T184" r="T185" b="T186"/>
                          <a:pathLst>
                            <a:path w="2001" h="1919">
                              <a:moveTo>
                                <a:pt x="1755" y="1183"/>
                              </a:moveTo>
                              <a:cubicBezTo>
                                <a:pt x="1755" y="1427"/>
                                <a:pt x="1755" y="1627"/>
                                <a:pt x="1767" y="1734"/>
                              </a:cubicBezTo>
                              <a:cubicBezTo>
                                <a:pt x="1775" y="1808"/>
                                <a:pt x="1790" y="1863"/>
                                <a:pt x="1866" y="1873"/>
                              </a:cubicBezTo>
                              <a:cubicBezTo>
                                <a:pt x="1902" y="1878"/>
                                <a:pt x="1958" y="1883"/>
                                <a:pt x="1981" y="1883"/>
                              </a:cubicBezTo>
                              <a:cubicBezTo>
                                <a:pt x="1996" y="1883"/>
                                <a:pt x="2001" y="1891"/>
                                <a:pt x="2001" y="1899"/>
                              </a:cubicBezTo>
                              <a:cubicBezTo>
                                <a:pt x="2001" y="1912"/>
                                <a:pt x="1988" y="1919"/>
                                <a:pt x="1960" y="1919"/>
                              </a:cubicBezTo>
                              <a:cubicBezTo>
                                <a:pt x="1821" y="1919"/>
                                <a:pt x="1661" y="1912"/>
                                <a:pt x="1648" y="1912"/>
                              </a:cubicBezTo>
                              <a:cubicBezTo>
                                <a:pt x="1635" y="1912"/>
                                <a:pt x="1475" y="1919"/>
                                <a:pt x="1399" y="1919"/>
                              </a:cubicBezTo>
                              <a:cubicBezTo>
                                <a:pt x="1371" y="1919"/>
                                <a:pt x="1358" y="1914"/>
                                <a:pt x="1358" y="1899"/>
                              </a:cubicBezTo>
                              <a:cubicBezTo>
                                <a:pt x="1358" y="1891"/>
                                <a:pt x="1364" y="1883"/>
                                <a:pt x="1379" y="1883"/>
                              </a:cubicBezTo>
                              <a:cubicBezTo>
                                <a:pt x="1402" y="1883"/>
                                <a:pt x="1432" y="1878"/>
                                <a:pt x="1455" y="1873"/>
                              </a:cubicBezTo>
                              <a:cubicBezTo>
                                <a:pt x="1506" y="1863"/>
                                <a:pt x="1519" y="1808"/>
                                <a:pt x="1529" y="1734"/>
                              </a:cubicBezTo>
                              <a:cubicBezTo>
                                <a:pt x="1541" y="1627"/>
                                <a:pt x="1541" y="1427"/>
                                <a:pt x="1541" y="1183"/>
                              </a:cubicBezTo>
                              <a:lnTo>
                                <a:pt x="1541" y="916"/>
                              </a:lnTo>
                              <a:cubicBezTo>
                                <a:pt x="1541" y="906"/>
                                <a:pt x="1534" y="901"/>
                                <a:pt x="1526" y="901"/>
                              </a:cubicBezTo>
                              <a:lnTo>
                                <a:pt x="450" y="901"/>
                              </a:lnTo>
                              <a:cubicBezTo>
                                <a:pt x="442" y="901"/>
                                <a:pt x="434" y="904"/>
                                <a:pt x="434" y="916"/>
                              </a:cubicBezTo>
                              <a:lnTo>
                                <a:pt x="434" y="1183"/>
                              </a:lnTo>
                              <a:cubicBezTo>
                                <a:pt x="434" y="1427"/>
                                <a:pt x="434" y="1627"/>
                                <a:pt x="447" y="1734"/>
                              </a:cubicBezTo>
                              <a:cubicBezTo>
                                <a:pt x="455" y="1808"/>
                                <a:pt x="470" y="1863"/>
                                <a:pt x="546" y="1873"/>
                              </a:cubicBezTo>
                              <a:cubicBezTo>
                                <a:pt x="582" y="1878"/>
                                <a:pt x="638" y="1883"/>
                                <a:pt x="660" y="1883"/>
                              </a:cubicBezTo>
                              <a:cubicBezTo>
                                <a:pt x="675" y="1883"/>
                                <a:pt x="681" y="1891"/>
                                <a:pt x="681" y="1899"/>
                              </a:cubicBezTo>
                              <a:cubicBezTo>
                                <a:pt x="681" y="1912"/>
                                <a:pt x="668" y="1919"/>
                                <a:pt x="640" y="1919"/>
                              </a:cubicBezTo>
                              <a:cubicBezTo>
                                <a:pt x="500" y="1919"/>
                                <a:pt x="340" y="1912"/>
                                <a:pt x="328" y="1912"/>
                              </a:cubicBezTo>
                              <a:cubicBezTo>
                                <a:pt x="315" y="1912"/>
                                <a:pt x="155" y="1919"/>
                                <a:pt x="79" y="1919"/>
                              </a:cubicBezTo>
                              <a:cubicBezTo>
                                <a:pt x="51" y="1919"/>
                                <a:pt x="38" y="1914"/>
                                <a:pt x="38" y="1899"/>
                              </a:cubicBezTo>
                              <a:cubicBezTo>
                                <a:pt x="38" y="1891"/>
                                <a:pt x="43" y="1883"/>
                                <a:pt x="59" y="1883"/>
                              </a:cubicBezTo>
                              <a:cubicBezTo>
                                <a:pt x="82" y="1883"/>
                                <a:pt x="112" y="1878"/>
                                <a:pt x="135" y="1873"/>
                              </a:cubicBezTo>
                              <a:cubicBezTo>
                                <a:pt x="186" y="1863"/>
                                <a:pt x="198" y="1808"/>
                                <a:pt x="208" y="1734"/>
                              </a:cubicBezTo>
                              <a:cubicBezTo>
                                <a:pt x="221" y="1627"/>
                                <a:pt x="221" y="1427"/>
                                <a:pt x="221" y="1183"/>
                              </a:cubicBezTo>
                              <a:lnTo>
                                <a:pt x="221" y="736"/>
                              </a:lnTo>
                              <a:cubicBezTo>
                                <a:pt x="221" y="340"/>
                                <a:pt x="221" y="269"/>
                                <a:pt x="216" y="188"/>
                              </a:cubicBezTo>
                              <a:cubicBezTo>
                                <a:pt x="211" y="101"/>
                                <a:pt x="191" y="61"/>
                                <a:pt x="107" y="43"/>
                              </a:cubicBezTo>
                              <a:cubicBezTo>
                                <a:pt x="87" y="38"/>
                                <a:pt x="43" y="35"/>
                                <a:pt x="21" y="35"/>
                              </a:cubicBezTo>
                              <a:cubicBezTo>
                                <a:pt x="10" y="35"/>
                                <a:pt x="0" y="30"/>
                                <a:pt x="0" y="20"/>
                              </a:cubicBezTo>
                              <a:cubicBezTo>
                                <a:pt x="0" y="5"/>
                                <a:pt x="13" y="0"/>
                                <a:pt x="41" y="0"/>
                              </a:cubicBezTo>
                              <a:cubicBezTo>
                                <a:pt x="155" y="0"/>
                                <a:pt x="315" y="7"/>
                                <a:pt x="328" y="7"/>
                              </a:cubicBezTo>
                              <a:cubicBezTo>
                                <a:pt x="340" y="7"/>
                                <a:pt x="500" y="0"/>
                                <a:pt x="577" y="0"/>
                              </a:cubicBezTo>
                              <a:cubicBezTo>
                                <a:pt x="605" y="0"/>
                                <a:pt x="617" y="5"/>
                                <a:pt x="617" y="20"/>
                              </a:cubicBezTo>
                              <a:cubicBezTo>
                                <a:pt x="617" y="30"/>
                                <a:pt x="607" y="35"/>
                                <a:pt x="597" y="35"/>
                              </a:cubicBezTo>
                              <a:cubicBezTo>
                                <a:pt x="579" y="35"/>
                                <a:pt x="564" y="38"/>
                                <a:pt x="533" y="43"/>
                              </a:cubicBezTo>
                              <a:cubicBezTo>
                                <a:pt x="465" y="56"/>
                                <a:pt x="445" y="99"/>
                                <a:pt x="440" y="188"/>
                              </a:cubicBezTo>
                              <a:cubicBezTo>
                                <a:pt x="434" y="269"/>
                                <a:pt x="434" y="340"/>
                                <a:pt x="434" y="736"/>
                              </a:cubicBezTo>
                              <a:lnTo>
                                <a:pt x="434" y="789"/>
                              </a:lnTo>
                              <a:cubicBezTo>
                                <a:pt x="434" y="802"/>
                                <a:pt x="442" y="804"/>
                                <a:pt x="450" y="804"/>
                              </a:cubicBezTo>
                              <a:lnTo>
                                <a:pt x="1526" y="804"/>
                              </a:lnTo>
                              <a:cubicBezTo>
                                <a:pt x="1534" y="804"/>
                                <a:pt x="1541" y="802"/>
                                <a:pt x="1541" y="789"/>
                              </a:cubicBezTo>
                              <a:lnTo>
                                <a:pt x="1541" y="736"/>
                              </a:lnTo>
                              <a:cubicBezTo>
                                <a:pt x="1541" y="340"/>
                                <a:pt x="1541" y="269"/>
                                <a:pt x="1536" y="188"/>
                              </a:cubicBezTo>
                              <a:cubicBezTo>
                                <a:pt x="1531" y="101"/>
                                <a:pt x="1511" y="61"/>
                                <a:pt x="1427" y="43"/>
                              </a:cubicBezTo>
                              <a:cubicBezTo>
                                <a:pt x="1407" y="38"/>
                                <a:pt x="1364" y="35"/>
                                <a:pt x="1341" y="35"/>
                              </a:cubicBezTo>
                              <a:cubicBezTo>
                                <a:pt x="1331" y="35"/>
                                <a:pt x="1320" y="30"/>
                                <a:pt x="1320" y="20"/>
                              </a:cubicBezTo>
                              <a:cubicBezTo>
                                <a:pt x="1320" y="5"/>
                                <a:pt x="1333" y="0"/>
                                <a:pt x="1361" y="0"/>
                              </a:cubicBezTo>
                              <a:cubicBezTo>
                                <a:pt x="1475" y="0"/>
                                <a:pt x="1635" y="7"/>
                                <a:pt x="1648" y="7"/>
                              </a:cubicBezTo>
                              <a:cubicBezTo>
                                <a:pt x="1661" y="7"/>
                                <a:pt x="1821" y="0"/>
                                <a:pt x="1897" y="0"/>
                              </a:cubicBezTo>
                              <a:cubicBezTo>
                                <a:pt x="1925" y="0"/>
                                <a:pt x="1937" y="5"/>
                                <a:pt x="1937" y="20"/>
                              </a:cubicBezTo>
                              <a:cubicBezTo>
                                <a:pt x="1937" y="30"/>
                                <a:pt x="1927" y="35"/>
                                <a:pt x="1917" y="35"/>
                              </a:cubicBezTo>
                              <a:cubicBezTo>
                                <a:pt x="1899" y="35"/>
                                <a:pt x="1884" y="38"/>
                                <a:pt x="1854" y="43"/>
                              </a:cubicBezTo>
                              <a:cubicBezTo>
                                <a:pt x="1785" y="56"/>
                                <a:pt x="1765" y="99"/>
                                <a:pt x="1760" y="188"/>
                              </a:cubicBezTo>
                              <a:cubicBezTo>
                                <a:pt x="1755" y="269"/>
                                <a:pt x="1755" y="340"/>
                                <a:pt x="1755" y="736"/>
                              </a:cubicBezTo>
                              <a:lnTo>
                                <a:pt x="1755" y="1183"/>
                              </a:lnTo>
                              <a:close/>
                            </a:path>
                          </a:pathLst>
                        </a:custGeom>
                        <a:solidFill>
                          <a:srgbClr val="000000"/>
                        </a:solidFill>
                        <a:ln w="0">
                          <a:noFill/>
                          <a:round/>
                          <a:headEnd/>
                          <a:tailEnd/>
                        </a:ln>
                      </a:spPr>
                      <a:txSp>
                        <a:txBody>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pPr eaLnBrk="0" hangingPunct="0"/>
                            <a:endParaRPr lang="en-US"/>
                          </a:p>
                        </a:txBody>
                        <a:useSpRect/>
                      </a:txSp>
                    </a:sp>
                    <a:sp>
                      <a:nvSpPr>
                        <a:cNvPr id="6207" name="Freeform 27"/>
                        <a:cNvSpPr>
                          <a:spLocks noEditPoints="1"/>
                        </a:cNvSpPr>
                      </a:nvSpPr>
                      <a:spPr bwMode="black">
                        <a:xfrm>
                          <a:off x="2767" y="555"/>
                          <a:ext cx="256" cy="255"/>
                        </a:xfrm>
                        <a:custGeom>
                          <a:avLst/>
                          <a:gdLst>
                            <a:gd name="T0" fmla="*/ 0 w 1998"/>
                            <a:gd name="T1" fmla="*/ 0 h 1991"/>
                            <a:gd name="T2" fmla="*/ 0 w 1998"/>
                            <a:gd name="T3" fmla="*/ 0 h 1991"/>
                            <a:gd name="T4" fmla="*/ 0 w 1998"/>
                            <a:gd name="T5" fmla="*/ 0 h 1991"/>
                            <a:gd name="T6" fmla="*/ 0 w 1998"/>
                            <a:gd name="T7" fmla="*/ 0 h 1991"/>
                            <a:gd name="T8" fmla="*/ 0 w 1998"/>
                            <a:gd name="T9" fmla="*/ 0 h 1991"/>
                            <a:gd name="T10" fmla="*/ 0 w 1998"/>
                            <a:gd name="T11" fmla="*/ 0 h 1991"/>
                            <a:gd name="T12" fmla="*/ 0 w 1998"/>
                            <a:gd name="T13" fmla="*/ 0 h 1991"/>
                            <a:gd name="T14" fmla="*/ 0 w 1998"/>
                            <a:gd name="T15" fmla="*/ 0 h 1991"/>
                            <a:gd name="T16" fmla="*/ 0 w 1998"/>
                            <a:gd name="T17" fmla="*/ 0 h 1991"/>
                            <a:gd name="T18" fmla="*/ 0 w 1998"/>
                            <a:gd name="T19" fmla="*/ 0 h 1991"/>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 name="T30" fmla="*/ 0 w 1998"/>
                            <a:gd name="T31" fmla="*/ 0 h 1991"/>
                            <a:gd name="T32" fmla="*/ 1998 w 1998"/>
                            <a:gd name="T33" fmla="*/ 1991 h 1991"/>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T30" t="T31" r="T32" b="T33"/>
                          <a:pathLst>
                            <a:path w="1998" h="1991">
                              <a:moveTo>
                                <a:pt x="1054" y="1894"/>
                              </a:moveTo>
                              <a:cubicBezTo>
                                <a:pt x="1283" y="1894"/>
                                <a:pt x="1755" y="1762"/>
                                <a:pt x="1755" y="1023"/>
                              </a:cubicBezTo>
                              <a:cubicBezTo>
                                <a:pt x="1755" y="414"/>
                                <a:pt x="1384" y="86"/>
                                <a:pt x="983" y="86"/>
                              </a:cubicBezTo>
                              <a:cubicBezTo>
                                <a:pt x="559" y="86"/>
                                <a:pt x="242" y="366"/>
                                <a:pt x="242" y="922"/>
                              </a:cubicBezTo>
                              <a:cubicBezTo>
                                <a:pt x="242" y="1513"/>
                                <a:pt x="597" y="1894"/>
                                <a:pt x="1054" y="1894"/>
                              </a:cubicBezTo>
                              <a:moveTo>
                                <a:pt x="1001" y="0"/>
                              </a:moveTo>
                              <a:cubicBezTo>
                                <a:pt x="1572" y="0"/>
                                <a:pt x="1998" y="361"/>
                                <a:pt x="1998" y="952"/>
                              </a:cubicBezTo>
                              <a:cubicBezTo>
                                <a:pt x="1998" y="1521"/>
                                <a:pt x="1597" y="1991"/>
                                <a:pt x="986" y="1991"/>
                              </a:cubicBezTo>
                              <a:cubicBezTo>
                                <a:pt x="290" y="1991"/>
                                <a:pt x="0" y="1450"/>
                                <a:pt x="0" y="993"/>
                              </a:cubicBezTo>
                              <a:cubicBezTo>
                                <a:pt x="0" y="582"/>
                                <a:pt x="300" y="0"/>
                                <a:pt x="1001" y="0"/>
                              </a:cubicBezTo>
                            </a:path>
                          </a:pathLst>
                        </a:custGeom>
                        <a:solidFill>
                          <a:srgbClr val="000000"/>
                        </a:solidFill>
                        <a:ln w="0">
                          <a:noFill/>
                          <a:round/>
                          <a:headEnd/>
                          <a:tailEnd/>
                        </a:ln>
                      </a:spPr>
                      <a:txSp>
                        <a:txBody>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pPr eaLnBrk="0" hangingPunct="0"/>
                            <a:endParaRPr lang="en-US"/>
                          </a:p>
                        </a:txBody>
                        <a:useSpRect/>
                      </a:txSp>
                    </a:sp>
                    <a:sp>
                      <a:nvSpPr>
                        <a:cNvPr id="6208" name="Freeform 28"/>
                        <a:cNvSpPr>
                          <a:spLocks/>
                        </a:cNvSpPr>
                      </a:nvSpPr>
                      <a:spPr bwMode="black">
                        <a:xfrm>
                          <a:off x="3064" y="559"/>
                          <a:ext cx="155" cy="248"/>
                        </a:xfrm>
                        <a:custGeom>
                          <a:avLst/>
                          <a:gdLst>
                            <a:gd name="T0" fmla="*/ 0 w 1205"/>
                            <a:gd name="T1" fmla="*/ 0 h 1927"/>
                            <a:gd name="T2" fmla="*/ 0 w 1205"/>
                            <a:gd name="T3" fmla="*/ 0 h 1927"/>
                            <a:gd name="T4" fmla="*/ 0 w 1205"/>
                            <a:gd name="T5" fmla="*/ 0 h 1927"/>
                            <a:gd name="T6" fmla="*/ 0 w 1205"/>
                            <a:gd name="T7" fmla="*/ 0 h 1927"/>
                            <a:gd name="T8" fmla="*/ 0 w 1205"/>
                            <a:gd name="T9" fmla="*/ 0 h 1927"/>
                            <a:gd name="T10" fmla="*/ 0 w 1205"/>
                            <a:gd name="T11" fmla="*/ 0 h 1927"/>
                            <a:gd name="T12" fmla="*/ 0 w 1205"/>
                            <a:gd name="T13" fmla="*/ 0 h 1927"/>
                            <a:gd name="T14" fmla="*/ 0 w 1205"/>
                            <a:gd name="T15" fmla="*/ 0 h 1927"/>
                            <a:gd name="T16" fmla="*/ 0 w 1205"/>
                            <a:gd name="T17" fmla="*/ 0 h 1927"/>
                            <a:gd name="T18" fmla="*/ 0 w 1205"/>
                            <a:gd name="T19" fmla="*/ 0 h 1927"/>
                            <a:gd name="T20" fmla="*/ 0 w 1205"/>
                            <a:gd name="T21" fmla="*/ 0 h 1927"/>
                            <a:gd name="T22" fmla="*/ 0 w 1205"/>
                            <a:gd name="T23" fmla="*/ 0 h 1927"/>
                            <a:gd name="T24" fmla="*/ 0 w 1205"/>
                            <a:gd name="T25" fmla="*/ 0 h 1927"/>
                            <a:gd name="T26" fmla="*/ 0 w 1205"/>
                            <a:gd name="T27" fmla="*/ 0 h 1927"/>
                            <a:gd name="T28" fmla="*/ 0 w 1205"/>
                            <a:gd name="T29" fmla="*/ 0 h 1927"/>
                            <a:gd name="T30" fmla="*/ 0 w 1205"/>
                            <a:gd name="T31" fmla="*/ 0 h 1927"/>
                            <a:gd name="T32" fmla="*/ 0 w 1205"/>
                            <a:gd name="T33" fmla="*/ 0 h 1927"/>
                            <a:gd name="T34" fmla="*/ 0 w 1205"/>
                            <a:gd name="T35" fmla="*/ 0 h 1927"/>
                            <a:gd name="T36" fmla="*/ 0 w 1205"/>
                            <a:gd name="T37" fmla="*/ 0 h 1927"/>
                            <a:gd name="T38" fmla="*/ 0 w 1205"/>
                            <a:gd name="T39" fmla="*/ 0 h 1927"/>
                            <a:gd name="T40" fmla="*/ 0 w 1205"/>
                            <a:gd name="T41" fmla="*/ 0 h 1927"/>
                            <a:gd name="T42" fmla="*/ 0 w 1205"/>
                            <a:gd name="T43" fmla="*/ 0 h 1927"/>
                            <a:gd name="T44" fmla="*/ 0 w 1205"/>
                            <a:gd name="T45" fmla="*/ 0 h 1927"/>
                            <a:gd name="T46" fmla="*/ 0 w 1205"/>
                            <a:gd name="T47" fmla="*/ 0 h 1927"/>
                            <a:gd name="T48" fmla="*/ 0 w 1205"/>
                            <a:gd name="T49" fmla="*/ 0 h 1927"/>
                            <a:gd name="T50" fmla="*/ 0 w 1205"/>
                            <a:gd name="T51" fmla="*/ 0 h 1927"/>
                            <a:gd name="T52" fmla="*/ 0 w 1205"/>
                            <a:gd name="T53" fmla="*/ 0 h 1927"/>
                            <a:gd name="T54" fmla="*/ 0 w 1205"/>
                            <a:gd name="T55" fmla="*/ 0 h 1927"/>
                            <a:gd name="T56" fmla="*/ 0 w 1205"/>
                            <a:gd name="T57" fmla="*/ 0 h 1927"/>
                            <a:gd name="T58" fmla="*/ 0 w 1205"/>
                            <a:gd name="T59" fmla="*/ 0 h 1927"/>
                            <a:gd name="T60" fmla="*/ 0 w 1205"/>
                            <a:gd name="T61" fmla="*/ 0 h 1927"/>
                            <a:gd name="T62" fmla="*/ 0 w 1205"/>
                            <a:gd name="T63" fmla="*/ 0 h 1927"/>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w 1205"/>
                            <a:gd name="T97" fmla="*/ 0 h 1927"/>
                            <a:gd name="T98" fmla="*/ 1205 w 1205"/>
                            <a:gd name="T99" fmla="*/ 1927 h 1927"/>
                          </a:gdLst>
                          <a:ahLst/>
                          <a:cxnLst>
                            <a:cxn ang="T64">
                              <a:pos x="T0" y="T1"/>
                            </a:cxn>
                            <a:cxn ang="T65">
                              <a:pos x="T2" y="T3"/>
                            </a:cxn>
                            <a:cxn ang="T66">
                              <a:pos x="T4" y="T5"/>
                            </a:cxn>
                            <a:cxn ang="T67">
                              <a:pos x="T6" y="T7"/>
                            </a:cxn>
                            <a:cxn ang="T68">
                              <a:pos x="T8" y="T9"/>
                            </a:cxn>
                            <a:cxn ang="T69">
                              <a:pos x="T10" y="T11"/>
                            </a:cxn>
                            <a:cxn ang="T70">
                              <a:pos x="T12" y="T13"/>
                            </a:cxn>
                            <a:cxn ang="T71">
                              <a:pos x="T14" y="T15"/>
                            </a:cxn>
                            <a:cxn ang="T72">
                              <a:pos x="T16" y="T17"/>
                            </a:cxn>
                            <a:cxn ang="T73">
                              <a:pos x="T18" y="T19"/>
                            </a:cxn>
                            <a:cxn ang="T74">
                              <a:pos x="T20" y="T21"/>
                            </a:cxn>
                            <a:cxn ang="T75">
                              <a:pos x="T22" y="T23"/>
                            </a:cxn>
                            <a:cxn ang="T76">
                              <a:pos x="T24" y="T25"/>
                            </a:cxn>
                            <a:cxn ang="T77">
                              <a:pos x="T26" y="T27"/>
                            </a:cxn>
                            <a:cxn ang="T78">
                              <a:pos x="T28" y="T29"/>
                            </a:cxn>
                            <a:cxn ang="T79">
                              <a:pos x="T30" y="T31"/>
                            </a:cxn>
                            <a:cxn ang="T80">
                              <a:pos x="T32" y="T33"/>
                            </a:cxn>
                            <a:cxn ang="T81">
                              <a:pos x="T34" y="T35"/>
                            </a:cxn>
                            <a:cxn ang="T82">
                              <a:pos x="T36" y="T37"/>
                            </a:cxn>
                            <a:cxn ang="T83">
                              <a:pos x="T38" y="T39"/>
                            </a:cxn>
                            <a:cxn ang="T84">
                              <a:pos x="T40" y="T41"/>
                            </a:cxn>
                            <a:cxn ang="T85">
                              <a:pos x="T42" y="T43"/>
                            </a:cxn>
                            <a:cxn ang="T86">
                              <a:pos x="T44" y="T45"/>
                            </a:cxn>
                            <a:cxn ang="T87">
                              <a:pos x="T46" y="T47"/>
                            </a:cxn>
                            <a:cxn ang="T88">
                              <a:pos x="T48" y="T49"/>
                            </a:cxn>
                            <a:cxn ang="T89">
                              <a:pos x="T50" y="T51"/>
                            </a:cxn>
                            <a:cxn ang="T90">
                              <a:pos x="T52" y="T53"/>
                            </a:cxn>
                            <a:cxn ang="T91">
                              <a:pos x="T54" y="T55"/>
                            </a:cxn>
                            <a:cxn ang="T92">
                              <a:pos x="T56" y="T57"/>
                            </a:cxn>
                            <a:cxn ang="T93">
                              <a:pos x="T58" y="T59"/>
                            </a:cxn>
                            <a:cxn ang="T94">
                              <a:pos x="T60" y="T61"/>
                            </a:cxn>
                            <a:cxn ang="T95">
                              <a:pos x="T62" y="T63"/>
                            </a:cxn>
                          </a:cxnLst>
                          <a:rect l="T96" t="T97" r="T98" b="T99"/>
                          <a:pathLst>
                            <a:path w="1205" h="1927">
                              <a:moveTo>
                                <a:pt x="434" y="1188"/>
                              </a:moveTo>
                              <a:cubicBezTo>
                                <a:pt x="434" y="1561"/>
                                <a:pt x="444" y="1724"/>
                                <a:pt x="490" y="1769"/>
                              </a:cubicBezTo>
                              <a:cubicBezTo>
                                <a:pt x="530" y="1810"/>
                                <a:pt x="596" y="1828"/>
                                <a:pt x="794" y="1828"/>
                              </a:cubicBezTo>
                              <a:cubicBezTo>
                                <a:pt x="929" y="1828"/>
                                <a:pt x="1040" y="1825"/>
                                <a:pt x="1101" y="1752"/>
                              </a:cubicBezTo>
                              <a:cubicBezTo>
                                <a:pt x="1134" y="1711"/>
                                <a:pt x="1160" y="1647"/>
                                <a:pt x="1167" y="1599"/>
                              </a:cubicBezTo>
                              <a:cubicBezTo>
                                <a:pt x="1170" y="1579"/>
                                <a:pt x="1175" y="1566"/>
                                <a:pt x="1190" y="1566"/>
                              </a:cubicBezTo>
                              <a:cubicBezTo>
                                <a:pt x="1203" y="1566"/>
                                <a:pt x="1205" y="1576"/>
                                <a:pt x="1205" y="1604"/>
                              </a:cubicBezTo>
                              <a:cubicBezTo>
                                <a:pt x="1205" y="1632"/>
                                <a:pt x="1188" y="1785"/>
                                <a:pt x="1167" y="1858"/>
                              </a:cubicBezTo>
                              <a:cubicBezTo>
                                <a:pt x="1150" y="1916"/>
                                <a:pt x="1142" y="1927"/>
                                <a:pt x="1007" y="1927"/>
                              </a:cubicBezTo>
                              <a:cubicBezTo>
                                <a:pt x="825" y="1927"/>
                                <a:pt x="693" y="1922"/>
                                <a:pt x="586" y="1919"/>
                              </a:cubicBezTo>
                              <a:cubicBezTo>
                                <a:pt x="479" y="1914"/>
                                <a:pt x="401" y="1912"/>
                                <a:pt x="327" y="1912"/>
                              </a:cubicBezTo>
                              <a:cubicBezTo>
                                <a:pt x="317" y="1912"/>
                                <a:pt x="274" y="1914"/>
                                <a:pt x="223" y="1914"/>
                              </a:cubicBezTo>
                              <a:cubicBezTo>
                                <a:pt x="172" y="1916"/>
                                <a:pt x="116" y="1919"/>
                                <a:pt x="78" y="1919"/>
                              </a:cubicBezTo>
                              <a:cubicBezTo>
                                <a:pt x="50" y="1919"/>
                                <a:pt x="38" y="1914"/>
                                <a:pt x="38" y="1899"/>
                              </a:cubicBezTo>
                              <a:cubicBezTo>
                                <a:pt x="38" y="1891"/>
                                <a:pt x="43" y="1883"/>
                                <a:pt x="58" y="1883"/>
                              </a:cubicBezTo>
                              <a:cubicBezTo>
                                <a:pt x="81" y="1883"/>
                                <a:pt x="111" y="1878"/>
                                <a:pt x="134" y="1873"/>
                              </a:cubicBezTo>
                              <a:cubicBezTo>
                                <a:pt x="185" y="1863"/>
                                <a:pt x="198" y="1808"/>
                                <a:pt x="208" y="1734"/>
                              </a:cubicBezTo>
                              <a:cubicBezTo>
                                <a:pt x="220" y="1627"/>
                                <a:pt x="220" y="1427"/>
                                <a:pt x="220" y="1183"/>
                              </a:cubicBezTo>
                              <a:lnTo>
                                <a:pt x="220" y="736"/>
                              </a:lnTo>
                              <a:cubicBezTo>
                                <a:pt x="220" y="340"/>
                                <a:pt x="220" y="269"/>
                                <a:pt x="215" y="188"/>
                              </a:cubicBezTo>
                              <a:cubicBezTo>
                                <a:pt x="210" y="101"/>
                                <a:pt x="190" y="61"/>
                                <a:pt x="106" y="43"/>
                              </a:cubicBezTo>
                              <a:cubicBezTo>
                                <a:pt x="86" y="38"/>
                                <a:pt x="43" y="35"/>
                                <a:pt x="20" y="35"/>
                              </a:cubicBezTo>
                              <a:cubicBezTo>
                                <a:pt x="10" y="35"/>
                                <a:pt x="0" y="30"/>
                                <a:pt x="0" y="20"/>
                              </a:cubicBezTo>
                              <a:cubicBezTo>
                                <a:pt x="0" y="5"/>
                                <a:pt x="12" y="0"/>
                                <a:pt x="40" y="0"/>
                              </a:cubicBezTo>
                              <a:cubicBezTo>
                                <a:pt x="154" y="0"/>
                                <a:pt x="314" y="7"/>
                                <a:pt x="327" y="7"/>
                              </a:cubicBezTo>
                              <a:cubicBezTo>
                                <a:pt x="340" y="7"/>
                                <a:pt x="525" y="0"/>
                                <a:pt x="601" y="0"/>
                              </a:cubicBezTo>
                              <a:cubicBezTo>
                                <a:pt x="629" y="0"/>
                                <a:pt x="642" y="5"/>
                                <a:pt x="642" y="20"/>
                              </a:cubicBezTo>
                              <a:cubicBezTo>
                                <a:pt x="642" y="30"/>
                                <a:pt x="632" y="35"/>
                                <a:pt x="622" y="35"/>
                              </a:cubicBezTo>
                              <a:cubicBezTo>
                                <a:pt x="604" y="35"/>
                                <a:pt x="568" y="38"/>
                                <a:pt x="538" y="43"/>
                              </a:cubicBezTo>
                              <a:cubicBezTo>
                                <a:pt x="464" y="56"/>
                                <a:pt x="444" y="99"/>
                                <a:pt x="439" y="188"/>
                              </a:cubicBezTo>
                              <a:cubicBezTo>
                                <a:pt x="434" y="269"/>
                                <a:pt x="434" y="340"/>
                                <a:pt x="434" y="736"/>
                              </a:cubicBezTo>
                              <a:lnTo>
                                <a:pt x="434" y="1188"/>
                              </a:lnTo>
                              <a:close/>
                            </a:path>
                          </a:pathLst>
                        </a:custGeom>
                        <a:solidFill>
                          <a:srgbClr val="000000"/>
                        </a:solidFill>
                        <a:ln w="0">
                          <a:noFill/>
                          <a:round/>
                          <a:headEnd/>
                          <a:tailEnd/>
                        </a:ln>
                      </a:spPr>
                      <a:txSp>
                        <a:txBody>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pPr eaLnBrk="0" hangingPunct="0"/>
                            <a:endParaRPr lang="en-US"/>
                          </a:p>
                        </a:txBody>
                        <a:useSpRect/>
                      </a:txSp>
                    </a:sp>
                    <a:sp>
                      <a:nvSpPr>
                        <a:cNvPr id="6209" name="Freeform 29"/>
                        <a:cNvSpPr>
                          <a:spLocks noEditPoints="1"/>
                        </a:cNvSpPr>
                      </a:nvSpPr>
                      <a:spPr bwMode="black">
                        <a:xfrm>
                          <a:off x="3257" y="557"/>
                          <a:ext cx="248" cy="251"/>
                        </a:xfrm>
                        <a:custGeom>
                          <a:avLst/>
                          <a:gdLst>
                            <a:gd name="T0" fmla="*/ 0 w 1934"/>
                            <a:gd name="T1" fmla="*/ 0 h 1965"/>
                            <a:gd name="T2" fmla="*/ 0 w 1934"/>
                            <a:gd name="T3" fmla="*/ 0 h 1965"/>
                            <a:gd name="T4" fmla="*/ 0 w 1934"/>
                            <a:gd name="T5" fmla="*/ 0 h 1965"/>
                            <a:gd name="T6" fmla="*/ 0 w 1934"/>
                            <a:gd name="T7" fmla="*/ 0 h 1965"/>
                            <a:gd name="T8" fmla="*/ 0 w 1934"/>
                            <a:gd name="T9" fmla="*/ 0 h 1965"/>
                            <a:gd name="T10" fmla="*/ 0 w 1934"/>
                            <a:gd name="T11" fmla="*/ 0 h 1965"/>
                            <a:gd name="T12" fmla="*/ 0 w 1934"/>
                            <a:gd name="T13" fmla="*/ 0 h 1965"/>
                            <a:gd name="T14" fmla="*/ 0 w 1934"/>
                            <a:gd name="T15" fmla="*/ 0 h 1965"/>
                            <a:gd name="T16" fmla="*/ 0 w 1934"/>
                            <a:gd name="T17" fmla="*/ 0 h 1965"/>
                            <a:gd name="T18" fmla="*/ 0 w 1934"/>
                            <a:gd name="T19" fmla="*/ 0 h 1965"/>
                            <a:gd name="T20" fmla="*/ 0 w 1934"/>
                            <a:gd name="T21" fmla="*/ 0 h 1965"/>
                            <a:gd name="T22" fmla="*/ 0 w 1934"/>
                            <a:gd name="T23" fmla="*/ 0 h 1965"/>
                            <a:gd name="T24" fmla="*/ 0 w 1934"/>
                            <a:gd name="T25" fmla="*/ 0 h 1965"/>
                            <a:gd name="T26" fmla="*/ 0 w 1934"/>
                            <a:gd name="T27" fmla="*/ 0 h 1965"/>
                            <a:gd name="T28" fmla="*/ 0 w 1934"/>
                            <a:gd name="T29" fmla="*/ 0 h 1965"/>
                            <a:gd name="T30" fmla="*/ 0 w 1934"/>
                            <a:gd name="T31" fmla="*/ 0 h 1965"/>
                            <a:gd name="T32" fmla="*/ 0 w 1934"/>
                            <a:gd name="T33" fmla="*/ 0 h 1965"/>
                            <a:gd name="T34" fmla="*/ 0 w 1934"/>
                            <a:gd name="T35" fmla="*/ 0 h 1965"/>
                            <a:gd name="T36" fmla="*/ 0 w 1934"/>
                            <a:gd name="T37" fmla="*/ 0 h 1965"/>
                            <a:gd name="T38" fmla="*/ 0 w 1934"/>
                            <a:gd name="T39" fmla="*/ 0 h 1965"/>
                            <a:gd name="T40" fmla="*/ 0 w 1934"/>
                            <a:gd name="T41" fmla="*/ 0 h 1965"/>
                            <a:gd name="T42" fmla="*/ 0 w 1934"/>
                            <a:gd name="T43" fmla="*/ 0 h 1965"/>
                            <a:gd name="T44" fmla="*/ 0 w 1934"/>
                            <a:gd name="T45" fmla="*/ 0 h 1965"/>
                            <a:gd name="T46" fmla="*/ 0 w 1934"/>
                            <a:gd name="T47" fmla="*/ 0 h 1965"/>
                            <a:gd name="T48" fmla="*/ 0 w 1934"/>
                            <a:gd name="T49" fmla="*/ 0 h 1965"/>
                            <a:gd name="T50" fmla="*/ 0 w 1934"/>
                            <a:gd name="T51" fmla="*/ 0 h 1965"/>
                            <a:gd name="T52" fmla="*/ 0 w 1934"/>
                            <a:gd name="T53" fmla="*/ 0 h 1965"/>
                            <a:gd name="T54" fmla="*/ 0 w 1934"/>
                            <a:gd name="T55" fmla="*/ 0 h 1965"/>
                            <a:gd name="T56" fmla="*/ 0 w 1934"/>
                            <a:gd name="T57" fmla="*/ 0 h 1965"/>
                            <a:gd name="T58" fmla="*/ 0 w 1934"/>
                            <a:gd name="T59" fmla="*/ 0 h 1965"/>
                            <a:gd name="T60" fmla="*/ 0 w 1934"/>
                            <a:gd name="T61" fmla="*/ 0 h 1965"/>
                            <a:gd name="T62" fmla="*/ 0 w 1934"/>
                            <a:gd name="T63" fmla="*/ 0 h 1965"/>
                            <a:gd name="T64" fmla="*/ 0 w 1934"/>
                            <a:gd name="T65" fmla="*/ 0 h 1965"/>
                            <a:gd name="T66" fmla="*/ 0 w 1934"/>
                            <a:gd name="T67" fmla="*/ 0 h 1965"/>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w 1934"/>
                            <a:gd name="T103" fmla="*/ 0 h 1965"/>
                            <a:gd name="T104" fmla="*/ 1934 w 1934"/>
                            <a:gd name="T105" fmla="*/ 1965 h 1965"/>
                          </a:gdLst>
                          <a:ahLst/>
                          <a:cxnLst>
                            <a:cxn ang="T68">
                              <a:pos x="T0" y="T1"/>
                            </a:cxn>
                            <a:cxn ang="T69">
                              <a:pos x="T2" y="T3"/>
                            </a:cxn>
                            <a:cxn ang="T70">
                              <a:pos x="T4" y="T5"/>
                            </a:cxn>
                            <a:cxn ang="T71">
                              <a:pos x="T6" y="T7"/>
                            </a:cxn>
                            <a:cxn ang="T72">
                              <a:pos x="T8" y="T9"/>
                            </a:cxn>
                            <a:cxn ang="T73">
                              <a:pos x="T10" y="T11"/>
                            </a:cxn>
                            <a:cxn ang="T74">
                              <a:pos x="T12" y="T13"/>
                            </a:cxn>
                            <a:cxn ang="T75">
                              <a:pos x="T14" y="T15"/>
                            </a:cxn>
                            <a:cxn ang="T76">
                              <a:pos x="T16" y="T17"/>
                            </a:cxn>
                            <a:cxn ang="T77">
                              <a:pos x="T18" y="T19"/>
                            </a:cxn>
                            <a:cxn ang="T78">
                              <a:pos x="T20" y="T21"/>
                            </a:cxn>
                            <a:cxn ang="T79">
                              <a:pos x="T22" y="T23"/>
                            </a:cxn>
                            <a:cxn ang="T80">
                              <a:pos x="T24" y="T25"/>
                            </a:cxn>
                            <a:cxn ang="T81">
                              <a:pos x="T26" y="T27"/>
                            </a:cxn>
                            <a:cxn ang="T82">
                              <a:pos x="T28" y="T29"/>
                            </a:cxn>
                            <a:cxn ang="T83">
                              <a:pos x="T30" y="T31"/>
                            </a:cxn>
                            <a:cxn ang="T84">
                              <a:pos x="T32" y="T33"/>
                            </a:cxn>
                            <a:cxn ang="T85">
                              <a:pos x="T34" y="T35"/>
                            </a:cxn>
                            <a:cxn ang="T86">
                              <a:pos x="T36" y="T37"/>
                            </a:cxn>
                            <a:cxn ang="T87">
                              <a:pos x="T38" y="T39"/>
                            </a:cxn>
                            <a:cxn ang="T88">
                              <a:pos x="T40" y="T41"/>
                            </a:cxn>
                            <a:cxn ang="T89">
                              <a:pos x="T42" y="T43"/>
                            </a:cxn>
                            <a:cxn ang="T90">
                              <a:pos x="T44" y="T45"/>
                            </a:cxn>
                            <a:cxn ang="T91">
                              <a:pos x="T46" y="T47"/>
                            </a:cxn>
                            <a:cxn ang="T92">
                              <a:pos x="T48" y="T49"/>
                            </a:cxn>
                            <a:cxn ang="T93">
                              <a:pos x="T50" y="T51"/>
                            </a:cxn>
                            <a:cxn ang="T94">
                              <a:pos x="T52" y="T53"/>
                            </a:cxn>
                            <a:cxn ang="T95">
                              <a:pos x="T54" y="T55"/>
                            </a:cxn>
                            <a:cxn ang="T96">
                              <a:pos x="T56" y="T57"/>
                            </a:cxn>
                            <a:cxn ang="T97">
                              <a:pos x="T58" y="T59"/>
                            </a:cxn>
                            <a:cxn ang="T98">
                              <a:pos x="T60" y="T61"/>
                            </a:cxn>
                            <a:cxn ang="T99">
                              <a:pos x="T62" y="T63"/>
                            </a:cxn>
                            <a:cxn ang="T100">
                              <a:pos x="T64" y="T65"/>
                            </a:cxn>
                            <a:cxn ang="T101">
                              <a:pos x="T66" y="T67"/>
                            </a:cxn>
                          </a:cxnLst>
                          <a:rect l="T102" t="T103" r="T104" b="T105"/>
                          <a:pathLst>
                            <a:path w="1934" h="1965">
                              <a:moveTo>
                                <a:pt x="434" y="1033"/>
                              </a:moveTo>
                              <a:cubicBezTo>
                                <a:pt x="434" y="1302"/>
                                <a:pt x="436" y="1536"/>
                                <a:pt x="439" y="1584"/>
                              </a:cubicBezTo>
                              <a:cubicBezTo>
                                <a:pt x="441" y="1647"/>
                                <a:pt x="446" y="1749"/>
                                <a:pt x="466" y="1777"/>
                              </a:cubicBezTo>
                              <a:cubicBezTo>
                                <a:pt x="499" y="1825"/>
                                <a:pt x="599" y="1879"/>
                                <a:pt x="898" y="1879"/>
                              </a:cubicBezTo>
                              <a:cubicBezTo>
                                <a:pt x="1134" y="1879"/>
                                <a:pt x="1353" y="1792"/>
                                <a:pt x="1502" y="1643"/>
                              </a:cubicBezTo>
                              <a:cubicBezTo>
                                <a:pt x="1634" y="1513"/>
                                <a:pt x="1705" y="1269"/>
                                <a:pt x="1705" y="1036"/>
                              </a:cubicBezTo>
                              <a:cubicBezTo>
                                <a:pt x="1705" y="713"/>
                                <a:pt x="1566" y="505"/>
                                <a:pt x="1462" y="396"/>
                              </a:cubicBezTo>
                              <a:cubicBezTo>
                                <a:pt x="1223" y="145"/>
                                <a:pt x="934" y="109"/>
                                <a:pt x="632" y="109"/>
                              </a:cubicBezTo>
                              <a:cubicBezTo>
                                <a:pt x="581" y="109"/>
                                <a:pt x="487" y="117"/>
                                <a:pt x="466" y="127"/>
                              </a:cubicBezTo>
                              <a:cubicBezTo>
                                <a:pt x="444" y="137"/>
                                <a:pt x="436" y="150"/>
                                <a:pt x="436" y="178"/>
                              </a:cubicBezTo>
                              <a:cubicBezTo>
                                <a:pt x="434" y="264"/>
                                <a:pt x="434" y="523"/>
                                <a:pt x="434" y="718"/>
                              </a:cubicBezTo>
                              <a:lnTo>
                                <a:pt x="434" y="1033"/>
                              </a:lnTo>
                              <a:close/>
                              <a:moveTo>
                                <a:pt x="220" y="759"/>
                              </a:moveTo>
                              <a:cubicBezTo>
                                <a:pt x="220" y="363"/>
                                <a:pt x="220" y="292"/>
                                <a:pt x="215" y="211"/>
                              </a:cubicBezTo>
                              <a:cubicBezTo>
                                <a:pt x="210" y="124"/>
                                <a:pt x="190" y="84"/>
                                <a:pt x="106" y="66"/>
                              </a:cubicBezTo>
                              <a:cubicBezTo>
                                <a:pt x="86" y="61"/>
                                <a:pt x="43" y="58"/>
                                <a:pt x="20" y="58"/>
                              </a:cubicBezTo>
                              <a:cubicBezTo>
                                <a:pt x="10" y="58"/>
                                <a:pt x="0" y="53"/>
                                <a:pt x="0" y="43"/>
                              </a:cubicBezTo>
                              <a:cubicBezTo>
                                <a:pt x="0" y="28"/>
                                <a:pt x="12" y="23"/>
                                <a:pt x="40" y="23"/>
                              </a:cubicBezTo>
                              <a:cubicBezTo>
                                <a:pt x="154" y="23"/>
                                <a:pt x="314" y="30"/>
                                <a:pt x="327" y="30"/>
                              </a:cubicBezTo>
                              <a:cubicBezTo>
                                <a:pt x="357" y="30"/>
                                <a:pt x="517" y="23"/>
                                <a:pt x="670" y="23"/>
                              </a:cubicBezTo>
                              <a:cubicBezTo>
                                <a:pt x="921" y="23"/>
                                <a:pt x="1385" y="0"/>
                                <a:pt x="1688" y="312"/>
                              </a:cubicBezTo>
                              <a:cubicBezTo>
                                <a:pt x="1814" y="444"/>
                                <a:pt x="1934" y="655"/>
                                <a:pt x="1934" y="957"/>
                              </a:cubicBezTo>
                              <a:cubicBezTo>
                                <a:pt x="1934" y="1277"/>
                                <a:pt x="1802" y="1523"/>
                                <a:pt x="1660" y="1673"/>
                              </a:cubicBezTo>
                              <a:cubicBezTo>
                                <a:pt x="1550" y="1787"/>
                                <a:pt x="1322" y="1965"/>
                                <a:pt x="890" y="1965"/>
                              </a:cubicBezTo>
                              <a:cubicBezTo>
                                <a:pt x="781" y="1965"/>
                                <a:pt x="647" y="1957"/>
                                <a:pt x="538" y="1950"/>
                              </a:cubicBezTo>
                              <a:cubicBezTo>
                                <a:pt x="426" y="1942"/>
                                <a:pt x="340" y="1935"/>
                                <a:pt x="327" y="1935"/>
                              </a:cubicBezTo>
                              <a:cubicBezTo>
                                <a:pt x="322" y="1935"/>
                                <a:pt x="279" y="1935"/>
                                <a:pt x="225" y="1937"/>
                              </a:cubicBezTo>
                              <a:cubicBezTo>
                                <a:pt x="175" y="1937"/>
                                <a:pt x="116" y="1942"/>
                                <a:pt x="78" y="1942"/>
                              </a:cubicBezTo>
                              <a:cubicBezTo>
                                <a:pt x="50" y="1942"/>
                                <a:pt x="38" y="1937"/>
                                <a:pt x="38" y="1922"/>
                              </a:cubicBezTo>
                              <a:cubicBezTo>
                                <a:pt x="38" y="1914"/>
                                <a:pt x="43" y="1906"/>
                                <a:pt x="58" y="1906"/>
                              </a:cubicBezTo>
                              <a:cubicBezTo>
                                <a:pt x="81" y="1906"/>
                                <a:pt x="111" y="1901"/>
                                <a:pt x="134" y="1896"/>
                              </a:cubicBezTo>
                              <a:cubicBezTo>
                                <a:pt x="185" y="1886"/>
                                <a:pt x="197" y="1831"/>
                                <a:pt x="208" y="1757"/>
                              </a:cubicBezTo>
                              <a:cubicBezTo>
                                <a:pt x="220" y="1650"/>
                                <a:pt x="220" y="1450"/>
                                <a:pt x="220" y="1206"/>
                              </a:cubicBezTo>
                              <a:lnTo>
                                <a:pt x="220" y="759"/>
                              </a:lnTo>
                              <a:close/>
                            </a:path>
                          </a:pathLst>
                        </a:custGeom>
                        <a:solidFill>
                          <a:srgbClr val="000000"/>
                        </a:solidFill>
                        <a:ln w="0">
                          <a:noFill/>
                          <a:round/>
                          <a:headEnd/>
                          <a:tailEnd/>
                        </a:ln>
                      </a:spPr>
                      <a:txSp>
                        <a:txBody>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pPr eaLnBrk="0" hangingPunct="0"/>
                            <a:endParaRPr lang="en-US"/>
                          </a:p>
                        </a:txBody>
                        <a:useSpRect/>
                      </a:txSp>
                    </a:sp>
                    <a:sp>
                      <a:nvSpPr>
                        <a:cNvPr id="6210" name="Freeform 30"/>
                        <a:cNvSpPr>
                          <a:spLocks/>
                        </a:cNvSpPr>
                      </a:nvSpPr>
                      <a:spPr bwMode="black">
                        <a:xfrm>
                          <a:off x="3556" y="559"/>
                          <a:ext cx="84" cy="247"/>
                        </a:xfrm>
                        <a:custGeom>
                          <a:avLst/>
                          <a:gdLst>
                            <a:gd name="T0" fmla="*/ 0 w 650"/>
                            <a:gd name="T1" fmla="*/ 0 h 1919"/>
                            <a:gd name="T2" fmla="*/ 0 w 650"/>
                            <a:gd name="T3" fmla="*/ 0 h 1919"/>
                            <a:gd name="T4" fmla="*/ 0 w 650"/>
                            <a:gd name="T5" fmla="*/ 0 h 1919"/>
                            <a:gd name="T6" fmla="*/ 0 w 650"/>
                            <a:gd name="T7" fmla="*/ 0 h 1919"/>
                            <a:gd name="T8" fmla="*/ 0 w 650"/>
                            <a:gd name="T9" fmla="*/ 0 h 1919"/>
                            <a:gd name="T10" fmla="*/ 0 w 650"/>
                            <a:gd name="T11" fmla="*/ 0 h 1919"/>
                            <a:gd name="T12" fmla="*/ 0 w 650"/>
                            <a:gd name="T13" fmla="*/ 0 h 1919"/>
                            <a:gd name="T14" fmla="*/ 0 w 650"/>
                            <a:gd name="T15" fmla="*/ 0 h 1919"/>
                            <a:gd name="T16" fmla="*/ 0 w 650"/>
                            <a:gd name="T17" fmla="*/ 0 h 1919"/>
                            <a:gd name="T18" fmla="*/ 0 w 650"/>
                            <a:gd name="T19" fmla="*/ 0 h 1919"/>
                            <a:gd name="T20" fmla="*/ 0 w 650"/>
                            <a:gd name="T21" fmla="*/ 0 h 1919"/>
                            <a:gd name="T22" fmla="*/ 0 w 650"/>
                            <a:gd name="T23" fmla="*/ 0 h 1919"/>
                            <a:gd name="T24" fmla="*/ 0 w 650"/>
                            <a:gd name="T25" fmla="*/ 0 h 1919"/>
                            <a:gd name="T26" fmla="*/ 0 w 650"/>
                            <a:gd name="T27" fmla="*/ 0 h 1919"/>
                            <a:gd name="T28" fmla="*/ 0 w 650"/>
                            <a:gd name="T29" fmla="*/ 0 h 1919"/>
                            <a:gd name="T30" fmla="*/ 0 w 650"/>
                            <a:gd name="T31" fmla="*/ 0 h 1919"/>
                            <a:gd name="T32" fmla="*/ 0 w 650"/>
                            <a:gd name="T33" fmla="*/ 0 h 1919"/>
                            <a:gd name="T34" fmla="*/ 0 w 650"/>
                            <a:gd name="T35" fmla="*/ 0 h 1919"/>
                            <a:gd name="T36" fmla="*/ 0 w 650"/>
                            <a:gd name="T37" fmla="*/ 0 h 1919"/>
                            <a:gd name="T38" fmla="*/ 0 w 650"/>
                            <a:gd name="T39" fmla="*/ 0 h 1919"/>
                            <a:gd name="T40" fmla="*/ 0 w 650"/>
                            <a:gd name="T41" fmla="*/ 0 h 1919"/>
                            <a:gd name="T42" fmla="*/ 0 w 650"/>
                            <a:gd name="T43" fmla="*/ 0 h 1919"/>
                            <a:gd name="T44" fmla="*/ 0 w 650"/>
                            <a:gd name="T45" fmla="*/ 0 h 1919"/>
                            <a:gd name="T46" fmla="*/ 0 w 650"/>
                            <a:gd name="T47" fmla="*/ 0 h 1919"/>
                            <a:gd name="T48" fmla="*/ 0 w 650"/>
                            <a:gd name="T49" fmla="*/ 0 h 1919"/>
                            <a:gd name="T50" fmla="*/ 0 w 650"/>
                            <a:gd name="T51" fmla="*/ 0 h 1919"/>
                            <a:gd name="T52" fmla="*/ 0 w 650"/>
                            <a:gd name="T53" fmla="*/ 0 h 1919"/>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w 650"/>
                            <a:gd name="T82" fmla="*/ 0 h 1919"/>
                            <a:gd name="T83" fmla="*/ 650 w 650"/>
                            <a:gd name="T84" fmla="*/ 1919 h 1919"/>
                          </a:gdLst>
                          <a:ahLst/>
                          <a:cxnLst>
                            <a:cxn ang="T54">
                              <a:pos x="T0" y="T1"/>
                            </a:cxn>
                            <a:cxn ang="T55">
                              <a:pos x="T2" y="T3"/>
                            </a:cxn>
                            <a:cxn ang="T56">
                              <a:pos x="T4" y="T5"/>
                            </a:cxn>
                            <a:cxn ang="T57">
                              <a:pos x="T6" y="T7"/>
                            </a:cxn>
                            <a:cxn ang="T58">
                              <a:pos x="T8" y="T9"/>
                            </a:cxn>
                            <a:cxn ang="T59">
                              <a:pos x="T10" y="T11"/>
                            </a:cxn>
                            <a:cxn ang="T60">
                              <a:pos x="T12" y="T13"/>
                            </a:cxn>
                            <a:cxn ang="T61">
                              <a:pos x="T14" y="T15"/>
                            </a:cxn>
                            <a:cxn ang="T62">
                              <a:pos x="T16" y="T17"/>
                            </a:cxn>
                            <a:cxn ang="T63">
                              <a:pos x="T18" y="T19"/>
                            </a:cxn>
                            <a:cxn ang="T64">
                              <a:pos x="T20" y="T21"/>
                            </a:cxn>
                            <a:cxn ang="T65">
                              <a:pos x="T22" y="T23"/>
                            </a:cxn>
                            <a:cxn ang="T66">
                              <a:pos x="T24" y="T25"/>
                            </a:cxn>
                            <a:cxn ang="T67">
                              <a:pos x="T26" y="T27"/>
                            </a:cxn>
                            <a:cxn ang="T68">
                              <a:pos x="T28" y="T29"/>
                            </a:cxn>
                            <a:cxn ang="T69">
                              <a:pos x="T30" y="T31"/>
                            </a:cxn>
                            <a:cxn ang="T70">
                              <a:pos x="T32" y="T33"/>
                            </a:cxn>
                            <a:cxn ang="T71">
                              <a:pos x="T34" y="T35"/>
                            </a:cxn>
                            <a:cxn ang="T72">
                              <a:pos x="T36" y="T37"/>
                            </a:cxn>
                            <a:cxn ang="T73">
                              <a:pos x="T38" y="T39"/>
                            </a:cxn>
                            <a:cxn ang="T74">
                              <a:pos x="T40" y="T41"/>
                            </a:cxn>
                            <a:cxn ang="T75">
                              <a:pos x="T42" y="T43"/>
                            </a:cxn>
                            <a:cxn ang="T76">
                              <a:pos x="T44" y="T45"/>
                            </a:cxn>
                            <a:cxn ang="T77">
                              <a:pos x="T46" y="T47"/>
                            </a:cxn>
                            <a:cxn ang="T78">
                              <a:pos x="T48" y="T49"/>
                            </a:cxn>
                            <a:cxn ang="T79">
                              <a:pos x="T50" y="T51"/>
                            </a:cxn>
                            <a:cxn ang="T80">
                              <a:pos x="T52" y="T53"/>
                            </a:cxn>
                          </a:cxnLst>
                          <a:rect l="T81" t="T82" r="T83" b="T84"/>
                          <a:pathLst>
                            <a:path w="650" h="1919">
                              <a:moveTo>
                                <a:pt x="404" y="1183"/>
                              </a:moveTo>
                              <a:cubicBezTo>
                                <a:pt x="404" y="1427"/>
                                <a:pt x="404" y="1627"/>
                                <a:pt x="417" y="1734"/>
                              </a:cubicBezTo>
                              <a:cubicBezTo>
                                <a:pt x="424" y="1808"/>
                                <a:pt x="439" y="1863"/>
                                <a:pt x="516" y="1873"/>
                              </a:cubicBezTo>
                              <a:cubicBezTo>
                                <a:pt x="551" y="1878"/>
                                <a:pt x="607" y="1883"/>
                                <a:pt x="630" y="1883"/>
                              </a:cubicBezTo>
                              <a:cubicBezTo>
                                <a:pt x="645" y="1883"/>
                                <a:pt x="650" y="1891"/>
                                <a:pt x="650" y="1899"/>
                              </a:cubicBezTo>
                              <a:cubicBezTo>
                                <a:pt x="650" y="1912"/>
                                <a:pt x="637" y="1919"/>
                                <a:pt x="609" y="1919"/>
                              </a:cubicBezTo>
                              <a:cubicBezTo>
                                <a:pt x="470" y="1919"/>
                                <a:pt x="310" y="1912"/>
                                <a:pt x="297" y="1912"/>
                              </a:cubicBezTo>
                              <a:cubicBezTo>
                                <a:pt x="285" y="1912"/>
                                <a:pt x="125" y="1919"/>
                                <a:pt x="49" y="1919"/>
                              </a:cubicBezTo>
                              <a:cubicBezTo>
                                <a:pt x="21" y="1919"/>
                                <a:pt x="8" y="1914"/>
                                <a:pt x="8" y="1899"/>
                              </a:cubicBezTo>
                              <a:cubicBezTo>
                                <a:pt x="8" y="1891"/>
                                <a:pt x="13" y="1883"/>
                                <a:pt x="28" y="1883"/>
                              </a:cubicBezTo>
                              <a:cubicBezTo>
                                <a:pt x="51" y="1883"/>
                                <a:pt x="82" y="1878"/>
                                <a:pt x="104" y="1873"/>
                              </a:cubicBezTo>
                              <a:cubicBezTo>
                                <a:pt x="155" y="1863"/>
                                <a:pt x="168" y="1808"/>
                                <a:pt x="178" y="1734"/>
                              </a:cubicBezTo>
                              <a:cubicBezTo>
                                <a:pt x="191" y="1627"/>
                                <a:pt x="191" y="1427"/>
                                <a:pt x="191" y="1183"/>
                              </a:cubicBezTo>
                              <a:lnTo>
                                <a:pt x="191" y="736"/>
                              </a:lnTo>
                              <a:cubicBezTo>
                                <a:pt x="191" y="340"/>
                                <a:pt x="191" y="269"/>
                                <a:pt x="186" y="188"/>
                              </a:cubicBezTo>
                              <a:cubicBezTo>
                                <a:pt x="180" y="101"/>
                                <a:pt x="155" y="58"/>
                                <a:pt x="99" y="45"/>
                              </a:cubicBezTo>
                              <a:cubicBezTo>
                                <a:pt x="71" y="38"/>
                                <a:pt x="38" y="35"/>
                                <a:pt x="21" y="35"/>
                              </a:cubicBezTo>
                              <a:cubicBezTo>
                                <a:pt x="10" y="35"/>
                                <a:pt x="0" y="30"/>
                                <a:pt x="0" y="20"/>
                              </a:cubicBezTo>
                              <a:cubicBezTo>
                                <a:pt x="0" y="5"/>
                                <a:pt x="13" y="0"/>
                                <a:pt x="41" y="0"/>
                              </a:cubicBezTo>
                              <a:cubicBezTo>
                                <a:pt x="125" y="0"/>
                                <a:pt x="285" y="7"/>
                                <a:pt x="297" y="7"/>
                              </a:cubicBezTo>
                              <a:cubicBezTo>
                                <a:pt x="310" y="7"/>
                                <a:pt x="470" y="0"/>
                                <a:pt x="546" y="0"/>
                              </a:cubicBezTo>
                              <a:cubicBezTo>
                                <a:pt x="574" y="0"/>
                                <a:pt x="587" y="5"/>
                                <a:pt x="587" y="20"/>
                              </a:cubicBezTo>
                              <a:cubicBezTo>
                                <a:pt x="587" y="30"/>
                                <a:pt x="577" y="35"/>
                                <a:pt x="566" y="35"/>
                              </a:cubicBezTo>
                              <a:cubicBezTo>
                                <a:pt x="549" y="35"/>
                                <a:pt x="533" y="38"/>
                                <a:pt x="503" y="43"/>
                              </a:cubicBezTo>
                              <a:cubicBezTo>
                                <a:pt x="434" y="56"/>
                                <a:pt x="414" y="99"/>
                                <a:pt x="409" y="188"/>
                              </a:cubicBezTo>
                              <a:cubicBezTo>
                                <a:pt x="404" y="269"/>
                                <a:pt x="404" y="340"/>
                                <a:pt x="404" y="736"/>
                              </a:cubicBezTo>
                              <a:lnTo>
                                <a:pt x="404" y="1183"/>
                              </a:lnTo>
                              <a:close/>
                            </a:path>
                          </a:pathLst>
                        </a:custGeom>
                        <a:solidFill>
                          <a:srgbClr val="000000"/>
                        </a:solidFill>
                        <a:ln w="0">
                          <a:noFill/>
                          <a:round/>
                          <a:headEnd/>
                          <a:tailEnd/>
                        </a:ln>
                      </a:spPr>
                      <a:txSp>
                        <a:txBody>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pPr eaLnBrk="0" hangingPunct="0"/>
                            <a:endParaRPr lang="en-US"/>
                          </a:p>
                        </a:txBody>
                        <a:useSpRect/>
                      </a:txSp>
                    </a:sp>
                    <a:sp>
                      <a:nvSpPr>
                        <a:cNvPr id="6211" name="Freeform 31"/>
                        <a:cNvSpPr>
                          <a:spLocks/>
                        </a:cNvSpPr>
                      </a:nvSpPr>
                      <a:spPr bwMode="black">
                        <a:xfrm>
                          <a:off x="3688" y="555"/>
                          <a:ext cx="262" cy="253"/>
                        </a:xfrm>
                        <a:custGeom>
                          <a:avLst/>
                          <a:gdLst>
                            <a:gd name="T0" fmla="*/ 0 w 2041"/>
                            <a:gd name="T1" fmla="*/ 0 h 1973"/>
                            <a:gd name="T2" fmla="*/ 0 w 2041"/>
                            <a:gd name="T3" fmla="*/ 0 h 1973"/>
                            <a:gd name="T4" fmla="*/ 0 w 2041"/>
                            <a:gd name="T5" fmla="*/ 0 h 1973"/>
                            <a:gd name="T6" fmla="*/ 0 w 2041"/>
                            <a:gd name="T7" fmla="*/ 0 h 1973"/>
                            <a:gd name="T8" fmla="*/ 0 w 2041"/>
                            <a:gd name="T9" fmla="*/ 0 h 1973"/>
                            <a:gd name="T10" fmla="*/ 0 w 2041"/>
                            <a:gd name="T11" fmla="*/ 0 h 1973"/>
                            <a:gd name="T12" fmla="*/ 0 w 2041"/>
                            <a:gd name="T13" fmla="*/ 0 h 1973"/>
                            <a:gd name="T14" fmla="*/ 0 w 2041"/>
                            <a:gd name="T15" fmla="*/ 0 h 1973"/>
                            <a:gd name="T16" fmla="*/ 0 w 2041"/>
                            <a:gd name="T17" fmla="*/ 0 h 1973"/>
                            <a:gd name="T18" fmla="*/ 0 w 2041"/>
                            <a:gd name="T19" fmla="*/ 0 h 1973"/>
                            <a:gd name="T20" fmla="*/ 0 w 2041"/>
                            <a:gd name="T21" fmla="*/ 0 h 1973"/>
                            <a:gd name="T22" fmla="*/ 0 w 2041"/>
                            <a:gd name="T23" fmla="*/ 0 h 1973"/>
                            <a:gd name="T24" fmla="*/ 0 w 2041"/>
                            <a:gd name="T25" fmla="*/ 0 h 1973"/>
                            <a:gd name="T26" fmla="*/ 0 w 2041"/>
                            <a:gd name="T27" fmla="*/ 0 h 1973"/>
                            <a:gd name="T28" fmla="*/ 0 w 2041"/>
                            <a:gd name="T29" fmla="*/ 0 h 1973"/>
                            <a:gd name="T30" fmla="*/ 0 w 2041"/>
                            <a:gd name="T31" fmla="*/ 0 h 1973"/>
                            <a:gd name="T32" fmla="*/ 0 w 2041"/>
                            <a:gd name="T33" fmla="*/ 0 h 1973"/>
                            <a:gd name="T34" fmla="*/ 0 w 2041"/>
                            <a:gd name="T35" fmla="*/ 0 h 1973"/>
                            <a:gd name="T36" fmla="*/ 0 w 2041"/>
                            <a:gd name="T37" fmla="*/ 0 h 1973"/>
                            <a:gd name="T38" fmla="*/ 0 w 2041"/>
                            <a:gd name="T39" fmla="*/ 0 h 1973"/>
                            <a:gd name="T40" fmla="*/ 0 w 2041"/>
                            <a:gd name="T41" fmla="*/ 0 h 1973"/>
                            <a:gd name="T42" fmla="*/ 0 w 2041"/>
                            <a:gd name="T43" fmla="*/ 0 h 1973"/>
                            <a:gd name="T44" fmla="*/ 0 w 2041"/>
                            <a:gd name="T45" fmla="*/ 0 h 1973"/>
                            <a:gd name="T46" fmla="*/ 0 w 2041"/>
                            <a:gd name="T47" fmla="*/ 0 h 1973"/>
                            <a:gd name="T48" fmla="*/ 0 w 2041"/>
                            <a:gd name="T49" fmla="*/ 0 h 1973"/>
                            <a:gd name="T50" fmla="*/ 0 w 2041"/>
                            <a:gd name="T51" fmla="*/ 0 h 1973"/>
                            <a:gd name="T52" fmla="*/ 0 w 2041"/>
                            <a:gd name="T53" fmla="*/ 0 h 1973"/>
                            <a:gd name="T54" fmla="*/ 0 w 2041"/>
                            <a:gd name="T55" fmla="*/ 0 h 1973"/>
                            <a:gd name="T56" fmla="*/ 0 w 2041"/>
                            <a:gd name="T57" fmla="*/ 0 h 1973"/>
                            <a:gd name="T58" fmla="*/ 0 w 2041"/>
                            <a:gd name="T59" fmla="*/ 0 h 1973"/>
                            <a:gd name="T60" fmla="*/ 0 w 2041"/>
                            <a:gd name="T61" fmla="*/ 0 h 1973"/>
                            <a:gd name="T62" fmla="*/ 0 w 2041"/>
                            <a:gd name="T63" fmla="*/ 0 h 1973"/>
                            <a:gd name="T64" fmla="*/ 0 w 2041"/>
                            <a:gd name="T65" fmla="*/ 0 h 1973"/>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w 2041"/>
                            <a:gd name="T100" fmla="*/ 0 h 1973"/>
                            <a:gd name="T101" fmla="*/ 2041 w 2041"/>
                            <a:gd name="T102" fmla="*/ 1973 h 1973"/>
                          </a:gdLst>
                          <a:ahLst/>
                          <a:cxnLst>
                            <a:cxn ang="T66">
                              <a:pos x="T0" y="T1"/>
                            </a:cxn>
                            <a:cxn ang="T67">
                              <a:pos x="T2" y="T3"/>
                            </a:cxn>
                            <a:cxn ang="T68">
                              <a:pos x="T4" y="T5"/>
                            </a:cxn>
                            <a:cxn ang="T69">
                              <a:pos x="T6" y="T7"/>
                            </a:cxn>
                            <a:cxn ang="T70">
                              <a:pos x="T8" y="T9"/>
                            </a:cxn>
                            <a:cxn ang="T71">
                              <a:pos x="T10" y="T11"/>
                            </a:cxn>
                            <a:cxn ang="T72">
                              <a:pos x="T12" y="T13"/>
                            </a:cxn>
                            <a:cxn ang="T73">
                              <a:pos x="T14" y="T15"/>
                            </a:cxn>
                            <a:cxn ang="T74">
                              <a:pos x="T16" y="T17"/>
                            </a:cxn>
                            <a:cxn ang="T75">
                              <a:pos x="T18" y="T19"/>
                            </a:cxn>
                            <a:cxn ang="T76">
                              <a:pos x="T20" y="T21"/>
                            </a:cxn>
                            <a:cxn ang="T77">
                              <a:pos x="T22" y="T23"/>
                            </a:cxn>
                            <a:cxn ang="T78">
                              <a:pos x="T24" y="T25"/>
                            </a:cxn>
                            <a:cxn ang="T79">
                              <a:pos x="T26" y="T27"/>
                            </a:cxn>
                            <a:cxn ang="T80">
                              <a:pos x="T28" y="T29"/>
                            </a:cxn>
                            <a:cxn ang="T81">
                              <a:pos x="T30" y="T31"/>
                            </a:cxn>
                            <a:cxn ang="T82">
                              <a:pos x="T32" y="T33"/>
                            </a:cxn>
                            <a:cxn ang="T83">
                              <a:pos x="T34" y="T35"/>
                            </a:cxn>
                            <a:cxn ang="T84">
                              <a:pos x="T36" y="T37"/>
                            </a:cxn>
                            <a:cxn ang="T85">
                              <a:pos x="T38" y="T39"/>
                            </a:cxn>
                            <a:cxn ang="T86">
                              <a:pos x="T40" y="T41"/>
                            </a:cxn>
                            <a:cxn ang="T87">
                              <a:pos x="T42" y="T43"/>
                            </a:cxn>
                            <a:cxn ang="T88">
                              <a:pos x="T44" y="T45"/>
                            </a:cxn>
                            <a:cxn ang="T89">
                              <a:pos x="T46" y="T47"/>
                            </a:cxn>
                            <a:cxn ang="T90">
                              <a:pos x="T48" y="T49"/>
                            </a:cxn>
                            <a:cxn ang="T91">
                              <a:pos x="T50" y="T51"/>
                            </a:cxn>
                            <a:cxn ang="T92">
                              <a:pos x="T52" y="T53"/>
                            </a:cxn>
                            <a:cxn ang="T93">
                              <a:pos x="T54" y="T55"/>
                            </a:cxn>
                            <a:cxn ang="T94">
                              <a:pos x="T56" y="T57"/>
                            </a:cxn>
                            <a:cxn ang="T95">
                              <a:pos x="T58" y="T59"/>
                            </a:cxn>
                            <a:cxn ang="T96">
                              <a:pos x="T60" y="T61"/>
                            </a:cxn>
                            <a:cxn ang="T97">
                              <a:pos x="T62" y="T63"/>
                            </a:cxn>
                            <a:cxn ang="T98">
                              <a:pos x="T64" y="T65"/>
                            </a:cxn>
                          </a:cxnLst>
                          <a:rect l="T99" t="T100" r="T101" b="T102"/>
                          <a:pathLst>
                            <a:path w="2041" h="1973">
                              <a:moveTo>
                                <a:pt x="353" y="1610"/>
                              </a:moveTo>
                              <a:cubicBezTo>
                                <a:pt x="358" y="1818"/>
                                <a:pt x="384" y="1884"/>
                                <a:pt x="452" y="1904"/>
                              </a:cubicBezTo>
                              <a:cubicBezTo>
                                <a:pt x="500" y="1917"/>
                                <a:pt x="556" y="1919"/>
                                <a:pt x="579" y="1919"/>
                              </a:cubicBezTo>
                              <a:cubicBezTo>
                                <a:pt x="592" y="1919"/>
                                <a:pt x="599" y="1925"/>
                                <a:pt x="599" y="1935"/>
                              </a:cubicBezTo>
                              <a:cubicBezTo>
                                <a:pt x="599" y="1950"/>
                                <a:pt x="584" y="1955"/>
                                <a:pt x="554" y="1955"/>
                              </a:cubicBezTo>
                              <a:cubicBezTo>
                                <a:pt x="409" y="1955"/>
                                <a:pt x="307" y="1948"/>
                                <a:pt x="285" y="1948"/>
                              </a:cubicBezTo>
                              <a:cubicBezTo>
                                <a:pt x="262" y="1948"/>
                                <a:pt x="155" y="1955"/>
                                <a:pt x="41" y="1955"/>
                              </a:cubicBezTo>
                              <a:cubicBezTo>
                                <a:pt x="16" y="1955"/>
                                <a:pt x="0" y="1952"/>
                                <a:pt x="0" y="1935"/>
                              </a:cubicBezTo>
                              <a:cubicBezTo>
                                <a:pt x="0" y="1925"/>
                                <a:pt x="8" y="1919"/>
                                <a:pt x="21" y="1919"/>
                              </a:cubicBezTo>
                              <a:cubicBezTo>
                                <a:pt x="41" y="1919"/>
                                <a:pt x="86" y="1917"/>
                                <a:pt x="125" y="1904"/>
                              </a:cubicBezTo>
                              <a:cubicBezTo>
                                <a:pt x="188" y="1887"/>
                                <a:pt x="201" y="1813"/>
                                <a:pt x="201" y="1582"/>
                              </a:cubicBezTo>
                              <a:lnTo>
                                <a:pt x="203" y="127"/>
                              </a:lnTo>
                              <a:cubicBezTo>
                                <a:pt x="203" y="28"/>
                                <a:pt x="211" y="0"/>
                                <a:pt x="231" y="0"/>
                              </a:cubicBezTo>
                              <a:cubicBezTo>
                                <a:pt x="252" y="0"/>
                                <a:pt x="295" y="56"/>
                                <a:pt x="320" y="81"/>
                              </a:cubicBezTo>
                              <a:cubicBezTo>
                                <a:pt x="358" y="125"/>
                                <a:pt x="736" y="533"/>
                                <a:pt x="1127" y="952"/>
                              </a:cubicBezTo>
                              <a:cubicBezTo>
                                <a:pt x="1379" y="1221"/>
                                <a:pt x="1655" y="1531"/>
                                <a:pt x="1737" y="1615"/>
                              </a:cubicBezTo>
                              <a:lnTo>
                                <a:pt x="1709" y="325"/>
                              </a:lnTo>
                              <a:cubicBezTo>
                                <a:pt x="1706" y="160"/>
                                <a:pt x="1688" y="104"/>
                                <a:pt x="1610" y="84"/>
                              </a:cubicBezTo>
                              <a:cubicBezTo>
                                <a:pt x="1564" y="74"/>
                                <a:pt x="1506" y="71"/>
                                <a:pt x="1485" y="71"/>
                              </a:cubicBezTo>
                              <a:cubicBezTo>
                                <a:pt x="1468" y="71"/>
                                <a:pt x="1465" y="64"/>
                                <a:pt x="1465" y="53"/>
                              </a:cubicBezTo>
                              <a:cubicBezTo>
                                <a:pt x="1465" y="38"/>
                                <a:pt x="1485" y="36"/>
                                <a:pt x="1516" y="36"/>
                              </a:cubicBezTo>
                              <a:cubicBezTo>
                                <a:pt x="1630" y="36"/>
                                <a:pt x="1752" y="43"/>
                                <a:pt x="1780" y="43"/>
                              </a:cubicBezTo>
                              <a:cubicBezTo>
                                <a:pt x="1808" y="43"/>
                                <a:pt x="1892" y="36"/>
                                <a:pt x="1996" y="36"/>
                              </a:cubicBezTo>
                              <a:cubicBezTo>
                                <a:pt x="2024" y="36"/>
                                <a:pt x="2041" y="38"/>
                                <a:pt x="2041" y="53"/>
                              </a:cubicBezTo>
                              <a:cubicBezTo>
                                <a:pt x="2041" y="64"/>
                                <a:pt x="2031" y="71"/>
                                <a:pt x="2014" y="71"/>
                              </a:cubicBezTo>
                              <a:cubicBezTo>
                                <a:pt x="2001" y="71"/>
                                <a:pt x="1983" y="71"/>
                                <a:pt x="1952" y="79"/>
                              </a:cubicBezTo>
                              <a:cubicBezTo>
                                <a:pt x="1869" y="97"/>
                                <a:pt x="1859" y="153"/>
                                <a:pt x="1859" y="305"/>
                              </a:cubicBezTo>
                              <a:lnTo>
                                <a:pt x="1854" y="1793"/>
                              </a:lnTo>
                              <a:cubicBezTo>
                                <a:pt x="1854" y="1960"/>
                                <a:pt x="1848" y="1973"/>
                                <a:pt x="1831" y="1973"/>
                              </a:cubicBezTo>
                              <a:cubicBezTo>
                                <a:pt x="1810" y="1973"/>
                                <a:pt x="1780" y="1945"/>
                                <a:pt x="1645" y="1810"/>
                              </a:cubicBezTo>
                              <a:cubicBezTo>
                                <a:pt x="1617" y="1785"/>
                                <a:pt x="1252" y="1412"/>
                                <a:pt x="983" y="1122"/>
                              </a:cubicBezTo>
                              <a:cubicBezTo>
                                <a:pt x="688" y="805"/>
                                <a:pt x="401" y="485"/>
                                <a:pt x="320" y="394"/>
                              </a:cubicBezTo>
                              <a:lnTo>
                                <a:pt x="353" y="1610"/>
                              </a:lnTo>
                              <a:close/>
                            </a:path>
                          </a:pathLst>
                        </a:custGeom>
                        <a:solidFill>
                          <a:srgbClr val="000000"/>
                        </a:solidFill>
                        <a:ln w="0">
                          <a:noFill/>
                          <a:round/>
                          <a:headEnd/>
                          <a:tailEnd/>
                        </a:ln>
                      </a:spPr>
                      <a:txSp>
                        <a:txBody>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pPr eaLnBrk="0" hangingPunct="0"/>
                            <a:endParaRPr lang="en-US"/>
                          </a:p>
                        </a:txBody>
                        <a:useSpRect/>
                      </a:txSp>
                    </a:sp>
                    <a:sp>
                      <a:nvSpPr>
                        <a:cNvPr id="6212" name="Freeform 32"/>
                        <a:cNvSpPr>
                          <a:spLocks/>
                        </a:cNvSpPr>
                      </a:nvSpPr>
                      <a:spPr bwMode="black">
                        <a:xfrm>
                          <a:off x="3990" y="555"/>
                          <a:ext cx="243" cy="255"/>
                        </a:xfrm>
                        <a:custGeom>
                          <a:avLst/>
                          <a:gdLst>
                            <a:gd name="T0" fmla="*/ 0 w 1892"/>
                            <a:gd name="T1" fmla="*/ 0 h 1991"/>
                            <a:gd name="T2" fmla="*/ 0 w 1892"/>
                            <a:gd name="T3" fmla="*/ 0 h 1991"/>
                            <a:gd name="T4" fmla="*/ 0 w 1892"/>
                            <a:gd name="T5" fmla="*/ 0 h 1991"/>
                            <a:gd name="T6" fmla="*/ 0 w 1892"/>
                            <a:gd name="T7" fmla="*/ 0 h 1991"/>
                            <a:gd name="T8" fmla="*/ 0 w 1892"/>
                            <a:gd name="T9" fmla="*/ 0 h 1991"/>
                            <a:gd name="T10" fmla="*/ 0 w 1892"/>
                            <a:gd name="T11" fmla="*/ 0 h 1991"/>
                            <a:gd name="T12" fmla="*/ 0 w 1892"/>
                            <a:gd name="T13" fmla="*/ 0 h 1991"/>
                            <a:gd name="T14" fmla="*/ 0 w 1892"/>
                            <a:gd name="T15" fmla="*/ 0 h 1991"/>
                            <a:gd name="T16" fmla="*/ 0 w 1892"/>
                            <a:gd name="T17" fmla="*/ 0 h 1991"/>
                            <a:gd name="T18" fmla="*/ 0 w 1892"/>
                            <a:gd name="T19" fmla="*/ 0 h 1991"/>
                            <a:gd name="T20" fmla="*/ 0 w 1892"/>
                            <a:gd name="T21" fmla="*/ 0 h 1991"/>
                            <a:gd name="T22" fmla="*/ 0 w 1892"/>
                            <a:gd name="T23" fmla="*/ 0 h 1991"/>
                            <a:gd name="T24" fmla="*/ 0 w 1892"/>
                            <a:gd name="T25" fmla="*/ 0 h 1991"/>
                            <a:gd name="T26" fmla="*/ 0 w 1892"/>
                            <a:gd name="T27" fmla="*/ 0 h 1991"/>
                            <a:gd name="T28" fmla="*/ 0 w 1892"/>
                            <a:gd name="T29" fmla="*/ 0 h 1991"/>
                            <a:gd name="T30" fmla="*/ 0 w 1892"/>
                            <a:gd name="T31" fmla="*/ 0 h 1991"/>
                            <a:gd name="T32" fmla="*/ 0 w 1892"/>
                            <a:gd name="T33" fmla="*/ 0 h 1991"/>
                            <a:gd name="T34" fmla="*/ 0 w 1892"/>
                            <a:gd name="T35" fmla="*/ 0 h 1991"/>
                            <a:gd name="T36" fmla="*/ 0 w 1892"/>
                            <a:gd name="T37" fmla="*/ 0 h 1991"/>
                            <a:gd name="T38" fmla="*/ 0 w 1892"/>
                            <a:gd name="T39" fmla="*/ 0 h 1991"/>
                            <a:gd name="T40" fmla="*/ 0 w 1892"/>
                            <a:gd name="T41" fmla="*/ 0 h 1991"/>
                            <a:gd name="T42" fmla="*/ 0 w 1892"/>
                            <a:gd name="T43" fmla="*/ 0 h 1991"/>
                            <a:gd name="T44" fmla="*/ 0 w 1892"/>
                            <a:gd name="T45" fmla="*/ 0 h 1991"/>
                            <a:gd name="T46" fmla="*/ 0 w 1892"/>
                            <a:gd name="T47" fmla="*/ 0 h 1991"/>
                            <a:gd name="T48" fmla="*/ 0 w 1892"/>
                            <a:gd name="T49" fmla="*/ 0 h 1991"/>
                            <a:gd name="T50" fmla="*/ 0 w 1892"/>
                            <a:gd name="T51" fmla="*/ 0 h 1991"/>
                            <a:gd name="T52" fmla="*/ 0 w 1892"/>
                            <a:gd name="T53" fmla="*/ 0 h 1991"/>
                            <a:gd name="T54" fmla="*/ 0 w 1892"/>
                            <a:gd name="T55" fmla="*/ 0 h 1991"/>
                            <a:gd name="T56" fmla="*/ 0 w 1892"/>
                            <a:gd name="T57" fmla="*/ 0 h 1991"/>
                            <a:gd name="T58" fmla="*/ 0 w 1892"/>
                            <a:gd name="T59" fmla="*/ 0 h 1991"/>
                            <a:gd name="T60" fmla="*/ 0 w 1892"/>
                            <a:gd name="T61" fmla="*/ 0 h 1991"/>
                            <a:gd name="T62" fmla="*/ 0 w 1892"/>
                            <a:gd name="T63" fmla="*/ 0 h 1991"/>
                            <a:gd name="T64" fmla="*/ 0 w 1892"/>
                            <a:gd name="T65" fmla="*/ 0 h 1991"/>
                            <a:gd name="T66" fmla="*/ 0 w 1892"/>
                            <a:gd name="T67" fmla="*/ 0 h 1991"/>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w 1892"/>
                            <a:gd name="T103" fmla="*/ 0 h 1991"/>
                            <a:gd name="T104" fmla="*/ 1892 w 1892"/>
                            <a:gd name="T105" fmla="*/ 1991 h 1991"/>
                          </a:gdLst>
                          <a:ahLst/>
                          <a:cxnLst>
                            <a:cxn ang="T68">
                              <a:pos x="T0" y="T1"/>
                            </a:cxn>
                            <a:cxn ang="T69">
                              <a:pos x="T2" y="T3"/>
                            </a:cxn>
                            <a:cxn ang="T70">
                              <a:pos x="T4" y="T5"/>
                            </a:cxn>
                            <a:cxn ang="T71">
                              <a:pos x="T6" y="T7"/>
                            </a:cxn>
                            <a:cxn ang="T72">
                              <a:pos x="T8" y="T9"/>
                            </a:cxn>
                            <a:cxn ang="T73">
                              <a:pos x="T10" y="T11"/>
                            </a:cxn>
                            <a:cxn ang="T74">
                              <a:pos x="T12" y="T13"/>
                            </a:cxn>
                            <a:cxn ang="T75">
                              <a:pos x="T14" y="T15"/>
                            </a:cxn>
                            <a:cxn ang="T76">
                              <a:pos x="T16" y="T17"/>
                            </a:cxn>
                            <a:cxn ang="T77">
                              <a:pos x="T18" y="T19"/>
                            </a:cxn>
                            <a:cxn ang="T78">
                              <a:pos x="T20" y="T21"/>
                            </a:cxn>
                            <a:cxn ang="T79">
                              <a:pos x="T22" y="T23"/>
                            </a:cxn>
                            <a:cxn ang="T80">
                              <a:pos x="T24" y="T25"/>
                            </a:cxn>
                            <a:cxn ang="T81">
                              <a:pos x="T26" y="T27"/>
                            </a:cxn>
                            <a:cxn ang="T82">
                              <a:pos x="T28" y="T29"/>
                            </a:cxn>
                            <a:cxn ang="T83">
                              <a:pos x="T30" y="T31"/>
                            </a:cxn>
                            <a:cxn ang="T84">
                              <a:pos x="T32" y="T33"/>
                            </a:cxn>
                            <a:cxn ang="T85">
                              <a:pos x="T34" y="T35"/>
                            </a:cxn>
                            <a:cxn ang="T86">
                              <a:pos x="T36" y="T37"/>
                            </a:cxn>
                            <a:cxn ang="T87">
                              <a:pos x="T38" y="T39"/>
                            </a:cxn>
                            <a:cxn ang="T88">
                              <a:pos x="T40" y="T41"/>
                            </a:cxn>
                            <a:cxn ang="T89">
                              <a:pos x="T42" y="T43"/>
                            </a:cxn>
                            <a:cxn ang="T90">
                              <a:pos x="T44" y="T45"/>
                            </a:cxn>
                            <a:cxn ang="T91">
                              <a:pos x="T46" y="T47"/>
                            </a:cxn>
                            <a:cxn ang="T92">
                              <a:pos x="T48" y="T49"/>
                            </a:cxn>
                            <a:cxn ang="T93">
                              <a:pos x="T50" y="T51"/>
                            </a:cxn>
                            <a:cxn ang="T94">
                              <a:pos x="T52" y="T53"/>
                            </a:cxn>
                            <a:cxn ang="T95">
                              <a:pos x="T54" y="T55"/>
                            </a:cxn>
                            <a:cxn ang="T96">
                              <a:pos x="T56" y="T57"/>
                            </a:cxn>
                            <a:cxn ang="T97">
                              <a:pos x="T58" y="T59"/>
                            </a:cxn>
                            <a:cxn ang="T98">
                              <a:pos x="T60" y="T61"/>
                            </a:cxn>
                            <a:cxn ang="T99">
                              <a:pos x="T62" y="T63"/>
                            </a:cxn>
                            <a:cxn ang="T100">
                              <a:pos x="T64" y="T65"/>
                            </a:cxn>
                            <a:cxn ang="T101">
                              <a:pos x="T66" y="T67"/>
                            </a:cxn>
                          </a:cxnLst>
                          <a:rect l="T102" t="T103" r="T104" b="T105"/>
                          <a:pathLst>
                            <a:path w="1892" h="1991">
                              <a:moveTo>
                                <a:pt x="1496" y="1308"/>
                              </a:moveTo>
                              <a:cubicBezTo>
                                <a:pt x="1496" y="1102"/>
                                <a:pt x="1483" y="1074"/>
                                <a:pt x="1381" y="1046"/>
                              </a:cubicBezTo>
                              <a:cubicBezTo>
                                <a:pt x="1361" y="1041"/>
                                <a:pt x="1318" y="1039"/>
                                <a:pt x="1295" y="1039"/>
                              </a:cubicBezTo>
                              <a:cubicBezTo>
                                <a:pt x="1285" y="1039"/>
                                <a:pt x="1275" y="1034"/>
                                <a:pt x="1275" y="1023"/>
                              </a:cubicBezTo>
                              <a:cubicBezTo>
                                <a:pt x="1275" y="1008"/>
                                <a:pt x="1288" y="1003"/>
                                <a:pt x="1315" y="1003"/>
                              </a:cubicBezTo>
                              <a:cubicBezTo>
                                <a:pt x="1430" y="1003"/>
                                <a:pt x="1590" y="1011"/>
                                <a:pt x="1602" y="1011"/>
                              </a:cubicBezTo>
                              <a:cubicBezTo>
                                <a:pt x="1615" y="1011"/>
                                <a:pt x="1775" y="1003"/>
                                <a:pt x="1851" y="1003"/>
                              </a:cubicBezTo>
                              <a:cubicBezTo>
                                <a:pt x="1879" y="1003"/>
                                <a:pt x="1892" y="1008"/>
                                <a:pt x="1892" y="1023"/>
                              </a:cubicBezTo>
                              <a:cubicBezTo>
                                <a:pt x="1892" y="1034"/>
                                <a:pt x="1881" y="1039"/>
                                <a:pt x="1871" y="1039"/>
                              </a:cubicBezTo>
                              <a:cubicBezTo>
                                <a:pt x="1854" y="1039"/>
                                <a:pt x="1838" y="1041"/>
                                <a:pt x="1808" y="1046"/>
                              </a:cubicBezTo>
                              <a:cubicBezTo>
                                <a:pt x="1740" y="1059"/>
                                <a:pt x="1719" y="1102"/>
                                <a:pt x="1714" y="1191"/>
                              </a:cubicBezTo>
                              <a:cubicBezTo>
                                <a:pt x="1709" y="1272"/>
                                <a:pt x="1709" y="1348"/>
                                <a:pt x="1709" y="1455"/>
                              </a:cubicBezTo>
                              <a:lnTo>
                                <a:pt x="1709" y="1739"/>
                              </a:lnTo>
                              <a:cubicBezTo>
                                <a:pt x="1709" y="1854"/>
                                <a:pt x="1706" y="1859"/>
                                <a:pt x="1676" y="1876"/>
                              </a:cubicBezTo>
                              <a:cubicBezTo>
                                <a:pt x="1513" y="1963"/>
                                <a:pt x="1285" y="1991"/>
                                <a:pt x="1138" y="1991"/>
                              </a:cubicBezTo>
                              <a:cubicBezTo>
                                <a:pt x="945" y="1991"/>
                                <a:pt x="584" y="1965"/>
                                <a:pt x="302" y="1719"/>
                              </a:cubicBezTo>
                              <a:cubicBezTo>
                                <a:pt x="148" y="1585"/>
                                <a:pt x="0" y="1313"/>
                                <a:pt x="0" y="995"/>
                              </a:cubicBezTo>
                              <a:cubicBezTo>
                                <a:pt x="0" y="589"/>
                                <a:pt x="198" y="302"/>
                                <a:pt x="424" y="160"/>
                              </a:cubicBezTo>
                              <a:cubicBezTo>
                                <a:pt x="653" y="18"/>
                                <a:pt x="904" y="0"/>
                                <a:pt x="1100" y="0"/>
                              </a:cubicBezTo>
                              <a:cubicBezTo>
                                <a:pt x="1260" y="0"/>
                                <a:pt x="1440" y="33"/>
                                <a:pt x="1488" y="43"/>
                              </a:cubicBezTo>
                              <a:cubicBezTo>
                                <a:pt x="1541" y="56"/>
                                <a:pt x="1630" y="66"/>
                                <a:pt x="1694" y="69"/>
                              </a:cubicBezTo>
                              <a:cubicBezTo>
                                <a:pt x="1719" y="71"/>
                                <a:pt x="1724" y="81"/>
                                <a:pt x="1724" y="92"/>
                              </a:cubicBezTo>
                              <a:cubicBezTo>
                                <a:pt x="1724" y="127"/>
                                <a:pt x="1706" y="198"/>
                                <a:pt x="1706" y="452"/>
                              </a:cubicBezTo>
                              <a:cubicBezTo>
                                <a:pt x="1706" y="493"/>
                                <a:pt x="1701" y="506"/>
                                <a:pt x="1684" y="506"/>
                              </a:cubicBezTo>
                              <a:cubicBezTo>
                                <a:pt x="1671" y="506"/>
                                <a:pt x="1668" y="490"/>
                                <a:pt x="1666" y="467"/>
                              </a:cubicBezTo>
                              <a:cubicBezTo>
                                <a:pt x="1663" y="432"/>
                                <a:pt x="1650" y="361"/>
                                <a:pt x="1612" y="300"/>
                              </a:cubicBezTo>
                              <a:cubicBezTo>
                                <a:pt x="1549" y="203"/>
                                <a:pt x="1343" y="94"/>
                                <a:pt x="1016" y="94"/>
                              </a:cubicBezTo>
                              <a:cubicBezTo>
                                <a:pt x="856" y="94"/>
                                <a:pt x="666" y="109"/>
                                <a:pt x="473" y="262"/>
                              </a:cubicBezTo>
                              <a:cubicBezTo>
                                <a:pt x="325" y="378"/>
                                <a:pt x="221" y="609"/>
                                <a:pt x="221" y="907"/>
                              </a:cubicBezTo>
                              <a:cubicBezTo>
                                <a:pt x="221" y="1264"/>
                                <a:pt x="401" y="1524"/>
                                <a:pt x="490" y="1610"/>
                              </a:cubicBezTo>
                              <a:cubicBezTo>
                                <a:pt x="691" y="1805"/>
                                <a:pt x="922" y="1881"/>
                                <a:pt x="1155" y="1881"/>
                              </a:cubicBezTo>
                              <a:cubicBezTo>
                                <a:pt x="1247" y="1881"/>
                                <a:pt x="1379" y="1866"/>
                                <a:pt x="1445" y="1828"/>
                              </a:cubicBezTo>
                              <a:cubicBezTo>
                                <a:pt x="1478" y="1810"/>
                                <a:pt x="1496" y="1782"/>
                                <a:pt x="1496" y="1739"/>
                              </a:cubicBezTo>
                              <a:lnTo>
                                <a:pt x="1496" y="1308"/>
                              </a:lnTo>
                              <a:close/>
                            </a:path>
                          </a:pathLst>
                        </a:custGeom>
                        <a:solidFill>
                          <a:srgbClr val="000000"/>
                        </a:solidFill>
                        <a:ln w="0">
                          <a:noFill/>
                          <a:round/>
                          <a:headEnd/>
                          <a:tailEnd/>
                        </a:ln>
                      </a:spPr>
                      <a:txSp>
                        <a:txBody>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pPr eaLnBrk="0" hangingPunct="0"/>
                            <a:endParaRPr lang="en-US"/>
                          </a:p>
                        </a:txBody>
                        <a:useSpRect/>
                      </a:txSp>
                    </a:sp>
                    <a:sp>
                      <a:nvSpPr>
                        <a:cNvPr id="6213" name="Freeform 33"/>
                        <a:cNvSpPr>
                          <a:spLocks/>
                        </a:cNvSpPr>
                      </a:nvSpPr>
                      <a:spPr bwMode="black">
                        <a:xfrm>
                          <a:off x="4282" y="555"/>
                          <a:ext cx="126" cy="255"/>
                        </a:xfrm>
                        <a:custGeom>
                          <a:avLst/>
                          <a:gdLst>
                            <a:gd name="T0" fmla="*/ 0 w 978"/>
                            <a:gd name="T1" fmla="*/ 0 h 1991"/>
                            <a:gd name="T2" fmla="*/ 0 w 978"/>
                            <a:gd name="T3" fmla="*/ 0 h 1991"/>
                            <a:gd name="T4" fmla="*/ 0 w 978"/>
                            <a:gd name="T5" fmla="*/ 0 h 1991"/>
                            <a:gd name="T6" fmla="*/ 0 w 978"/>
                            <a:gd name="T7" fmla="*/ 0 h 1991"/>
                            <a:gd name="T8" fmla="*/ 0 w 978"/>
                            <a:gd name="T9" fmla="*/ 0 h 1991"/>
                            <a:gd name="T10" fmla="*/ 0 w 978"/>
                            <a:gd name="T11" fmla="*/ 0 h 1991"/>
                            <a:gd name="T12" fmla="*/ 0 w 978"/>
                            <a:gd name="T13" fmla="*/ 0 h 1991"/>
                            <a:gd name="T14" fmla="*/ 0 w 978"/>
                            <a:gd name="T15" fmla="*/ 0 h 1991"/>
                            <a:gd name="T16" fmla="*/ 0 w 978"/>
                            <a:gd name="T17" fmla="*/ 0 h 1991"/>
                            <a:gd name="T18" fmla="*/ 0 w 978"/>
                            <a:gd name="T19" fmla="*/ 0 h 1991"/>
                            <a:gd name="T20" fmla="*/ 0 w 978"/>
                            <a:gd name="T21" fmla="*/ 0 h 1991"/>
                            <a:gd name="T22" fmla="*/ 0 w 978"/>
                            <a:gd name="T23" fmla="*/ 0 h 1991"/>
                            <a:gd name="T24" fmla="*/ 0 w 978"/>
                            <a:gd name="T25" fmla="*/ 0 h 1991"/>
                            <a:gd name="T26" fmla="*/ 0 w 978"/>
                            <a:gd name="T27" fmla="*/ 0 h 1991"/>
                            <a:gd name="T28" fmla="*/ 0 w 978"/>
                            <a:gd name="T29" fmla="*/ 0 h 1991"/>
                            <a:gd name="T30" fmla="*/ 0 w 978"/>
                            <a:gd name="T31" fmla="*/ 0 h 1991"/>
                            <a:gd name="T32" fmla="*/ 0 w 978"/>
                            <a:gd name="T33" fmla="*/ 0 h 1991"/>
                            <a:gd name="T34" fmla="*/ 0 w 978"/>
                            <a:gd name="T35" fmla="*/ 0 h 1991"/>
                            <a:gd name="T36" fmla="*/ 0 w 978"/>
                            <a:gd name="T37" fmla="*/ 0 h 1991"/>
                            <a:gd name="T38" fmla="*/ 0 w 978"/>
                            <a:gd name="T39" fmla="*/ 0 h 1991"/>
                            <a:gd name="T40" fmla="*/ 0 w 978"/>
                            <a:gd name="T41" fmla="*/ 0 h 1991"/>
                            <a:gd name="T42" fmla="*/ 0 w 978"/>
                            <a:gd name="T43" fmla="*/ 0 h 1991"/>
                            <a:gd name="T44" fmla="*/ 0 w 978"/>
                            <a:gd name="T45" fmla="*/ 0 h 1991"/>
                            <a:gd name="T46" fmla="*/ 0 w 978"/>
                            <a:gd name="T47" fmla="*/ 0 h 1991"/>
                            <a:gd name="T48" fmla="*/ 0 w 978"/>
                            <a:gd name="T49" fmla="*/ 0 h 1991"/>
                            <a:gd name="T50" fmla="*/ 0 w 978"/>
                            <a:gd name="T51" fmla="*/ 0 h 1991"/>
                            <a:gd name="T52" fmla="*/ 0 w 978"/>
                            <a:gd name="T53" fmla="*/ 0 h 1991"/>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w 978"/>
                            <a:gd name="T82" fmla="*/ 0 h 1991"/>
                            <a:gd name="T83" fmla="*/ 978 w 978"/>
                            <a:gd name="T84" fmla="*/ 1991 h 1991"/>
                          </a:gdLst>
                          <a:ahLst/>
                          <a:cxnLst>
                            <a:cxn ang="T54">
                              <a:pos x="T0" y="T1"/>
                            </a:cxn>
                            <a:cxn ang="T55">
                              <a:pos x="T2" y="T3"/>
                            </a:cxn>
                            <a:cxn ang="T56">
                              <a:pos x="T4" y="T5"/>
                            </a:cxn>
                            <a:cxn ang="T57">
                              <a:pos x="T6" y="T7"/>
                            </a:cxn>
                            <a:cxn ang="T58">
                              <a:pos x="T8" y="T9"/>
                            </a:cxn>
                            <a:cxn ang="T59">
                              <a:pos x="T10" y="T11"/>
                            </a:cxn>
                            <a:cxn ang="T60">
                              <a:pos x="T12" y="T13"/>
                            </a:cxn>
                            <a:cxn ang="T61">
                              <a:pos x="T14" y="T15"/>
                            </a:cxn>
                            <a:cxn ang="T62">
                              <a:pos x="T16" y="T17"/>
                            </a:cxn>
                            <a:cxn ang="T63">
                              <a:pos x="T18" y="T19"/>
                            </a:cxn>
                            <a:cxn ang="T64">
                              <a:pos x="T20" y="T21"/>
                            </a:cxn>
                            <a:cxn ang="T65">
                              <a:pos x="T22" y="T23"/>
                            </a:cxn>
                            <a:cxn ang="T66">
                              <a:pos x="T24" y="T25"/>
                            </a:cxn>
                            <a:cxn ang="T67">
                              <a:pos x="T26" y="T27"/>
                            </a:cxn>
                            <a:cxn ang="T68">
                              <a:pos x="T28" y="T29"/>
                            </a:cxn>
                            <a:cxn ang="T69">
                              <a:pos x="T30" y="T31"/>
                            </a:cxn>
                            <a:cxn ang="T70">
                              <a:pos x="T32" y="T33"/>
                            </a:cxn>
                            <a:cxn ang="T71">
                              <a:pos x="T34" y="T35"/>
                            </a:cxn>
                            <a:cxn ang="T72">
                              <a:pos x="T36" y="T37"/>
                            </a:cxn>
                            <a:cxn ang="T73">
                              <a:pos x="T38" y="T39"/>
                            </a:cxn>
                            <a:cxn ang="T74">
                              <a:pos x="T40" y="T41"/>
                            </a:cxn>
                            <a:cxn ang="T75">
                              <a:pos x="T42" y="T43"/>
                            </a:cxn>
                            <a:cxn ang="T76">
                              <a:pos x="T44" y="T45"/>
                            </a:cxn>
                            <a:cxn ang="T77">
                              <a:pos x="T46" y="T47"/>
                            </a:cxn>
                            <a:cxn ang="T78">
                              <a:pos x="T48" y="T49"/>
                            </a:cxn>
                            <a:cxn ang="T79">
                              <a:pos x="T50" y="T51"/>
                            </a:cxn>
                            <a:cxn ang="T80">
                              <a:pos x="T52" y="T53"/>
                            </a:cxn>
                          </a:cxnLst>
                          <a:rect l="T81" t="T82" r="T83" b="T84"/>
                          <a:pathLst>
                            <a:path w="978" h="1991">
                              <a:moveTo>
                                <a:pt x="39" y="1922"/>
                              </a:moveTo>
                              <a:cubicBezTo>
                                <a:pt x="3" y="1904"/>
                                <a:pt x="0" y="1894"/>
                                <a:pt x="0" y="1826"/>
                              </a:cubicBezTo>
                              <a:cubicBezTo>
                                <a:pt x="0" y="1699"/>
                                <a:pt x="11" y="1597"/>
                                <a:pt x="13" y="1556"/>
                              </a:cubicBezTo>
                              <a:cubicBezTo>
                                <a:pt x="16" y="1529"/>
                                <a:pt x="21" y="1516"/>
                                <a:pt x="34" y="1516"/>
                              </a:cubicBezTo>
                              <a:cubicBezTo>
                                <a:pt x="49" y="1516"/>
                                <a:pt x="51" y="1524"/>
                                <a:pt x="51" y="1544"/>
                              </a:cubicBezTo>
                              <a:cubicBezTo>
                                <a:pt x="51" y="1567"/>
                                <a:pt x="51" y="1602"/>
                                <a:pt x="59" y="1638"/>
                              </a:cubicBezTo>
                              <a:cubicBezTo>
                                <a:pt x="97" y="1826"/>
                                <a:pt x="265" y="1897"/>
                                <a:pt x="435" y="1897"/>
                              </a:cubicBezTo>
                              <a:cubicBezTo>
                                <a:pt x="678" y="1897"/>
                                <a:pt x="798" y="1722"/>
                                <a:pt x="798" y="1559"/>
                              </a:cubicBezTo>
                              <a:cubicBezTo>
                                <a:pt x="798" y="1384"/>
                                <a:pt x="724" y="1282"/>
                                <a:pt x="506" y="1102"/>
                              </a:cubicBezTo>
                              <a:lnTo>
                                <a:pt x="392" y="1008"/>
                              </a:lnTo>
                              <a:cubicBezTo>
                                <a:pt x="123" y="787"/>
                                <a:pt x="61" y="630"/>
                                <a:pt x="61" y="457"/>
                              </a:cubicBezTo>
                              <a:cubicBezTo>
                                <a:pt x="61" y="185"/>
                                <a:pt x="265" y="0"/>
                                <a:pt x="587" y="0"/>
                              </a:cubicBezTo>
                              <a:cubicBezTo>
                                <a:pt x="686" y="0"/>
                                <a:pt x="760" y="10"/>
                                <a:pt x="823" y="26"/>
                              </a:cubicBezTo>
                              <a:cubicBezTo>
                                <a:pt x="871" y="36"/>
                                <a:pt x="892" y="38"/>
                                <a:pt x="912" y="38"/>
                              </a:cubicBezTo>
                              <a:cubicBezTo>
                                <a:pt x="933" y="38"/>
                                <a:pt x="937" y="43"/>
                                <a:pt x="937" y="56"/>
                              </a:cubicBezTo>
                              <a:cubicBezTo>
                                <a:pt x="937" y="69"/>
                                <a:pt x="927" y="153"/>
                                <a:pt x="927" y="325"/>
                              </a:cubicBezTo>
                              <a:cubicBezTo>
                                <a:pt x="927" y="366"/>
                                <a:pt x="922" y="384"/>
                                <a:pt x="909" y="384"/>
                              </a:cubicBezTo>
                              <a:cubicBezTo>
                                <a:pt x="894" y="384"/>
                                <a:pt x="892" y="371"/>
                                <a:pt x="889" y="351"/>
                              </a:cubicBezTo>
                              <a:cubicBezTo>
                                <a:pt x="887" y="320"/>
                                <a:pt x="871" y="252"/>
                                <a:pt x="856" y="224"/>
                              </a:cubicBezTo>
                              <a:cubicBezTo>
                                <a:pt x="841" y="196"/>
                                <a:pt x="772" y="89"/>
                                <a:pt x="539" y="89"/>
                              </a:cubicBezTo>
                              <a:cubicBezTo>
                                <a:pt x="364" y="89"/>
                                <a:pt x="227" y="198"/>
                                <a:pt x="227" y="384"/>
                              </a:cubicBezTo>
                              <a:cubicBezTo>
                                <a:pt x="227" y="528"/>
                                <a:pt x="292" y="620"/>
                                <a:pt x="536" y="810"/>
                              </a:cubicBezTo>
                              <a:lnTo>
                                <a:pt x="607" y="866"/>
                              </a:lnTo>
                              <a:cubicBezTo>
                                <a:pt x="907" y="1102"/>
                                <a:pt x="978" y="1259"/>
                                <a:pt x="978" y="1463"/>
                              </a:cubicBezTo>
                              <a:cubicBezTo>
                                <a:pt x="978" y="1567"/>
                                <a:pt x="937" y="1760"/>
                                <a:pt x="762" y="1884"/>
                              </a:cubicBezTo>
                              <a:cubicBezTo>
                                <a:pt x="653" y="1960"/>
                                <a:pt x="516" y="1991"/>
                                <a:pt x="379" y="1991"/>
                              </a:cubicBezTo>
                              <a:cubicBezTo>
                                <a:pt x="259" y="1991"/>
                                <a:pt x="143" y="1973"/>
                                <a:pt x="39" y="1922"/>
                              </a:cubicBezTo>
                            </a:path>
                          </a:pathLst>
                        </a:custGeom>
                        <a:solidFill>
                          <a:srgbClr val="000000"/>
                        </a:solidFill>
                        <a:ln w="0">
                          <a:noFill/>
                          <a:round/>
                          <a:headEnd/>
                          <a:tailEnd/>
                        </a:ln>
                      </a:spPr>
                      <a:txSp>
                        <a:txBody>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pPr eaLnBrk="0" hangingPunct="0"/>
                            <a:endParaRPr lang="en-US"/>
                          </a:p>
                        </a:txBody>
                        <a:useSpRect/>
                      </a:txSp>
                    </a:sp>
                    <a:sp>
                      <a:nvSpPr>
                        <a:cNvPr id="6214" name="Line 34"/>
                        <a:cNvSpPr>
                          <a:spLocks noChangeShapeType="1"/>
                        </a:cNvSpPr>
                      </a:nvSpPr>
                      <a:spPr bwMode="black">
                        <a:xfrm>
                          <a:off x="1395" y="937"/>
                          <a:ext cx="2946" cy="1"/>
                        </a:xfrm>
                        <a:prstGeom prst="line">
                          <a:avLst/>
                        </a:prstGeom>
                        <a:noFill/>
                        <a:ln w="25400">
                          <a:solidFill>
                            <a:srgbClr val="000000"/>
                          </a:solidFill>
                          <a:miter lim="800000"/>
                          <a:headEnd/>
                          <a:tailEnd/>
                        </a:ln>
                      </a:spPr>
                      <a:txSp>
                        <a:txBody>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en-US"/>
                          </a:p>
                        </a:txBody>
                        <a:useSpRect/>
                      </a:txSp>
                    </a:sp>
                    <a:sp>
                      <a:nvSpPr>
                        <a:cNvPr id="6215" name="Line 35"/>
                        <a:cNvSpPr>
                          <a:spLocks noChangeShapeType="1"/>
                        </a:cNvSpPr>
                      </a:nvSpPr>
                      <a:spPr bwMode="black">
                        <a:xfrm>
                          <a:off x="1395" y="448"/>
                          <a:ext cx="2946" cy="1"/>
                        </a:xfrm>
                        <a:prstGeom prst="line">
                          <a:avLst/>
                        </a:prstGeom>
                        <a:noFill/>
                        <a:ln w="25400">
                          <a:solidFill>
                            <a:srgbClr val="000000"/>
                          </a:solidFill>
                          <a:miter lim="800000"/>
                          <a:headEnd/>
                          <a:tailEnd/>
                        </a:ln>
                      </a:spPr>
                      <a:txSp>
                        <a:txBody>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en-US"/>
                          </a:p>
                        </a:txBody>
                        <a:useSpRect/>
                      </a:txSp>
                    </a:sp>
                  </a:grpSp>
                </lc:lockedCanvas>
              </a:graphicData>
            </a:graphic>
          </wp:inline>
        </w:drawing>
      </w:r>
    </w:p>
    <w:p w:rsidR="001B3376" w:rsidRPr="00A201CB" w:rsidRDefault="006E32EF" w:rsidP="00136DFD">
      <w:pPr>
        <w:jc w:val="center"/>
        <w:rPr>
          <w:rFonts w:ascii="Arial" w:hAnsi="Arial" w:cs="Arial"/>
        </w:rPr>
      </w:pPr>
      <w:r>
        <w:rPr>
          <w:rFonts w:ascii="Arial" w:hAnsi="Arial" w:cs="Arial"/>
          <w:noProof/>
        </w:rPr>
        <w:drawing>
          <wp:anchor distT="0" distB="0" distL="114300" distR="114300" simplePos="0" relativeHeight="251657728" behindDoc="0" locked="0" layoutInCell="1" allowOverlap="1">
            <wp:simplePos x="0" y="0"/>
            <wp:positionH relativeFrom="column">
              <wp:posOffset>95250</wp:posOffset>
            </wp:positionH>
            <wp:positionV relativeFrom="paragraph">
              <wp:posOffset>11430</wp:posOffset>
            </wp:positionV>
            <wp:extent cx="6038850" cy="571500"/>
            <wp:effectExtent l="19050" t="0" r="0" b="0"/>
            <wp:wrapNone/>
            <wp:docPr id="7"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9" cstate="print"/>
                    <a:srcRect/>
                    <a:stretch>
                      <a:fillRect/>
                    </a:stretch>
                  </pic:blipFill>
                  <pic:spPr bwMode="auto">
                    <a:xfrm>
                      <a:off x="0" y="0"/>
                      <a:ext cx="6038850" cy="571500"/>
                    </a:xfrm>
                    <a:prstGeom prst="rect">
                      <a:avLst/>
                    </a:prstGeom>
                    <a:noFill/>
                    <a:ln w="9525">
                      <a:noFill/>
                      <a:miter lim="800000"/>
                      <a:headEnd/>
                      <a:tailEnd/>
                    </a:ln>
                  </pic:spPr>
                </pic:pic>
              </a:graphicData>
            </a:graphic>
          </wp:anchor>
        </w:drawing>
      </w:r>
    </w:p>
    <w:p w:rsidR="00136DFD" w:rsidRPr="00A201CB" w:rsidRDefault="00136DFD" w:rsidP="00136DFD">
      <w:pPr>
        <w:jc w:val="center"/>
        <w:rPr>
          <w:rFonts w:ascii="Arial" w:hAnsi="Arial" w:cs="Arial"/>
        </w:rPr>
      </w:pPr>
    </w:p>
    <w:p w:rsidR="008F3260" w:rsidRPr="00A201CB" w:rsidRDefault="008F3260" w:rsidP="00C31A46">
      <w:pPr>
        <w:pStyle w:val="BodyTextIndent2"/>
        <w:ind w:left="0"/>
        <w:jc w:val="both"/>
        <w:rPr>
          <w:sz w:val="40"/>
        </w:rPr>
      </w:pPr>
    </w:p>
    <w:p w:rsidR="00FE6754" w:rsidRPr="00AA7671" w:rsidRDefault="002F4CF5">
      <w:pPr>
        <w:pStyle w:val="BodyTextIndent2"/>
        <w:rPr>
          <w:sz w:val="40"/>
          <w:lang w:val="fr-FR"/>
        </w:rPr>
      </w:pPr>
      <w:r w:rsidRPr="00AA7671">
        <w:rPr>
          <w:sz w:val="40"/>
          <w:lang w:val="fr-FR"/>
        </w:rPr>
        <w:t xml:space="preserve">OBU </w:t>
      </w:r>
      <w:r w:rsidR="00FE6754" w:rsidRPr="00AA7671">
        <w:rPr>
          <w:sz w:val="40"/>
          <w:lang w:val="fr-FR"/>
        </w:rPr>
        <w:t xml:space="preserve">Product </w:t>
      </w:r>
      <w:proofErr w:type="spellStart"/>
      <w:r w:rsidR="00FE6754" w:rsidRPr="00AA7671">
        <w:rPr>
          <w:sz w:val="40"/>
          <w:lang w:val="fr-FR"/>
        </w:rPr>
        <w:t>Requirements</w:t>
      </w:r>
      <w:proofErr w:type="spellEnd"/>
      <w:r w:rsidR="00FE6754" w:rsidRPr="00AA7671">
        <w:rPr>
          <w:sz w:val="40"/>
          <w:lang w:val="fr-FR"/>
        </w:rPr>
        <w:t xml:space="preserve"> Document (</w:t>
      </w:r>
      <w:smartTag w:uri="urn:schemas-microsoft-com:office:smarttags" w:element="stockticker">
        <w:r w:rsidR="00FE6754" w:rsidRPr="00AA7671">
          <w:rPr>
            <w:sz w:val="40"/>
            <w:lang w:val="fr-FR"/>
          </w:rPr>
          <w:t>PRD</w:t>
        </w:r>
      </w:smartTag>
      <w:r w:rsidR="00790E73" w:rsidRPr="00AA7671">
        <w:rPr>
          <w:sz w:val="40"/>
          <w:lang w:val="fr-FR"/>
        </w:rPr>
        <w:t>)</w:t>
      </w:r>
    </w:p>
    <w:p w:rsidR="00FE6754" w:rsidRPr="00AA7671" w:rsidRDefault="00FE6754">
      <w:pPr>
        <w:jc w:val="center"/>
        <w:rPr>
          <w:rFonts w:ascii="Arial" w:hAnsi="Arial" w:cs="Arial"/>
          <w:b/>
          <w:sz w:val="40"/>
          <w:lang w:val="fr-FR"/>
        </w:rPr>
      </w:pPr>
    </w:p>
    <w:p w:rsidR="00FE6754" w:rsidRPr="00A201CB" w:rsidRDefault="002D308F" w:rsidP="00347938">
      <w:pPr>
        <w:jc w:val="center"/>
        <w:rPr>
          <w:rFonts w:ascii="Arial" w:hAnsi="Arial" w:cs="Arial"/>
          <w:b/>
          <w:i/>
          <w:sz w:val="40"/>
        </w:rPr>
      </w:pPr>
      <w:r>
        <w:rPr>
          <w:rFonts w:ascii="Arial" w:hAnsi="Arial" w:cs="Arial"/>
          <w:b/>
          <w:i/>
          <w:sz w:val="40"/>
        </w:rPr>
        <w:t>SHC</w:t>
      </w:r>
      <w:r w:rsidR="009D3806">
        <w:rPr>
          <w:rFonts w:ascii="Arial" w:hAnsi="Arial" w:cs="Arial"/>
          <w:b/>
          <w:i/>
          <w:sz w:val="40"/>
        </w:rPr>
        <w:t xml:space="preserve"> –</w:t>
      </w:r>
      <w:r w:rsidR="001A0019">
        <w:rPr>
          <w:rFonts w:ascii="Arial" w:hAnsi="Arial" w:cs="Arial"/>
          <w:b/>
          <w:i/>
          <w:sz w:val="40"/>
        </w:rPr>
        <w:t xml:space="preserve"> Communities Platform</w:t>
      </w:r>
    </w:p>
    <w:p w:rsidR="009D3806" w:rsidRPr="009D3806" w:rsidRDefault="009D3806">
      <w:pPr>
        <w:jc w:val="center"/>
        <w:rPr>
          <w:rFonts w:ascii="Arial" w:hAnsi="Arial" w:cs="Arial"/>
          <w:b/>
          <w:i/>
          <w:color w:val="3333FF"/>
          <w:sz w:val="20"/>
          <w:szCs w:val="20"/>
        </w:rPr>
      </w:pPr>
    </w:p>
    <w:p w:rsidR="00D32934" w:rsidRPr="00D32934" w:rsidRDefault="00455C34" w:rsidP="00D32934">
      <w:pPr>
        <w:jc w:val="center"/>
        <w:rPr>
          <w:rFonts w:ascii="Arial" w:hAnsi="Arial" w:cs="Arial"/>
          <w:b/>
          <w:color w:val="3333FF"/>
          <w:sz w:val="20"/>
          <w:szCs w:val="20"/>
        </w:rPr>
      </w:pPr>
      <w:r>
        <w:rPr>
          <w:rFonts w:ascii="Arial" w:hAnsi="Arial" w:cs="Arial"/>
          <w:sz w:val="20"/>
          <w:szCs w:val="20"/>
        </w:rPr>
        <w:fldChar w:fldCharType="begin">
          <w:ffData>
            <w:name w:val=""/>
            <w:enabled/>
            <w:calcOnExit w:val="0"/>
            <w:checkBox>
              <w:size w:val="16"/>
              <w:default w:val="1"/>
            </w:checkBox>
          </w:ffData>
        </w:fldChar>
      </w:r>
      <w:r w:rsidR="009D3806">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end"/>
      </w:r>
      <w:r w:rsidR="00D32934" w:rsidRPr="00ED4FA6">
        <w:rPr>
          <w:rFonts w:ascii="Arial" w:hAnsi="Arial" w:cs="Arial"/>
          <w:sz w:val="20"/>
          <w:szCs w:val="20"/>
          <w:lang w:val="fr-FR"/>
        </w:rPr>
        <w:t xml:space="preserve"> </w:t>
      </w:r>
      <w:r w:rsidR="00D32934" w:rsidRPr="00D32934">
        <w:rPr>
          <w:rFonts w:ascii="Arial" w:hAnsi="Arial" w:cs="Arial"/>
          <w:b/>
          <w:color w:val="3333FF"/>
          <w:sz w:val="20"/>
          <w:szCs w:val="20"/>
        </w:rPr>
        <w:t>Preliminary</w:t>
      </w:r>
    </w:p>
    <w:p w:rsidR="00D32934" w:rsidRPr="00D32934" w:rsidRDefault="00D32934" w:rsidP="00D32934">
      <w:pPr>
        <w:spacing w:line="240" w:lineRule="atLeast"/>
        <w:ind w:left="288" w:hanging="288"/>
        <w:jc w:val="center"/>
        <w:rPr>
          <w:rFonts w:ascii="Arial" w:hAnsi="Arial" w:cs="Arial"/>
          <w:sz w:val="20"/>
          <w:szCs w:val="20"/>
          <w:lang w:val="fr-FR"/>
        </w:rPr>
      </w:pPr>
    </w:p>
    <w:p w:rsidR="00D32934" w:rsidRPr="00D32934" w:rsidRDefault="00455C34" w:rsidP="00D32934">
      <w:pPr>
        <w:spacing w:line="240" w:lineRule="atLeast"/>
        <w:ind w:left="288" w:hanging="288"/>
        <w:jc w:val="center"/>
        <w:rPr>
          <w:rFonts w:ascii="Arial" w:hAnsi="Arial" w:cs="Arial"/>
          <w:sz w:val="20"/>
          <w:szCs w:val="20"/>
          <w:lang w:val="fr-FR"/>
        </w:rPr>
      </w:pPr>
      <w:r w:rsidRPr="00D32934">
        <w:rPr>
          <w:rFonts w:ascii="Arial" w:hAnsi="Arial" w:cs="Arial"/>
          <w:sz w:val="20"/>
          <w:szCs w:val="20"/>
        </w:rPr>
        <w:fldChar w:fldCharType="begin">
          <w:ffData>
            <w:name w:val=""/>
            <w:enabled/>
            <w:calcOnExit w:val="0"/>
            <w:checkBox>
              <w:size w:val="16"/>
              <w:default w:val="0"/>
            </w:checkBox>
          </w:ffData>
        </w:fldChar>
      </w:r>
      <w:r w:rsidR="00D32934" w:rsidRPr="00D32934">
        <w:rPr>
          <w:rFonts w:ascii="Arial" w:hAnsi="Arial" w:cs="Arial"/>
          <w:sz w:val="20"/>
          <w:szCs w:val="20"/>
          <w:lang w:val="fr-FR"/>
        </w:rPr>
        <w:instrText xml:space="preserve"> FORMCHECKBOX </w:instrText>
      </w:r>
      <w:r w:rsidRPr="00D32934">
        <w:rPr>
          <w:rFonts w:ascii="Arial" w:hAnsi="Arial" w:cs="Arial"/>
          <w:sz w:val="20"/>
          <w:szCs w:val="20"/>
        </w:rPr>
      </w:r>
      <w:r w:rsidRPr="00D32934">
        <w:rPr>
          <w:rFonts w:ascii="Arial" w:hAnsi="Arial" w:cs="Arial"/>
          <w:sz w:val="20"/>
          <w:szCs w:val="20"/>
        </w:rPr>
        <w:fldChar w:fldCharType="end"/>
      </w:r>
      <w:r w:rsidR="00D32934" w:rsidRPr="00D32934">
        <w:rPr>
          <w:rFonts w:ascii="Arial" w:hAnsi="Arial" w:cs="Arial"/>
          <w:sz w:val="20"/>
          <w:szCs w:val="20"/>
          <w:lang w:val="fr-FR"/>
        </w:rPr>
        <w:t xml:space="preserve"> </w:t>
      </w:r>
      <w:r w:rsidR="00D32934" w:rsidRPr="00D32934">
        <w:rPr>
          <w:rFonts w:ascii="Arial" w:hAnsi="Arial" w:cs="Arial"/>
          <w:b/>
          <w:color w:val="3333FF"/>
          <w:sz w:val="20"/>
          <w:szCs w:val="20"/>
        </w:rPr>
        <w:t>Final</w:t>
      </w:r>
    </w:p>
    <w:p w:rsidR="00853CF1" w:rsidRDefault="00FE6754" w:rsidP="00DB05B6">
      <w:pPr>
        <w:pStyle w:val="TitlePageAuthor"/>
        <w:rPr>
          <w:rFonts w:ascii="Arial" w:hAnsi="Arial" w:cs="Arial"/>
        </w:rPr>
      </w:pPr>
      <w:r w:rsidRPr="00A201CB">
        <w:rPr>
          <w:rFonts w:ascii="Arial" w:hAnsi="Arial" w:cs="Arial"/>
        </w:rPr>
        <w:t>Product Manager</w:t>
      </w:r>
      <w:r w:rsidR="00790E73" w:rsidRPr="00A201CB">
        <w:rPr>
          <w:rFonts w:ascii="Arial" w:hAnsi="Arial" w:cs="Arial"/>
        </w:rPr>
        <w:t>/Author</w:t>
      </w:r>
      <w:r w:rsidRPr="00AC4AB6">
        <w:rPr>
          <w:rFonts w:ascii="Arial" w:hAnsi="Arial" w:cs="Arial"/>
        </w:rPr>
        <w:t xml:space="preserve">: </w:t>
      </w:r>
    </w:p>
    <w:p w:rsidR="00853CF1" w:rsidRDefault="001019D5" w:rsidP="00853CF1">
      <w:pPr>
        <w:pStyle w:val="TitlePageAuthor"/>
        <w:spacing w:before="120" w:after="120" w:line="240" w:lineRule="auto"/>
        <w:rPr>
          <w:rFonts w:ascii="Arial" w:hAnsi="Arial" w:cs="Arial"/>
          <w:i/>
        </w:rPr>
      </w:pPr>
      <w:r>
        <w:rPr>
          <w:rFonts w:ascii="Arial" w:hAnsi="Arial" w:cs="Arial"/>
          <w:i/>
        </w:rPr>
        <w:t>Judy Massuda</w:t>
      </w:r>
      <w:r w:rsidR="00853CF1">
        <w:rPr>
          <w:rFonts w:ascii="Arial" w:hAnsi="Arial" w:cs="Arial"/>
          <w:i/>
        </w:rPr>
        <w:t xml:space="preserve"> </w:t>
      </w:r>
      <w:hyperlink r:id="rId10" w:history="1">
        <w:r w:rsidR="009444EA" w:rsidRPr="002A1CD2">
          <w:rPr>
            <w:rStyle w:val="Hyperlink"/>
          </w:rPr>
          <w:t>jmassud@searshc.com</w:t>
        </w:r>
      </w:hyperlink>
      <w:r w:rsidR="009444EA">
        <w:t xml:space="preserve"> </w:t>
      </w:r>
    </w:p>
    <w:p w:rsidR="00853CF1" w:rsidRPr="00853CF1" w:rsidRDefault="00853CF1" w:rsidP="00853CF1"/>
    <w:p w:rsidR="008F3260" w:rsidRPr="00A201CB" w:rsidRDefault="00FE6754" w:rsidP="00DB05B6">
      <w:pPr>
        <w:pStyle w:val="TitlePageAuthor"/>
        <w:rPr>
          <w:rFonts w:ascii="Arial" w:hAnsi="Arial" w:cs="Arial"/>
          <w:i/>
        </w:rPr>
      </w:pPr>
      <w:r w:rsidRPr="00AC4AB6">
        <w:rPr>
          <w:rFonts w:ascii="Arial" w:hAnsi="Arial" w:cs="Arial"/>
        </w:rPr>
        <w:t xml:space="preserve"> Business</w:t>
      </w:r>
      <w:r w:rsidR="004C17B4" w:rsidRPr="00AC4AB6">
        <w:rPr>
          <w:rFonts w:ascii="Arial" w:hAnsi="Arial" w:cs="Arial"/>
        </w:rPr>
        <w:t>/Vertical</w:t>
      </w:r>
      <w:r w:rsidRPr="00AC4AB6">
        <w:rPr>
          <w:rFonts w:ascii="Arial" w:hAnsi="Arial" w:cs="Arial"/>
        </w:rPr>
        <w:t xml:space="preserve"> Sponsor: </w:t>
      </w:r>
      <w:r w:rsidR="007409FE">
        <w:rPr>
          <w:rFonts w:ascii="Arial" w:hAnsi="Arial" w:cs="Arial"/>
          <w:i/>
        </w:rPr>
        <w:t>Don Fotsch</w:t>
      </w:r>
      <w:r w:rsidRPr="00AC4AB6">
        <w:rPr>
          <w:rFonts w:ascii="Arial" w:hAnsi="Arial" w:cs="Arial"/>
          <w:i/>
        </w:rPr>
        <w:t xml:space="preserve">, </w:t>
      </w:r>
      <w:r w:rsidR="007409FE">
        <w:rPr>
          <w:rFonts w:ascii="Arial" w:hAnsi="Arial" w:cs="Arial"/>
          <w:i/>
        </w:rPr>
        <w:t xml:space="preserve">VP Customer Experience </w:t>
      </w:r>
    </w:p>
    <w:p w:rsidR="00FE6754" w:rsidRPr="00A201CB" w:rsidRDefault="00FE6754">
      <w:pPr>
        <w:rPr>
          <w:rFonts w:ascii="Arial" w:hAnsi="Arial" w:cs="Arial"/>
        </w:rPr>
      </w:pPr>
    </w:p>
    <w:p w:rsidR="00FE6754" w:rsidRPr="00A201CB" w:rsidRDefault="00FE6754">
      <w:pPr>
        <w:jc w:val="center"/>
        <w:rPr>
          <w:rFonts w:ascii="Arial" w:hAnsi="Arial" w:cs="Arial"/>
        </w:rPr>
      </w:pPr>
    </w:p>
    <w:p w:rsidR="00FE6754" w:rsidRPr="00A201CB" w:rsidRDefault="00FE6754">
      <w:pPr>
        <w:jc w:val="center"/>
        <w:rPr>
          <w:rFonts w:ascii="Arial" w:hAnsi="Arial" w:cs="Arial"/>
        </w:rPr>
      </w:pPr>
    </w:p>
    <w:p w:rsidR="00FE6754" w:rsidRDefault="00FE6754">
      <w:pPr>
        <w:pStyle w:val="TitlePageDate"/>
        <w:jc w:val="left"/>
        <w:rPr>
          <w:rFonts w:ascii="Arial" w:hAnsi="Arial" w:cs="Arial"/>
        </w:rPr>
      </w:pPr>
    </w:p>
    <w:p w:rsidR="009F0619" w:rsidRPr="00A201CB" w:rsidRDefault="009F0619">
      <w:pPr>
        <w:pStyle w:val="TitlePageDate"/>
        <w:jc w:val="left"/>
        <w:rPr>
          <w:rFonts w:ascii="Arial" w:hAnsi="Arial" w:cs="Arial"/>
        </w:rPr>
      </w:pPr>
    </w:p>
    <w:p w:rsidR="00F63D4E" w:rsidRPr="00A201CB" w:rsidRDefault="00F63D4E">
      <w:pPr>
        <w:pStyle w:val="TitlePageDate"/>
        <w:jc w:val="left"/>
        <w:rPr>
          <w:rFonts w:ascii="Arial" w:hAnsi="Arial" w:cs="Arial"/>
        </w:rPr>
      </w:pPr>
    </w:p>
    <w:p w:rsidR="00FE6754" w:rsidRPr="00A201CB" w:rsidRDefault="00FE6754">
      <w:pPr>
        <w:pStyle w:val="TitlePageDate"/>
        <w:jc w:val="left"/>
        <w:rPr>
          <w:rFonts w:ascii="Arial" w:hAnsi="Arial" w:cs="Arial"/>
        </w:rPr>
      </w:pPr>
    </w:p>
    <w:tbl>
      <w:tblPr>
        <w:tblW w:w="0" w:type="auto"/>
        <w:tblLook w:val="0000"/>
      </w:tblPr>
      <w:tblGrid>
        <w:gridCol w:w="2316"/>
        <w:gridCol w:w="7539"/>
      </w:tblGrid>
      <w:tr w:rsidR="00FE6754" w:rsidRPr="00A201CB">
        <w:trPr>
          <w:cantSplit/>
          <w:trHeight w:val="335"/>
        </w:trPr>
        <w:tc>
          <w:tcPr>
            <w:tcW w:w="2316" w:type="dxa"/>
            <w:shd w:val="pct10" w:color="auto" w:fill="auto"/>
            <w:vAlign w:val="center"/>
          </w:tcPr>
          <w:p w:rsidR="00FE6754" w:rsidRPr="00A201CB" w:rsidRDefault="004C17B4">
            <w:pPr>
              <w:pStyle w:val="TableContent"/>
              <w:rPr>
                <w:rFonts w:ascii="Arial" w:hAnsi="Arial" w:cs="Arial"/>
                <w:b/>
                <w:i/>
                <w:sz w:val="22"/>
              </w:rPr>
            </w:pPr>
            <w:r w:rsidRPr="00A201CB">
              <w:rPr>
                <w:rFonts w:ascii="Arial" w:hAnsi="Arial" w:cs="Arial"/>
                <w:b/>
                <w:i/>
                <w:sz w:val="22"/>
              </w:rPr>
              <w:t>Current</w:t>
            </w:r>
            <w:r w:rsidR="00FE6754" w:rsidRPr="00A201CB">
              <w:rPr>
                <w:rFonts w:ascii="Arial" w:hAnsi="Arial" w:cs="Arial"/>
                <w:b/>
                <w:i/>
                <w:sz w:val="22"/>
              </w:rPr>
              <w:t xml:space="preserve"> Revision:</w:t>
            </w:r>
          </w:p>
        </w:tc>
        <w:tc>
          <w:tcPr>
            <w:tcW w:w="7539" w:type="dxa"/>
            <w:shd w:val="pct10" w:color="auto" w:fill="auto"/>
          </w:tcPr>
          <w:p w:rsidR="00FE6754" w:rsidRPr="00A201CB" w:rsidRDefault="00FE6754" w:rsidP="00836BFE">
            <w:pPr>
              <w:pStyle w:val="TableContent"/>
              <w:rPr>
                <w:rFonts w:ascii="Arial" w:hAnsi="Arial" w:cs="Arial"/>
                <w:i/>
                <w:sz w:val="20"/>
              </w:rPr>
            </w:pPr>
            <w:r w:rsidRPr="00AA7671">
              <w:rPr>
                <w:rFonts w:ascii="Arial" w:hAnsi="Arial" w:cs="Arial"/>
                <w:i/>
                <w:sz w:val="20"/>
                <w:highlight w:val="yellow"/>
              </w:rPr>
              <w:t xml:space="preserve">Version </w:t>
            </w:r>
            <w:r w:rsidR="00671971">
              <w:rPr>
                <w:rFonts w:ascii="Arial" w:hAnsi="Arial" w:cs="Arial"/>
                <w:i/>
                <w:sz w:val="20"/>
              </w:rPr>
              <w:t>1.</w:t>
            </w:r>
            <w:r w:rsidR="007D26AF">
              <w:rPr>
                <w:rFonts w:ascii="Arial" w:hAnsi="Arial" w:cs="Arial"/>
                <w:i/>
                <w:sz w:val="20"/>
              </w:rPr>
              <w:t>1</w:t>
            </w:r>
            <w:ins w:id="0" w:author="jmassud" w:date="2012-05-15T08:48:00Z">
              <w:r w:rsidR="00AE5671">
                <w:rPr>
                  <w:rFonts w:ascii="Arial" w:hAnsi="Arial" w:cs="Arial"/>
                  <w:i/>
                  <w:sz w:val="20"/>
                </w:rPr>
                <w:t>4</w:t>
              </w:r>
            </w:ins>
            <w:del w:id="1" w:author="jmassud" w:date="2012-05-15T08:48:00Z">
              <w:r w:rsidR="00D7362B" w:rsidDel="00AE5671">
                <w:rPr>
                  <w:rFonts w:ascii="Arial" w:hAnsi="Arial" w:cs="Arial"/>
                  <w:i/>
                  <w:sz w:val="20"/>
                </w:rPr>
                <w:delText>3</w:delText>
              </w:r>
            </w:del>
          </w:p>
        </w:tc>
      </w:tr>
      <w:tr w:rsidR="00FE6754" w:rsidRPr="00A201CB">
        <w:trPr>
          <w:cantSplit/>
          <w:trHeight w:val="335"/>
        </w:trPr>
        <w:tc>
          <w:tcPr>
            <w:tcW w:w="2316" w:type="dxa"/>
            <w:shd w:val="pct10" w:color="auto" w:fill="auto"/>
            <w:vAlign w:val="center"/>
          </w:tcPr>
          <w:p w:rsidR="00FE6754" w:rsidRPr="00A201CB" w:rsidRDefault="00FE6754">
            <w:pPr>
              <w:pStyle w:val="TableContent"/>
              <w:rPr>
                <w:rFonts w:ascii="Arial" w:hAnsi="Arial" w:cs="Arial"/>
                <w:b/>
                <w:i/>
                <w:sz w:val="22"/>
              </w:rPr>
            </w:pPr>
            <w:r w:rsidRPr="00A201CB">
              <w:rPr>
                <w:rFonts w:ascii="Arial" w:hAnsi="Arial" w:cs="Arial"/>
                <w:b/>
                <w:i/>
                <w:sz w:val="22"/>
              </w:rPr>
              <w:t>Document Name:</w:t>
            </w:r>
          </w:p>
        </w:tc>
        <w:tc>
          <w:tcPr>
            <w:tcW w:w="7539" w:type="dxa"/>
            <w:shd w:val="pct10" w:color="auto" w:fill="auto"/>
          </w:tcPr>
          <w:p w:rsidR="00FE6754" w:rsidRPr="00A201CB" w:rsidRDefault="00766FCC" w:rsidP="001958CB">
            <w:pPr>
              <w:pStyle w:val="TableContent"/>
              <w:rPr>
                <w:rFonts w:ascii="Arial" w:hAnsi="Arial" w:cs="Arial"/>
                <w:i/>
                <w:sz w:val="20"/>
              </w:rPr>
            </w:pPr>
            <w:proofErr w:type="spellStart"/>
            <w:r w:rsidRPr="00766FCC">
              <w:rPr>
                <w:rFonts w:ascii="Arial" w:hAnsi="Arial" w:cs="Arial"/>
                <w:i/>
                <w:sz w:val="20"/>
              </w:rPr>
              <w:t>PR</w:t>
            </w:r>
            <w:r w:rsidR="00DC1C28">
              <w:rPr>
                <w:rFonts w:ascii="Arial" w:hAnsi="Arial" w:cs="Arial"/>
                <w:i/>
                <w:sz w:val="20"/>
              </w:rPr>
              <w:t>D_</w:t>
            </w:r>
            <w:r w:rsidR="001958CB">
              <w:rPr>
                <w:rFonts w:ascii="Arial" w:hAnsi="Arial" w:cs="Arial"/>
                <w:i/>
                <w:sz w:val="20"/>
              </w:rPr>
              <w:t>Communities</w:t>
            </w:r>
            <w:proofErr w:type="spellEnd"/>
            <w:r w:rsidR="001958CB">
              <w:rPr>
                <w:rFonts w:ascii="Arial" w:hAnsi="Arial" w:cs="Arial"/>
                <w:i/>
                <w:sz w:val="20"/>
              </w:rPr>
              <w:t xml:space="preserve"> Platform</w:t>
            </w:r>
            <w:r w:rsidR="00671971">
              <w:rPr>
                <w:rFonts w:ascii="Arial" w:hAnsi="Arial" w:cs="Arial"/>
                <w:i/>
                <w:sz w:val="20"/>
              </w:rPr>
              <w:t>.</w:t>
            </w:r>
            <w:r w:rsidRPr="00766FCC">
              <w:rPr>
                <w:rFonts w:ascii="Arial" w:hAnsi="Arial" w:cs="Arial"/>
                <w:i/>
                <w:sz w:val="20"/>
              </w:rPr>
              <w:t>doc</w:t>
            </w:r>
          </w:p>
        </w:tc>
      </w:tr>
    </w:tbl>
    <w:p w:rsidR="005E407B" w:rsidRPr="00A201CB" w:rsidRDefault="005E407B">
      <w:pPr>
        <w:pStyle w:val="Blocktext"/>
        <w:rPr>
          <w:rFonts w:ascii="Arial" w:hAnsi="Arial" w:cs="Arial"/>
          <w:sz w:val="20"/>
        </w:rPr>
        <w:sectPr w:rsidR="005E407B" w:rsidRPr="00A201CB" w:rsidSect="00A058D1">
          <w:footerReference w:type="default" r:id="rId11"/>
          <w:type w:val="nextColumn"/>
          <w:pgSz w:w="12240" w:h="15840" w:code="1"/>
          <w:pgMar w:top="1152" w:right="1260" w:bottom="432" w:left="1170" w:header="720" w:footer="720" w:gutter="0"/>
          <w:pgBorders w:offsetFrom="page">
            <w:top w:val="single" w:sz="4" w:space="24" w:color="auto"/>
            <w:left w:val="single" w:sz="4" w:space="24" w:color="auto"/>
            <w:bottom w:val="single" w:sz="4" w:space="24" w:color="auto"/>
            <w:right w:val="single" w:sz="4" w:space="24" w:color="auto"/>
          </w:pgBorders>
          <w:cols w:space="720"/>
          <w:docGrid w:linePitch="326"/>
        </w:sectPr>
      </w:pPr>
    </w:p>
    <w:p w:rsidR="00FE6754" w:rsidRPr="000E7DB8" w:rsidRDefault="00FE6754" w:rsidP="000E7DB8">
      <w:pPr>
        <w:jc w:val="center"/>
        <w:rPr>
          <w:rFonts w:ascii="Arial" w:hAnsi="Arial" w:cs="Arial"/>
          <w:b/>
          <w:sz w:val="40"/>
          <w:u w:val="single"/>
        </w:rPr>
      </w:pPr>
      <w:r w:rsidRPr="00A201CB">
        <w:rPr>
          <w:rFonts w:ascii="Arial" w:hAnsi="Arial" w:cs="Arial"/>
          <w:b/>
          <w:sz w:val="40"/>
          <w:u w:val="single"/>
        </w:rPr>
        <w:lastRenderedPageBreak/>
        <w:t xml:space="preserve">Table </w:t>
      </w:r>
      <w:proofErr w:type="gramStart"/>
      <w:r w:rsidRPr="00A201CB">
        <w:rPr>
          <w:rFonts w:ascii="Arial" w:hAnsi="Arial" w:cs="Arial"/>
          <w:b/>
          <w:sz w:val="40"/>
          <w:u w:val="single"/>
        </w:rPr>
        <w:t>Of</w:t>
      </w:r>
      <w:proofErr w:type="gramEnd"/>
      <w:r w:rsidRPr="00A201CB">
        <w:rPr>
          <w:rFonts w:ascii="Arial" w:hAnsi="Arial" w:cs="Arial"/>
          <w:b/>
          <w:sz w:val="40"/>
          <w:u w:val="single"/>
        </w:rPr>
        <w:t xml:space="preserve"> Contents</w:t>
      </w:r>
    </w:p>
    <w:p w:rsidR="001818D8" w:rsidRDefault="00455C34">
      <w:pPr>
        <w:pStyle w:val="TOC2"/>
        <w:tabs>
          <w:tab w:val="left" w:pos="720"/>
          <w:tab w:val="right" w:leader="dot" w:pos="9620"/>
        </w:tabs>
        <w:rPr>
          <w:rFonts w:asciiTheme="minorHAnsi" w:eastAsiaTheme="minorEastAsia" w:hAnsiTheme="minorHAnsi" w:cstheme="minorBidi"/>
          <w:smallCaps w:val="0"/>
          <w:noProof/>
          <w:sz w:val="22"/>
          <w:szCs w:val="22"/>
        </w:rPr>
      </w:pPr>
      <w:r w:rsidRPr="00455C34">
        <w:rPr>
          <w:rFonts w:ascii="Arial" w:hAnsi="Arial" w:cs="Arial"/>
          <w:i/>
        </w:rPr>
        <w:fldChar w:fldCharType="begin"/>
      </w:r>
      <w:r w:rsidR="00FE6754" w:rsidRPr="00C30F0B">
        <w:rPr>
          <w:rFonts w:ascii="Arial" w:hAnsi="Arial" w:cs="Arial"/>
          <w:i/>
        </w:rPr>
        <w:instrText xml:space="preserve"> TOC \o "1-4" \h \z \u </w:instrText>
      </w:r>
      <w:r w:rsidRPr="00455C34">
        <w:rPr>
          <w:rFonts w:ascii="Arial" w:hAnsi="Arial" w:cs="Arial"/>
          <w:i/>
        </w:rPr>
        <w:fldChar w:fldCharType="separate"/>
      </w:r>
      <w:hyperlink w:anchor="_Toc324835433" w:history="1">
        <w:r w:rsidR="001818D8" w:rsidRPr="008739AF">
          <w:rPr>
            <w:rStyle w:val="Hyperlink"/>
            <w:rFonts w:cs="Arial"/>
            <w:noProof/>
          </w:rPr>
          <w:t>1</w:t>
        </w:r>
        <w:r w:rsidR="001818D8">
          <w:rPr>
            <w:rFonts w:asciiTheme="minorHAnsi" w:eastAsiaTheme="minorEastAsia" w:hAnsiTheme="minorHAnsi" w:cstheme="minorBidi"/>
            <w:smallCaps w:val="0"/>
            <w:noProof/>
            <w:sz w:val="22"/>
            <w:szCs w:val="22"/>
          </w:rPr>
          <w:tab/>
        </w:r>
        <w:r w:rsidR="001818D8" w:rsidRPr="008739AF">
          <w:rPr>
            <w:rStyle w:val="Hyperlink"/>
            <w:rFonts w:cs="Arial"/>
            <w:noProof/>
          </w:rPr>
          <w:t>Administrative</w:t>
        </w:r>
        <w:r w:rsidR="001818D8">
          <w:rPr>
            <w:noProof/>
            <w:webHidden/>
          </w:rPr>
          <w:tab/>
        </w:r>
        <w:r w:rsidR="001818D8">
          <w:rPr>
            <w:noProof/>
            <w:webHidden/>
          </w:rPr>
          <w:fldChar w:fldCharType="begin"/>
        </w:r>
        <w:r w:rsidR="001818D8">
          <w:rPr>
            <w:noProof/>
            <w:webHidden/>
          </w:rPr>
          <w:instrText xml:space="preserve"> PAGEREF _Toc324835433 \h </w:instrText>
        </w:r>
        <w:r w:rsidR="001818D8">
          <w:rPr>
            <w:noProof/>
            <w:webHidden/>
          </w:rPr>
        </w:r>
        <w:r w:rsidR="001818D8">
          <w:rPr>
            <w:noProof/>
            <w:webHidden/>
          </w:rPr>
          <w:fldChar w:fldCharType="separate"/>
        </w:r>
        <w:r w:rsidR="001818D8">
          <w:rPr>
            <w:noProof/>
            <w:webHidden/>
          </w:rPr>
          <w:t>3</w:t>
        </w:r>
        <w:r w:rsidR="001818D8">
          <w:rPr>
            <w:noProof/>
            <w:webHidden/>
          </w:rPr>
          <w:fldChar w:fldCharType="end"/>
        </w:r>
      </w:hyperlink>
    </w:p>
    <w:p w:rsidR="001818D8" w:rsidRDefault="001818D8">
      <w:pPr>
        <w:pStyle w:val="TOC2"/>
        <w:tabs>
          <w:tab w:val="left" w:pos="720"/>
          <w:tab w:val="right" w:leader="dot" w:pos="9620"/>
        </w:tabs>
        <w:rPr>
          <w:rFonts w:asciiTheme="minorHAnsi" w:eastAsiaTheme="minorEastAsia" w:hAnsiTheme="minorHAnsi" w:cstheme="minorBidi"/>
          <w:smallCaps w:val="0"/>
          <w:noProof/>
          <w:sz w:val="22"/>
          <w:szCs w:val="22"/>
        </w:rPr>
      </w:pPr>
      <w:hyperlink w:anchor="_Toc324835434" w:history="1">
        <w:r w:rsidRPr="008739AF">
          <w:rPr>
            <w:rStyle w:val="Hyperlink"/>
            <w:noProof/>
          </w:rPr>
          <w:t>1.1</w:t>
        </w:r>
        <w:r>
          <w:rPr>
            <w:rFonts w:asciiTheme="minorHAnsi" w:eastAsiaTheme="minorEastAsia" w:hAnsiTheme="minorHAnsi" w:cstheme="minorBidi"/>
            <w:smallCaps w:val="0"/>
            <w:noProof/>
            <w:sz w:val="22"/>
            <w:szCs w:val="22"/>
          </w:rPr>
          <w:tab/>
        </w:r>
        <w:r w:rsidRPr="008739AF">
          <w:rPr>
            <w:rStyle w:val="Hyperlink"/>
            <w:noProof/>
          </w:rPr>
          <w:t>Revision History</w:t>
        </w:r>
        <w:r>
          <w:rPr>
            <w:noProof/>
            <w:webHidden/>
          </w:rPr>
          <w:tab/>
        </w:r>
        <w:r>
          <w:rPr>
            <w:noProof/>
            <w:webHidden/>
          </w:rPr>
          <w:fldChar w:fldCharType="begin"/>
        </w:r>
        <w:r>
          <w:rPr>
            <w:noProof/>
            <w:webHidden/>
          </w:rPr>
          <w:instrText xml:space="preserve"> PAGEREF _Toc324835434 \h </w:instrText>
        </w:r>
        <w:r>
          <w:rPr>
            <w:noProof/>
            <w:webHidden/>
          </w:rPr>
        </w:r>
        <w:r>
          <w:rPr>
            <w:noProof/>
            <w:webHidden/>
          </w:rPr>
          <w:fldChar w:fldCharType="separate"/>
        </w:r>
        <w:r>
          <w:rPr>
            <w:noProof/>
            <w:webHidden/>
          </w:rPr>
          <w:t>3</w:t>
        </w:r>
        <w:r>
          <w:rPr>
            <w:noProof/>
            <w:webHidden/>
          </w:rPr>
          <w:fldChar w:fldCharType="end"/>
        </w:r>
      </w:hyperlink>
    </w:p>
    <w:p w:rsidR="001818D8" w:rsidRDefault="001818D8">
      <w:pPr>
        <w:pStyle w:val="TOC2"/>
        <w:tabs>
          <w:tab w:val="left" w:pos="720"/>
          <w:tab w:val="right" w:leader="dot" w:pos="9620"/>
        </w:tabs>
        <w:rPr>
          <w:rFonts w:asciiTheme="minorHAnsi" w:eastAsiaTheme="minorEastAsia" w:hAnsiTheme="minorHAnsi" w:cstheme="minorBidi"/>
          <w:smallCaps w:val="0"/>
          <w:noProof/>
          <w:sz w:val="22"/>
          <w:szCs w:val="22"/>
        </w:rPr>
      </w:pPr>
      <w:hyperlink w:anchor="_Toc324835435" w:history="1">
        <w:r w:rsidRPr="008739AF">
          <w:rPr>
            <w:rStyle w:val="Hyperlink"/>
            <w:noProof/>
          </w:rPr>
          <w:t>1.2</w:t>
        </w:r>
        <w:r>
          <w:rPr>
            <w:rFonts w:asciiTheme="minorHAnsi" w:eastAsiaTheme="minorEastAsia" w:hAnsiTheme="minorHAnsi" w:cstheme="minorBidi"/>
            <w:smallCaps w:val="0"/>
            <w:noProof/>
            <w:sz w:val="22"/>
            <w:szCs w:val="22"/>
          </w:rPr>
          <w:tab/>
        </w:r>
        <w:r w:rsidRPr="008739AF">
          <w:rPr>
            <w:rStyle w:val="Hyperlink"/>
            <w:noProof/>
          </w:rPr>
          <w:t>Related Documentation</w:t>
        </w:r>
        <w:r>
          <w:rPr>
            <w:noProof/>
            <w:webHidden/>
          </w:rPr>
          <w:tab/>
        </w:r>
        <w:r>
          <w:rPr>
            <w:noProof/>
            <w:webHidden/>
          </w:rPr>
          <w:fldChar w:fldCharType="begin"/>
        </w:r>
        <w:r>
          <w:rPr>
            <w:noProof/>
            <w:webHidden/>
          </w:rPr>
          <w:instrText xml:space="preserve"> PAGEREF _Toc324835435 \h </w:instrText>
        </w:r>
        <w:r>
          <w:rPr>
            <w:noProof/>
            <w:webHidden/>
          </w:rPr>
        </w:r>
        <w:r>
          <w:rPr>
            <w:noProof/>
            <w:webHidden/>
          </w:rPr>
          <w:fldChar w:fldCharType="separate"/>
        </w:r>
        <w:r>
          <w:rPr>
            <w:noProof/>
            <w:webHidden/>
          </w:rPr>
          <w:t>3</w:t>
        </w:r>
        <w:r>
          <w:rPr>
            <w:noProof/>
            <w:webHidden/>
          </w:rPr>
          <w:fldChar w:fldCharType="end"/>
        </w:r>
      </w:hyperlink>
    </w:p>
    <w:p w:rsidR="001818D8" w:rsidRDefault="001818D8">
      <w:pPr>
        <w:pStyle w:val="TOC2"/>
        <w:tabs>
          <w:tab w:val="left" w:pos="720"/>
          <w:tab w:val="right" w:leader="dot" w:pos="9620"/>
        </w:tabs>
        <w:rPr>
          <w:rFonts w:asciiTheme="minorHAnsi" w:eastAsiaTheme="minorEastAsia" w:hAnsiTheme="minorHAnsi" w:cstheme="minorBidi"/>
          <w:smallCaps w:val="0"/>
          <w:noProof/>
          <w:sz w:val="22"/>
          <w:szCs w:val="22"/>
        </w:rPr>
      </w:pPr>
      <w:hyperlink w:anchor="_Toc324835436" w:history="1">
        <w:r w:rsidRPr="008739AF">
          <w:rPr>
            <w:rStyle w:val="Hyperlink"/>
            <w:noProof/>
          </w:rPr>
          <w:t>1.3</w:t>
        </w:r>
        <w:r>
          <w:rPr>
            <w:rFonts w:asciiTheme="minorHAnsi" w:eastAsiaTheme="minorEastAsia" w:hAnsiTheme="minorHAnsi" w:cstheme="minorBidi"/>
            <w:smallCaps w:val="0"/>
            <w:noProof/>
            <w:sz w:val="22"/>
            <w:szCs w:val="22"/>
          </w:rPr>
          <w:tab/>
        </w:r>
        <w:r w:rsidRPr="008739AF">
          <w:rPr>
            <w:rStyle w:val="Hyperlink"/>
            <w:noProof/>
          </w:rPr>
          <w:t>Core Team and Key Stakeholders</w:t>
        </w:r>
        <w:r>
          <w:rPr>
            <w:noProof/>
            <w:webHidden/>
          </w:rPr>
          <w:tab/>
        </w:r>
        <w:r>
          <w:rPr>
            <w:noProof/>
            <w:webHidden/>
          </w:rPr>
          <w:fldChar w:fldCharType="begin"/>
        </w:r>
        <w:r>
          <w:rPr>
            <w:noProof/>
            <w:webHidden/>
          </w:rPr>
          <w:instrText xml:space="preserve"> PAGEREF _Toc324835436 \h </w:instrText>
        </w:r>
        <w:r>
          <w:rPr>
            <w:noProof/>
            <w:webHidden/>
          </w:rPr>
        </w:r>
        <w:r>
          <w:rPr>
            <w:noProof/>
            <w:webHidden/>
          </w:rPr>
          <w:fldChar w:fldCharType="separate"/>
        </w:r>
        <w:r>
          <w:rPr>
            <w:noProof/>
            <w:webHidden/>
          </w:rPr>
          <w:t>3</w:t>
        </w:r>
        <w:r>
          <w:rPr>
            <w:noProof/>
            <w:webHidden/>
          </w:rPr>
          <w:fldChar w:fldCharType="end"/>
        </w:r>
      </w:hyperlink>
    </w:p>
    <w:p w:rsidR="001818D8" w:rsidRDefault="001818D8">
      <w:pPr>
        <w:pStyle w:val="TOC2"/>
        <w:tabs>
          <w:tab w:val="left" w:pos="720"/>
          <w:tab w:val="right" w:leader="dot" w:pos="9620"/>
        </w:tabs>
        <w:rPr>
          <w:rFonts w:asciiTheme="minorHAnsi" w:eastAsiaTheme="minorEastAsia" w:hAnsiTheme="minorHAnsi" w:cstheme="minorBidi"/>
          <w:smallCaps w:val="0"/>
          <w:noProof/>
          <w:sz w:val="22"/>
          <w:szCs w:val="22"/>
        </w:rPr>
      </w:pPr>
      <w:hyperlink w:anchor="_Toc324835437" w:history="1">
        <w:r w:rsidRPr="008739AF">
          <w:rPr>
            <w:rStyle w:val="Hyperlink"/>
            <w:rFonts w:cs="Arial"/>
            <w:noProof/>
          </w:rPr>
          <w:t>2</w:t>
        </w:r>
        <w:r>
          <w:rPr>
            <w:rFonts w:asciiTheme="minorHAnsi" w:eastAsiaTheme="minorEastAsia" w:hAnsiTheme="minorHAnsi" w:cstheme="minorBidi"/>
            <w:smallCaps w:val="0"/>
            <w:noProof/>
            <w:sz w:val="22"/>
            <w:szCs w:val="22"/>
          </w:rPr>
          <w:tab/>
        </w:r>
        <w:r w:rsidRPr="008739AF">
          <w:rPr>
            <w:rStyle w:val="Hyperlink"/>
            <w:rFonts w:cs="Arial"/>
            <w:noProof/>
          </w:rPr>
          <w:t>Product Overview</w:t>
        </w:r>
        <w:r>
          <w:rPr>
            <w:noProof/>
            <w:webHidden/>
          </w:rPr>
          <w:tab/>
        </w:r>
        <w:r>
          <w:rPr>
            <w:noProof/>
            <w:webHidden/>
          </w:rPr>
          <w:fldChar w:fldCharType="begin"/>
        </w:r>
        <w:r>
          <w:rPr>
            <w:noProof/>
            <w:webHidden/>
          </w:rPr>
          <w:instrText xml:space="preserve"> PAGEREF _Toc324835437 \h </w:instrText>
        </w:r>
        <w:r>
          <w:rPr>
            <w:noProof/>
            <w:webHidden/>
          </w:rPr>
        </w:r>
        <w:r>
          <w:rPr>
            <w:noProof/>
            <w:webHidden/>
          </w:rPr>
          <w:fldChar w:fldCharType="separate"/>
        </w:r>
        <w:r>
          <w:rPr>
            <w:noProof/>
            <w:webHidden/>
          </w:rPr>
          <w:t>4</w:t>
        </w:r>
        <w:r>
          <w:rPr>
            <w:noProof/>
            <w:webHidden/>
          </w:rPr>
          <w:fldChar w:fldCharType="end"/>
        </w:r>
      </w:hyperlink>
    </w:p>
    <w:p w:rsidR="001818D8" w:rsidRDefault="001818D8">
      <w:pPr>
        <w:pStyle w:val="TOC2"/>
        <w:tabs>
          <w:tab w:val="left" w:pos="720"/>
          <w:tab w:val="right" w:leader="dot" w:pos="9620"/>
        </w:tabs>
        <w:rPr>
          <w:rFonts w:asciiTheme="minorHAnsi" w:eastAsiaTheme="minorEastAsia" w:hAnsiTheme="minorHAnsi" w:cstheme="minorBidi"/>
          <w:smallCaps w:val="0"/>
          <w:noProof/>
          <w:sz w:val="22"/>
          <w:szCs w:val="22"/>
        </w:rPr>
      </w:pPr>
      <w:hyperlink w:anchor="_Toc324835438" w:history="1">
        <w:r w:rsidRPr="008739AF">
          <w:rPr>
            <w:rStyle w:val="Hyperlink"/>
            <w:noProof/>
          </w:rPr>
          <w:t>2.1</w:t>
        </w:r>
        <w:r>
          <w:rPr>
            <w:rFonts w:asciiTheme="minorHAnsi" w:eastAsiaTheme="minorEastAsia" w:hAnsiTheme="minorHAnsi" w:cstheme="minorBidi"/>
            <w:smallCaps w:val="0"/>
            <w:noProof/>
            <w:sz w:val="22"/>
            <w:szCs w:val="22"/>
          </w:rPr>
          <w:tab/>
        </w:r>
        <w:r w:rsidRPr="008739AF">
          <w:rPr>
            <w:rStyle w:val="Hyperlink"/>
            <w:noProof/>
          </w:rPr>
          <w:t>Mission</w:t>
        </w:r>
        <w:r>
          <w:rPr>
            <w:noProof/>
            <w:webHidden/>
          </w:rPr>
          <w:tab/>
        </w:r>
        <w:r>
          <w:rPr>
            <w:noProof/>
            <w:webHidden/>
          </w:rPr>
          <w:fldChar w:fldCharType="begin"/>
        </w:r>
        <w:r>
          <w:rPr>
            <w:noProof/>
            <w:webHidden/>
          </w:rPr>
          <w:instrText xml:space="preserve"> PAGEREF _Toc324835438 \h </w:instrText>
        </w:r>
        <w:r>
          <w:rPr>
            <w:noProof/>
            <w:webHidden/>
          </w:rPr>
        </w:r>
        <w:r>
          <w:rPr>
            <w:noProof/>
            <w:webHidden/>
          </w:rPr>
          <w:fldChar w:fldCharType="separate"/>
        </w:r>
        <w:r>
          <w:rPr>
            <w:noProof/>
            <w:webHidden/>
          </w:rPr>
          <w:t>4</w:t>
        </w:r>
        <w:r>
          <w:rPr>
            <w:noProof/>
            <w:webHidden/>
          </w:rPr>
          <w:fldChar w:fldCharType="end"/>
        </w:r>
      </w:hyperlink>
    </w:p>
    <w:p w:rsidR="001818D8" w:rsidRDefault="001818D8">
      <w:pPr>
        <w:pStyle w:val="TOC2"/>
        <w:tabs>
          <w:tab w:val="left" w:pos="720"/>
          <w:tab w:val="right" w:leader="dot" w:pos="9620"/>
        </w:tabs>
        <w:rPr>
          <w:rFonts w:asciiTheme="minorHAnsi" w:eastAsiaTheme="minorEastAsia" w:hAnsiTheme="minorHAnsi" w:cstheme="minorBidi"/>
          <w:smallCaps w:val="0"/>
          <w:noProof/>
          <w:sz w:val="22"/>
          <w:szCs w:val="22"/>
        </w:rPr>
      </w:pPr>
      <w:hyperlink w:anchor="_Toc324835439" w:history="1">
        <w:r w:rsidRPr="008739AF">
          <w:rPr>
            <w:rStyle w:val="Hyperlink"/>
            <w:noProof/>
          </w:rPr>
          <w:t>2.2</w:t>
        </w:r>
        <w:r>
          <w:rPr>
            <w:rFonts w:asciiTheme="minorHAnsi" w:eastAsiaTheme="minorEastAsia" w:hAnsiTheme="minorHAnsi" w:cstheme="minorBidi"/>
            <w:smallCaps w:val="0"/>
            <w:noProof/>
            <w:sz w:val="22"/>
            <w:szCs w:val="22"/>
          </w:rPr>
          <w:tab/>
        </w:r>
        <w:r w:rsidRPr="008739AF">
          <w:rPr>
            <w:rStyle w:val="Hyperlink"/>
            <w:noProof/>
          </w:rPr>
          <w:t>Strategy</w:t>
        </w:r>
        <w:r>
          <w:rPr>
            <w:noProof/>
            <w:webHidden/>
          </w:rPr>
          <w:tab/>
        </w:r>
        <w:r>
          <w:rPr>
            <w:noProof/>
            <w:webHidden/>
          </w:rPr>
          <w:fldChar w:fldCharType="begin"/>
        </w:r>
        <w:r>
          <w:rPr>
            <w:noProof/>
            <w:webHidden/>
          </w:rPr>
          <w:instrText xml:space="preserve"> PAGEREF _Toc324835439 \h </w:instrText>
        </w:r>
        <w:r>
          <w:rPr>
            <w:noProof/>
            <w:webHidden/>
          </w:rPr>
        </w:r>
        <w:r>
          <w:rPr>
            <w:noProof/>
            <w:webHidden/>
          </w:rPr>
          <w:fldChar w:fldCharType="separate"/>
        </w:r>
        <w:r>
          <w:rPr>
            <w:noProof/>
            <w:webHidden/>
          </w:rPr>
          <w:t>4</w:t>
        </w:r>
        <w:r>
          <w:rPr>
            <w:noProof/>
            <w:webHidden/>
          </w:rPr>
          <w:fldChar w:fldCharType="end"/>
        </w:r>
      </w:hyperlink>
    </w:p>
    <w:p w:rsidR="001818D8" w:rsidRDefault="001818D8">
      <w:pPr>
        <w:pStyle w:val="TOC2"/>
        <w:tabs>
          <w:tab w:val="left" w:pos="720"/>
          <w:tab w:val="right" w:leader="dot" w:pos="9620"/>
        </w:tabs>
        <w:rPr>
          <w:rFonts w:asciiTheme="minorHAnsi" w:eastAsiaTheme="minorEastAsia" w:hAnsiTheme="minorHAnsi" w:cstheme="minorBidi"/>
          <w:smallCaps w:val="0"/>
          <w:noProof/>
          <w:sz w:val="22"/>
          <w:szCs w:val="22"/>
        </w:rPr>
      </w:pPr>
      <w:hyperlink w:anchor="_Toc324835440" w:history="1">
        <w:r w:rsidRPr="008739AF">
          <w:rPr>
            <w:rStyle w:val="Hyperlink"/>
            <w:noProof/>
          </w:rPr>
          <w:t>2.3</w:t>
        </w:r>
        <w:r>
          <w:rPr>
            <w:rFonts w:asciiTheme="minorHAnsi" w:eastAsiaTheme="minorEastAsia" w:hAnsiTheme="minorHAnsi" w:cstheme="minorBidi"/>
            <w:smallCaps w:val="0"/>
            <w:noProof/>
            <w:sz w:val="22"/>
            <w:szCs w:val="22"/>
          </w:rPr>
          <w:tab/>
        </w:r>
        <w:r w:rsidRPr="008739AF">
          <w:rPr>
            <w:rStyle w:val="Hyperlink"/>
            <w:noProof/>
          </w:rPr>
          <w:t>Objectives</w:t>
        </w:r>
        <w:r>
          <w:rPr>
            <w:noProof/>
            <w:webHidden/>
          </w:rPr>
          <w:tab/>
        </w:r>
        <w:r>
          <w:rPr>
            <w:noProof/>
            <w:webHidden/>
          </w:rPr>
          <w:fldChar w:fldCharType="begin"/>
        </w:r>
        <w:r>
          <w:rPr>
            <w:noProof/>
            <w:webHidden/>
          </w:rPr>
          <w:instrText xml:space="preserve"> PAGEREF _Toc324835440 \h </w:instrText>
        </w:r>
        <w:r>
          <w:rPr>
            <w:noProof/>
            <w:webHidden/>
          </w:rPr>
        </w:r>
        <w:r>
          <w:rPr>
            <w:noProof/>
            <w:webHidden/>
          </w:rPr>
          <w:fldChar w:fldCharType="separate"/>
        </w:r>
        <w:r>
          <w:rPr>
            <w:noProof/>
            <w:webHidden/>
          </w:rPr>
          <w:t>4</w:t>
        </w:r>
        <w:r>
          <w:rPr>
            <w:noProof/>
            <w:webHidden/>
          </w:rPr>
          <w:fldChar w:fldCharType="end"/>
        </w:r>
      </w:hyperlink>
    </w:p>
    <w:p w:rsidR="001818D8" w:rsidRDefault="001818D8">
      <w:pPr>
        <w:pStyle w:val="TOC2"/>
        <w:tabs>
          <w:tab w:val="left" w:pos="720"/>
          <w:tab w:val="right" w:leader="dot" w:pos="9620"/>
        </w:tabs>
        <w:rPr>
          <w:rFonts w:asciiTheme="minorHAnsi" w:eastAsiaTheme="minorEastAsia" w:hAnsiTheme="minorHAnsi" w:cstheme="minorBidi"/>
          <w:smallCaps w:val="0"/>
          <w:noProof/>
          <w:sz w:val="22"/>
          <w:szCs w:val="22"/>
        </w:rPr>
      </w:pPr>
      <w:hyperlink w:anchor="_Toc324835441" w:history="1">
        <w:r w:rsidRPr="008739AF">
          <w:rPr>
            <w:rStyle w:val="Hyperlink"/>
            <w:noProof/>
          </w:rPr>
          <w:t>2.4</w:t>
        </w:r>
        <w:r>
          <w:rPr>
            <w:rFonts w:asciiTheme="minorHAnsi" w:eastAsiaTheme="minorEastAsia" w:hAnsiTheme="minorHAnsi" w:cstheme="minorBidi"/>
            <w:smallCaps w:val="0"/>
            <w:noProof/>
            <w:sz w:val="22"/>
            <w:szCs w:val="22"/>
          </w:rPr>
          <w:tab/>
        </w:r>
        <w:r w:rsidRPr="008739AF">
          <w:rPr>
            <w:rStyle w:val="Hyperlink"/>
            <w:noProof/>
          </w:rPr>
          <w:t>Guiding Principles</w:t>
        </w:r>
        <w:r>
          <w:rPr>
            <w:noProof/>
            <w:webHidden/>
          </w:rPr>
          <w:tab/>
        </w:r>
        <w:r>
          <w:rPr>
            <w:noProof/>
            <w:webHidden/>
          </w:rPr>
          <w:fldChar w:fldCharType="begin"/>
        </w:r>
        <w:r>
          <w:rPr>
            <w:noProof/>
            <w:webHidden/>
          </w:rPr>
          <w:instrText xml:space="preserve"> PAGEREF _Toc324835441 \h </w:instrText>
        </w:r>
        <w:r>
          <w:rPr>
            <w:noProof/>
            <w:webHidden/>
          </w:rPr>
        </w:r>
        <w:r>
          <w:rPr>
            <w:noProof/>
            <w:webHidden/>
          </w:rPr>
          <w:fldChar w:fldCharType="separate"/>
        </w:r>
        <w:r>
          <w:rPr>
            <w:noProof/>
            <w:webHidden/>
          </w:rPr>
          <w:t>4</w:t>
        </w:r>
        <w:r>
          <w:rPr>
            <w:noProof/>
            <w:webHidden/>
          </w:rPr>
          <w:fldChar w:fldCharType="end"/>
        </w:r>
      </w:hyperlink>
    </w:p>
    <w:p w:rsidR="001818D8" w:rsidRDefault="001818D8">
      <w:pPr>
        <w:pStyle w:val="TOC2"/>
        <w:tabs>
          <w:tab w:val="left" w:pos="720"/>
          <w:tab w:val="right" w:leader="dot" w:pos="9620"/>
        </w:tabs>
        <w:rPr>
          <w:rFonts w:asciiTheme="minorHAnsi" w:eastAsiaTheme="minorEastAsia" w:hAnsiTheme="minorHAnsi" w:cstheme="minorBidi"/>
          <w:smallCaps w:val="0"/>
          <w:noProof/>
          <w:sz w:val="22"/>
          <w:szCs w:val="22"/>
        </w:rPr>
      </w:pPr>
      <w:hyperlink w:anchor="_Toc324835442" w:history="1">
        <w:r w:rsidRPr="008739AF">
          <w:rPr>
            <w:rStyle w:val="Hyperlink"/>
            <w:rFonts w:cs="Arial"/>
            <w:noProof/>
          </w:rPr>
          <w:t>3</w:t>
        </w:r>
        <w:r>
          <w:rPr>
            <w:rFonts w:asciiTheme="minorHAnsi" w:eastAsiaTheme="minorEastAsia" w:hAnsiTheme="minorHAnsi" w:cstheme="minorBidi"/>
            <w:smallCaps w:val="0"/>
            <w:noProof/>
            <w:sz w:val="22"/>
            <w:szCs w:val="22"/>
          </w:rPr>
          <w:tab/>
        </w:r>
        <w:r w:rsidRPr="008739AF">
          <w:rPr>
            <w:rStyle w:val="Hyperlink"/>
            <w:rFonts w:cs="Arial"/>
            <w:noProof/>
          </w:rPr>
          <w:t>Components and Functional Requirements</w:t>
        </w:r>
        <w:r>
          <w:rPr>
            <w:noProof/>
            <w:webHidden/>
          </w:rPr>
          <w:tab/>
        </w:r>
        <w:r>
          <w:rPr>
            <w:noProof/>
            <w:webHidden/>
          </w:rPr>
          <w:fldChar w:fldCharType="begin"/>
        </w:r>
        <w:r>
          <w:rPr>
            <w:noProof/>
            <w:webHidden/>
          </w:rPr>
          <w:instrText xml:space="preserve"> PAGEREF _Toc324835442 \h </w:instrText>
        </w:r>
        <w:r>
          <w:rPr>
            <w:noProof/>
            <w:webHidden/>
          </w:rPr>
        </w:r>
        <w:r>
          <w:rPr>
            <w:noProof/>
            <w:webHidden/>
          </w:rPr>
          <w:fldChar w:fldCharType="separate"/>
        </w:r>
        <w:r>
          <w:rPr>
            <w:noProof/>
            <w:webHidden/>
          </w:rPr>
          <w:t>5</w:t>
        </w:r>
        <w:r>
          <w:rPr>
            <w:noProof/>
            <w:webHidden/>
          </w:rPr>
          <w:fldChar w:fldCharType="end"/>
        </w:r>
      </w:hyperlink>
    </w:p>
    <w:p w:rsidR="001818D8" w:rsidRDefault="001818D8">
      <w:pPr>
        <w:pStyle w:val="TOC2"/>
        <w:tabs>
          <w:tab w:val="left" w:pos="720"/>
          <w:tab w:val="right" w:leader="dot" w:pos="9620"/>
        </w:tabs>
        <w:rPr>
          <w:rFonts w:asciiTheme="minorHAnsi" w:eastAsiaTheme="minorEastAsia" w:hAnsiTheme="minorHAnsi" w:cstheme="minorBidi"/>
          <w:smallCaps w:val="0"/>
          <w:noProof/>
          <w:sz w:val="22"/>
          <w:szCs w:val="22"/>
        </w:rPr>
      </w:pPr>
      <w:hyperlink w:anchor="_Toc324835443" w:history="1">
        <w:r w:rsidRPr="008739AF">
          <w:rPr>
            <w:rStyle w:val="Hyperlink"/>
            <w:noProof/>
          </w:rPr>
          <w:t>3.1</w:t>
        </w:r>
        <w:r>
          <w:rPr>
            <w:rFonts w:asciiTheme="minorHAnsi" w:eastAsiaTheme="minorEastAsia" w:hAnsiTheme="minorHAnsi" w:cstheme="minorBidi"/>
            <w:smallCaps w:val="0"/>
            <w:noProof/>
            <w:sz w:val="22"/>
            <w:szCs w:val="22"/>
          </w:rPr>
          <w:tab/>
        </w:r>
        <w:r w:rsidRPr="008739AF">
          <w:rPr>
            <w:rStyle w:val="Hyperlink"/>
            <w:noProof/>
          </w:rPr>
          <w:t>Register and Sign On Requirements – P1</w:t>
        </w:r>
        <w:r>
          <w:rPr>
            <w:noProof/>
            <w:webHidden/>
          </w:rPr>
          <w:tab/>
        </w:r>
        <w:r>
          <w:rPr>
            <w:noProof/>
            <w:webHidden/>
          </w:rPr>
          <w:fldChar w:fldCharType="begin"/>
        </w:r>
        <w:r>
          <w:rPr>
            <w:noProof/>
            <w:webHidden/>
          </w:rPr>
          <w:instrText xml:space="preserve"> PAGEREF _Toc324835443 \h </w:instrText>
        </w:r>
        <w:r>
          <w:rPr>
            <w:noProof/>
            <w:webHidden/>
          </w:rPr>
        </w:r>
        <w:r>
          <w:rPr>
            <w:noProof/>
            <w:webHidden/>
          </w:rPr>
          <w:fldChar w:fldCharType="separate"/>
        </w:r>
        <w:r>
          <w:rPr>
            <w:noProof/>
            <w:webHidden/>
          </w:rPr>
          <w:t>5</w:t>
        </w:r>
        <w:r>
          <w:rPr>
            <w:noProof/>
            <w:webHidden/>
          </w:rPr>
          <w:fldChar w:fldCharType="end"/>
        </w:r>
      </w:hyperlink>
    </w:p>
    <w:p w:rsidR="001818D8" w:rsidRDefault="001818D8">
      <w:pPr>
        <w:pStyle w:val="TOC2"/>
        <w:tabs>
          <w:tab w:val="left" w:pos="720"/>
          <w:tab w:val="right" w:leader="dot" w:pos="9620"/>
        </w:tabs>
        <w:rPr>
          <w:rFonts w:asciiTheme="minorHAnsi" w:eastAsiaTheme="minorEastAsia" w:hAnsiTheme="minorHAnsi" w:cstheme="minorBidi"/>
          <w:smallCaps w:val="0"/>
          <w:noProof/>
          <w:sz w:val="22"/>
          <w:szCs w:val="22"/>
        </w:rPr>
      </w:pPr>
      <w:hyperlink w:anchor="_Toc324835444" w:history="1">
        <w:r w:rsidRPr="008739AF">
          <w:rPr>
            <w:rStyle w:val="Hyperlink"/>
            <w:noProof/>
          </w:rPr>
          <w:t>3.2</w:t>
        </w:r>
        <w:r>
          <w:rPr>
            <w:rFonts w:asciiTheme="minorHAnsi" w:eastAsiaTheme="minorEastAsia" w:hAnsiTheme="minorHAnsi" w:cstheme="minorBidi"/>
            <w:smallCaps w:val="0"/>
            <w:noProof/>
            <w:sz w:val="22"/>
            <w:szCs w:val="22"/>
          </w:rPr>
          <w:tab/>
        </w:r>
        <w:r w:rsidRPr="008739AF">
          <w:rPr>
            <w:rStyle w:val="Hyperlink"/>
            <w:noProof/>
          </w:rPr>
          <w:t>Communities Profile Requirements – P1</w:t>
        </w:r>
        <w:r>
          <w:rPr>
            <w:noProof/>
            <w:webHidden/>
          </w:rPr>
          <w:tab/>
        </w:r>
        <w:r>
          <w:rPr>
            <w:noProof/>
            <w:webHidden/>
          </w:rPr>
          <w:fldChar w:fldCharType="begin"/>
        </w:r>
        <w:r>
          <w:rPr>
            <w:noProof/>
            <w:webHidden/>
          </w:rPr>
          <w:instrText xml:space="preserve"> PAGEREF _Toc324835444 \h </w:instrText>
        </w:r>
        <w:r>
          <w:rPr>
            <w:noProof/>
            <w:webHidden/>
          </w:rPr>
        </w:r>
        <w:r>
          <w:rPr>
            <w:noProof/>
            <w:webHidden/>
          </w:rPr>
          <w:fldChar w:fldCharType="separate"/>
        </w:r>
        <w:r>
          <w:rPr>
            <w:noProof/>
            <w:webHidden/>
          </w:rPr>
          <w:t>6</w:t>
        </w:r>
        <w:r>
          <w:rPr>
            <w:noProof/>
            <w:webHidden/>
          </w:rPr>
          <w:fldChar w:fldCharType="end"/>
        </w:r>
      </w:hyperlink>
    </w:p>
    <w:p w:rsidR="001818D8" w:rsidRDefault="001818D8">
      <w:pPr>
        <w:pStyle w:val="TOC2"/>
        <w:tabs>
          <w:tab w:val="left" w:pos="720"/>
          <w:tab w:val="right" w:leader="dot" w:pos="9620"/>
        </w:tabs>
        <w:rPr>
          <w:rFonts w:asciiTheme="minorHAnsi" w:eastAsiaTheme="minorEastAsia" w:hAnsiTheme="minorHAnsi" w:cstheme="minorBidi"/>
          <w:smallCaps w:val="0"/>
          <w:noProof/>
          <w:sz w:val="22"/>
          <w:szCs w:val="22"/>
        </w:rPr>
      </w:pPr>
      <w:hyperlink w:anchor="_Toc324835445" w:history="1">
        <w:r w:rsidRPr="008739AF">
          <w:rPr>
            <w:rStyle w:val="Hyperlink"/>
            <w:noProof/>
          </w:rPr>
          <w:t>3.3</w:t>
        </w:r>
        <w:r>
          <w:rPr>
            <w:rFonts w:asciiTheme="minorHAnsi" w:eastAsiaTheme="minorEastAsia" w:hAnsiTheme="minorHAnsi" w:cstheme="minorBidi"/>
            <w:smallCaps w:val="0"/>
            <w:noProof/>
            <w:sz w:val="22"/>
            <w:szCs w:val="22"/>
          </w:rPr>
          <w:tab/>
        </w:r>
        <w:r w:rsidRPr="008739AF">
          <w:rPr>
            <w:rStyle w:val="Hyperlink"/>
            <w:noProof/>
          </w:rPr>
          <w:t>Header</w:t>
        </w:r>
        <w:r>
          <w:rPr>
            <w:noProof/>
            <w:webHidden/>
          </w:rPr>
          <w:tab/>
        </w:r>
        <w:r>
          <w:rPr>
            <w:noProof/>
            <w:webHidden/>
          </w:rPr>
          <w:fldChar w:fldCharType="begin"/>
        </w:r>
        <w:r>
          <w:rPr>
            <w:noProof/>
            <w:webHidden/>
          </w:rPr>
          <w:instrText xml:space="preserve"> PAGEREF _Toc324835445 \h </w:instrText>
        </w:r>
        <w:r>
          <w:rPr>
            <w:noProof/>
            <w:webHidden/>
          </w:rPr>
        </w:r>
        <w:r>
          <w:rPr>
            <w:noProof/>
            <w:webHidden/>
          </w:rPr>
          <w:fldChar w:fldCharType="separate"/>
        </w:r>
        <w:r>
          <w:rPr>
            <w:noProof/>
            <w:webHidden/>
          </w:rPr>
          <w:t>6</w:t>
        </w:r>
        <w:r>
          <w:rPr>
            <w:noProof/>
            <w:webHidden/>
          </w:rPr>
          <w:fldChar w:fldCharType="end"/>
        </w:r>
      </w:hyperlink>
    </w:p>
    <w:p w:rsidR="001818D8" w:rsidRDefault="001818D8">
      <w:pPr>
        <w:pStyle w:val="TOC2"/>
        <w:tabs>
          <w:tab w:val="left" w:pos="720"/>
          <w:tab w:val="right" w:leader="dot" w:pos="9620"/>
        </w:tabs>
        <w:rPr>
          <w:rFonts w:asciiTheme="minorHAnsi" w:eastAsiaTheme="minorEastAsia" w:hAnsiTheme="minorHAnsi" w:cstheme="minorBidi"/>
          <w:smallCaps w:val="0"/>
          <w:noProof/>
          <w:sz w:val="22"/>
          <w:szCs w:val="22"/>
        </w:rPr>
      </w:pPr>
      <w:hyperlink w:anchor="_Toc324835446" w:history="1">
        <w:r w:rsidRPr="008739AF">
          <w:rPr>
            <w:rStyle w:val="Hyperlink"/>
            <w:noProof/>
          </w:rPr>
          <w:t>3.4</w:t>
        </w:r>
        <w:r>
          <w:rPr>
            <w:rFonts w:asciiTheme="minorHAnsi" w:eastAsiaTheme="minorEastAsia" w:hAnsiTheme="minorHAnsi" w:cstheme="minorBidi"/>
            <w:smallCaps w:val="0"/>
            <w:noProof/>
            <w:sz w:val="22"/>
            <w:szCs w:val="22"/>
          </w:rPr>
          <w:tab/>
        </w:r>
        <w:r w:rsidRPr="008739AF">
          <w:rPr>
            <w:rStyle w:val="Hyperlink"/>
            <w:noProof/>
          </w:rPr>
          <w:t>Homepage – P1 &amp; P2</w:t>
        </w:r>
        <w:r>
          <w:rPr>
            <w:noProof/>
            <w:webHidden/>
          </w:rPr>
          <w:tab/>
        </w:r>
        <w:r>
          <w:rPr>
            <w:noProof/>
            <w:webHidden/>
          </w:rPr>
          <w:fldChar w:fldCharType="begin"/>
        </w:r>
        <w:r>
          <w:rPr>
            <w:noProof/>
            <w:webHidden/>
          </w:rPr>
          <w:instrText xml:space="preserve"> PAGEREF _Toc324835446 \h </w:instrText>
        </w:r>
        <w:r>
          <w:rPr>
            <w:noProof/>
            <w:webHidden/>
          </w:rPr>
        </w:r>
        <w:r>
          <w:rPr>
            <w:noProof/>
            <w:webHidden/>
          </w:rPr>
          <w:fldChar w:fldCharType="separate"/>
        </w:r>
        <w:r>
          <w:rPr>
            <w:noProof/>
            <w:webHidden/>
          </w:rPr>
          <w:t>7</w:t>
        </w:r>
        <w:r>
          <w:rPr>
            <w:noProof/>
            <w:webHidden/>
          </w:rPr>
          <w:fldChar w:fldCharType="end"/>
        </w:r>
      </w:hyperlink>
    </w:p>
    <w:p w:rsidR="001818D8" w:rsidRDefault="001818D8">
      <w:pPr>
        <w:pStyle w:val="TOC2"/>
        <w:tabs>
          <w:tab w:val="left" w:pos="720"/>
          <w:tab w:val="right" w:leader="dot" w:pos="9620"/>
        </w:tabs>
        <w:rPr>
          <w:rFonts w:asciiTheme="minorHAnsi" w:eastAsiaTheme="minorEastAsia" w:hAnsiTheme="minorHAnsi" w:cstheme="minorBidi"/>
          <w:smallCaps w:val="0"/>
          <w:noProof/>
          <w:sz w:val="22"/>
          <w:szCs w:val="22"/>
        </w:rPr>
      </w:pPr>
      <w:hyperlink w:anchor="_Toc324835447" w:history="1">
        <w:r w:rsidRPr="008739AF">
          <w:rPr>
            <w:rStyle w:val="Hyperlink"/>
            <w:noProof/>
          </w:rPr>
          <w:t>3.5</w:t>
        </w:r>
        <w:r>
          <w:rPr>
            <w:rFonts w:asciiTheme="minorHAnsi" w:eastAsiaTheme="minorEastAsia" w:hAnsiTheme="minorHAnsi" w:cstheme="minorBidi"/>
            <w:smallCaps w:val="0"/>
            <w:noProof/>
            <w:sz w:val="22"/>
            <w:szCs w:val="22"/>
          </w:rPr>
          <w:tab/>
        </w:r>
        <w:r w:rsidRPr="008739AF">
          <w:rPr>
            <w:rStyle w:val="Hyperlink"/>
            <w:noProof/>
          </w:rPr>
          <w:t>Q&amp;A and Commenting Requirements – P1</w:t>
        </w:r>
        <w:r>
          <w:rPr>
            <w:noProof/>
            <w:webHidden/>
          </w:rPr>
          <w:tab/>
        </w:r>
        <w:r>
          <w:rPr>
            <w:noProof/>
            <w:webHidden/>
          </w:rPr>
          <w:fldChar w:fldCharType="begin"/>
        </w:r>
        <w:r>
          <w:rPr>
            <w:noProof/>
            <w:webHidden/>
          </w:rPr>
          <w:instrText xml:space="preserve"> PAGEREF _Toc324835447 \h </w:instrText>
        </w:r>
        <w:r>
          <w:rPr>
            <w:noProof/>
            <w:webHidden/>
          </w:rPr>
        </w:r>
        <w:r>
          <w:rPr>
            <w:noProof/>
            <w:webHidden/>
          </w:rPr>
          <w:fldChar w:fldCharType="separate"/>
        </w:r>
        <w:r>
          <w:rPr>
            <w:noProof/>
            <w:webHidden/>
          </w:rPr>
          <w:t>8</w:t>
        </w:r>
        <w:r>
          <w:rPr>
            <w:noProof/>
            <w:webHidden/>
          </w:rPr>
          <w:fldChar w:fldCharType="end"/>
        </w:r>
      </w:hyperlink>
    </w:p>
    <w:p w:rsidR="001818D8" w:rsidRDefault="001818D8">
      <w:pPr>
        <w:pStyle w:val="TOC2"/>
        <w:tabs>
          <w:tab w:val="left" w:pos="720"/>
          <w:tab w:val="right" w:leader="dot" w:pos="9620"/>
        </w:tabs>
        <w:rPr>
          <w:rFonts w:asciiTheme="minorHAnsi" w:eastAsiaTheme="minorEastAsia" w:hAnsiTheme="minorHAnsi" w:cstheme="minorBidi"/>
          <w:smallCaps w:val="0"/>
          <w:noProof/>
          <w:sz w:val="22"/>
          <w:szCs w:val="22"/>
        </w:rPr>
      </w:pPr>
      <w:hyperlink w:anchor="_Toc324835448" w:history="1">
        <w:r w:rsidRPr="008739AF">
          <w:rPr>
            <w:rStyle w:val="Hyperlink"/>
            <w:noProof/>
          </w:rPr>
          <w:t>3.6</w:t>
        </w:r>
        <w:r>
          <w:rPr>
            <w:rFonts w:asciiTheme="minorHAnsi" w:eastAsiaTheme="minorEastAsia" w:hAnsiTheme="minorHAnsi" w:cstheme="minorBidi"/>
            <w:smallCaps w:val="0"/>
            <w:noProof/>
            <w:sz w:val="22"/>
            <w:szCs w:val="22"/>
          </w:rPr>
          <w:tab/>
        </w:r>
        <w:r w:rsidRPr="008739AF">
          <w:rPr>
            <w:rStyle w:val="Hyperlink"/>
            <w:noProof/>
          </w:rPr>
          <w:t>Following Requirements – P1</w:t>
        </w:r>
        <w:r>
          <w:rPr>
            <w:noProof/>
            <w:webHidden/>
          </w:rPr>
          <w:tab/>
        </w:r>
        <w:r>
          <w:rPr>
            <w:noProof/>
            <w:webHidden/>
          </w:rPr>
          <w:fldChar w:fldCharType="begin"/>
        </w:r>
        <w:r>
          <w:rPr>
            <w:noProof/>
            <w:webHidden/>
          </w:rPr>
          <w:instrText xml:space="preserve"> PAGEREF _Toc324835448 \h </w:instrText>
        </w:r>
        <w:r>
          <w:rPr>
            <w:noProof/>
            <w:webHidden/>
          </w:rPr>
        </w:r>
        <w:r>
          <w:rPr>
            <w:noProof/>
            <w:webHidden/>
          </w:rPr>
          <w:fldChar w:fldCharType="separate"/>
        </w:r>
        <w:r>
          <w:rPr>
            <w:noProof/>
            <w:webHidden/>
          </w:rPr>
          <w:t>9</w:t>
        </w:r>
        <w:r>
          <w:rPr>
            <w:noProof/>
            <w:webHidden/>
          </w:rPr>
          <w:fldChar w:fldCharType="end"/>
        </w:r>
      </w:hyperlink>
    </w:p>
    <w:p w:rsidR="001818D8" w:rsidRDefault="001818D8">
      <w:pPr>
        <w:pStyle w:val="TOC2"/>
        <w:tabs>
          <w:tab w:val="left" w:pos="720"/>
          <w:tab w:val="right" w:leader="dot" w:pos="9620"/>
        </w:tabs>
        <w:rPr>
          <w:rFonts w:asciiTheme="minorHAnsi" w:eastAsiaTheme="minorEastAsia" w:hAnsiTheme="minorHAnsi" w:cstheme="minorBidi"/>
          <w:smallCaps w:val="0"/>
          <w:noProof/>
          <w:sz w:val="22"/>
          <w:szCs w:val="22"/>
        </w:rPr>
      </w:pPr>
      <w:hyperlink w:anchor="_Toc324835449" w:history="1">
        <w:r w:rsidRPr="008739AF">
          <w:rPr>
            <w:rStyle w:val="Hyperlink"/>
            <w:noProof/>
          </w:rPr>
          <w:t>3.7</w:t>
        </w:r>
        <w:r>
          <w:rPr>
            <w:rFonts w:asciiTheme="minorHAnsi" w:eastAsiaTheme="minorEastAsia" w:hAnsiTheme="minorHAnsi" w:cstheme="minorBidi"/>
            <w:smallCaps w:val="0"/>
            <w:noProof/>
            <w:sz w:val="22"/>
            <w:szCs w:val="22"/>
          </w:rPr>
          <w:tab/>
        </w:r>
        <w:r w:rsidRPr="008739AF">
          <w:rPr>
            <w:rStyle w:val="Hyperlink"/>
            <w:noProof/>
          </w:rPr>
          <w:t>Badging Requirements – P1</w:t>
        </w:r>
        <w:r>
          <w:rPr>
            <w:noProof/>
            <w:webHidden/>
          </w:rPr>
          <w:tab/>
        </w:r>
        <w:r>
          <w:rPr>
            <w:noProof/>
            <w:webHidden/>
          </w:rPr>
          <w:fldChar w:fldCharType="begin"/>
        </w:r>
        <w:r>
          <w:rPr>
            <w:noProof/>
            <w:webHidden/>
          </w:rPr>
          <w:instrText xml:space="preserve"> PAGEREF _Toc324835449 \h </w:instrText>
        </w:r>
        <w:r>
          <w:rPr>
            <w:noProof/>
            <w:webHidden/>
          </w:rPr>
        </w:r>
        <w:r>
          <w:rPr>
            <w:noProof/>
            <w:webHidden/>
          </w:rPr>
          <w:fldChar w:fldCharType="separate"/>
        </w:r>
        <w:r>
          <w:rPr>
            <w:noProof/>
            <w:webHidden/>
          </w:rPr>
          <w:t>10</w:t>
        </w:r>
        <w:r>
          <w:rPr>
            <w:noProof/>
            <w:webHidden/>
          </w:rPr>
          <w:fldChar w:fldCharType="end"/>
        </w:r>
      </w:hyperlink>
    </w:p>
    <w:p w:rsidR="001818D8" w:rsidRDefault="001818D8">
      <w:pPr>
        <w:pStyle w:val="TOC2"/>
        <w:tabs>
          <w:tab w:val="left" w:pos="720"/>
          <w:tab w:val="right" w:leader="dot" w:pos="9620"/>
        </w:tabs>
        <w:rPr>
          <w:rFonts w:asciiTheme="minorHAnsi" w:eastAsiaTheme="minorEastAsia" w:hAnsiTheme="minorHAnsi" w:cstheme="minorBidi"/>
          <w:smallCaps w:val="0"/>
          <w:noProof/>
          <w:sz w:val="22"/>
          <w:szCs w:val="22"/>
        </w:rPr>
      </w:pPr>
      <w:hyperlink w:anchor="_Toc324835450" w:history="1">
        <w:r w:rsidRPr="008739AF">
          <w:rPr>
            <w:rStyle w:val="Hyperlink"/>
            <w:noProof/>
          </w:rPr>
          <w:t>3.8</w:t>
        </w:r>
        <w:r>
          <w:rPr>
            <w:rFonts w:asciiTheme="minorHAnsi" w:eastAsiaTheme="minorEastAsia" w:hAnsiTheme="minorHAnsi" w:cstheme="minorBidi"/>
            <w:smallCaps w:val="0"/>
            <w:noProof/>
            <w:sz w:val="22"/>
            <w:szCs w:val="22"/>
          </w:rPr>
          <w:tab/>
        </w:r>
        <w:r w:rsidRPr="008739AF">
          <w:rPr>
            <w:rStyle w:val="Hyperlink"/>
            <w:noProof/>
          </w:rPr>
          <w:t>Social Integration Requirements – P1</w:t>
        </w:r>
        <w:r>
          <w:rPr>
            <w:noProof/>
            <w:webHidden/>
          </w:rPr>
          <w:tab/>
        </w:r>
        <w:r>
          <w:rPr>
            <w:noProof/>
            <w:webHidden/>
          </w:rPr>
          <w:fldChar w:fldCharType="begin"/>
        </w:r>
        <w:r>
          <w:rPr>
            <w:noProof/>
            <w:webHidden/>
          </w:rPr>
          <w:instrText xml:space="preserve"> PAGEREF _Toc324835450 \h </w:instrText>
        </w:r>
        <w:r>
          <w:rPr>
            <w:noProof/>
            <w:webHidden/>
          </w:rPr>
        </w:r>
        <w:r>
          <w:rPr>
            <w:noProof/>
            <w:webHidden/>
          </w:rPr>
          <w:fldChar w:fldCharType="separate"/>
        </w:r>
        <w:r>
          <w:rPr>
            <w:noProof/>
            <w:webHidden/>
          </w:rPr>
          <w:t>10</w:t>
        </w:r>
        <w:r>
          <w:rPr>
            <w:noProof/>
            <w:webHidden/>
          </w:rPr>
          <w:fldChar w:fldCharType="end"/>
        </w:r>
      </w:hyperlink>
    </w:p>
    <w:p w:rsidR="001818D8" w:rsidRDefault="001818D8">
      <w:pPr>
        <w:pStyle w:val="TOC2"/>
        <w:tabs>
          <w:tab w:val="left" w:pos="720"/>
          <w:tab w:val="right" w:leader="dot" w:pos="9620"/>
        </w:tabs>
        <w:rPr>
          <w:rFonts w:asciiTheme="minorHAnsi" w:eastAsiaTheme="minorEastAsia" w:hAnsiTheme="minorHAnsi" w:cstheme="minorBidi"/>
          <w:smallCaps w:val="0"/>
          <w:noProof/>
          <w:sz w:val="22"/>
          <w:szCs w:val="22"/>
        </w:rPr>
      </w:pPr>
      <w:hyperlink w:anchor="_Toc324835451" w:history="1">
        <w:r w:rsidRPr="008739AF">
          <w:rPr>
            <w:rStyle w:val="Hyperlink"/>
            <w:noProof/>
          </w:rPr>
          <w:t>3.9</w:t>
        </w:r>
        <w:r>
          <w:rPr>
            <w:rFonts w:asciiTheme="minorHAnsi" w:eastAsiaTheme="minorEastAsia" w:hAnsiTheme="minorHAnsi" w:cstheme="minorBidi"/>
            <w:smallCaps w:val="0"/>
            <w:noProof/>
            <w:sz w:val="22"/>
            <w:szCs w:val="22"/>
          </w:rPr>
          <w:tab/>
        </w:r>
        <w:r w:rsidRPr="008739AF">
          <w:rPr>
            <w:rStyle w:val="Hyperlink"/>
            <w:noProof/>
          </w:rPr>
          <w:t>Customer Service Requirements – P1 &amp; P2</w:t>
        </w:r>
        <w:r>
          <w:rPr>
            <w:noProof/>
            <w:webHidden/>
          </w:rPr>
          <w:tab/>
        </w:r>
        <w:r>
          <w:rPr>
            <w:noProof/>
            <w:webHidden/>
          </w:rPr>
          <w:fldChar w:fldCharType="begin"/>
        </w:r>
        <w:r>
          <w:rPr>
            <w:noProof/>
            <w:webHidden/>
          </w:rPr>
          <w:instrText xml:space="preserve"> PAGEREF _Toc324835451 \h </w:instrText>
        </w:r>
        <w:r>
          <w:rPr>
            <w:noProof/>
            <w:webHidden/>
          </w:rPr>
        </w:r>
        <w:r>
          <w:rPr>
            <w:noProof/>
            <w:webHidden/>
          </w:rPr>
          <w:fldChar w:fldCharType="separate"/>
        </w:r>
        <w:r>
          <w:rPr>
            <w:noProof/>
            <w:webHidden/>
          </w:rPr>
          <w:t>10</w:t>
        </w:r>
        <w:r>
          <w:rPr>
            <w:noProof/>
            <w:webHidden/>
          </w:rPr>
          <w:fldChar w:fldCharType="end"/>
        </w:r>
      </w:hyperlink>
    </w:p>
    <w:p w:rsidR="001818D8" w:rsidRDefault="001818D8">
      <w:pPr>
        <w:pStyle w:val="TOC2"/>
        <w:tabs>
          <w:tab w:val="left" w:pos="960"/>
          <w:tab w:val="right" w:leader="dot" w:pos="9620"/>
        </w:tabs>
        <w:rPr>
          <w:rFonts w:asciiTheme="minorHAnsi" w:eastAsiaTheme="minorEastAsia" w:hAnsiTheme="minorHAnsi" w:cstheme="minorBidi"/>
          <w:smallCaps w:val="0"/>
          <w:noProof/>
          <w:sz w:val="22"/>
          <w:szCs w:val="22"/>
        </w:rPr>
      </w:pPr>
      <w:hyperlink w:anchor="_Toc324835452" w:history="1">
        <w:r w:rsidRPr="008739AF">
          <w:rPr>
            <w:rStyle w:val="Hyperlink"/>
            <w:noProof/>
          </w:rPr>
          <w:t>3.10</w:t>
        </w:r>
        <w:r>
          <w:rPr>
            <w:rFonts w:asciiTheme="minorHAnsi" w:eastAsiaTheme="minorEastAsia" w:hAnsiTheme="minorHAnsi" w:cstheme="minorBidi"/>
            <w:smallCaps w:val="0"/>
            <w:noProof/>
            <w:sz w:val="22"/>
            <w:szCs w:val="22"/>
          </w:rPr>
          <w:tab/>
        </w:r>
        <w:r w:rsidRPr="008739AF">
          <w:rPr>
            <w:rStyle w:val="Hyperlink"/>
            <w:noProof/>
          </w:rPr>
          <w:t>Blogging and Buying Guides – P1</w:t>
        </w:r>
        <w:r>
          <w:rPr>
            <w:noProof/>
            <w:webHidden/>
          </w:rPr>
          <w:tab/>
        </w:r>
        <w:r>
          <w:rPr>
            <w:noProof/>
            <w:webHidden/>
          </w:rPr>
          <w:fldChar w:fldCharType="begin"/>
        </w:r>
        <w:r>
          <w:rPr>
            <w:noProof/>
            <w:webHidden/>
          </w:rPr>
          <w:instrText xml:space="preserve"> PAGEREF _Toc324835452 \h </w:instrText>
        </w:r>
        <w:r>
          <w:rPr>
            <w:noProof/>
            <w:webHidden/>
          </w:rPr>
        </w:r>
        <w:r>
          <w:rPr>
            <w:noProof/>
            <w:webHidden/>
          </w:rPr>
          <w:fldChar w:fldCharType="separate"/>
        </w:r>
        <w:r>
          <w:rPr>
            <w:noProof/>
            <w:webHidden/>
          </w:rPr>
          <w:t>11</w:t>
        </w:r>
        <w:r>
          <w:rPr>
            <w:noProof/>
            <w:webHidden/>
          </w:rPr>
          <w:fldChar w:fldCharType="end"/>
        </w:r>
      </w:hyperlink>
    </w:p>
    <w:p w:rsidR="001818D8" w:rsidRDefault="001818D8">
      <w:pPr>
        <w:pStyle w:val="TOC2"/>
        <w:tabs>
          <w:tab w:val="left" w:pos="960"/>
          <w:tab w:val="right" w:leader="dot" w:pos="9620"/>
        </w:tabs>
        <w:rPr>
          <w:rFonts w:asciiTheme="minorHAnsi" w:eastAsiaTheme="minorEastAsia" w:hAnsiTheme="minorHAnsi" w:cstheme="minorBidi"/>
          <w:smallCaps w:val="0"/>
          <w:noProof/>
          <w:sz w:val="22"/>
          <w:szCs w:val="22"/>
        </w:rPr>
      </w:pPr>
      <w:hyperlink w:anchor="_Toc324835453" w:history="1">
        <w:r w:rsidRPr="008739AF">
          <w:rPr>
            <w:rStyle w:val="Hyperlink"/>
            <w:noProof/>
          </w:rPr>
          <w:t>3.11</w:t>
        </w:r>
        <w:r>
          <w:rPr>
            <w:rFonts w:asciiTheme="minorHAnsi" w:eastAsiaTheme="minorEastAsia" w:hAnsiTheme="minorHAnsi" w:cstheme="minorBidi"/>
            <w:smallCaps w:val="0"/>
            <w:noProof/>
            <w:sz w:val="22"/>
            <w:szCs w:val="22"/>
          </w:rPr>
          <w:tab/>
        </w:r>
        <w:r w:rsidRPr="008739AF">
          <w:rPr>
            <w:rStyle w:val="Hyperlink"/>
            <w:noProof/>
          </w:rPr>
          <w:t>Category Page Requirements – P1</w:t>
        </w:r>
        <w:r>
          <w:rPr>
            <w:noProof/>
            <w:webHidden/>
          </w:rPr>
          <w:tab/>
        </w:r>
        <w:r>
          <w:rPr>
            <w:noProof/>
            <w:webHidden/>
          </w:rPr>
          <w:fldChar w:fldCharType="begin"/>
        </w:r>
        <w:r>
          <w:rPr>
            <w:noProof/>
            <w:webHidden/>
          </w:rPr>
          <w:instrText xml:space="preserve"> PAGEREF _Toc324835453 \h </w:instrText>
        </w:r>
        <w:r>
          <w:rPr>
            <w:noProof/>
            <w:webHidden/>
          </w:rPr>
        </w:r>
        <w:r>
          <w:rPr>
            <w:noProof/>
            <w:webHidden/>
          </w:rPr>
          <w:fldChar w:fldCharType="separate"/>
        </w:r>
        <w:r>
          <w:rPr>
            <w:noProof/>
            <w:webHidden/>
          </w:rPr>
          <w:t>11</w:t>
        </w:r>
        <w:r>
          <w:rPr>
            <w:noProof/>
            <w:webHidden/>
          </w:rPr>
          <w:fldChar w:fldCharType="end"/>
        </w:r>
      </w:hyperlink>
    </w:p>
    <w:p w:rsidR="001818D8" w:rsidRDefault="001818D8">
      <w:pPr>
        <w:pStyle w:val="TOC2"/>
        <w:tabs>
          <w:tab w:val="left" w:pos="960"/>
          <w:tab w:val="right" w:leader="dot" w:pos="9620"/>
        </w:tabs>
        <w:rPr>
          <w:rFonts w:asciiTheme="minorHAnsi" w:eastAsiaTheme="minorEastAsia" w:hAnsiTheme="minorHAnsi" w:cstheme="minorBidi"/>
          <w:smallCaps w:val="0"/>
          <w:noProof/>
          <w:sz w:val="22"/>
          <w:szCs w:val="22"/>
        </w:rPr>
      </w:pPr>
      <w:hyperlink w:anchor="_Toc324835454" w:history="1">
        <w:r w:rsidRPr="008739AF">
          <w:rPr>
            <w:rStyle w:val="Hyperlink"/>
            <w:noProof/>
          </w:rPr>
          <w:t>3.12</w:t>
        </w:r>
        <w:r>
          <w:rPr>
            <w:rFonts w:asciiTheme="minorHAnsi" w:eastAsiaTheme="minorEastAsia" w:hAnsiTheme="minorHAnsi" w:cstheme="minorBidi"/>
            <w:smallCaps w:val="0"/>
            <w:noProof/>
            <w:sz w:val="22"/>
            <w:szCs w:val="22"/>
          </w:rPr>
          <w:tab/>
        </w:r>
        <w:r w:rsidRPr="008739AF">
          <w:rPr>
            <w:rStyle w:val="Hyperlink"/>
            <w:noProof/>
          </w:rPr>
          <w:t>Advertisement Units – P1</w:t>
        </w:r>
        <w:r>
          <w:rPr>
            <w:noProof/>
            <w:webHidden/>
          </w:rPr>
          <w:tab/>
        </w:r>
        <w:r>
          <w:rPr>
            <w:noProof/>
            <w:webHidden/>
          </w:rPr>
          <w:fldChar w:fldCharType="begin"/>
        </w:r>
        <w:r>
          <w:rPr>
            <w:noProof/>
            <w:webHidden/>
          </w:rPr>
          <w:instrText xml:space="preserve"> PAGEREF _Toc324835454 \h </w:instrText>
        </w:r>
        <w:r>
          <w:rPr>
            <w:noProof/>
            <w:webHidden/>
          </w:rPr>
        </w:r>
        <w:r>
          <w:rPr>
            <w:noProof/>
            <w:webHidden/>
          </w:rPr>
          <w:fldChar w:fldCharType="separate"/>
        </w:r>
        <w:r>
          <w:rPr>
            <w:noProof/>
            <w:webHidden/>
          </w:rPr>
          <w:t>12</w:t>
        </w:r>
        <w:r>
          <w:rPr>
            <w:noProof/>
            <w:webHidden/>
          </w:rPr>
          <w:fldChar w:fldCharType="end"/>
        </w:r>
      </w:hyperlink>
    </w:p>
    <w:p w:rsidR="001818D8" w:rsidRDefault="001818D8">
      <w:pPr>
        <w:pStyle w:val="TOC2"/>
        <w:tabs>
          <w:tab w:val="left" w:pos="960"/>
          <w:tab w:val="right" w:leader="dot" w:pos="9620"/>
        </w:tabs>
        <w:rPr>
          <w:rFonts w:asciiTheme="minorHAnsi" w:eastAsiaTheme="minorEastAsia" w:hAnsiTheme="minorHAnsi" w:cstheme="minorBidi"/>
          <w:smallCaps w:val="0"/>
          <w:noProof/>
          <w:sz w:val="22"/>
          <w:szCs w:val="22"/>
        </w:rPr>
      </w:pPr>
      <w:hyperlink w:anchor="_Toc324835455" w:history="1">
        <w:r w:rsidRPr="008739AF">
          <w:rPr>
            <w:rStyle w:val="Hyperlink"/>
            <w:noProof/>
          </w:rPr>
          <w:t>3.13</w:t>
        </w:r>
        <w:r>
          <w:rPr>
            <w:rFonts w:asciiTheme="minorHAnsi" w:eastAsiaTheme="minorEastAsia" w:hAnsiTheme="minorHAnsi" w:cstheme="minorBidi"/>
            <w:smallCaps w:val="0"/>
            <w:noProof/>
            <w:sz w:val="22"/>
            <w:szCs w:val="22"/>
          </w:rPr>
          <w:tab/>
        </w:r>
        <w:r w:rsidRPr="008739AF">
          <w:rPr>
            <w:rStyle w:val="Hyperlink"/>
            <w:noProof/>
          </w:rPr>
          <w:t>Emails – P1</w:t>
        </w:r>
        <w:r>
          <w:rPr>
            <w:noProof/>
            <w:webHidden/>
          </w:rPr>
          <w:tab/>
        </w:r>
        <w:r>
          <w:rPr>
            <w:noProof/>
            <w:webHidden/>
          </w:rPr>
          <w:fldChar w:fldCharType="begin"/>
        </w:r>
        <w:r>
          <w:rPr>
            <w:noProof/>
            <w:webHidden/>
          </w:rPr>
          <w:instrText xml:space="preserve"> PAGEREF _Toc324835455 \h </w:instrText>
        </w:r>
        <w:r>
          <w:rPr>
            <w:noProof/>
            <w:webHidden/>
          </w:rPr>
        </w:r>
        <w:r>
          <w:rPr>
            <w:noProof/>
            <w:webHidden/>
          </w:rPr>
          <w:fldChar w:fldCharType="separate"/>
        </w:r>
        <w:r>
          <w:rPr>
            <w:noProof/>
            <w:webHidden/>
          </w:rPr>
          <w:t>12</w:t>
        </w:r>
        <w:r>
          <w:rPr>
            <w:noProof/>
            <w:webHidden/>
          </w:rPr>
          <w:fldChar w:fldCharType="end"/>
        </w:r>
      </w:hyperlink>
    </w:p>
    <w:p w:rsidR="001818D8" w:rsidRDefault="001818D8">
      <w:pPr>
        <w:pStyle w:val="TOC2"/>
        <w:tabs>
          <w:tab w:val="left" w:pos="960"/>
          <w:tab w:val="right" w:leader="dot" w:pos="9620"/>
        </w:tabs>
        <w:rPr>
          <w:rFonts w:asciiTheme="minorHAnsi" w:eastAsiaTheme="minorEastAsia" w:hAnsiTheme="minorHAnsi" w:cstheme="minorBidi"/>
          <w:smallCaps w:val="0"/>
          <w:noProof/>
          <w:sz w:val="22"/>
          <w:szCs w:val="22"/>
        </w:rPr>
      </w:pPr>
      <w:hyperlink w:anchor="_Toc324835456" w:history="1">
        <w:r w:rsidRPr="008739AF">
          <w:rPr>
            <w:rStyle w:val="Hyperlink"/>
            <w:noProof/>
          </w:rPr>
          <w:t>3.14</w:t>
        </w:r>
        <w:r>
          <w:rPr>
            <w:rFonts w:asciiTheme="minorHAnsi" w:eastAsiaTheme="minorEastAsia" w:hAnsiTheme="minorHAnsi" w:cstheme="minorBidi"/>
            <w:smallCaps w:val="0"/>
            <w:noProof/>
            <w:sz w:val="22"/>
            <w:szCs w:val="22"/>
          </w:rPr>
          <w:tab/>
        </w:r>
        <w:r w:rsidRPr="008739AF">
          <w:rPr>
            <w:rStyle w:val="Hyperlink"/>
            <w:noProof/>
          </w:rPr>
          <w:t>Crowdsourcing – P2</w:t>
        </w:r>
        <w:r>
          <w:rPr>
            <w:noProof/>
            <w:webHidden/>
          </w:rPr>
          <w:tab/>
        </w:r>
        <w:r>
          <w:rPr>
            <w:noProof/>
            <w:webHidden/>
          </w:rPr>
          <w:fldChar w:fldCharType="begin"/>
        </w:r>
        <w:r>
          <w:rPr>
            <w:noProof/>
            <w:webHidden/>
          </w:rPr>
          <w:instrText xml:space="preserve"> PAGEREF _Toc324835456 \h </w:instrText>
        </w:r>
        <w:r>
          <w:rPr>
            <w:noProof/>
            <w:webHidden/>
          </w:rPr>
        </w:r>
        <w:r>
          <w:rPr>
            <w:noProof/>
            <w:webHidden/>
          </w:rPr>
          <w:fldChar w:fldCharType="separate"/>
        </w:r>
        <w:r>
          <w:rPr>
            <w:noProof/>
            <w:webHidden/>
          </w:rPr>
          <w:t>13</w:t>
        </w:r>
        <w:r>
          <w:rPr>
            <w:noProof/>
            <w:webHidden/>
          </w:rPr>
          <w:fldChar w:fldCharType="end"/>
        </w:r>
      </w:hyperlink>
    </w:p>
    <w:p w:rsidR="001818D8" w:rsidRDefault="001818D8">
      <w:pPr>
        <w:pStyle w:val="TOC2"/>
        <w:tabs>
          <w:tab w:val="left" w:pos="960"/>
          <w:tab w:val="right" w:leader="dot" w:pos="9620"/>
        </w:tabs>
        <w:rPr>
          <w:rFonts w:asciiTheme="minorHAnsi" w:eastAsiaTheme="minorEastAsia" w:hAnsiTheme="minorHAnsi" w:cstheme="minorBidi"/>
          <w:smallCaps w:val="0"/>
          <w:noProof/>
          <w:sz w:val="22"/>
          <w:szCs w:val="22"/>
        </w:rPr>
      </w:pPr>
      <w:hyperlink w:anchor="_Toc324835457" w:history="1">
        <w:r w:rsidRPr="008739AF">
          <w:rPr>
            <w:rStyle w:val="Hyperlink"/>
            <w:noProof/>
          </w:rPr>
          <w:t>3.15</w:t>
        </w:r>
        <w:r>
          <w:rPr>
            <w:rFonts w:asciiTheme="minorHAnsi" w:eastAsiaTheme="minorEastAsia" w:hAnsiTheme="minorHAnsi" w:cstheme="minorBidi"/>
            <w:smallCaps w:val="0"/>
            <w:noProof/>
            <w:sz w:val="22"/>
            <w:szCs w:val="22"/>
          </w:rPr>
          <w:tab/>
        </w:r>
        <w:r w:rsidRPr="008739AF">
          <w:rPr>
            <w:rStyle w:val="Hyperlink"/>
            <w:noProof/>
          </w:rPr>
          <w:t>Static Pages – P1</w:t>
        </w:r>
        <w:r>
          <w:rPr>
            <w:noProof/>
            <w:webHidden/>
          </w:rPr>
          <w:tab/>
        </w:r>
        <w:r>
          <w:rPr>
            <w:noProof/>
            <w:webHidden/>
          </w:rPr>
          <w:fldChar w:fldCharType="begin"/>
        </w:r>
        <w:r>
          <w:rPr>
            <w:noProof/>
            <w:webHidden/>
          </w:rPr>
          <w:instrText xml:space="preserve"> PAGEREF _Toc324835457 \h </w:instrText>
        </w:r>
        <w:r>
          <w:rPr>
            <w:noProof/>
            <w:webHidden/>
          </w:rPr>
        </w:r>
        <w:r>
          <w:rPr>
            <w:noProof/>
            <w:webHidden/>
          </w:rPr>
          <w:fldChar w:fldCharType="separate"/>
        </w:r>
        <w:r>
          <w:rPr>
            <w:noProof/>
            <w:webHidden/>
          </w:rPr>
          <w:t>13</w:t>
        </w:r>
        <w:r>
          <w:rPr>
            <w:noProof/>
            <w:webHidden/>
          </w:rPr>
          <w:fldChar w:fldCharType="end"/>
        </w:r>
      </w:hyperlink>
    </w:p>
    <w:p w:rsidR="001818D8" w:rsidRDefault="001818D8">
      <w:pPr>
        <w:pStyle w:val="TOC2"/>
        <w:tabs>
          <w:tab w:val="left" w:pos="720"/>
          <w:tab w:val="right" w:leader="dot" w:pos="9620"/>
        </w:tabs>
        <w:rPr>
          <w:rFonts w:asciiTheme="minorHAnsi" w:eastAsiaTheme="minorEastAsia" w:hAnsiTheme="minorHAnsi" w:cstheme="minorBidi"/>
          <w:smallCaps w:val="0"/>
          <w:noProof/>
          <w:sz w:val="22"/>
          <w:szCs w:val="22"/>
        </w:rPr>
      </w:pPr>
      <w:hyperlink w:anchor="_Toc324835458" w:history="1">
        <w:r w:rsidRPr="008739AF">
          <w:rPr>
            <w:rStyle w:val="Hyperlink"/>
            <w:rFonts w:cs="Arial"/>
            <w:noProof/>
          </w:rPr>
          <w:t>4</w:t>
        </w:r>
        <w:r>
          <w:rPr>
            <w:rFonts w:asciiTheme="minorHAnsi" w:eastAsiaTheme="minorEastAsia" w:hAnsiTheme="minorHAnsi" w:cstheme="minorBidi"/>
            <w:smallCaps w:val="0"/>
            <w:noProof/>
            <w:sz w:val="22"/>
            <w:szCs w:val="22"/>
          </w:rPr>
          <w:tab/>
        </w:r>
        <w:r w:rsidRPr="008739AF">
          <w:rPr>
            <w:rStyle w:val="Hyperlink"/>
            <w:rFonts w:cs="Arial"/>
            <w:noProof/>
          </w:rPr>
          <w:t>User Experience Requirements</w:t>
        </w:r>
        <w:r>
          <w:rPr>
            <w:noProof/>
            <w:webHidden/>
          </w:rPr>
          <w:tab/>
        </w:r>
        <w:r>
          <w:rPr>
            <w:noProof/>
            <w:webHidden/>
          </w:rPr>
          <w:fldChar w:fldCharType="begin"/>
        </w:r>
        <w:r>
          <w:rPr>
            <w:noProof/>
            <w:webHidden/>
          </w:rPr>
          <w:instrText xml:space="preserve"> PAGEREF _Toc324835458 \h </w:instrText>
        </w:r>
        <w:r>
          <w:rPr>
            <w:noProof/>
            <w:webHidden/>
          </w:rPr>
        </w:r>
        <w:r>
          <w:rPr>
            <w:noProof/>
            <w:webHidden/>
          </w:rPr>
          <w:fldChar w:fldCharType="separate"/>
        </w:r>
        <w:r>
          <w:rPr>
            <w:noProof/>
            <w:webHidden/>
          </w:rPr>
          <w:t>13</w:t>
        </w:r>
        <w:r>
          <w:rPr>
            <w:noProof/>
            <w:webHidden/>
          </w:rPr>
          <w:fldChar w:fldCharType="end"/>
        </w:r>
      </w:hyperlink>
    </w:p>
    <w:p w:rsidR="001818D8" w:rsidRDefault="001818D8">
      <w:pPr>
        <w:pStyle w:val="TOC2"/>
        <w:tabs>
          <w:tab w:val="left" w:pos="720"/>
          <w:tab w:val="right" w:leader="dot" w:pos="9620"/>
        </w:tabs>
        <w:rPr>
          <w:rFonts w:asciiTheme="minorHAnsi" w:eastAsiaTheme="minorEastAsia" w:hAnsiTheme="minorHAnsi" w:cstheme="minorBidi"/>
          <w:smallCaps w:val="0"/>
          <w:noProof/>
          <w:sz w:val="22"/>
          <w:szCs w:val="22"/>
        </w:rPr>
      </w:pPr>
      <w:hyperlink w:anchor="_Toc324835459" w:history="1">
        <w:r w:rsidRPr="008739AF">
          <w:rPr>
            <w:rStyle w:val="Hyperlink"/>
            <w:rFonts w:cs="Arial"/>
            <w:noProof/>
          </w:rPr>
          <w:t>5</w:t>
        </w:r>
        <w:r>
          <w:rPr>
            <w:rFonts w:asciiTheme="minorHAnsi" w:eastAsiaTheme="minorEastAsia" w:hAnsiTheme="minorHAnsi" w:cstheme="minorBidi"/>
            <w:smallCaps w:val="0"/>
            <w:noProof/>
            <w:sz w:val="22"/>
            <w:szCs w:val="22"/>
          </w:rPr>
          <w:tab/>
        </w:r>
        <w:r w:rsidRPr="008739AF">
          <w:rPr>
            <w:rStyle w:val="Hyperlink"/>
            <w:rFonts w:cs="Arial"/>
            <w:noProof/>
          </w:rPr>
          <w:t>Integration and Migration</w:t>
        </w:r>
        <w:r>
          <w:rPr>
            <w:noProof/>
            <w:webHidden/>
          </w:rPr>
          <w:tab/>
        </w:r>
        <w:r>
          <w:rPr>
            <w:noProof/>
            <w:webHidden/>
          </w:rPr>
          <w:fldChar w:fldCharType="begin"/>
        </w:r>
        <w:r>
          <w:rPr>
            <w:noProof/>
            <w:webHidden/>
          </w:rPr>
          <w:instrText xml:space="preserve"> PAGEREF _Toc324835459 \h </w:instrText>
        </w:r>
        <w:r>
          <w:rPr>
            <w:noProof/>
            <w:webHidden/>
          </w:rPr>
        </w:r>
        <w:r>
          <w:rPr>
            <w:noProof/>
            <w:webHidden/>
          </w:rPr>
          <w:fldChar w:fldCharType="separate"/>
        </w:r>
        <w:r>
          <w:rPr>
            <w:noProof/>
            <w:webHidden/>
          </w:rPr>
          <w:t>14</w:t>
        </w:r>
        <w:r>
          <w:rPr>
            <w:noProof/>
            <w:webHidden/>
          </w:rPr>
          <w:fldChar w:fldCharType="end"/>
        </w:r>
      </w:hyperlink>
    </w:p>
    <w:p w:rsidR="001818D8" w:rsidRDefault="001818D8">
      <w:pPr>
        <w:pStyle w:val="TOC2"/>
        <w:tabs>
          <w:tab w:val="left" w:pos="720"/>
          <w:tab w:val="right" w:leader="dot" w:pos="9620"/>
        </w:tabs>
        <w:rPr>
          <w:rFonts w:asciiTheme="minorHAnsi" w:eastAsiaTheme="minorEastAsia" w:hAnsiTheme="minorHAnsi" w:cstheme="minorBidi"/>
          <w:smallCaps w:val="0"/>
          <w:noProof/>
          <w:sz w:val="22"/>
          <w:szCs w:val="22"/>
        </w:rPr>
      </w:pPr>
      <w:hyperlink w:anchor="_Toc324835460" w:history="1">
        <w:r w:rsidRPr="008739AF">
          <w:rPr>
            <w:rStyle w:val="Hyperlink"/>
            <w:rFonts w:cs="Arial"/>
            <w:noProof/>
          </w:rPr>
          <w:t>6</w:t>
        </w:r>
        <w:r>
          <w:rPr>
            <w:rFonts w:asciiTheme="minorHAnsi" w:eastAsiaTheme="minorEastAsia" w:hAnsiTheme="minorHAnsi" w:cstheme="minorBidi"/>
            <w:smallCaps w:val="0"/>
            <w:noProof/>
            <w:sz w:val="22"/>
            <w:szCs w:val="22"/>
          </w:rPr>
          <w:tab/>
        </w:r>
        <w:r w:rsidRPr="008739AF">
          <w:rPr>
            <w:rStyle w:val="Hyperlink"/>
            <w:rFonts w:cs="Arial"/>
            <w:noProof/>
          </w:rPr>
          <w:t>Operations and Maintenance</w:t>
        </w:r>
        <w:r>
          <w:rPr>
            <w:noProof/>
            <w:webHidden/>
          </w:rPr>
          <w:tab/>
        </w:r>
        <w:r>
          <w:rPr>
            <w:noProof/>
            <w:webHidden/>
          </w:rPr>
          <w:fldChar w:fldCharType="begin"/>
        </w:r>
        <w:r>
          <w:rPr>
            <w:noProof/>
            <w:webHidden/>
          </w:rPr>
          <w:instrText xml:space="preserve"> PAGEREF _Toc324835460 \h </w:instrText>
        </w:r>
        <w:r>
          <w:rPr>
            <w:noProof/>
            <w:webHidden/>
          </w:rPr>
        </w:r>
        <w:r>
          <w:rPr>
            <w:noProof/>
            <w:webHidden/>
          </w:rPr>
          <w:fldChar w:fldCharType="separate"/>
        </w:r>
        <w:r>
          <w:rPr>
            <w:noProof/>
            <w:webHidden/>
          </w:rPr>
          <w:t>14</w:t>
        </w:r>
        <w:r>
          <w:rPr>
            <w:noProof/>
            <w:webHidden/>
          </w:rPr>
          <w:fldChar w:fldCharType="end"/>
        </w:r>
      </w:hyperlink>
    </w:p>
    <w:p w:rsidR="001818D8" w:rsidRDefault="001818D8">
      <w:pPr>
        <w:pStyle w:val="TOC2"/>
        <w:tabs>
          <w:tab w:val="left" w:pos="720"/>
          <w:tab w:val="right" w:leader="dot" w:pos="9620"/>
        </w:tabs>
        <w:rPr>
          <w:rFonts w:asciiTheme="minorHAnsi" w:eastAsiaTheme="minorEastAsia" w:hAnsiTheme="minorHAnsi" w:cstheme="minorBidi"/>
          <w:smallCaps w:val="0"/>
          <w:noProof/>
          <w:sz w:val="22"/>
          <w:szCs w:val="22"/>
        </w:rPr>
      </w:pPr>
      <w:hyperlink w:anchor="_Toc324835461" w:history="1">
        <w:r w:rsidRPr="008739AF">
          <w:rPr>
            <w:rStyle w:val="Hyperlink"/>
            <w:noProof/>
          </w:rPr>
          <w:t>6.1</w:t>
        </w:r>
        <w:r>
          <w:rPr>
            <w:rFonts w:asciiTheme="minorHAnsi" w:eastAsiaTheme="minorEastAsia" w:hAnsiTheme="minorHAnsi" w:cstheme="minorBidi"/>
            <w:smallCaps w:val="0"/>
            <w:noProof/>
            <w:sz w:val="22"/>
            <w:szCs w:val="22"/>
          </w:rPr>
          <w:tab/>
        </w:r>
        <w:r w:rsidRPr="008739AF">
          <w:rPr>
            <w:rStyle w:val="Hyperlink"/>
            <w:noProof/>
          </w:rPr>
          <w:t>Service Level Agreement</w:t>
        </w:r>
        <w:r>
          <w:rPr>
            <w:noProof/>
            <w:webHidden/>
          </w:rPr>
          <w:tab/>
        </w:r>
        <w:r>
          <w:rPr>
            <w:noProof/>
            <w:webHidden/>
          </w:rPr>
          <w:fldChar w:fldCharType="begin"/>
        </w:r>
        <w:r>
          <w:rPr>
            <w:noProof/>
            <w:webHidden/>
          </w:rPr>
          <w:instrText xml:space="preserve"> PAGEREF _Toc324835461 \h </w:instrText>
        </w:r>
        <w:r>
          <w:rPr>
            <w:noProof/>
            <w:webHidden/>
          </w:rPr>
        </w:r>
        <w:r>
          <w:rPr>
            <w:noProof/>
            <w:webHidden/>
          </w:rPr>
          <w:fldChar w:fldCharType="separate"/>
        </w:r>
        <w:r>
          <w:rPr>
            <w:noProof/>
            <w:webHidden/>
          </w:rPr>
          <w:t>14</w:t>
        </w:r>
        <w:r>
          <w:rPr>
            <w:noProof/>
            <w:webHidden/>
          </w:rPr>
          <w:fldChar w:fldCharType="end"/>
        </w:r>
      </w:hyperlink>
    </w:p>
    <w:p w:rsidR="001818D8" w:rsidRDefault="001818D8">
      <w:pPr>
        <w:pStyle w:val="TOC2"/>
        <w:tabs>
          <w:tab w:val="left" w:pos="720"/>
          <w:tab w:val="right" w:leader="dot" w:pos="9620"/>
        </w:tabs>
        <w:rPr>
          <w:rFonts w:asciiTheme="minorHAnsi" w:eastAsiaTheme="minorEastAsia" w:hAnsiTheme="minorHAnsi" w:cstheme="minorBidi"/>
          <w:smallCaps w:val="0"/>
          <w:noProof/>
          <w:sz w:val="22"/>
          <w:szCs w:val="22"/>
        </w:rPr>
      </w:pPr>
      <w:hyperlink w:anchor="_Toc324835462" w:history="1">
        <w:r w:rsidRPr="008739AF">
          <w:rPr>
            <w:rStyle w:val="Hyperlink"/>
            <w:noProof/>
          </w:rPr>
          <w:t>6.2</w:t>
        </w:r>
        <w:r>
          <w:rPr>
            <w:rFonts w:asciiTheme="minorHAnsi" w:eastAsiaTheme="minorEastAsia" w:hAnsiTheme="minorHAnsi" w:cstheme="minorBidi"/>
            <w:smallCaps w:val="0"/>
            <w:noProof/>
            <w:sz w:val="22"/>
            <w:szCs w:val="22"/>
          </w:rPr>
          <w:tab/>
        </w:r>
        <w:r w:rsidRPr="008739AF">
          <w:rPr>
            <w:rStyle w:val="Hyperlink"/>
            <w:noProof/>
          </w:rPr>
          <w:t>Monitoring and Alerts</w:t>
        </w:r>
        <w:r>
          <w:rPr>
            <w:noProof/>
            <w:webHidden/>
          </w:rPr>
          <w:tab/>
        </w:r>
        <w:r>
          <w:rPr>
            <w:noProof/>
            <w:webHidden/>
          </w:rPr>
          <w:fldChar w:fldCharType="begin"/>
        </w:r>
        <w:r>
          <w:rPr>
            <w:noProof/>
            <w:webHidden/>
          </w:rPr>
          <w:instrText xml:space="preserve"> PAGEREF _Toc324835462 \h </w:instrText>
        </w:r>
        <w:r>
          <w:rPr>
            <w:noProof/>
            <w:webHidden/>
          </w:rPr>
        </w:r>
        <w:r>
          <w:rPr>
            <w:noProof/>
            <w:webHidden/>
          </w:rPr>
          <w:fldChar w:fldCharType="separate"/>
        </w:r>
        <w:r>
          <w:rPr>
            <w:noProof/>
            <w:webHidden/>
          </w:rPr>
          <w:t>14</w:t>
        </w:r>
        <w:r>
          <w:rPr>
            <w:noProof/>
            <w:webHidden/>
          </w:rPr>
          <w:fldChar w:fldCharType="end"/>
        </w:r>
      </w:hyperlink>
    </w:p>
    <w:p w:rsidR="001818D8" w:rsidRDefault="001818D8">
      <w:pPr>
        <w:pStyle w:val="TOC2"/>
        <w:tabs>
          <w:tab w:val="left" w:pos="720"/>
          <w:tab w:val="right" w:leader="dot" w:pos="9620"/>
        </w:tabs>
        <w:rPr>
          <w:rFonts w:asciiTheme="minorHAnsi" w:eastAsiaTheme="minorEastAsia" w:hAnsiTheme="minorHAnsi" w:cstheme="minorBidi"/>
          <w:smallCaps w:val="0"/>
          <w:noProof/>
          <w:sz w:val="22"/>
          <w:szCs w:val="22"/>
        </w:rPr>
      </w:pPr>
      <w:hyperlink w:anchor="_Toc324835463" w:history="1">
        <w:r w:rsidRPr="008739AF">
          <w:rPr>
            <w:rStyle w:val="Hyperlink"/>
            <w:noProof/>
          </w:rPr>
          <w:t>6.3</w:t>
        </w:r>
        <w:r>
          <w:rPr>
            <w:rFonts w:asciiTheme="minorHAnsi" w:eastAsiaTheme="minorEastAsia" w:hAnsiTheme="minorHAnsi" w:cstheme="minorBidi"/>
            <w:smallCaps w:val="0"/>
            <w:noProof/>
            <w:sz w:val="22"/>
            <w:szCs w:val="22"/>
          </w:rPr>
          <w:tab/>
        </w:r>
        <w:r w:rsidRPr="008739AF">
          <w:rPr>
            <w:rStyle w:val="Hyperlink"/>
            <w:noProof/>
          </w:rPr>
          <w:t>Business Continuity Planning (BCP)</w:t>
        </w:r>
        <w:r>
          <w:rPr>
            <w:noProof/>
            <w:webHidden/>
          </w:rPr>
          <w:tab/>
        </w:r>
        <w:r>
          <w:rPr>
            <w:noProof/>
            <w:webHidden/>
          </w:rPr>
          <w:fldChar w:fldCharType="begin"/>
        </w:r>
        <w:r>
          <w:rPr>
            <w:noProof/>
            <w:webHidden/>
          </w:rPr>
          <w:instrText xml:space="preserve"> PAGEREF _Toc324835463 \h </w:instrText>
        </w:r>
        <w:r>
          <w:rPr>
            <w:noProof/>
            <w:webHidden/>
          </w:rPr>
        </w:r>
        <w:r>
          <w:rPr>
            <w:noProof/>
            <w:webHidden/>
          </w:rPr>
          <w:fldChar w:fldCharType="separate"/>
        </w:r>
        <w:r>
          <w:rPr>
            <w:noProof/>
            <w:webHidden/>
          </w:rPr>
          <w:t>14</w:t>
        </w:r>
        <w:r>
          <w:rPr>
            <w:noProof/>
            <w:webHidden/>
          </w:rPr>
          <w:fldChar w:fldCharType="end"/>
        </w:r>
      </w:hyperlink>
    </w:p>
    <w:p w:rsidR="001818D8" w:rsidRDefault="001818D8">
      <w:pPr>
        <w:pStyle w:val="TOC2"/>
        <w:tabs>
          <w:tab w:val="left" w:pos="720"/>
          <w:tab w:val="right" w:leader="dot" w:pos="9620"/>
        </w:tabs>
        <w:rPr>
          <w:rFonts w:asciiTheme="minorHAnsi" w:eastAsiaTheme="minorEastAsia" w:hAnsiTheme="minorHAnsi" w:cstheme="minorBidi"/>
          <w:smallCaps w:val="0"/>
          <w:noProof/>
          <w:sz w:val="22"/>
          <w:szCs w:val="22"/>
        </w:rPr>
      </w:pPr>
      <w:hyperlink w:anchor="_Toc324835464" w:history="1">
        <w:r w:rsidRPr="008739AF">
          <w:rPr>
            <w:rStyle w:val="Hyperlink"/>
            <w:noProof/>
          </w:rPr>
          <w:t>6.4</w:t>
        </w:r>
        <w:r>
          <w:rPr>
            <w:rFonts w:asciiTheme="minorHAnsi" w:eastAsiaTheme="minorEastAsia" w:hAnsiTheme="minorHAnsi" w:cstheme="minorBidi"/>
            <w:smallCaps w:val="0"/>
            <w:noProof/>
            <w:sz w:val="22"/>
            <w:szCs w:val="22"/>
          </w:rPr>
          <w:tab/>
        </w:r>
        <w:r w:rsidRPr="008739AF">
          <w:rPr>
            <w:rStyle w:val="Hyperlink"/>
            <w:noProof/>
          </w:rPr>
          <w:t>Capacity Planning</w:t>
        </w:r>
        <w:r>
          <w:rPr>
            <w:noProof/>
            <w:webHidden/>
          </w:rPr>
          <w:tab/>
        </w:r>
        <w:r>
          <w:rPr>
            <w:noProof/>
            <w:webHidden/>
          </w:rPr>
          <w:fldChar w:fldCharType="begin"/>
        </w:r>
        <w:r>
          <w:rPr>
            <w:noProof/>
            <w:webHidden/>
          </w:rPr>
          <w:instrText xml:space="preserve"> PAGEREF _Toc324835464 \h </w:instrText>
        </w:r>
        <w:r>
          <w:rPr>
            <w:noProof/>
            <w:webHidden/>
          </w:rPr>
        </w:r>
        <w:r>
          <w:rPr>
            <w:noProof/>
            <w:webHidden/>
          </w:rPr>
          <w:fldChar w:fldCharType="separate"/>
        </w:r>
        <w:r>
          <w:rPr>
            <w:noProof/>
            <w:webHidden/>
          </w:rPr>
          <w:t>15</w:t>
        </w:r>
        <w:r>
          <w:rPr>
            <w:noProof/>
            <w:webHidden/>
          </w:rPr>
          <w:fldChar w:fldCharType="end"/>
        </w:r>
      </w:hyperlink>
    </w:p>
    <w:p w:rsidR="001818D8" w:rsidRDefault="001818D8">
      <w:pPr>
        <w:pStyle w:val="TOC2"/>
        <w:tabs>
          <w:tab w:val="left" w:pos="720"/>
          <w:tab w:val="right" w:leader="dot" w:pos="9620"/>
        </w:tabs>
        <w:rPr>
          <w:rFonts w:asciiTheme="minorHAnsi" w:eastAsiaTheme="minorEastAsia" w:hAnsiTheme="minorHAnsi" w:cstheme="minorBidi"/>
          <w:smallCaps w:val="0"/>
          <w:noProof/>
          <w:sz w:val="22"/>
          <w:szCs w:val="22"/>
        </w:rPr>
      </w:pPr>
      <w:hyperlink w:anchor="_Toc324835465" w:history="1">
        <w:r w:rsidRPr="008739AF">
          <w:rPr>
            <w:rStyle w:val="Hyperlink"/>
            <w:noProof/>
          </w:rPr>
          <w:t>6.5</w:t>
        </w:r>
        <w:r>
          <w:rPr>
            <w:rFonts w:asciiTheme="minorHAnsi" w:eastAsiaTheme="minorEastAsia" w:hAnsiTheme="minorHAnsi" w:cstheme="minorBidi"/>
            <w:smallCaps w:val="0"/>
            <w:noProof/>
            <w:sz w:val="22"/>
            <w:szCs w:val="22"/>
          </w:rPr>
          <w:tab/>
        </w:r>
        <w:r w:rsidRPr="008739AF">
          <w:rPr>
            <w:rStyle w:val="Hyperlink"/>
            <w:noProof/>
          </w:rPr>
          <w:t>Escalations</w:t>
        </w:r>
        <w:r>
          <w:rPr>
            <w:noProof/>
            <w:webHidden/>
          </w:rPr>
          <w:tab/>
        </w:r>
        <w:r>
          <w:rPr>
            <w:noProof/>
            <w:webHidden/>
          </w:rPr>
          <w:fldChar w:fldCharType="begin"/>
        </w:r>
        <w:r>
          <w:rPr>
            <w:noProof/>
            <w:webHidden/>
          </w:rPr>
          <w:instrText xml:space="preserve"> PAGEREF _Toc324835465 \h </w:instrText>
        </w:r>
        <w:r>
          <w:rPr>
            <w:noProof/>
            <w:webHidden/>
          </w:rPr>
        </w:r>
        <w:r>
          <w:rPr>
            <w:noProof/>
            <w:webHidden/>
          </w:rPr>
          <w:fldChar w:fldCharType="separate"/>
        </w:r>
        <w:r>
          <w:rPr>
            <w:noProof/>
            <w:webHidden/>
          </w:rPr>
          <w:t>15</w:t>
        </w:r>
        <w:r>
          <w:rPr>
            <w:noProof/>
            <w:webHidden/>
          </w:rPr>
          <w:fldChar w:fldCharType="end"/>
        </w:r>
      </w:hyperlink>
    </w:p>
    <w:p w:rsidR="001818D8" w:rsidRDefault="001818D8">
      <w:pPr>
        <w:pStyle w:val="TOC2"/>
        <w:tabs>
          <w:tab w:val="left" w:pos="720"/>
          <w:tab w:val="right" w:leader="dot" w:pos="9620"/>
        </w:tabs>
        <w:rPr>
          <w:rFonts w:asciiTheme="minorHAnsi" w:eastAsiaTheme="minorEastAsia" w:hAnsiTheme="minorHAnsi" w:cstheme="minorBidi"/>
          <w:smallCaps w:val="0"/>
          <w:noProof/>
          <w:sz w:val="22"/>
          <w:szCs w:val="22"/>
        </w:rPr>
      </w:pPr>
      <w:hyperlink w:anchor="_Toc324835466" w:history="1">
        <w:r w:rsidRPr="008739AF">
          <w:rPr>
            <w:rStyle w:val="Hyperlink"/>
            <w:rFonts w:cs="Arial"/>
            <w:noProof/>
          </w:rPr>
          <w:t>7</w:t>
        </w:r>
        <w:r>
          <w:rPr>
            <w:rFonts w:asciiTheme="minorHAnsi" w:eastAsiaTheme="minorEastAsia" w:hAnsiTheme="minorHAnsi" w:cstheme="minorBidi"/>
            <w:smallCaps w:val="0"/>
            <w:noProof/>
            <w:sz w:val="22"/>
            <w:szCs w:val="22"/>
          </w:rPr>
          <w:tab/>
        </w:r>
        <w:r w:rsidRPr="008739AF">
          <w:rPr>
            <w:rStyle w:val="Hyperlink"/>
            <w:rFonts w:cs="Arial"/>
            <w:noProof/>
          </w:rPr>
          <w:t>International</w:t>
        </w:r>
        <w:r>
          <w:rPr>
            <w:noProof/>
            <w:webHidden/>
          </w:rPr>
          <w:tab/>
        </w:r>
        <w:r>
          <w:rPr>
            <w:noProof/>
            <w:webHidden/>
          </w:rPr>
          <w:fldChar w:fldCharType="begin"/>
        </w:r>
        <w:r>
          <w:rPr>
            <w:noProof/>
            <w:webHidden/>
          </w:rPr>
          <w:instrText xml:space="preserve"> PAGEREF _Toc324835466 \h </w:instrText>
        </w:r>
        <w:r>
          <w:rPr>
            <w:noProof/>
            <w:webHidden/>
          </w:rPr>
        </w:r>
        <w:r>
          <w:rPr>
            <w:noProof/>
            <w:webHidden/>
          </w:rPr>
          <w:fldChar w:fldCharType="separate"/>
        </w:r>
        <w:r>
          <w:rPr>
            <w:noProof/>
            <w:webHidden/>
          </w:rPr>
          <w:t>15</w:t>
        </w:r>
        <w:r>
          <w:rPr>
            <w:noProof/>
            <w:webHidden/>
          </w:rPr>
          <w:fldChar w:fldCharType="end"/>
        </w:r>
      </w:hyperlink>
    </w:p>
    <w:p w:rsidR="001818D8" w:rsidRDefault="001818D8">
      <w:pPr>
        <w:pStyle w:val="TOC2"/>
        <w:tabs>
          <w:tab w:val="left" w:pos="720"/>
          <w:tab w:val="right" w:leader="dot" w:pos="9620"/>
        </w:tabs>
        <w:rPr>
          <w:rFonts w:asciiTheme="minorHAnsi" w:eastAsiaTheme="minorEastAsia" w:hAnsiTheme="minorHAnsi" w:cstheme="minorBidi"/>
          <w:smallCaps w:val="0"/>
          <w:noProof/>
          <w:sz w:val="22"/>
          <w:szCs w:val="22"/>
        </w:rPr>
      </w:pPr>
      <w:hyperlink w:anchor="_Toc324835467" w:history="1">
        <w:r w:rsidRPr="008739AF">
          <w:rPr>
            <w:rStyle w:val="Hyperlink"/>
            <w:rFonts w:cs="Arial"/>
            <w:noProof/>
          </w:rPr>
          <w:t>8</w:t>
        </w:r>
        <w:r>
          <w:rPr>
            <w:rFonts w:asciiTheme="minorHAnsi" w:eastAsiaTheme="minorEastAsia" w:hAnsiTheme="minorHAnsi" w:cstheme="minorBidi"/>
            <w:smallCaps w:val="0"/>
            <w:noProof/>
            <w:sz w:val="22"/>
            <w:szCs w:val="22"/>
          </w:rPr>
          <w:tab/>
        </w:r>
        <w:r w:rsidRPr="008739AF">
          <w:rPr>
            <w:rStyle w:val="Hyperlink"/>
            <w:rFonts w:cs="Arial"/>
            <w:noProof/>
          </w:rPr>
          <w:t>Legal</w:t>
        </w:r>
        <w:r>
          <w:rPr>
            <w:noProof/>
            <w:webHidden/>
          </w:rPr>
          <w:tab/>
        </w:r>
        <w:r>
          <w:rPr>
            <w:noProof/>
            <w:webHidden/>
          </w:rPr>
          <w:fldChar w:fldCharType="begin"/>
        </w:r>
        <w:r>
          <w:rPr>
            <w:noProof/>
            <w:webHidden/>
          </w:rPr>
          <w:instrText xml:space="preserve"> PAGEREF _Toc324835467 \h </w:instrText>
        </w:r>
        <w:r>
          <w:rPr>
            <w:noProof/>
            <w:webHidden/>
          </w:rPr>
        </w:r>
        <w:r>
          <w:rPr>
            <w:noProof/>
            <w:webHidden/>
          </w:rPr>
          <w:fldChar w:fldCharType="separate"/>
        </w:r>
        <w:r>
          <w:rPr>
            <w:noProof/>
            <w:webHidden/>
          </w:rPr>
          <w:t>15</w:t>
        </w:r>
        <w:r>
          <w:rPr>
            <w:noProof/>
            <w:webHidden/>
          </w:rPr>
          <w:fldChar w:fldCharType="end"/>
        </w:r>
      </w:hyperlink>
    </w:p>
    <w:p w:rsidR="001818D8" w:rsidRDefault="001818D8">
      <w:pPr>
        <w:pStyle w:val="TOC2"/>
        <w:tabs>
          <w:tab w:val="left" w:pos="720"/>
          <w:tab w:val="right" w:leader="dot" w:pos="9620"/>
        </w:tabs>
        <w:rPr>
          <w:rFonts w:asciiTheme="minorHAnsi" w:eastAsiaTheme="minorEastAsia" w:hAnsiTheme="minorHAnsi" w:cstheme="minorBidi"/>
          <w:smallCaps w:val="0"/>
          <w:noProof/>
          <w:sz w:val="22"/>
          <w:szCs w:val="22"/>
        </w:rPr>
      </w:pPr>
      <w:hyperlink w:anchor="_Toc324835468" w:history="1">
        <w:r w:rsidRPr="008739AF">
          <w:rPr>
            <w:rStyle w:val="Hyperlink"/>
            <w:rFonts w:cs="Arial"/>
            <w:noProof/>
          </w:rPr>
          <w:t>9</w:t>
        </w:r>
        <w:r>
          <w:rPr>
            <w:rFonts w:asciiTheme="minorHAnsi" w:eastAsiaTheme="minorEastAsia" w:hAnsiTheme="minorHAnsi" w:cstheme="minorBidi"/>
            <w:smallCaps w:val="0"/>
            <w:noProof/>
            <w:sz w:val="22"/>
            <w:szCs w:val="22"/>
          </w:rPr>
          <w:tab/>
        </w:r>
        <w:r w:rsidRPr="008739AF">
          <w:rPr>
            <w:rStyle w:val="Hyperlink"/>
            <w:rFonts w:cs="Arial"/>
            <w:noProof/>
          </w:rPr>
          <w:t>SEO and Marketing</w:t>
        </w:r>
        <w:r>
          <w:rPr>
            <w:noProof/>
            <w:webHidden/>
          </w:rPr>
          <w:tab/>
        </w:r>
        <w:r>
          <w:rPr>
            <w:noProof/>
            <w:webHidden/>
          </w:rPr>
          <w:fldChar w:fldCharType="begin"/>
        </w:r>
        <w:r>
          <w:rPr>
            <w:noProof/>
            <w:webHidden/>
          </w:rPr>
          <w:instrText xml:space="preserve"> PAGEREF _Toc324835468 \h </w:instrText>
        </w:r>
        <w:r>
          <w:rPr>
            <w:noProof/>
            <w:webHidden/>
          </w:rPr>
        </w:r>
        <w:r>
          <w:rPr>
            <w:noProof/>
            <w:webHidden/>
          </w:rPr>
          <w:fldChar w:fldCharType="separate"/>
        </w:r>
        <w:r>
          <w:rPr>
            <w:noProof/>
            <w:webHidden/>
          </w:rPr>
          <w:t>15</w:t>
        </w:r>
        <w:r>
          <w:rPr>
            <w:noProof/>
            <w:webHidden/>
          </w:rPr>
          <w:fldChar w:fldCharType="end"/>
        </w:r>
      </w:hyperlink>
    </w:p>
    <w:p w:rsidR="001818D8" w:rsidRDefault="001818D8">
      <w:pPr>
        <w:pStyle w:val="TOC2"/>
        <w:tabs>
          <w:tab w:val="left" w:pos="720"/>
          <w:tab w:val="right" w:leader="dot" w:pos="9620"/>
        </w:tabs>
        <w:rPr>
          <w:rFonts w:asciiTheme="minorHAnsi" w:eastAsiaTheme="minorEastAsia" w:hAnsiTheme="minorHAnsi" w:cstheme="minorBidi"/>
          <w:smallCaps w:val="0"/>
          <w:noProof/>
          <w:sz w:val="22"/>
          <w:szCs w:val="22"/>
        </w:rPr>
      </w:pPr>
      <w:hyperlink w:anchor="_Toc324835469" w:history="1">
        <w:r w:rsidRPr="008739AF">
          <w:rPr>
            <w:rStyle w:val="Hyperlink"/>
            <w:rFonts w:cs="Arial"/>
            <w:noProof/>
          </w:rPr>
          <w:t>10</w:t>
        </w:r>
        <w:r>
          <w:rPr>
            <w:rFonts w:asciiTheme="minorHAnsi" w:eastAsiaTheme="minorEastAsia" w:hAnsiTheme="minorHAnsi" w:cstheme="minorBidi"/>
            <w:smallCaps w:val="0"/>
            <w:noProof/>
            <w:sz w:val="22"/>
            <w:szCs w:val="22"/>
          </w:rPr>
          <w:tab/>
        </w:r>
        <w:r w:rsidRPr="008739AF">
          <w:rPr>
            <w:rStyle w:val="Hyperlink"/>
            <w:rFonts w:cs="Arial"/>
            <w:noProof/>
          </w:rPr>
          <w:t>Other  Stuff</w:t>
        </w:r>
        <w:r>
          <w:rPr>
            <w:noProof/>
            <w:webHidden/>
          </w:rPr>
          <w:tab/>
        </w:r>
        <w:r>
          <w:rPr>
            <w:noProof/>
            <w:webHidden/>
          </w:rPr>
          <w:fldChar w:fldCharType="begin"/>
        </w:r>
        <w:r>
          <w:rPr>
            <w:noProof/>
            <w:webHidden/>
          </w:rPr>
          <w:instrText xml:space="preserve"> PAGEREF _Toc324835469 \h </w:instrText>
        </w:r>
        <w:r>
          <w:rPr>
            <w:noProof/>
            <w:webHidden/>
          </w:rPr>
        </w:r>
        <w:r>
          <w:rPr>
            <w:noProof/>
            <w:webHidden/>
          </w:rPr>
          <w:fldChar w:fldCharType="separate"/>
        </w:r>
        <w:r>
          <w:rPr>
            <w:noProof/>
            <w:webHidden/>
          </w:rPr>
          <w:t>15</w:t>
        </w:r>
        <w:r>
          <w:rPr>
            <w:noProof/>
            <w:webHidden/>
          </w:rPr>
          <w:fldChar w:fldCharType="end"/>
        </w:r>
      </w:hyperlink>
    </w:p>
    <w:p w:rsidR="001818D8" w:rsidRDefault="001818D8">
      <w:pPr>
        <w:pStyle w:val="TOC2"/>
        <w:tabs>
          <w:tab w:val="left" w:pos="960"/>
          <w:tab w:val="right" w:leader="dot" w:pos="9620"/>
        </w:tabs>
        <w:rPr>
          <w:rFonts w:asciiTheme="minorHAnsi" w:eastAsiaTheme="minorEastAsia" w:hAnsiTheme="minorHAnsi" w:cstheme="minorBidi"/>
          <w:smallCaps w:val="0"/>
          <w:noProof/>
          <w:sz w:val="22"/>
          <w:szCs w:val="22"/>
        </w:rPr>
      </w:pPr>
      <w:hyperlink w:anchor="_Toc324835470" w:history="1">
        <w:r w:rsidRPr="008739AF">
          <w:rPr>
            <w:rStyle w:val="Hyperlink"/>
            <w:noProof/>
          </w:rPr>
          <w:t>10.1</w:t>
        </w:r>
        <w:r>
          <w:rPr>
            <w:rFonts w:asciiTheme="minorHAnsi" w:eastAsiaTheme="minorEastAsia" w:hAnsiTheme="minorHAnsi" w:cstheme="minorBidi"/>
            <w:smallCaps w:val="0"/>
            <w:noProof/>
            <w:sz w:val="22"/>
            <w:szCs w:val="22"/>
          </w:rPr>
          <w:tab/>
        </w:r>
        <w:r w:rsidRPr="008739AF">
          <w:rPr>
            <w:rStyle w:val="Hyperlink"/>
            <w:noProof/>
          </w:rPr>
          <w:t>Future Business Flow</w:t>
        </w:r>
        <w:r>
          <w:rPr>
            <w:noProof/>
            <w:webHidden/>
          </w:rPr>
          <w:tab/>
        </w:r>
        <w:r>
          <w:rPr>
            <w:noProof/>
            <w:webHidden/>
          </w:rPr>
          <w:fldChar w:fldCharType="begin"/>
        </w:r>
        <w:r>
          <w:rPr>
            <w:noProof/>
            <w:webHidden/>
          </w:rPr>
          <w:instrText xml:space="preserve"> PAGEREF _Toc324835470 \h </w:instrText>
        </w:r>
        <w:r>
          <w:rPr>
            <w:noProof/>
            <w:webHidden/>
          </w:rPr>
        </w:r>
        <w:r>
          <w:rPr>
            <w:noProof/>
            <w:webHidden/>
          </w:rPr>
          <w:fldChar w:fldCharType="separate"/>
        </w:r>
        <w:r>
          <w:rPr>
            <w:noProof/>
            <w:webHidden/>
          </w:rPr>
          <w:t>15</w:t>
        </w:r>
        <w:r>
          <w:rPr>
            <w:noProof/>
            <w:webHidden/>
          </w:rPr>
          <w:fldChar w:fldCharType="end"/>
        </w:r>
      </w:hyperlink>
    </w:p>
    <w:p w:rsidR="001818D8" w:rsidRDefault="001818D8">
      <w:pPr>
        <w:pStyle w:val="TOC2"/>
        <w:tabs>
          <w:tab w:val="left" w:pos="960"/>
          <w:tab w:val="right" w:leader="dot" w:pos="9620"/>
        </w:tabs>
        <w:rPr>
          <w:rFonts w:asciiTheme="minorHAnsi" w:eastAsiaTheme="minorEastAsia" w:hAnsiTheme="minorHAnsi" w:cstheme="minorBidi"/>
          <w:smallCaps w:val="0"/>
          <w:noProof/>
          <w:sz w:val="22"/>
          <w:szCs w:val="22"/>
        </w:rPr>
      </w:pPr>
      <w:hyperlink w:anchor="_Toc324835471" w:history="1">
        <w:r w:rsidRPr="008739AF">
          <w:rPr>
            <w:rStyle w:val="Hyperlink"/>
            <w:noProof/>
          </w:rPr>
          <w:t>10.2</w:t>
        </w:r>
        <w:r>
          <w:rPr>
            <w:rFonts w:asciiTheme="minorHAnsi" w:eastAsiaTheme="minorEastAsia" w:hAnsiTheme="minorHAnsi" w:cstheme="minorBidi"/>
            <w:smallCaps w:val="0"/>
            <w:noProof/>
            <w:sz w:val="22"/>
            <w:szCs w:val="22"/>
          </w:rPr>
          <w:tab/>
        </w:r>
        <w:r w:rsidRPr="008739AF">
          <w:rPr>
            <w:rStyle w:val="Hyperlink"/>
            <w:noProof/>
          </w:rPr>
          <w:t>Other Business Areas / Departments Impacted</w:t>
        </w:r>
        <w:r>
          <w:rPr>
            <w:noProof/>
            <w:webHidden/>
          </w:rPr>
          <w:tab/>
        </w:r>
        <w:r>
          <w:rPr>
            <w:noProof/>
            <w:webHidden/>
          </w:rPr>
          <w:fldChar w:fldCharType="begin"/>
        </w:r>
        <w:r>
          <w:rPr>
            <w:noProof/>
            <w:webHidden/>
          </w:rPr>
          <w:instrText xml:space="preserve"> PAGEREF _Toc324835471 \h </w:instrText>
        </w:r>
        <w:r>
          <w:rPr>
            <w:noProof/>
            <w:webHidden/>
          </w:rPr>
        </w:r>
        <w:r>
          <w:rPr>
            <w:noProof/>
            <w:webHidden/>
          </w:rPr>
          <w:fldChar w:fldCharType="separate"/>
        </w:r>
        <w:r>
          <w:rPr>
            <w:noProof/>
            <w:webHidden/>
          </w:rPr>
          <w:t>15</w:t>
        </w:r>
        <w:r>
          <w:rPr>
            <w:noProof/>
            <w:webHidden/>
          </w:rPr>
          <w:fldChar w:fldCharType="end"/>
        </w:r>
      </w:hyperlink>
    </w:p>
    <w:p w:rsidR="001818D8" w:rsidRDefault="001818D8">
      <w:pPr>
        <w:pStyle w:val="TOC2"/>
        <w:tabs>
          <w:tab w:val="left" w:pos="960"/>
          <w:tab w:val="right" w:leader="dot" w:pos="9620"/>
        </w:tabs>
        <w:rPr>
          <w:rFonts w:asciiTheme="minorHAnsi" w:eastAsiaTheme="minorEastAsia" w:hAnsiTheme="minorHAnsi" w:cstheme="minorBidi"/>
          <w:smallCaps w:val="0"/>
          <w:noProof/>
          <w:sz w:val="22"/>
          <w:szCs w:val="22"/>
        </w:rPr>
      </w:pPr>
      <w:hyperlink w:anchor="_Toc324835472" w:history="1">
        <w:r w:rsidRPr="008739AF">
          <w:rPr>
            <w:rStyle w:val="Hyperlink"/>
            <w:noProof/>
          </w:rPr>
          <w:t>10.3</w:t>
        </w:r>
        <w:r>
          <w:rPr>
            <w:rFonts w:asciiTheme="minorHAnsi" w:eastAsiaTheme="minorEastAsia" w:hAnsiTheme="minorHAnsi" w:cstheme="minorBidi"/>
            <w:smallCaps w:val="0"/>
            <w:noProof/>
            <w:sz w:val="22"/>
            <w:szCs w:val="22"/>
          </w:rPr>
          <w:tab/>
        </w:r>
        <w:r w:rsidRPr="008739AF">
          <w:rPr>
            <w:rStyle w:val="Hyperlink"/>
            <w:noProof/>
          </w:rPr>
          <w:t>Properties to be impacted</w:t>
        </w:r>
        <w:r>
          <w:rPr>
            <w:noProof/>
            <w:webHidden/>
          </w:rPr>
          <w:tab/>
        </w:r>
        <w:r>
          <w:rPr>
            <w:noProof/>
            <w:webHidden/>
          </w:rPr>
          <w:fldChar w:fldCharType="begin"/>
        </w:r>
        <w:r>
          <w:rPr>
            <w:noProof/>
            <w:webHidden/>
          </w:rPr>
          <w:instrText xml:space="preserve"> PAGEREF _Toc324835472 \h </w:instrText>
        </w:r>
        <w:r>
          <w:rPr>
            <w:noProof/>
            <w:webHidden/>
          </w:rPr>
        </w:r>
        <w:r>
          <w:rPr>
            <w:noProof/>
            <w:webHidden/>
          </w:rPr>
          <w:fldChar w:fldCharType="separate"/>
        </w:r>
        <w:r>
          <w:rPr>
            <w:noProof/>
            <w:webHidden/>
          </w:rPr>
          <w:t>16</w:t>
        </w:r>
        <w:r>
          <w:rPr>
            <w:noProof/>
            <w:webHidden/>
          </w:rPr>
          <w:fldChar w:fldCharType="end"/>
        </w:r>
      </w:hyperlink>
    </w:p>
    <w:p w:rsidR="001818D8" w:rsidRDefault="001818D8">
      <w:pPr>
        <w:pStyle w:val="TOC2"/>
        <w:tabs>
          <w:tab w:val="left" w:pos="960"/>
          <w:tab w:val="right" w:leader="dot" w:pos="9620"/>
        </w:tabs>
        <w:rPr>
          <w:rFonts w:asciiTheme="minorHAnsi" w:eastAsiaTheme="minorEastAsia" w:hAnsiTheme="minorHAnsi" w:cstheme="minorBidi"/>
          <w:smallCaps w:val="0"/>
          <w:noProof/>
          <w:sz w:val="22"/>
          <w:szCs w:val="22"/>
        </w:rPr>
      </w:pPr>
      <w:hyperlink w:anchor="_Toc324835473" w:history="1">
        <w:r w:rsidRPr="008739AF">
          <w:rPr>
            <w:rStyle w:val="Hyperlink"/>
            <w:noProof/>
          </w:rPr>
          <w:t>10.4</w:t>
        </w:r>
        <w:r>
          <w:rPr>
            <w:rFonts w:asciiTheme="minorHAnsi" w:eastAsiaTheme="minorEastAsia" w:hAnsiTheme="minorHAnsi" w:cstheme="minorBidi"/>
            <w:smallCaps w:val="0"/>
            <w:noProof/>
            <w:sz w:val="22"/>
            <w:szCs w:val="22"/>
          </w:rPr>
          <w:tab/>
        </w:r>
        <w:r w:rsidRPr="008739AF">
          <w:rPr>
            <w:rStyle w:val="Hyperlink"/>
            <w:noProof/>
          </w:rPr>
          <w:t>Horizontal domain Impacts</w:t>
        </w:r>
        <w:r>
          <w:rPr>
            <w:noProof/>
            <w:webHidden/>
          </w:rPr>
          <w:tab/>
        </w:r>
        <w:r>
          <w:rPr>
            <w:noProof/>
            <w:webHidden/>
          </w:rPr>
          <w:fldChar w:fldCharType="begin"/>
        </w:r>
        <w:r>
          <w:rPr>
            <w:noProof/>
            <w:webHidden/>
          </w:rPr>
          <w:instrText xml:space="preserve"> PAGEREF _Toc324835473 \h </w:instrText>
        </w:r>
        <w:r>
          <w:rPr>
            <w:noProof/>
            <w:webHidden/>
          </w:rPr>
        </w:r>
        <w:r>
          <w:rPr>
            <w:noProof/>
            <w:webHidden/>
          </w:rPr>
          <w:fldChar w:fldCharType="separate"/>
        </w:r>
        <w:r>
          <w:rPr>
            <w:noProof/>
            <w:webHidden/>
          </w:rPr>
          <w:t>16</w:t>
        </w:r>
        <w:r>
          <w:rPr>
            <w:noProof/>
            <w:webHidden/>
          </w:rPr>
          <w:fldChar w:fldCharType="end"/>
        </w:r>
      </w:hyperlink>
    </w:p>
    <w:p w:rsidR="001818D8" w:rsidRDefault="001818D8">
      <w:pPr>
        <w:pStyle w:val="TOC2"/>
        <w:tabs>
          <w:tab w:val="left" w:pos="960"/>
          <w:tab w:val="right" w:leader="dot" w:pos="9620"/>
        </w:tabs>
        <w:rPr>
          <w:rFonts w:asciiTheme="minorHAnsi" w:eastAsiaTheme="minorEastAsia" w:hAnsiTheme="minorHAnsi" w:cstheme="minorBidi"/>
          <w:smallCaps w:val="0"/>
          <w:noProof/>
          <w:sz w:val="22"/>
          <w:szCs w:val="22"/>
        </w:rPr>
      </w:pPr>
      <w:hyperlink w:anchor="_Toc324835474" w:history="1">
        <w:r w:rsidRPr="008739AF">
          <w:rPr>
            <w:rStyle w:val="Hyperlink"/>
            <w:noProof/>
          </w:rPr>
          <w:t>10.5</w:t>
        </w:r>
        <w:r>
          <w:rPr>
            <w:rFonts w:asciiTheme="minorHAnsi" w:eastAsiaTheme="minorEastAsia" w:hAnsiTheme="minorHAnsi" w:cstheme="minorBidi"/>
            <w:smallCaps w:val="0"/>
            <w:noProof/>
            <w:sz w:val="22"/>
            <w:szCs w:val="22"/>
          </w:rPr>
          <w:tab/>
        </w:r>
        <w:r w:rsidRPr="008739AF">
          <w:rPr>
            <w:rStyle w:val="Hyperlink"/>
            <w:noProof/>
          </w:rPr>
          <w:t>Merchant Services Impacts (Marketplace)</w:t>
        </w:r>
        <w:r>
          <w:rPr>
            <w:noProof/>
            <w:webHidden/>
          </w:rPr>
          <w:tab/>
        </w:r>
        <w:r>
          <w:rPr>
            <w:noProof/>
            <w:webHidden/>
          </w:rPr>
          <w:fldChar w:fldCharType="begin"/>
        </w:r>
        <w:r>
          <w:rPr>
            <w:noProof/>
            <w:webHidden/>
          </w:rPr>
          <w:instrText xml:space="preserve"> PAGEREF _Toc324835474 \h </w:instrText>
        </w:r>
        <w:r>
          <w:rPr>
            <w:noProof/>
            <w:webHidden/>
          </w:rPr>
        </w:r>
        <w:r>
          <w:rPr>
            <w:noProof/>
            <w:webHidden/>
          </w:rPr>
          <w:fldChar w:fldCharType="separate"/>
        </w:r>
        <w:r>
          <w:rPr>
            <w:noProof/>
            <w:webHidden/>
          </w:rPr>
          <w:t>17</w:t>
        </w:r>
        <w:r>
          <w:rPr>
            <w:noProof/>
            <w:webHidden/>
          </w:rPr>
          <w:fldChar w:fldCharType="end"/>
        </w:r>
      </w:hyperlink>
    </w:p>
    <w:p w:rsidR="001818D8" w:rsidRDefault="001818D8">
      <w:pPr>
        <w:pStyle w:val="TOC2"/>
        <w:tabs>
          <w:tab w:val="left" w:pos="960"/>
          <w:tab w:val="right" w:leader="dot" w:pos="9620"/>
        </w:tabs>
        <w:rPr>
          <w:rFonts w:asciiTheme="minorHAnsi" w:eastAsiaTheme="minorEastAsia" w:hAnsiTheme="minorHAnsi" w:cstheme="minorBidi"/>
          <w:smallCaps w:val="0"/>
          <w:noProof/>
          <w:sz w:val="22"/>
          <w:szCs w:val="22"/>
        </w:rPr>
      </w:pPr>
      <w:hyperlink w:anchor="_Toc324835475" w:history="1">
        <w:r w:rsidRPr="008739AF">
          <w:rPr>
            <w:rStyle w:val="Hyperlink"/>
            <w:noProof/>
          </w:rPr>
          <w:t>10.6</w:t>
        </w:r>
        <w:r>
          <w:rPr>
            <w:rFonts w:asciiTheme="minorHAnsi" w:eastAsiaTheme="minorEastAsia" w:hAnsiTheme="minorHAnsi" w:cstheme="minorBidi"/>
            <w:smallCaps w:val="0"/>
            <w:noProof/>
            <w:sz w:val="22"/>
            <w:szCs w:val="22"/>
          </w:rPr>
          <w:tab/>
        </w:r>
        <w:r w:rsidRPr="008739AF">
          <w:rPr>
            <w:rStyle w:val="Hyperlink"/>
            <w:noProof/>
          </w:rPr>
          <w:t>External Vendor Involvement</w:t>
        </w:r>
        <w:r>
          <w:rPr>
            <w:noProof/>
            <w:webHidden/>
          </w:rPr>
          <w:tab/>
        </w:r>
        <w:r>
          <w:rPr>
            <w:noProof/>
            <w:webHidden/>
          </w:rPr>
          <w:fldChar w:fldCharType="begin"/>
        </w:r>
        <w:r>
          <w:rPr>
            <w:noProof/>
            <w:webHidden/>
          </w:rPr>
          <w:instrText xml:space="preserve"> PAGEREF _Toc324835475 \h </w:instrText>
        </w:r>
        <w:r>
          <w:rPr>
            <w:noProof/>
            <w:webHidden/>
          </w:rPr>
        </w:r>
        <w:r>
          <w:rPr>
            <w:noProof/>
            <w:webHidden/>
          </w:rPr>
          <w:fldChar w:fldCharType="separate"/>
        </w:r>
        <w:r>
          <w:rPr>
            <w:noProof/>
            <w:webHidden/>
          </w:rPr>
          <w:t>17</w:t>
        </w:r>
        <w:r>
          <w:rPr>
            <w:noProof/>
            <w:webHidden/>
          </w:rPr>
          <w:fldChar w:fldCharType="end"/>
        </w:r>
      </w:hyperlink>
    </w:p>
    <w:p w:rsidR="001818D8" w:rsidRDefault="001818D8">
      <w:pPr>
        <w:pStyle w:val="TOC2"/>
        <w:tabs>
          <w:tab w:val="left" w:pos="960"/>
          <w:tab w:val="right" w:leader="dot" w:pos="9620"/>
        </w:tabs>
        <w:rPr>
          <w:rFonts w:asciiTheme="minorHAnsi" w:eastAsiaTheme="minorEastAsia" w:hAnsiTheme="minorHAnsi" w:cstheme="minorBidi"/>
          <w:smallCaps w:val="0"/>
          <w:noProof/>
          <w:sz w:val="22"/>
          <w:szCs w:val="22"/>
        </w:rPr>
      </w:pPr>
      <w:hyperlink w:anchor="_Toc324835476" w:history="1">
        <w:r w:rsidRPr="008739AF">
          <w:rPr>
            <w:rStyle w:val="Hyperlink"/>
            <w:noProof/>
          </w:rPr>
          <w:t>10.7</w:t>
        </w:r>
        <w:r>
          <w:rPr>
            <w:rFonts w:asciiTheme="minorHAnsi" w:eastAsiaTheme="minorEastAsia" w:hAnsiTheme="minorHAnsi" w:cstheme="minorBidi"/>
            <w:smallCaps w:val="0"/>
            <w:noProof/>
            <w:sz w:val="22"/>
            <w:szCs w:val="22"/>
          </w:rPr>
          <w:tab/>
        </w:r>
        <w:r w:rsidRPr="008739AF">
          <w:rPr>
            <w:rStyle w:val="Hyperlink"/>
            <w:noProof/>
          </w:rPr>
          <w:t>Security and Compliance</w:t>
        </w:r>
        <w:r>
          <w:rPr>
            <w:noProof/>
            <w:webHidden/>
          </w:rPr>
          <w:tab/>
        </w:r>
        <w:r>
          <w:rPr>
            <w:noProof/>
            <w:webHidden/>
          </w:rPr>
          <w:fldChar w:fldCharType="begin"/>
        </w:r>
        <w:r>
          <w:rPr>
            <w:noProof/>
            <w:webHidden/>
          </w:rPr>
          <w:instrText xml:space="preserve"> PAGEREF _Toc324835476 \h </w:instrText>
        </w:r>
        <w:r>
          <w:rPr>
            <w:noProof/>
            <w:webHidden/>
          </w:rPr>
        </w:r>
        <w:r>
          <w:rPr>
            <w:noProof/>
            <w:webHidden/>
          </w:rPr>
          <w:fldChar w:fldCharType="separate"/>
        </w:r>
        <w:r>
          <w:rPr>
            <w:noProof/>
            <w:webHidden/>
          </w:rPr>
          <w:t>18</w:t>
        </w:r>
        <w:r>
          <w:rPr>
            <w:noProof/>
            <w:webHidden/>
          </w:rPr>
          <w:fldChar w:fldCharType="end"/>
        </w:r>
      </w:hyperlink>
    </w:p>
    <w:p w:rsidR="001818D8" w:rsidRDefault="001818D8">
      <w:pPr>
        <w:pStyle w:val="TOC2"/>
        <w:tabs>
          <w:tab w:val="left" w:pos="960"/>
          <w:tab w:val="right" w:leader="dot" w:pos="9620"/>
        </w:tabs>
        <w:rPr>
          <w:rFonts w:asciiTheme="minorHAnsi" w:eastAsiaTheme="minorEastAsia" w:hAnsiTheme="minorHAnsi" w:cstheme="minorBidi"/>
          <w:smallCaps w:val="0"/>
          <w:noProof/>
          <w:sz w:val="22"/>
          <w:szCs w:val="22"/>
        </w:rPr>
      </w:pPr>
      <w:hyperlink w:anchor="_Toc324835477" w:history="1">
        <w:r w:rsidRPr="008739AF">
          <w:rPr>
            <w:rStyle w:val="Hyperlink"/>
            <w:noProof/>
          </w:rPr>
          <w:t>10.8</w:t>
        </w:r>
        <w:r>
          <w:rPr>
            <w:rFonts w:asciiTheme="minorHAnsi" w:eastAsiaTheme="minorEastAsia" w:hAnsiTheme="minorHAnsi" w:cstheme="minorBidi"/>
            <w:smallCaps w:val="0"/>
            <w:noProof/>
            <w:sz w:val="22"/>
            <w:szCs w:val="22"/>
          </w:rPr>
          <w:tab/>
        </w:r>
        <w:r w:rsidRPr="008739AF">
          <w:rPr>
            <w:rStyle w:val="Hyperlink"/>
            <w:noProof/>
          </w:rPr>
          <w:t>Operations, Networking, and System Requirements</w:t>
        </w:r>
        <w:r>
          <w:rPr>
            <w:noProof/>
            <w:webHidden/>
          </w:rPr>
          <w:tab/>
        </w:r>
        <w:r>
          <w:rPr>
            <w:noProof/>
            <w:webHidden/>
          </w:rPr>
          <w:fldChar w:fldCharType="begin"/>
        </w:r>
        <w:r>
          <w:rPr>
            <w:noProof/>
            <w:webHidden/>
          </w:rPr>
          <w:instrText xml:space="preserve"> PAGEREF _Toc324835477 \h </w:instrText>
        </w:r>
        <w:r>
          <w:rPr>
            <w:noProof/>
            <w:webHidden/>
          </w:rPr>
        </w:r>
        <w:r>
          <w:rPr>
            <w:noProof/>
            <w:webHidden/>
          </w:rPr>
          <w:fldChar w:fldCharType="separate"/>
        </w:r>
        <w:r>
          <w:rPr>
            <w:noProof/>
            <w:webHidden/>
          </w:rPr>
          <w:t>19</w:t>
        </w:r>
        <w:r>
          <w:rPr>
            <w:noProof/>
            <w:webHidden/>
          </w:rPr>
          <w:fldChar w:fldCharType="end"/>
        </w:r>
      </w:hyperlink>
    </w:p>
    <w:p w:rsidR="001818D8" w:rsidRDefault="001818D8">
      <w:pPr>
        <w:pStyle w:val="TOC2"/>
        <w:tabs>
          <w:tab w:val="left" w:pos="960"/>
          <w:tab w:val="right" w:leader="dot" w:pos="9620"/>
        </w:tabs>
        <w:rPr>
          <w:rFonts w:asciiTheme="minorHAnsi" w:eastAsiaTheme="minorEastAsia" w:hAnsiTheme="minorHAnsi" w:cstheme="minorBidi"/>
          <w:smallCaps w:val="0"/>
          <w:noProof/>
          <w:sz w:val="22"/>
          <w:szCs w:val="22"/>
        </w:rPr>
      </w:pPr>
      <w:hyperlink w:anchor="_Toc324835478" w:history="1">
        <w:r w:rsidRPr="008739AF">
          <w:rPr>
            <w:rStyle w:val="Hyperlink"/>
            <w:noProof/>
          </w:rPr>
          <w:t>10.9</w:t>
        </w:r>
        <w:r>
          <w:rPr>
            <w:rFonts w:asciiTheme="minorHAnsi" w:eastAsiaTheme="minorEastAsia" w:hAnsiTheme="minorHAnsi" w:cstheme="minorBidi"/>
            <w:smallCaps w:val="0"/>
            <w:noProof/>
            <w:sz w:val="22"/>
            <w:szCs w:val="22"/>
          </w:rPr>
          <w:tab/>
        </w:r>
        <w:r w:rsidRPr="008739AF">
          <w:rPr>
            <w:rStyle w:val="Hyperlink"/>
            <w:noProof/>
          </w:rPr>
          <w:t>Global Non-Functional Requirements</w:t>
        </w:r>
        <w:r>
          <w:rPr>
            <w:noProof/>
            <w:webHidden/>
          </w:rPr>
          <w:tab/>
        </w:r>
        <w:r>
          <w:rPr>
            <w:noProof/>
            <w:webHidden/>
          </w:rPr>
          <w:fldChar w:fldCharType="begin"/>
        </w:r>
        <w:r>
          <w:rPr>
            <w:noProof/>
            <w:webHidden/>
          </w:rPr>
          <w:instrText xml:space="preserve"> PAGEREF _Toc324835478 \h </w:instrText>
        </w:r>
        <w:r>
          <w:rPr>
            <w:noProof/>
            <w:webHidden/>
          </w:rPr>
        </w:r>
        <w:r>
          <w:rPr>
            <w:noProof/>
            <w:webHidden/>
          </w:rPr>
          <w:fldChar w:fldCharType="separate"/>
        </w:r>
        <w:r>
          <w:rPr>
            <w:noProof/>
            <w:webHidden/>
          </w:rPr>
          <w:t>20</w:t>
        </w:r>
        <w:r>
          <w:rPr>
            <w:noProof/>
            <w:webHidden/>
          </w:rPr>
          <w:fldChar w:fldCharType="end"/>
        </w:r>
      </w:hyperlink>
    </w:p>
    <w:p w:rsidR="001818D8" w:rsidRDefault="001818D8">
      <w:pPr>
        <w:pStyle w:val="TOC2"/>
        <w:tabs>
          <w:tab w:val="left" w:pos="1200"/>
          <w:tab w:val="right" w:leader="dot" w:pos="9620"/>
        </w:tabs>
        <w:rPr>
          <w:rFonts w:asciiTheme="minorHAnsi" w:eastAsiaTheme="minorEastAsia" w:hAnsiTheme="minorHAnsi" w:cstheme="minorBidi"/>
          <w:smallCaps w:val="0"/>
          <w:noProof/>
          <w:sz w:val="22"/>
          <w:szCs w:val="22"/>
        </w:rPr>
      </w:pPr>
      <w:hyperlink w:anchor="_Toc324835479" w:history="1">
        <w:r w:rsidRPr="008739AF">
          <w:rPr>
            <w:rStyle w:val="Hyperlink"/>
            <w:rFonts w:cs="Arial"/>
            <w:noProof/>
          </w:rPr>
          <w:t>10.9.1</w:t>
        </w:r>
        <w:r>
          <w:rPr>
            <w:rFonts w:asciiTheme="minorHAnsi" w:eastAsiaTheme="minorEastAsia" w:hAnsiTheme="minorHAnsi" w:cstheme="minorBidi"/>
            <w:smallCaps w:val="0"/>
            <w:noProof/>
            <w:sz w:val="22"/>
            <w:szCs w:val="22"/>
          </w:rPr>
          <w:tab/>
        </w:r>
        <w:r w:rsidRPr="008739AF">
          <w:rPr>
            <w:rStyle w:val="Hyperlink"/>
            <w:rFonts w:cs="Arial"/>
            <w:noProof/>
          </w:rPr>
          <w:t>SEO requirements</w:t>
        </w:r>
        <w:r>
          <w:rPr>
            <w:noProof/>
            <w:webHidden/>
          </w:rPr>
          <w:tab/>
        </w:r>
        <w:r>
          <w:rPr>
            <w:noProof/>
            <w:webHidden/>
          </w:rPr>
          <w:fldChar w:fldCharType="begin"/>
        </w:r>
        <w:r>
          <w:rPr>
            <w:noProof/>
            <w:webHidden/>
          </w:rPr>
          <w:instrText xml:space="preserve"> PAGEREF _Toc324835479 \h </w:instrText>
        </w:r>
        <w:r>
          <w:rPr>
            <w:noProof/>
            <w:webHidden/>
          </w:rPr>
        </w:r>
        <w:r>
          <w:rPr>
            <w:noProof/>
            <w:webHidden/>
          </w:rPr>
          <w:fldChar w:fldCharType="separate"/>
        </w:r>
        <w:r>
          <w:rPr>
            <w:noProof/>
            <w:webHidden/>
          </w:rPr>
          <w:t>20</w:t>
        </w:r>
        <w:r>
          <w:rPr>
            <w:noProof/>
            <w:webHidden/>
          </w:rPr>
          <w:fldChar w:fldCharType="end"/>
        </w:r>
      </w:hyperlink>
    </w:p>
    <w:p w:rsidR="001818D8" w:rsidRDefault="001818D8">
      <w:pPr>
        <w:pStyle w:val="TOC2"/>
        <w:tabs>
          <w:tab w:val="left" w:pos="960"/>
          <w:tab w:val="right" w:leader="dot" w:pos="9620"/>
        </w:tabs>
        <w:rPr>
          <w:rFonts w:asciiTheme="minorHAnsi" w:eastAsiaTheme="minorEastAsia" w:hAnsiTheme="minorHAnsi" w:cstheme="minorBidi"/>
          <w:smallCaps w:val="0"/>
          <w:noProof/>
          <w:sz w:val="22"/>
          <w:szCs w:val="22"/>
        </w:rPr>
      </w:pPr>
      <w:hyperlink w:anchor="_Toc324835480" w:history="1">
        <w:r w:rsidRPr="008739AF">
          <w:rPr>
            <w:rStyle w:val="Hyperlink"/>
            <w:noProof/>
          </w:rPr>
          <w:t>10.10</w:t>
        </w:r>
        <w:r>
          <w:rPr>
            <w:rFonts w:asciiTheme="minorHAnsi" w:eastAsiaTheme="minorEastAsia" w:hAnsiTheme="minorHAnsi" w:cstheme="minorBidi"/>
            <w:smallCaps w:val="0"/>
            <w:noProof/>
            <w:sz w:val="22"/>
            <w:szCs w:val="22"/>
          </w:rPr>
          <w:tab/>
        </w:r>
        <w:r w:rsidRPr="008739AF">
          <w:rPr>
            <w:rStyle w:val="Hyperlink"/>
            <w:noProof/>
          </w:rPr>
          <w:t>Future Phases of Project</w:t>
        </w:r>
        <w:r>
          <w:rPr>
            <w:noProof/>
            <w:webHidden/>
          </w:rPr>
          <w:tab/>
        </w:r>
        <w:r>
          <w:rPr>
            <w:noProof/>
            <w:webHidden/>
          </w:rPr>
          <w:fldChar w:fldCharType="begin"/>
        </w:r>
        <w:r>
          <w:rPr>
            <w:noProof/>
            <w:webHidden/>
          </w:rPr>
          <w:instrText xml:space="preserve"> PAGEREF _Toc324835480 \h </w:instrText>
        </w:r>
        <w:r>
          <w:rPr>
            <w:noProof/>
            <w:webHidden/>
          </w:rPr>
        </w:r>
        <w:r>
          <w:rPr>
            <w:noProof/>
            <w:webHidden/>
          </w:rPr>
          <w:fldChar w:fldCharType="separate"/>
        </w:r>
        <w:r>
          <w:rPr>
            <w:noProof/>
            <w:webHidden/>
          </w:rPr>
          <w:t>20</w:t>
        </w:r>
        <w:r>
          <w:rPr>
            <w:noProof/>
            <w:webHidden/>
          </w:rPr>
          <w:fldChar w:fldCharType="end"/>
        </w:r>
      </w:hyperlink>
    </w:p>
    <w:p w:rsidR="001818D8" w:rsidRDefault="001818D8">
      <w:pPr>
        <w:pStyle w:val="TOC2"/>
        <w:tabs>
          <w:tab w:val="left" w:pos="960"/>
          <w:tab w:val="right" w:leader="dot" w:pos="9620"/>
        </w:tabs>
        <w:rPr>
          <w:rFonts w:asciiTheme="minorHAnsi" w:eastAsiaTheme="minorEastAsia" w:hAnsiTheme="minorHAnsi" w:cstheme="minorBidi"/>
          <w:smallCaps w:val="0"/>
          <w:noProof/>
          <w:sz w:val="22"/>
          <w:szCs w:val="22"/>
        </w:rPr>
      </w:pPr>
      <w:hyperlink w:anchor="_Toc324835481" w:history="1">
        <w:r w:rsidRPr="008739AF">
          <w:rPr>
            <w:rStyle w:val="Hyperlink"/>
            <w:noProof/>
          </w:rPr>
          <w:t>10.11</w:t>
        </w:r>
        <w:r>
          <w:rPr>
            <w:rFonts w:asciiTheme="minorHAnsi" w:eastAsiaTheme="minorEastAsia" w:hAnsiTheme="minorHAnsi" w:cstheme="minorBidi"/>
            <w:smallCaps w:val="0"/>
            <w:noProof/>
            <w:sz w:val="22"/>
            <w:szCs w:val="22"/>
          </w:rPr>
          <w:tab/>
        </w:r>
        <w:r w:rsidRPr="008739AF">
          <w:rPr>
            <w:rStyle w:val="Hyperlink"/>
            <w:noProof/>
          </w:rPr>
          <w:t>Preliminary Wireframes (Optional)</w:t>
        </w:r>
        <w:r>
          <w:rPr>
            <w:noProof/>
            <w:webHidden/>
          </w:rPr>
          <w:tab/>
        </w:r>
        <w:r>
          <w:rPr>
            <w:noProof/>
            <w:webHidden/>
          </w:rPr>
          <w:fldChar w:fldCharType="begin"/>
        </w:r>
        <w:r>
          <w:rPr>
            <w:noProof/>
            <w:webHidden/>
          </w:rPr>
          <w:instrText xml:space="preserve"> PAGEREF _Toc324835481 \h </w:instrText>
        </w:r>
        <w:r>
          <w:rPr>
            <w:noProof/>
            <w:webHidden/>
          </w:rPr>
        </w:r>
        <w:r>
          <w:rPr>
            <w:noProof/>
            <w:webHidden/>
          </w:rPr>
          <w:fldChar w:fldCharType="separate"/>
        </w:r>
        <w:r>
          <w:rPr>
            <w:noProof/>
            <w:webHidden/>
          </w:rPr>
          <w:t>20</w:t>
        </w:r>
        <w:r>
          <w:rPr>
            <w:noProof/>
            <w:webHidden/>
          </w:rPr>
          <w:fldChar w:fldCharType="end"/>
        </w:r>
      </w:hyperlink>
    </w:p>
    <w:p w:rsidR="001818D8" w:rsidRDefault="001818D8">
      <w:pPr>
        <w:pStyle w:val="TOC2"/>
        <w:tabs>
          <w:tab w:val="left" w:pos="720"/>
          <w:tab w:val="right" w:leader="dot" w:pos="9620"/>
        </w:tabs>
        <w:rPr>
          <w:rFonts w:asciiTheme="minorHAnsi" w:eastAsiaTheme="minorEastAsia" w:hAnsiTheme="minorHAnsi" w:cstheme="minorBidi"/>
          <w:smallCaps w:val="0"/>
          <w:noProof/>
          <w:sz w:val="22"/>
          <w:szCs w:val="22"/>
        </w:rPr>
      </w:pPr>
      <w:hyperlink w:anchor="_Toc324835482" w:history="1">
        <w:r w:rsidRPr="008739AF">
          <w:rPr>
            <w:rStyle w:val="Hyperlink"/>
            <w:rFonts w:cs="Arial"/>
            <w:noProof/>
          </w:rPr>
          <w:t>11</w:t>
        </w:r>
        <w:r>
          <w:rPr>
            <w:rFonts w:asciiTheme="minorHAnsi" w:eastAsiaTheme="minorEastAsia" w:hAnsiTheme="minorHAnsi" w:cstheme="minorBidi"/>
            <w:smallCaps w:val="0"/>
            <w:noProof/>
            <w:sz w:val="22"/>
            <w:szCs w:val="22"/>
          </w:rPr>
          <w:tab/>
        </w:r>
        <w:r w:rsidRPr="008739AF">
          <w:rPr>
            <w:rStyle w:val="Hyperlink"/>
            <w:rFonts w:cs="Arial"/>
            <w:noProof/>
          </w:rPr>
          <w:t>Project Milestone RACI Diagram</w:t>
        </w:r>
        <w:r>
          <w:rPr>
            <w:noProof/>
            <w:webHidden/>
          </w:rPr>
          <w:tab/>
        </w:r>
        <w:r>
          <w:rPr>
            <w:noProof/>
            <w:webHidden/>
          </w:rPr>
          <w:fldChar w:fldCharType="begin"/>
        </w:r>
        <w:r>
          <w:rPr>
            <w:noProof/>
            <w:webHidden/>
          </w:rPr>
          <w:instrText xml:space="preserve"> PAGEREF _Toc324835482 \h </w:instrText>
        </w:r>
        <w:r>
          <w:rPr>
            <w:noProof/>
            <w:webHidden/>
          </w:rPr>
        </w:r>
        <w:r>
          <w:rPr>
            <w:noProof/>
            <w:webHidden/>
          </w:rPr>
          <w:fldChar w:fldCharType="separate"/>
        </w:r>
        <w:r>
          <w:rPr>
            <w:noProof/>
            <w:webHidden/>
          </w:rPr>
          <w:t>20</w:t>
        </w:r>
        <w:r>
          <w:rPr>
            <w:noProof/>
            <w:webHidden/>
          </w:rPr>
          <w:fldChar w:fldCharType="end"/>
        </w:r>
      </w:hyperlink>
    </w:p>
    <w:p w:rsidR="001818D8" w:rsidRDefault="001818D8">
      <w:pPr>
        <w:pStyle w:val="TOC2"/>
        <w:tabs>
          <w:tab w:val="left" w:pos="720"/>
          <w:tab w:val="right" w:leader="dot" w:pos="9620"/>
        </w:tabs>
        <w:rPr>
          <w:rFonts w:asciiTheme="minorHAnsi" w:eastAsiaTheme="minorEastAsia" w:hAnsiTheme="minorHAnsi" w:cstheme="minorBidi"/>
          <w:smallCaps w:val="0"/>
          <w:noProof/>
          <w:sz w:val="22"/>
          <w:szCs w:val="22"/>
        </w:rPr>
      </w:pPr>
      <w:hyperlink w:anchor="_Toc324835483" w:history="1">
        <w:r w:rsidRPr="008739AF">
          <w:rPr>
            <w:rStyle w:val="Hyperlink"/>
            <w:rFonts w:cs="Arial"/>
            <w:noProof/>
          </w:rPr>
          <w:t>12</w:t>
        </w:r>
        <w:r>
          <w:rPr>
            <w:rFonts w:asciiTheme="minorHAnsi" w:eastAsiaTheme="minorEastAsia" w:hAnsiTheme="minorHAnsi" w:cstheme="minorBidi"/>
            <w:smallCaps w:val="0"/>
            <w:noProof/>
            <w:sz w:val="22"/>
            <w:szCs w:val="22"/>
          </w:rPr>
          <w:tab/>
        </w:r>
        <w:r w:rsidRPr="008739AF">
          <w:rPr>
            <w:rStyle w:val="Hyperlink"/>
            <w:rFonts w:cs="Arial"/>
            <w:noProof/>
          </w:rPr>
          <w:t>Appendix:</w:t>
        </w:r>
        <w:r>
          <w:rPr>
            <w:noProof/>
            <w:webHidden/>
          </w:rPr>
          <w:tab/>
        </w:r>
        <w:r>
          <w:rPr>
            <w:noProof/>
            <w:webHidden/>
          </w:rPr>
          <w:fldChar w:fldCharType="begin"/>
        </w:r>
        <w:r>
          <w:rPr>
            <w:noProof/>
            <w:webHidden/>
          </w:rPr>
          <w:instrText xml:space="preserve"> PAGEREF _Toc324835483 \h </w:instrText>
        </w:r>
        <w:r>
          <w:rPr>
            <w:noProof/>
            <w:webHidden/>
          </w:rPr>
        </w:r>
        <w:r>
          <w:rPr>
            <w:noProof/>
            <w:webHidden/>
          </w:rPr>
          <w:fldChar w:fldCharType="separate"/>
        </w:r>
        <w:r>
          <w:rPr>
            <w:noProof/>
            <w:webHidden/>
          </w:rPr>
          <w:t>21</w:t>
        </w:r>
        <w:r>
          <w:rPr>
            <w:noProof/>
            <w:webHidden/>
          </w:rPr>
          <w:fldChar w:fldCharType="end"/>
        </w:r>
      </w:hyperlink>
    </w:p>
    <w:p w:rsidR="001818D8" w:rsidRDefault="001818D8">
      <w:pPr>
        <w:pStyle w:val="TOC2"/>
        <w:tabs>
          <w:tab w:val="left" w:pos="960"/>
          <w:tab w:val="right" w:leader="dot" w:pos="9620"/>
        </w:tabs>
        <w:rPr>
          <w:rFonts w:asciiTheme="minorHAnsi" w:eastAsiaTheme="minorEastAsia" w:hAnsiTheme="minorHAnsi" w:cstheme="minorBidi"/>
          <w:smallCaps w:val="0"/>
          <w:noProof/>
          <w:sz w:val="22"/>
          <w:szCs w:val="22"/>
        </w:rPr>
      </w:pPr>
      <w:hyperlink w:anchor="_Toc324835484" w:history="1">
        <w:r w:rsidRPr="008739AF">
          <w:rPr>
            <w:rStyle w:val="Hyperlink"/>
            <w:noProof/>
          </w:rPr>
          <w:t>12.1</w:t>
        </w:r>
        <w:r>
          <w:rPr>
            <w:rFonts w:asciiTheme="minorHAnsi" w:eastAsiaTheme="minorEastAsia" w:hAnsiTheme="minorHAnsi" w:cstheme="minorBidi"/>
            <w:smallCaps w:val="0"/>
            <w:noProof/>
            <w:sz w:val="22"/>
            <w:szCs w:val="22"/>
          </w:rPr>
          <w:tab/>
        </w:r>
        <w:r w:rsidRPr="008739AF">
          <w:rPr>
            <w:rStyle w:val="Hyperlink"/>
            <w:noProof/>
          </w:rPr>
          <w:t>Priority List</w:t>
        </w:r>
        <w:r>
          <w:rPr>
            <w:noProof/>
            <w:webHidden/>
          </w:rPr>
          <w:tab/>
        </w:r>
        <w:r>
          <w:rPr>
            <w:noProof/>
            <w:webHidden/>
          </w:rPr>
          <w:fldChar w:fldCharType="begin"/>
        </w:r>
        <w:r>
          <w:rPr>
            <w:noProof/>
            <w:webHidden/>
          </w:rPr>
          <w:instrText xml:space="preserve"> PAGEREF _Toc324835484 \h </w:instrText>
        </w:r>
        <w:r>
          <w:rPr>
            <w:noProof/>
            <w:webHidden/>
          </w:rPr>
        </w:r>
        <w:r>
          <w:rPr>
            <w:noProof/>
            <w:webHidden/>
          </w:rPr>
          <w:fldChar w:fldCharType="separate"/>
        </w:r>
        <w:r>
          <w:rPr>
            <w:noProof/>
            <w:webHidden/>
          </w:rPr>
          <w:t>21</w:t>
        </w:r>
        <w:r>
          <w:rPr>
            <w:noProof/>
            <w:webHidden/>
          </w:rPr>
          <w:fldChar w:fldCharType="end"/>
        </w:r>
      </w:hyperlink>
    </w:p>
    <w:p w:rsidR="005E407B" w:rsidRPr="0045324D" w:rsidRDefault="00455C34" w:rsidP="00F52C9A">
      <w:pPr>
        <w:ind w:left="360"/>
        <w:rPr>
          <w:rFonts w:ascii="Arial" w:hAnsi="Arial" w:cs="Arial"/>
          <w:b/>
          <w:caps/>
        </w:rPr>
      </w:pPr>
      <w:r w:rsidRPr="00C30F0B">
        <w:rPr>
          <w:rFonts w:ascii="Arial" w:hAnsi="Arial" w:cs="Arial"/>
          <w:i/>
          <w:sz w:val="20"/>
          <w:szCs w:val="20"/>
        </w:rPr>
        <w:fldChar w:fldCharType="end"/>
      </w:r>
      <w:r w:rsidR="00357748">
        <w:rPr>
          <w:rFonts w:ascii="Arial" w:hAnsi="Arial" w:cs="Arial"/>
          <w:i/>
          <w:sz w:val="20"/>
          <w:szCs w:val="20"/>
        </w:rPr>
        <w:br w:type="page"/>
      </w:r>
    </w:p>
    <w:p w:rsidR="00FE6754" w:rsidRPr="00A201CB" w:rsidRDefault="00FE6754" w:rsidP="00BB2154">
      <w:pPr>
        <w:pStyle w:val="Heading2"/>
        <w:numPr>
          <w:ilvl w:val="0"/>
          <w:numId w:val="3"/>
        </w:numPr>
        <w:shd w:val="pct20" w:color="auto" w:fill="auto"/>
        <w:tabs>
          <w:tab w:val="clear" w:pos="1152"/>
          <w:tab w:val="num" w:pos="270"/>
        </w:tabs>
        <w:spacing w:before="0"/>
        <w:ind w:left="270" w:hanging="270"/>
        <w:rPr>
          <w:rFonts w:cs="Arial"/>
          <w:sz w:val="28"/>
        </w:rPr>
      </w:pPr>
      <w:bookmarkStart w:id="2" w:name="_Toc324835433"/>
      <w:r w:rsidRPr="00A201CB">
        <w:rPr>
          <w:rFonts w:cs="Arial"/>
          <w:sz w:val="28"/>
        </w:rPr>
        <w:lastRenderedPageBreak/>
        <w:t>Administrative</w:t>
      </w:r>
      <w:bookmarkStart w:id="3" w:name="_Toc121302757"/>
      <w:bookmarkStart w:id="4" w:name="_Toc121302803"/>
      <w:bookmarkEnd w:id="2"/>
      <w:bookmarkEnd w:id="3"/>
      <w:bookmarkEnd w:id="4"/>
    </w:p>
    <w:p w:rsidR="00FE6754" w:rsidRPr="00E41FED" w:rsidRDefault="00FE6754" w:rsidP="00E41FED">
      <w:pPr>
        <w:pStyle w:val="Heading2"/>
        <w:tabs>
          <w:tab w:val="left" w:pos="810"/>
        </w:tabs>
        <w:ind w:left="810" w:hanging="540"/>
      </w:pPr>
      <w:bookmarkStart w:id="5" w:name="_Toc324835434"/>
      <w:r w:rsidRPr="00E41FED">
        <w:t>Revision History</w:t>
      </w:r>
      <w:bookmarkEnd w:id="5"/>
    </w:p>
    <w:tbl>
      <w:tblPr>
        <w:tblW w:w="8660" w:type="dxa"/>
        <w:jc w:val="center"/>
        <w:tblInd w:w="2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B7"/>
      </w:tblPr>
      <w:tblGrid>
        <w:gridCol w:w="2036"/>
        <w:gridCol w:w="1262"/>
        <w:gridCol w:w="3168"/>
        <w:gridCol w:w="2194"/>
      </w:tblGrid>
      <w:tr w:rsidR="00FE6754" w:rsidRPr="00A201CB">
        <w:trPr>
          <w:trHeight w:val="464"/>
          <w:jc w:val="center"/>
        </w:trPr>
        <w:tc>
          <w:tcPr>
            <w:tcW w:w="2036" w:type="dxa"/>
            <w:shd w:val="clear" w:color="auto" w:fill="99CCFF"/>
          </w:tcPr>
          <w:p w:rsidR="00FE6754" w:rsidRPr="00A201CB" w:rsidRDefault="00FE6754" w:rsidP="00CA301B">
            <w:pPr>
              <w:pStyle w:val="TableHeading"/>
              <w:rPr>
                <w:rFonts w:cs="Arial"/>
              </w:rPr>
            </w:pPr>
            <w:r w:rsidRPr="00A201CB">
              <w:rPr>
                <w:rFonts w:cs="Arial"/>
              </w:rPr>
              <w:t>Date</w:t>
            </w:r>
          </w:p>
        </w:tc>
        <w:tc>
          <w:tcPr>
            <w:tcW w:w="1262" w:type="dxa"/>
            <w:shd w:val="clear" w:color="auto" w:fill="99CCFF"/>
          </w:tcPr>
          <w:p w:rsidR="00FE6754" w:rsidRPr="00A201CB" w:rsidRDefault="00FE6754" w:rsidP="00CA301B">
            <w:pPr>
              <w:pStyle w:val="TableHeading"/>
              <w:rPr>
                <w:rFonts w:cs="Arial"/>
              </w:rPr>
            </w:pPr>
            <w:r w:rsidRPr="00A201CB">
              <w:rPr>
                <w:rFonts w:cs="Arial"/>
              </w:rPr>
              <w:t>Version</w:t>
            </w:r>
          </w:p>
        </w:tc>
        <w:tc>
          <w:tcPr>
            <w:tcW w:w="3168" w:type="dxa"/>
            <w:shd w:val="clear" w:color="auto" w:fill="99CCFF"/>
          </w:tcPr>
          <w:p w:rsidR="00FE6754" w:rsidRPr="00A201CB" w:rsidRDefault="00FE6754" w:rsidP="00CA301B">
            <w:pPr>
              <w:pStyle w:val="TableHeading"/>
              <w:rPr>
                <w:rFonts w:cs="Arial"/>
              </w:rPr>
            </w:pPr>
            <w:r w:rsidRPr="00A201CB">
              <w:rPr>
                <w:rFonts w:cs="Arial"/>
              </w:rPr>
              <w:t>Update Description</w:t>
            </w:r>
          </w:p>
        </w:tc>
        <w:tc>
          <w:tcPr>
            <w:tcW w:w="2194" w:type="dxa"/>
            <w:shd w:val="clear" w:color="auto" w:fill="99CCFF"/>
          </w:tcPr>
          <w:p w:rsidR="00FE6754" w:rsidRPr="00A201CB" w:rsidRDefault="00FE6754" w:rsidP="00CA301B">
            <w:pPr>
              <w:pStyle w:val="TableHeading"/>
              <w:rPr>
                <w:rFonts w:cs="Arial"/>
              </w:rPr>
            </w:pPr>
            <w:r w:rsidRPr="00A201CB">
              <w:rPr>
                <w:rFonts w:cs="Arial"/>
              </w:rPr>
              <w:t>Author(s)</w:t>
            </w:r>
          </w:p>
        </w:tc>
      </w:tr>
      <w:tr w:rsidR="00853CF1" w:rsidRPr="00A201CB">
        <w:trPr>
          <w:trHeight w:val="224"/>
          <w:jc w:val="center"/>
        </w:trPr>
        <w:tc>
          <w:tcPr>
            <w:tcW w:w="2036" w:type="dxa"/>
            <w:tcBorders>
              <w:top w:val="single" w:sz="4" w:space="0" w:color="auto"/>
              <w:left w:val="single" w:sz="4" w:space="0" w:color="auto"/>
              <w:bottom w:val="single" w:sz="4" w:space="0" w:color="auto"/>
              <w:right w:val="single" w:sz="4" w:space="0" w:color="auto"/>
            </w:tcBorders>
          </w:tcPr>
          <w:p w:rsidR="00853CF1" w:rsidRPr="00A201CB" w:rsidRDefault="002171E4" w:rsidP="002278A9">
            <w:pPr>
              <w:rPr>
                <w:rFonts w:ascii="Arial" w:hAnsi="Arial" w:cs="Arial"/>
                <w:i/>
                <w:sz w:val="20"/>
              </w:rPr>
            </w:pPr>
            <w:r>
              <w:rPr>
                <w:rFonts w:ascii="Arial" w:hAnsi="Arial" w:cs="Arial"/>
                <w:i/>
                <w:sz w:val="20"/>
              </w:rPr>
              <w:t>11/21</w:t>
            </w:r>
            <w:r w:rsidR="00853CF1">
              <w:rPr>
                <w:rFonts w:ascii="Arial" w:hAnsi="Arial" w:cs="Arial"/>
                <w:i/>
                <w:sz w:val="20"/>
              </w:rPr>
              <w:t>/1</w:t>
            </w:r>
            <w:r w:rsidR="00671971">
              <w:rPr>
                <w:rFonts w:ascii="Arial" w:hAnsi="Arial" w:cs="Arial"/>
                <w:i/>
                <w:sz w:val="20"/>
              </w:rPr>
              <w:t>1</w:t>
            </w:r>
          </w:p>
        </w:tc>
        <w:tc>
          <w:tcPr>
            <w:tcW w:w="1262" w:type="dxa"/>
            <w:tcBorders>
              <w:top w:val="single" w:sz="4" w:space="0" w:color="auto"/>
              <w:left w:val="single" w:sz="4" w:space="0" w:color="auto"/>
              <w:bottom w:val="single" w:sz="4" w:space="0" w:color="auto"/>
              <w:right w:val="single" w:sz="4" w:space="0" w:color="auto"/>
            </w:tcBorders>
          </w:tcPr>
          <w:p w:rsidR="00853CF1" w:rsidRPr="00A201CB" w:rsidRDefault="006B0ED1" w:rsidP="002278A9">
            <w:pPr>
              <w:rPr>
                <w:rFonts w:ascii="Arial" w:hAnsi="Arial" w:cs="Arial"/>
                <w:sz w:val="20"/>
              </w:rPr>
            </w:pPr>
            <w:r>
              <w:rPr>
                <w:rFonts w:ascii="Arial" w:hAnsi="Arial" w:cs="Arial"/>
                <w:sz w:val="20"/>
              </w:rPr>
              <w:t>1</w:t>
            </w:r>
            <w:r w:rsidR="00853CF1">
              <w:rPr>
                <w:rFonts w:ascii="Arial" w:hAnsi="Arial" w:cs="Arial"/>
                <w:sz w:val="20"/>
              </w:rPr>
              <w:t>.0</w:t>
            </w:r>
          </w:p>
        </w:tc>
        <w:tc>
          <w:tcPr>
            <w:tcW w:w="3168" w:type="dxa"/>
            <w:tcBorders>
              <w:top w:val="single" w:sz="4" w:space="0" w:color="auto"/>
              <w:left w:val="single" w:sz="4" w:space="0" w:color="auto"/>
              <w:bottom w:val="single" w:sz="4" w:space="0" w:color="auto"/>
              <w:right w:val="single" w:sz="4" w:space="0" w:color="auto"/>
            </w:tcBorders>
          </w:tcPr>
          <w:p w:rsidR="00853CF1" w:rsidRPr="00A201CB" w:rsidRDefault="00761BD2" w:rsidP="001958CB">
            <w:pPr>
              <w:rPr>
                <w:rFonts w:ascii="Arial" w:hAnsi="Arial" w:cs="Arial"/>
                <w:sz w:val="20"/>
              </w:rPr>
            </w:pPr>
            <w:r w:rsidRPr="00761BD2">
              <w:rPr>
                <w:rFonts w:ascii="Arial" w:hAnsi="Arial" w:cs="Arial"/>
                <w:sz w:val="20"/>
              </w:rPr>
              <w:t xml:space="preserve">Communities </w:t>
            </w:r>
            <w:r w:rsidR="001958CB">
              <w:rPr>
                <w:rFonts w:ascii="Arial" w:hAnsi="Arial" w:cs="Arial"/>
                <w:sz w:val="20"/>
              </w:rPr>
              <w:t>Platform</w:t>
            </w:r>
          </w:p>
        </w:tc>
        <w:tc>
          <w:tcPr>
            <w:tcW w:w="2194" w:type="dxa"/>
            <w:tcBorders>
              <w:top w:val="single" w:sz="4" w:space="0" w:color="auto"/>
              <w:left w:val="single" w:sz="4" w:space="0" w:color="auto"/>
              <w:bottom w:val="single" w:sz="4" w:space="0" w:color="auto"/>
              <w:right w:val="single" w:sz="4" w:space="0" w:color="auto"/>
            </w:tcBorders>
          </w:tcPr>
          <w:p w:rsidR="00853CF1" w:rsidRPr="00A201CB" w:rsidRDefault="00761BD2" w:rsidP="002278A9">
            <w:pPr>
              <w:ind w:right="-128"/>
              <w:rPr>
                <w:rFonts w:ascii="Arial" w:hAnsi="Arial" w:cs="Arial"/>
                <w:sz w:val="20"/>
              </w:rPr>
            </w:pPr>
            <w:r>
              <w:rPr>
                <w:rFonts w:ascii="Arial" w:hAnsi="Arial" w:cs="Arial"/>
                <w:sz w:val="20"/>
              </w:rPr>
              <w:t>Judy Massuda</w:t>
            </w:r>
          </w:p>
        </w:tc>
      </w:tr>
      <w:tr w:rsidR="00A01103" w:rsidRPr="00A201CB">
        <w:trPr>
          <w:trHeight w:val="224"/>
          <w:jc w:val="center"/>
        </w:trPr>
        <w:tc>
          <w:tcPr>
            <w:tcW w:w="2036" w:type="dxa"/>
            <w:tcBorders>
              <w:top w:val="single" w:sz="4" w:space="0" w:color="auto"/>
              <w:left w:val="single" w:sz="4" w:space="0" w:color="auto"/>
              <w:bottom w:val="single" w:sz="4" w:space="0" w:color="auto"/>
              <w:right w:val="single" w:sz="4" w:space="0" w:color="auto"/>
            </w:tcBorders>
          </w:tcPr>
          <w:p w:rsidR="00A01103" w:rsidRDefault="00A01103" w:rsidP="002278A9">
            <w:pPr>
              <w:rPr>
                <w:rFonts w:ascii="Arial" w:hAnsi="Arial" w:cs="Arial"/>
                <w:i/>
                <w:sz w:val="20"/>
              </w:rPr>
            </w:pPr>
            <w:r>
              <w:rPr>
                <w:rFonts w:ascii="Arial" w:hAnsi="Arial" w:cs="Arial"/>
                <w:i/>
                <w:sz w:val="20"/>
              </w:rPr>
              <w:t>11/25/11</w:t>
            </w:r>
          </w:p>
        </w:tc>
        <w:tc>
          <w:tcPr>
            <w:tcW w:w="1262" w:type="dxa"/>
            <w:tcBorders>
              <w:top w:val="single" w:sz="4" w:space="0" w:color="auto"/>
              <w:left w:val="single" w:sz="4" w:space="0" w:color="auto"/>
              <w:bottom w:val="single" w:sz="4" w:space="0" w:color="auto"/>
              <w:right w:val="single" w:sz="4" w:space="0" w:color="auto"/>
            </w:tcBorders>
          </w:tcPr>
          <w:p w:rsidR="00A01103" w:rsidRDefault="00A01103" w:rsidP="002278A9">
            <w:pPr>
              <w:rPr>
                <w:rFonts w:ascii="Arial" w:hAnsi="Arial" w:cs="Arial"/>
                <w:sz w:val="20"/>
              </w:rPr>
            </w:pPr>
            <w:r>
              <w:rPr>
                <w:rFonts w:ascii="Arial" w:hAnsi="Arial" w:cs="Arial"/>
                <w:sz w:val="20"/>
              </w:rPr>
              <w:t>1.1</w:t>
            </w:r>
          </w:p>
        </w:tc>
        <w:tc>
          <w:tcPr>
            <w:tcW w:w="3168" w:type="dxa"/>
            <w:tcBorders>
              <w:top w:val="single" w:sz="4" w:space="0" w:color="auto"/>
              <w:left w:val="single" w:sz="4" w:space="0" w:color="auto"/>
              <w:bottom w:val="single" w:sz="4" w:space="0" w:color="auto"/>
              <w:right w:val="single" w:sz="4" w:space="0" w:color="auto"/>
            </w:tcBorders>
          </w:tcPr>
          <w:p w:rsidR="00A01103" w:rsidRPr="00761BD2" w:rsidRDefault="00A01103" w:rsidP="001958CB">
            <w:pPr>
              <w:rPr>
                <w:rFonts w:ascii="Arial" w:hAnsi="Arial" w:cs="Arial"/>
                <w:sz w:val="20"/>
              </w:rPr>
            </w:pPr>
            <w:r>
              <w:rPr>
                <w:rFonts w:ascii="Arial" w:hAnsi="Arial" w:cs="Arial"/>
                <w:sz w:val="20"/>
              </w:rPr>
              <w:t>Various Updates</w:t>
            </w:r>
          </w:p>
        </w:tc>
        <w:tc>
          <w:tcPr>
            <w:tcW w:w="2194" w:type="dxa"/>
            <w:tcBorders>
              <w:top w:val="single" w:sz="4" w:space="0" w:color="auto"/>
              <w:left w:val="single" w:sz="4" w:space="0" w:color="auto"/>
              <w:bottom w:val="single" w:sz="4" w:space="0" w:color="auto"/>
              <w:right w:val="single" w:sz="4" w:space="0" w:color="auto"/>
            </w:tcBorders>
          </w:tcPr>
          <w:p w:rsidR="00A01103" w:rsidRDefault="00A01103" w:rsidP="002278A9">
            <w:pPr>
              <w:ind w:right="-128"/>
              <w:rPr>
                <w:rFonts w:ascii="Arial" w:hAnsi="Arial" w:cs="Arial"/>
                <w:sz w:val="20"/>
              </w:rPr>
            </w:pPr>
            <w:r>
              <w:rPr>
                <w:rFonts w:ascii="Arial" w:hAnsi="Arial" w:cs="Arial"/>
                <w:sz w:val="20"/>
              </w:rPr>
              <w:t>Judy Massuda</w:t>
            </w:r>
          </w:p>
        </w:tc>
      </w:tr>
      <w:tr w:rsidR="00A01103" w:rsidRPr="00A201CB">
        <w:trPr>
          <w:trHeight w:val="224"/>
          <w:jc w:val="center"/>
        </w:trPr>
        <w:tc>
          <w:tcPr>
            <w:tcW w:w="2036" w:type="dxa"/>
            <w:tcBorders>
              <w:top w:val="single" w:sz="4" w:space="0" w:color="auto"/>
              <w:left w:val="single" w:sz="4" w:space="0" w:color="auto"/>
              <w:bottom w:val="single" w:sz="4" w:space="0" w:color="auto"/>
              <w:right w:val="single" w:sz="4" w:space="0" w:color="auto"/>
            </w:tcBorders>
          </w:tcPr>
          <w:p w:rsidR="00A01103" w:rsidRDefault="00A01103" w:rsidP="002278A9">
            <w:pPr>
              <w:rPr>
                <w:rFonts w:ascii="Arial" w:hAnsi="Arial" w:cs="Arial"/>
                <w:i/>
                <w:sz w:val="20"/>
              </w:rPr>
            </w:pPr>
            <w:r>
              <w:rPr>
                <w:rFonts w:ascii="Arial" w:hAnsi="Arial" w:cs="Arial"/>
                <w:i/>
                <w:sz w:val="20"/>
              </w:rPr>
              <w:t>12/8/11</w:t>
            </w:r>
          </w:p>
        </w:tc>
        <w:tc>
          <w:tcPr>
            <w:tcW w:w="1262" w:type="dxa"/>
            <w:tcBorders>
              <w:top w:val="single" w:sz="4" w:space="0" w:color="auto"/>
              <w:left w:val="single" w:sz="4" w:space="0" w:color="auto"/>
              <w:bottom w:val="single" w:sz="4" w:space="0" w:color="auto"/>
              <w:right w:val="single" w:sz="4" w:space="0" w:color="auto"/>
            </w:tcBorders>
          </w:tcPr>
          <w:p w:rsidR="00A01103" w:rsidRDefault="00A01103" w:rsidP="002278A9">
            <w:pPr>
              <w:rPr>
                <w:rFonts w:ascii="Arial" w:hAnsi="Arial" w:cs="Arial"/>
                <w:sz w:val="20"/>
              </w:rPr>
            </w:pPr>
            <w:r>
              <w:rPr>
                <w:rFonts w:ascii="Arial" w:hAnsi="Arial" w:cs="Arial"/>
                <w:sz w:val="20"/>
              </w:rPr>
              <w:t>1.2</w:t>
            </w:r>
          </w:p>
        </w:tc>
        <w:tc>
          <w:tcPr>
            <w:tcW w:w="3168" w:type="dxa"/>
            <w:tcBorders>
              <w:top w:val="single" w:sz="4" w:space="0" w:color="auto"/>
              <w:left w:val="single" w:sz="4" w:space="0" w:color="auto"/>
              <w:bottom w:val="single" w:sz="4" w:space="0" w:color="auto"/>
              <w:right w:val="single" w:sz="4" w:space="0" w:color="auto"/>
            </w:tcBorders>
          </w:tcPr>
          <w:p w:rsidR="00A01103" w:rsidRPr="00761BD2" w:rsidRDefault="00A01103" w:rsidP="001958CB">
            <w:pPr>
              <w:rPr>
                <w:rFonts w:ascii="Arial" w:hAnsi="Arial" w:cs="Arial"/>
                <w:sz w:val="20"/>
              </w:rPr>
            </w:pPr>
            <w:r>
              <w:rPr>
                <w:rFonts w:ascii="Arial" w:hAnsi="Arial" w:cs="Arial"/>
                <w:sz w:val="20"/>
              </w:rPr>
              <w:t>Various Updates</w:t>
            </w:r>
          </w:p>
        </w:tc>
        <w:tc>
          <w:tcPr>
            <w:tcW w:w="2194" w:type="dxa"/>
            <w:tcBorders>
              <w:top w:val="single" w:sz="4" w:space="0" w:color="auto"/>
              <w:left w:val="single" w:sz="4" w:space="0" w:color="auto"/>
              <w:bottom w:val="single" w:sz="4" w:space="0" w:color="auto"/>
              <w:right w:val="single" w:sz="4" w:space="0" w:color="auto"/>
            </w:tcBorders>
          </w:tcPr>
          <w:p w:rsidR="00A01103" w:rsidRDefault="00A01103" w:rsidP="002278A9">
            <w:pPr>
              <w:ind w:right="-128"/>
              <w:rPr>
                <w:rFonts w:ascii="Arial" w:hAnsi="Arial" w:cs="Arial"/>
                <w:sz w:val="20"/>
              </w:rPr>
            </w:pPr>
            <w:r>
              <w:rPr>
                <w:rFonts w:ascii="Arial" w:hAnsi="Arial" w:cs="Arial"/>
                <w:sz w:val="20"/>
              </w:rPr>
              <w:t>Judy Massuda</w:t>
            </w:r>
          </w:p>
        </w:tc>
      </w:tr>
      <w:tr w:rsidR="009C2BA6" w:rsidRPr="00A201CB">
        <w:trPr>
          <w:trHeight w:val="224"/>
          <w:jc w:val="center"/>
        </w:trPr>
        <w:tc>
          <w:tcPr>
            <w:tcW w:w="2036" w:type="dxa"/>
            <w:tcBorders>
              <w:top w:val="single" w:sz="4" w:space="0" w:color="auto"/>
              <w:left w:val="single" w:sz="4" w:space="0" w:color="auto"/>
              <w:bottom w:val="single" w:sz="4" w:space="0" w:color="auto"/>
              <w:right w:val="single" w:sz="4" w:space="0" w:color="auto"/>
            </w:tcBorders>
          </w:tcPr>
          <w:p w:rsidR="009C2BA6" w:rsidRDefault="009C2BA6" w:rsidP="002278A9">
            <w:pPr>
              <w:rPr>
                <w:rFonts w:ascii="Arial" w:hAnsi="Arial" w:cs="Arial"/>
                <w:i/>
                <w:sz w:val="20"/>
              </w:rPr>
            </w:pPr>
            <w:r>
              <w:rPr>
                <w:rFonts w:ascii="Arial" w:hAnsi="Arial" w:cs="Arial"/>
                <w:i/>
                <w:sz w:val="20"/>
              </w:rPr>
              <w:t>2/10/11</w:t>
            </w:r>
          </w:p>
        </w:tc>
        <w:tc>
          <w:tcPr>
            <w:tcW w:w="1262" w:type="dxa"/>
            <w:tcBorders>
              <w:top w:val="single" w:sz="4" w:space="0" w:color="auto"/>
              <w:left w:val="single" w:sz="4" w:space="0" w:color="auto"/>
              <w:bottom w:val="single" w:sz="4" w:space="0" w:color="auto"/>
              <w:right w:val="single" w:sz="4" w:space="0" w:color="auto"/>
            </w:tcBorders>
          </w:tcPr>
          <w:p w:rsidR="009C2BA6" w:rsidRDefault="009C2BA6" w:rsidP="002278A9">
            <w:pPr>
              <w:rPr>
                <w:rFonts w:ascii="Arial" w:hAnsi="Arial" w:cs="Arial"/>
                <w:sz w:val="20"/>
              </w:rPr>
            </w:pPr>
            <w:r>
              <w:rPr>
                <w:rFonts w:ascii="Arial" w:hAnsi="Arial" w:cs="Arial"/>
                <w:sz w:val="20"/>
              </w:rPr>
              <w:t>1.3</w:t>
            </w:r>
          </w:p>
        </w:tc>
        <w:tc>
          <w:tcPr>
            <w:tcW w:w="3168" w:type="dxa"/>
            <w:tcBorders>
              <w:top w:val="single" w:sz="4" w:space="0" w:color="auto"/>
              <w:left w:val="single" w:sz="4" w:space="0" w:color="auto"/>
              <w:bottom w:val="single" w:sz="4" w:space="0" w:color="auto"/>
              <w:right w:val="single" w:sz="4" w:space="0" w:color="auto"/>
            </w:tcBorders>
          </w:tcPr>
          <w:p w:rsidR="009C2BA6" w:rsidRDefault="009C2BA6" w:rsidP="001958CB">
            <w:pPr>
              <w:rPr>
                <w:rFonts w:ascii="Arial" w:hAnsi="Arial" w:cs="Arial"/>
                <w:sz w:val="20"/>
              </w:rPr>
            </w:pPr>
            <w:r>
              <w:rPr>
                <w:rFonts w:ascii="Arial" w:hAnsi="Arial" w:cs="Arial"/>
                <w:sz w:val="20"/>
              </w:rPr>
              <w:t>Various Updates</w:t>
            </w:r>
          </w:p>
        </w:tc>
        <w:tc>
          <w:tcPr>
            <w:tcW w:w="2194" w:type="dxa"/>
            <w:tcBorders>
              <w:top w:val="single" w:sz="4" w:space="0" w:color="auto"/>
              <w:left w:val="single" w:sz="4" w:space="0" w:color="auto"/>
              <w:bottom w:val="single" w:sz="4" w:space="0" w:color="auto"/>
              <w:right w:val="single" w:sz="4" w:space="0" w:color="auto"/>
            </w:tcBorders>
          </w:tcPr>
          <w:p w:rsidR="009C2BA6" w:rsidRDefault="009C2BA6" w:rsidP="002278A9">
            <w:pPr>
              <w:ind w:right="-128"/>
              <w:rPr>
                <w:rFonts w:ascii="Arial" w:hAnsi="Arial" w:cs="Arial"/>
                <w:sz w:val="20"/>
              </w:rPr>
            </w:pPr>
            <w:r>
              <w:rPr>
                <w:rFonts w:ascii="Arial" w:hAnsi="Arial" w:cs="Arial"/>
                <w:sz w:val="20"/>
              </w:rPr>
              <w:t>Judy Massuda</w:t>
            </w:r>
          </w:p>
        </w:tc>
      </w:tr>
      <w:tr w:rsidR="002A280C" w:rsidRPr="00A201CB">
        <w:trPr>
          <w:trHeight w:val="224"/>
          <w:jc w:val="center"/>
        </w:trPr>
        <w:tc>
          <w:tcPr>
            <w:tcW w:w="2036" w:type="dxa"/>
            <w:tcBorders>
              <w:top w:val="single" w:sz="4" w:space="0" w:color="auto"/>
              <w:left w:val="single" w:sz="4" w:space="0" w:color="auto"/>
              <w:bottom w:val="single" w:sz="4" w:space="0" w:color="auto"/>
              <w:right w:val="single" w:sz="4" w:space="0" w:color="auto"/>
            </w:tcBorders>
          </w:tcPr>
          <w:p w:rsidR="002A280C" w:rsidRDefault="002A280C" w:rsidP="002278A9">
            <w:pPr>
              <w:rPr>
                <w:rFonts w:ascii="Arial" w:hAnsi="Arial" w:cs="Arial"/>
                <w:i/>
                <w:sz w:val="20"/>
              </w:rPr>
            </w:pPr>
            <w:r>
              <w:rPr>
                <w:rFonts w:ascii="Arial" w:hAnsi="Arial" w:cs="Arial"/>
                <w:i/>
                <w:sz w:val="20"/>
              </w:rPr>
              <w:t>2/13/11</w:t>
            </w:r>
          </w:p>
        </w:tc>
        <w:tc>
          <w:tcPr>
            <w:tcW w:w="1262" w:type="dxa"/>
            <w:tcBorders>
              <w:top w:val="single" w:sz="4" w:space="0" w:color="auto"/>
              <w:left w:val="single" w:sz="4" w:space="0" w:color="auto"/>
              <w:bottom w:val="single" w:sz="4" w:space="0" w:color="auto"/>
              <w:right w:val="single" w:sz="4" w:space="0" w:color="auto"/>
            </w:tcBorders>
          </w:tcPr>
          <w:p w:rsidR="002A280C" w:rsidRDefault="002A280C" w:rsidP="002278A9">
            <w:pPr>
              <w:rPr>
                <w:rFonts w:ascii="Arial" w:hAnsi="Arial" w:cs="Arial"/>
                <w:sz w:val="20"/>
              </w:rPr>
            </w:pPr>
            <w:r>
              <w:rPr>
                <w:rFonts w:ascii="Arial" w:hAnsi="Arial" w:cs="Arial"/>
                <w:sz w:val="20"/>
              </w:rPr>
              <w:t>1.4</w:t>
            </w:r>
          </w:p>
        </w:tc>
        <w:tc>
          <w:tcPr>
            <w:tcW w:w="3168" w:type="dxa"/>
            <w:tcBorders>
              <w:top w:val="single" w:sz="4" w:space="0" w:color="auto"/>
              <w:left w:val="single" w:sz="4" w:space="0" w:color="auto"/>
              <w:bottom w:val="single" w:sz="4" w:space="0" w:color="auto"/>
              <w:right w:val="single" w:sz="4" w:space="0" w:color="auto"/>
            </w:tcBorders>
          </w:tcPr>
          <w:p w:rsidR="002A280C" w:rsidRDefault="001237D2" w:rsidP="001958CB">
            <w:pPr>
              <w:rPr>
                <w:rFonts w:ascii="Arial" w:hAnsi="Arial" w:cs="Arial"/>
                <w:sz w:val="20"/>
              </w:rPr>
            </w:pPr>
            <w:r>
              <w:rPr>
                <w:rFonts w:ascii="Arial" w:hAnsi="Arial" w:cs="Arial"/>
                <w:sz w:val="20"/>
              </w:rPr>
              <w:t>Various Updates</w:t>
            </w:r>
          </w:p>
        </w:tc>
        <w:tc>
          <w:tcPr>
            <w:tcW w:w="2194" w:type="dxa"/>
            <w:tcBorders>
              <w:top w:val="single" w:sz="4" w:space="0" w:color="auto"/>
              <w:left w:val="single" w:sz="4" w:space="0" w:color="auto"/>
              <w:bottom w:val="single" w:sz="4" w:space="0" w:color="auto"/>
              <w:right w:val="single" w:sz="4" w:space="0" w:color="auto"/>
            </w:tcBorders>
          </w:tcPr>
          <w:p w:rsidR="002A280C" w:rsidRDefault="001237D2" w:rsidP="002278A9">
            <w:pPr>
              <w:ind w:right="-128"/>
              <w:rPr>
                <w:rFonts w:ascii="Arial" w:hAnsi="Arial" w:cs="Arial"/>
                <w:sz w:val="20"/>
              </w:rPr>
            </w:pPr>
            <w:r>
              <w:rPr>
                <w:rFonts w:ascii="Arial" w:hAnsi="Arial" w:cs="Arial"/>
                <w:sz w:val="20"/>
              </w:rPr>
              <w:t xml:space="preserve">Judy Massuda </w:t>
            </w:r>
          </w:p>
        </w:tc>
      </w:tr>
      <w:tr w:rsidR="002401DF" w:rsidRPr="00A201CB">
        <w:trPr>
          <w:trHeight w:val="224"/>
          <w:jc w:val="center"/>
        </w:trPr>
        <w:tc>
          <w:tcPr>
            <w:tcW w:w="2036" w:type="dxa"/>
            <w:tcBorders>
              <w:top w:val="single" w:sz="4" w:space="0" w:color="auto"/>
              <w:left w:val="single" w:sz="4" w:space="0" w:color="auto"/>
              <w:bottom w:val="single" w:sz="4" w:space="0" w:color="auto"/>
              <w:right w:val="single" w:sz="4" w:space="0" w:color="auto"/>
            </w:tcBorders>
          </w:tcPr>
          <w:p w:rsidR="002401DF" w:rsidRDefault="002401DF" w:rsidP="002278A9">
            <w:pPr>
              <w:rPr>
                <w:rFonts w:ascii="Arial" w:hAnsi="Arial" w:cs="Arial"/>
                <w:i/>
                <w:sz w:val="20"/>
              </w:rPr>
            </w:pPr>
            <w:r>
              <w:rPr>
                <w:rFonts w:ascii="Arial" w:hAnsi="Arial" w:cs="Arial"/>
                <w:i/>
                <w:sz w:val="20"/>
              </w:rPr>
              <w:t>2/14</w:t>
            </w:r>
            <w:r w:rsidR="00CE4B1F">
              <w:rPr>
                <w:rFonts w:ascii="Arial" w:hAnsi="Arial" w:cs="Arial"/>
                <w:i/>
                <w:sz w:val="20"/>
              </w:rPr>
              <w:t>/11</w:t>
            </w:r>
          </w:p>
        </w:tc>
        <w:tc>
          <w:tcPr>
            <w:tcW w:w="1262" w:type="dxa"/>
            <w:tcBorders>
              <w:top w:val="single" w:sz="4" w:space="0" w:color="auto"/>
              <w:left w:val="single" w:sz="4" w:space="0" w:color="auto"/>
              <w:bottom w:val="single" w:sz="4" w:space="0" w:color="auto"/>
              <w:right w:val="single" w:sz="4" w:space="0" w:color="auto"/>
            </w:tcBorders>
          </w:tcPr>
          <w:p w:rsidR="002401DF" w:rsidRDefault="002401DF" w:rsidP="002278A9">
            <w:pPr>
              <w:rPr>
                <w:rFonts w:ascii="Arial" w:hAnsi="Arial" w:cs="Arial"/>
                <w:sz w:val="20"/>
              </w:rPr>
            </w:pPr>
            <w:r>
              <w:rPr>
                <w:rFonts w:ascii="Arial" w:hAnsi="Arial" w:cs="Arial"/>
                <w:sz w:val="20"/>
              </w:rPr>
              <w:t>1.5</w:t>
            </w:r>
          </w:p>
        </w:tc>
        <w:tc>
          <w:tcPr>
            <w:tcW w:w="3168" w:type="dxa"/>
            <w:tcBorders>
              <w:top w:val="single" w:sz="4" w:space="0" w:color="auto"/>
              <w:left w:val="single" w:sz="4" w:space="0" w:color="auto"/>
              <w:bottom w:val="single" w:sz="4" w:space="0" w:color="auto"/>
              <w:right w:val="single" w:sz="4" w:space="0" w:color="auto"/>
            </w:tcBorders>
          </w:tcPr>
          <w:p w:rsidR="002401DF" w:rsidRDefault="002401DF" w:rsidP="001958CB">
            <w:pPr>
              <w:rPr>
                <w:rFonts w:ascii="Arial" w:hAnsi="Arial" w:cs="Arial"/>
                <w:sz w:val="20"/>
              </w:rPr>
            </w:pPr>
            <w:r>
              <w:rPr>
                <w:rFonts w:ascii="Arial" w:hAnsi="Arial" w:cs="Arial"/>
                <w:sz w:val="20"/>
              </w:rPr>
              <w:t>Various Updates</w:t>
            </w:r>
          </w:p>
        </w:tc>
        <w:tc>
          <w:tcPr>
            <w:tcW w:w="2194" w:type="dxa"/>
            <w:tcBorders>
              <w:top w:val="single" w:sz="4" w:space="0" w:color="auto"/>
              <w:left w:val="single" w:sz="4" w:space="0" w:color="auto"/>
              <w:bottom w:val="single" w:sz="4" w:space="0" w:color="auto"/>
              <w:right w:val="single" w:sz="4" w:space="0" w:color="auto"/>
            </w:tcBorders>
          </w:tcPr>
          <w:p w:rsidR="002401DF" w:rsidRDefault="002401DF" w:rsidP="002278A9">
            <w:pPr>
              <w:ind w:right="-128"/>
              <w:rPr>
                <w:rFonts w:ascii="Arial" w:hAnsi="Arial" w:cs="Arial"/>
                <w:sz w:val="20"/>
              </w:rPr>
            </w:pPr>
            <w:r>
              <w:rPr>
                <w:rFonts w:ascii="Arial" w:hAnsi="Arial" w:cs="Arial"/>
                <w:sz w:val="20"/>
              </w:rPr>
              <w:t>Judy Massuda</w:t>
            </w:r>
          </w:p>
        </w:tc>
      </w:tr>
      <w:tr w:rsidR="002401DF" w:rsidRPr="00A201CB">
        <w:trPr>
          <w:trHeight w:val="224"/>
          <w:jc w:val="center"/>
        </w:trPr>
        <w:tc>
          <w:tcPr>
            <w:tcW w:w="2036" w:type="dxa"/>
            <w:tcBorders>
              <w:top w:val="single" w:sz="4" w:space="0" w:color="auto"/>
              <w:left w:val="single" w:sz="4" w:space="0" w:color="auto"/>
              <w:bottom w:val="single" w:sz="4" w:space="0" w:color="auto"/>
              <w:right w:val="single" w:sz="4" w:space="0" w:color="auto"/>
            </w:tcBorders>
          </w:tcPr>
          <w:p w:rsidR="002401DF" w:rsidRDefault="00CE4B1F" w:rsidP="002278A9">
            <w:pPr>
              <w:rPr>
                <w:rFonts w:ascii="Arial" w:hAnsi="Arial" w:cs="Arial"/>
                <w:i/>
                <w:sz w:val="20"/>
              </w:rPr>
            </w:pPr>
            <w:r>
              <w:rPr>
                <w:rFonts w:ascii="Arial" w:hAnsi="Arial" w:cs="Arial"/>
                <w:i/>
                <w:sz w:val="20"/>
              </w:rPr>
              <w:t>2/22/11</w:t>
            </w:r>
          </w:p>
        </w:tc>
        <w:tc>
          <w:tcPr>
            <w:tcW w:w="1262" w:type="dxa"/>
            <w:tcBorders>
              <w:top w:val="single" w:sz="4" w:space="0" w:color="auto"/>
              <w:left w:val="single" w:sz="4" w:space="0" w:color="auto"/>
              <w:bottom w:val="single" w:sz="4" w:space="0" w:color="auto"/>
              <w:right w:val="single" w:sz="4" w:space="0" w:color="auto"/>
            </w:tcBorders>
          </w:tcPr>
          <w:p w:rsidR="002401DF" w:rsidRDefault="00CE4B1F" w:rsidP="002278A9">
            <w:pPr>
              <w:rPr>
                <w:rFonts w:ascii="Arial" w:hAnsi="Arial" w:cs="Arial"/>
                <w:sz w:val="20"/>
              </w:rPr>
            </w:pPr>
            <w:r>
              <w:rPr>
                <w:rFonts w:ascii="Arial" w:hAnsi="Arial" w:cs="Arial"/>
                <w:sz w:val="20"/>
              </w:rPr>
              <w:t>1.6</w:t>
            </w:r>
          </w:p>
        </w:tc>
        <w:tc>
          <w:tcPr>
            <w:tcW w:w="3168" w:type="dxa"/>
            <w:tcBorders>
              <w:top w:val="single" w:sz="4" w:space="0" w:color="auto"/>
              <w:left w:val="single" w:sz="4" w:space="0" w:color="auto"/>
              <w:bottom w:val="single" w:sz="4" w:space="0" w:color="auto"/>
              <w:right w:val="single" w:sz="4" w:space="0" w:color="auto"/>
            </w:tcBorders>
          </w:tcPr>
          <w:p w:rsidR="002401DF" w:rsidRDefault="00CE4B1F" w:rsidP="001958CB">
            <w:pPr>
              <w:rPr>
                <w:rFonts w:ascii="Arial" w:hAnsi="Arial" w:cs="Arial"/>
                <w:sz w:val="20"/>
              </w:rPr>
            </w:pPr>
            <w:r>
              <w:rPr>
                <w:rFonts w:ascii="Arial" w:hAnsi="Arial" w:cs="Arial"/>
                <w:sz w:val="20"/>
              </w:rPr>
              <w:t>Various Updates</w:t>
            </w:r>
          </w:p>
        </w:tc>
        <w:tc>
          <w:tcPr>
            <w:tcW w:w="2194" w:type="dxa"/>
            <w:tcBorders>
              <w:top w:val="single" w:sz="4" w:space="0" w:color="auto"/>
              <w:left w:val="single" w:sz="4" w:space="0" w:color="auto"/>
              <w:bottom w:val="single" w:sz="4" w:space="0" w:color="auto"/>
              <w:right w:val="single" w:sz="4" w:space="0" w:color="auto"/>
            </w:tcBorders>
          </w:tcPr>
          <w:p w:rsidR="002401DF" w:rsidRDefault="00CE4B1F" w:rsidP="002278A9">
            <w:pPr>
              <w:ind w:right="-128"/>
              <w:rPr>
                <w:rFonts w:ascii="Arial" w:hAnsi="Arial" w:cs="Arial"/>
                <w:sz w:val="20"/>
              </w:rPr>
            </w:pPr>
            <w:r>
              <w:rPr>
                <w:rFonts w:ascii="Arial" w:hAnsi="Arial" w:cs="Arial"/>
                <w:sz w:val="20"/>
              </w:rPr>
              <w:t>Judy Massuda</w:t>
            </w:r>
          </w:p>
        </w:tc>
      </w:tr>
      <w:tr w:rsidR="00CE4B1F" w:rsidRPr="00A201CB">
        <w:trPr>
          <w:trHeight w:val="224"/>
          <w:jc w:val="center"/>
        </w:trPr>
        <w:tc>
          <w:tcPr>
            <w:tcW w:w="2036" w:type="dxa"/>
            <w:tcBorders>
              <w:top w:val="single" w:sz="4" w:space="0" w:color="auto"/>
              <w:left w:val="single" w:sz="4" w:space="0" w:color="auto"/>
              <w:bottom w:val="single" w:sz="4" w:space="0" w:color="auto"/>
              <w:right w:val="single" w:sz="4" w:space="0" w:color="auto"/>
            </w:tcBorders>
          </w:tcPr>
          <w:p w:rsidR="00CE4B1F" w:rsidRDefault="00CD29FE" w:rsidP="002278A9">
            <w:pPr>
              <w:rPr>
                <w:rFonts w:ascii="Arial" w:hAnsi="Arial" w:cs="Arial"/>
                <w:i/>
                <w:sz w:val="20"/>
              </w:rPr>
            </w:pPr>
            <w:r>
              <w:rPr>
                <w:rFonts w:ascii="Arial" w:hAnsi="Arial" w:cs="Arial"/>
                <w:i/>
                <w:sz w:val="20"/>
              </w:rPr>
              <w:t>2/24/11</w:t>
            </w:r>
          </w:p>
        </w:tc>
        <w:tc>
          <w:tcPr>
            <w:tcW w:w="1262" w:type="dxa"/>
            <w:tcBorders>
              <w:top w:val="single" w:sz="4" w:space="0" w:color="auto"/>
              <w:left w:val="single" w:sz="4" w:space="0" w:color="auto"/>
              <w:bottom w:val="single" w:sz="4" w:space="0" w:color="auto"/>
              <w:right w:val="single" w:sz="4" w:space="0" w:color="auto"/>
            </w:tcBorders>
          </w:tcPr>
          <w:p w:rsidR="00CE4B1F" w:rsidRDefault="00CD29FE" w:rsidP="002278A9">
            <w:pPr>
              <w:rPr>
                <w:rFonts w:ascii="Arial" w:hAnsi="Arial" w:cs="Arial"/>
                <w:sz w:val="20"/>
              </w:rPr>
            </w:pPr>
            <w:r>
              <w:rPr>
                <w:rFonts w:ascii="Arial" w:hAnsi="Arial" w:cs="Arial"/>
                <w:sz w:val="20"/>
              </w:rPr>
              <w:t>1.7</w:t>
            </w:r>
          </w:p>
        </w:tc>
        <w:tc>
          <w:tcPr>
            <w:tcW w:w="3168" w:type="dxa"/>
            <w:tcBorders>
              <w:top w:val="single" w:sz="4" w:space="0" w:color="auto"/>
              <w:left w:val="single" w:sz="4" w:space="0" w:color="auto"/>
              <w:bottom w:val="single" w:sz="4" w:space="0" w:color="auto"/>
              <w:right w:val="single" w:sz="4" w:space="0" w:color="auto"/>
            </w:tcBorders>
          </w:tcPr>
          <w:p w:rsidR="00CE4B1F" w:rsidRDefault="00CD29FE" w:rsidP="001958CB">
            <w:pPr>
              <w:rPr>
                <w:rFonts w:ascii="Arial" w:hAnsi="Arial" w:cs="Arial"/>
                <w:sz w:val="20"/>
              </w:rPr>
            </w:pPr>
            <w:r>
              <w:rPr>
                <w:rFonts w:ascii="Arial" w:hAnsi="Arial" w:cs="Arial"/>
                <w:sz w:val="20"/>
              </w:rPr>
              <w:t>Various Updates</w:t>
            </w:r>
          </w:p>
        </w:tc>
        <w:tc>
          <w:tcPr>
            <w:tcW w:w="2194" w:type="dxa"/>
            <w:tcBorders>
              <w:top w:val="single" w:sz="4" w:space="0" w:color="auto"/>
              <w:left w:val="single" w:sz="4" w:space="0" w:color="auto"/>
              <w:bottom w:val="single" w:sz="4" w:space="0" w:color="auto"/>
              <w:right w:val="single" w:sz="4" w:space="0" w:color="auto"/>
            </w:tcBorders>
          </w:tcPr>
          <w:p w:rsidR="00CE4B1F" w:rsidRDefault="00CD29FE" w:rsidP="002278A9">
            <w:pPr>
              <w:ind w:right="-128"/>
              <w:rPr>
                <w:rFonts w:ascii="Arial" w:hAnsi="Arial" w:cs="Arial"/>
                <w:sz w:val="20"/>
              </w:rPr>
            </w:pPr>
            <w:r>
              <w:rPr>
                <w:rFonts w:ascii="Arial" w:hAnsi="Arial" w:cs="Arial"/>
                <w:sz w:val="20"/>
              </w:rPr>
              <w:t>Judy Massuda</w:t>
            </w:r>
          </w:p>
        </w:tc>
      </w:tr>
      <w:tr w:rsidR="00CD29FE" w:rsidRPr="00A201CB">
        <w:trPr>
          <w:trHeight w:val="224"/>
          <w:jc w:val="center"/>
        </w:trPr>
        <w:tc>
          <w:tcPr>
            <w:tcW w:w="2036" w:type="dxa"/>
            <w:tcBorders>
              <w:top w:val="single" w:sz="4" w:space="0" w:color="auto"/>
              <w:left w:val="single" w:sz="4" w:space="0" w:color="auto"/>
              <w:bottom w:val="single" w:sz="4" w:space="0" w:color="auto"/>
              <w:right w:val="single" w:sz="4" w:space="0" w:color="auto"/>
            </w:tcBorders>
          </w:tcPr>
          <w:p w:rsidR="00CD29FE" w:rsidRDefault="00836BFE" w:rsidP="002278A9">
            <w:pPr>
              <w:rPr>
                <w:rFonts w:ascii="Arial" w:hAnsi="Arial" w:cs="Arial"/>
                <w:i/>
                <w:sz w:val="20"/>
              </w:rPr>
            </w:pPr>
            <w:r>
              <w:rPr>
                <w:rFonts w:ascii="Arial" w:hAnsi="Arial" w:cs="Arial"/>
                <w:i/>
                <w:sz w:val="20"/>
              </w:rPr>
              <w:t>2/27/11</w:t>
            </w:r>
          </w:p>
        </w:tc>
        <w:tc>
          <w:tcPr>
            <w:tcW w:w="1262" w:type="dxa"/>
            <w:tcBorders>
              <w:top w:val="single" w:sz="4" w:space="0" w:color="auto"/>
              <w:left w:val="single" w:sz="4" w:space="0" w:color="auto"/>
              <w:bottom w:val="single" w:sz="4" w:space="0" w:color="auto"/>
              <w:right w:val="single" w:sz="4" w:space="0" w:color="auto"/>
            </w:tcBorders>
          </w:tcPr>
          <w:p w:rsidR="00CD29FE" w:rsidRDefault="00836BFE" w:rsidP="002278A9">
            <w:pPr>
              <w:rPr>
                <w:rFonts w:ascii="Arial" w:hAnsi="Arial" w:cs="Arial"/>
                <w:sz w:val="20"/>
              </w:rPr>
            </w:pPr>
            <w:r>
              <w:rPr>
                <w:rFonts w:ascii="Arial" w:hAnsi="Arial" w:cs="Arial"/>
                <w:sz w:val="20"/>
              </w:rPr>
              <w:t>1.8</w:t>
            </w:r>
          </w:p>
        </w:tc>
        <w:tc>
          <w:tcPr>
            <w:tcW w:w="3168" w:type="dxa"/>
            <w:tcBorders>
              <w:top w:val="single" w:sz="4" w:space="0" w:color="auto"/>
              <w:left w:val="single" w:sz="4" w:space="0" w:color="auto"/>
              <w:bottom w:val="single" w:sz="4" w:space="0" w:color="auto"/>
              <w:right w:val="single" w:sz="4" w:space="0" w:color="auto"/>
            </w:tcBorders>
          </w:tcPr>
          <w:p w:rsidR="00CD29FE" w:rsidRDefault="00836BFE" w:rsidP="001958CB">
            <w:pPr>
              <w:rPr>
                <w:rFonts w:ascii="Arial" w:hAnsi="Arial" w:cs="Arial"/>
                <w:sz w:val="20"/>
              </w:rPr>
            </w:pPr>
            <w:r>
              <w:rPr>
                <w:rFonts w:ascii="Arial" w:hAnsi="Arial" w:cs="Arial"/>
                <w:sz w:val="20"/>
              </w:rPr>
              <w:t>Updated CMS</w:t>
            </w:r>
          </w:p>
        </w:tc>
        <w:tc>
          <w:tcPr>
            <w:tcW w:w="2194" w:type="dxa"/>
            <w:tcBorders>
              <w:top w:val="single" w:sz="4" w:space="0" w:color="auto"/>
              <w:left w:val="single" w:sz="4" w:space="0" w:color="auto"/>
              <w:bottom w:val="single" w:sz="4" w:space="0" w:color="auto"/>
              <w:right w:val="single" w:sz="4" w:space="0" w:color="auto"/>
            </w:tcBorders>
          </w:tcPr>
          <w:p w:rsidR="00CD29FE" w:rsidRDefault="00836BFE" w:rsidP="002278A9">
            <w:pPr>
              <w:ind w:right="-128"/>
              <w:rPr>
                <w:rFonts w:ascii="Arial" w:hAnsi="Arial" w:cs="Arial"/>
                <w:sz w:val="20"/>
              </w:rPr>
            </w:pPr>
            <w:r>
              <w:rPr>
                <w:rFonts w:ascii="Arial" w:hAnsi="Arial" w:cs="Arial"/>
                <w:sz w:val="20"/>
              </w:rPr>
              <w:t>Judy Massuda</w:t>
            </w:r>
          </w:p>
        </w:tc>
      </w:tr>
      <w:tr w:rsidR="00AA73B6" w:rsidRPr="00A201CB">
        <w:trPr>
          <w:trHeight w:val="224"/>
          <w:jc w:val="center"/>
        </w:trPr>
        <w:tc>
          <w:tcPr>
            <w:tcW w:w="2036" w:type="dxa"/>
            <w:tcBorders>
              <w:top w:val="single" w:sz="4" w:space="0" w:color="auto"/>
              <w:left w:val="single" w:sz="4" w:space="0" w:color="auto"/>
              <w:bottom w:val="single" w:sz="4" w:space="0" w:color="auto"/>
              <w:right w:val="single" w:sz="4" w:space="0" w:color="auto"/>
            </w:tcBorders>
          </w:tcPr>
          <w:p w:rsidR="00AA73B6" w:rsidRDefault="00AA73B6" w:rsidP="002278A9">
            <w:pPr>
              <w:rPr>
                <w:rFonts w:ascii="Arial" w:hAnsi="Arial" w:cs="Arial"/>
                <w:i/>
                <w:sz w:val="20"/>
              </w:rPr>
            </w:pPr>
            <w:r>
              <w:rPr>
                <w:rFonts w:ascii="Arial" w:hAnsi="Arial" w:cs="Arial"/>
                <w:i/>
                <w:sz w:val="20"/>
              </w:rPr>
              <w:t>4/5/11</w:t>
            </w:r>
          </w:p>
        </w:tc>
        <w:tc>
          <w:tcPr>
            <w:tcW w:w="1262" w:type="dxa"/>
            <w:tcBorders>
              <w:top w:val="single" w:sz="4" w:space="0" w:color="auto"/>
              <w:left w:val="single" w:sz="4" w:space="0" w:color="auto"/>
              <w:bottom w:val="single" w:sz="4" w:space="0" w:color="auto"/>
              <w:right w:val="single" w:sz="4" w:space="0" w:color="auto"/>
            </w:tcBorders>
          </w:tcPr>
          <w:p w:rsidR="00AA73B6" w:rsidRDefault="00AA73B6" w:rsidP="002278A9">
            <w:pPr>
              <w:rPr>
                <w:rFonts w:ascii="Arial" w:hAnsi="Arial" w:cs="Arial"/>
                <w:sz w:val="20"/>
              </w:rPr>
            </w:pPr>
            <w:r>
              <w:rPr>
                <w:rFonts w:ascii="Arial" w:hAnsi="Arial" w:cs="Arial"/>
                <w:sz w:val="20"/>
              </w:rPr>
              <w:t>1.9</w:t>
            </w:r>
          </w:p>
        </w:tc>
        <w:tc>
          <w:tcPr>
            <w:tcW w:w="3168" w:type="dxa"/>
            <w:tcBorders>
              <w:top w:val="single" w:sz="4" w:space="0" w:color="auto"/>
              <w:left w:val="single" w:sz="4" w:space="0" w:color="auto"/>
              <w:bottom w:val="single" w:sz="4" w:space="0" w:color="auto"/>
              <w:right w:val="single" w:sz="4" w:space="0" w:color="auto"/>
            </w:tcBorders>
          </w:tcPr>
          <w:p w:rsidR="00AA73B6" w:rsidRDefault="00AA73B6" w:rsidP="001958CB">
            <w:pPr>
              <w:rPr>
                <w:rFonts w:ascii="Arial" w:hAnsi="Arial" w:cs="Arial"/>
                <w:sz w:val="20"/>
              </w:rPr>
            </w:pPr>
            <w:r>
              <w:rPr>
                <w:rFonts w:ascii="Arial" w:hAnsi="Arial" w:cs="Arial"/>
                <w:sz w:val="20"/>
              </w:rPr>
              <w:t>Updated interest pages</w:t>
            </w:r>
          </w:p>
        </w:tc>
        <w:tc>
          <w:tcPr>
            <w:tcW w:w="2194" w:type="dxa"/>
            <w:tcBorders>
              <w:top w:val="single" w:sz="4" w:space="0" w:color="auto"/>
              <w:left w:val="single" w:sz="4" w:space="0" w:color="auto"/>
              <w:bottom w:val="single" w:sz="4" w:space="0" w:color="auto"/>
              <w:right w:val="single" w:sz="4" w:space="0" w:color="auto"/>
            </w:tcBorders>
          </w:tcPr>
          <w:p w:rsidR="00AA73B6" w:rsidRDefault="00AA73B6" w:rsidP="002278A9">
            <w:pPr>
              <w:ind w:right="-128"/>
              <w:rPr>
                <w:rFonts w:ascii="Arial" w:hAnsi="Arial" w:cs="Arial"/>
                <w:sz w:val="20"/>
              </w:rPr>
            </w:pPr>
            <w:r>
              <w:rPr>
                <w:rFonts w:ascii="Arial" w:hAnsi="Arial" w:cs="Arial"/>
                <w:sz w:val="20"/>
              </w:rPr>
              <w:t>Judy Massuda</w:t>
            </w:r>
          </w:p>
        </w:tc>
      </w:tr>
      <w:tr w:rsidR="00AA73B6" w:rsidRPr="00A201CB">
        <w:trPr>
          <w:trHeight w:val="224"/>
          <w:jc w:val="center"/>
        </w:trPr>
        <w:tc>
          <w:tcPr>
            <w:tcW w:w="2036" w:type="dxa"/>
            <w:tcBorders>
              <w:top w:val="single" w:sz="4" w:space="0" w:color="auto"/>
              <w:left w:val="single" w:sz="4" w:space="0" w:color="auto"/>
              <w:bottom w:val="single" w:sz="4" w:space="0" w:color="auto"/>
              <w:right w:val="single" w:sz="4" w:space="0" w:color="auto"/>
            </w:tcBorders>
          </w:tcPr>
          <w:p w:rsidR="00AA73B6" w:rsidRDefault="00AA73B6" w:rsidP="002278A9">
            <w:pPr>
              <w:rPr>
                <w:rFonts w:ascii="Arial" w:hAnsi="Arial" w:cs="Arial"/>
                <w:i/>
                <w:sz w:val="20"/>
              </w:rPr>
            </w:pPr>
          </w:p>
        </w:tc>
        <w:tc>
          <w:tcPr>
            <w:tcW w:w="1262" w:type="dxa"/>
            <w:tcBorders>
              <w:top w:val="single" w:sz="4" w:space="0" w:color="auto"/>
              <w:left w:val="single" w:sz="4" w:space="0" w:color="auto"/>
              <w:bottom w:val="single" w:sz="4" w:space="0" w:color="auto"/>
              <w:right w:val="single" w:sz="4" w:space="0" w:color="auto"/>
            </w:tcBorders>
          </w:tcPr>
          <w:p w:rsidR="00AA73B6" w:rsidRDefault="00AA73B6" w:rsidP="002278A9">
            <w:pPr>
              <w:rPr>
                <w:rFonts w:ascii="Arial" w:hAnsi="Arial" w:cs="Arial"/>
                <w:sz w:val="20"/>
              </w:rPr>
            </w:pPr>
            <w:r>
              <w:rPr>
                <w:rFonts w:ascii="Arial" w:hAnsi="Arial" w:cs="Arial"/>
                <w:sz w:val="20"/>
              </w:rPr>
              <w:t>1.10</w:t>
            </w:r>
          </w:p>
        </w:tc>
        <w:tc>
          <w:tcPr>
            <w:tcW w:w="3168" w:type="dxa"/>
            <w:tcBorders>
              <w:top w:val="single" w:sz="4" w:space="0" w:color="auto"/>
              <w:left w:val="single" w:sz="4" w:space="0" w:color="auto"/>
              <w:bottom w:val="single" w:sz="4" w:space="0" w:color="auto"/>
              <w:right w:val="single" w:sz="4" w:space="0" w:color="auto"/>
            </w:tcBorders>
          </w:tcPr>
          <w:p w:rsidR="00AA73B6" w:rsidRDefault="00AA73B6" w:rsidP="001958CB">
            <w:pPr>
              <w:rPr>
                <w:rFonts w:ascii="Arial" w:hAnsi="Arial" w:cs="Arial"/>
                <w:sz w:val="20"/>
              </w:rPr>
            </w:pPr>
            <w:r>
              <w:rPr>
                <w:rFonts w:ascii="Arial" w:hAnsi="Arial" w:cs="Arial"/>
                <w:sz w:val="20"/>
              </w:rPr>
              <w:t>Removed store pages</w:t>
            </w:r>
          </w:p>
        </w:tc>
        <w:tc>
          <w:tcPr>
            <w:tcW w:w="2194" w:type="dxa"/>
            <w:tcBorders>
              <w:top w:val="single" w:sz="4" w:space="0" w:color="auto"/>
              <w:left w:val="single" w:sz="4" w:space="0" w:color="auto"/>
              <w:bottom w:val="single" w:sz="4" w:space="0" w:color="auto"/>
              <w:right w:val="single" w:sz="4" w:space="0" w:color="auto"/>
            </w:tcBorders>
          </w:tcPr>
          <w:p w:rsidR="00AA73B6" w:rsidRDefault="00AA73B6" w:rsidP="002278A9">
            <w:pPr>
              <w:ind w:right="-128"/>
              <w:rPr>
                <w:rFonts w:ascii="Arial" w:hAnsi="Arial" w:cs="Arial"/>
                <w:sz w:val="20"/>
              </w:rPr>
            </w:pPr>
            <w:r>
              <w:rPr>
                <w:rFonts w:ascii="Arial" w:hAnsi="Arial" w:cs="Arial"/>
                <w:sz w:val="20"/>
              </w:rPr>
              <w:t>Judy Massuda</w:t>
            </w:r>
          </w:p>
        </w:tc>
      </w:tr>
      <w:tr w:rsidR="00AA73B6" w:rsidRPr="00A201CB">
        <w:trPr>
          <w:trHeight w:val="224"/>
          <w:jc w:val="center"/>
        </w:trPr>
        <w:tc>
          <w:tcPr>
            <w:tcW w:w="2036" w:type="dxa"/>
            <w:tcBorders>
              <w:top w:val="single" w:sz="4" w:space="0" w:color="auto"/>
              <w:left w:val="single" w:sz="4" w:space="0" w:color="auto"/>
              <w:bottom w:val="single" w:sz="4" w:space="0" w:color="auto"/>
              <w:right w:val="single" w:sz="4" w:space="0" w:color="auto"/>
            </w:tcBorders>
          </w:tcPr>
          <w:p w:rsidR="00AA73B6" w:rsidRDefault="00AA73B6" w:rsidP="002278A9">
            <w:pPr>
              <w:rPr>
                <w:rFonts w:ascii="Arial" w:hAnsi="Arial" w:cs="Arial"/>
                <w:i/>
                <w:sz w:val="20"/>
              </w:rPr>
            </w:pPr>
            <w:r>
              <w:rPr>
                <w:rFonts w:ascii="Arial" w:hAnsi="Arial" w:cs="Arial"/>
                <w:i/>
                <w:sz w:val="20"/>
              </w:rPr>
              <w:t>4/25/11</w:t>
            </w:r>
          </w:p>
        </w:tc>
        <w:tc>
          <w:tcPr>
            <w:tcW w:w="1262" w:type="dxa"/>
            <w:tcBorders>
              <w:top w:val="single" w:sz="4" w:space="0" w:color="auto"/>
              <w:left w:val="single" w:sz="4" w:space="0" w:color="auto"/>
              <w:bottom w:val="single" w:sz="4" w:space="0" w:color="auto"/>
              <w:right w:val="single" w:sz="4" w:space="0" w:color="auto"/>
            </w:tcBorders>
          </w:tcPr>
          <w:p w:rsidR="00AA73B6" w:rsidRDefault="00AA73B6" w:rsidP="002278A9">
            <w:pPr>
              <w:rPr>
                <w:rFonts w:ascii="Arial" w:hAnsi="Arial" w:cs="Arial"/>
                <w:sz w:val="20"/>
              </w:rPr>
            </w:pPr>
            <w:r>
              <w:rPr>
                <w:rFonts w:ascii="Arial" w:hAnsi="Arial" w:cs="Arial"/>
                <w:sz w:val="20"/>
              </w:rPr>
              <w:t>1.11</w:t>
            </w:r>
          </w:p>
        </w:tc>
        <w:tc>
          <w:tcPr>
            <w:tcW w:w="3168" w:type="dxa"/>
            <w:tcBorders>
              <w:top w:val="single" w:sz="4" w:space="0" w:color="auto"/>
              <w:left w:val="single" w:sz="4" w:space="0" w:color="auto"/>
              <w:bottom w:val="single" w:sz="4" w:space="0" w:color="auto"/>
              <w:right w:val="single" w:sz="4" w:space="0" w:color="auto"/>
            </w:tcBorders>
          </w:tcPr>
          <w:p w:rsidR="00AA73B6" w:rsidRDefault="00AA73B6" w:rsidP="001958CB">
            <w:pPr>
              <w:rPr>
                <w:rFonts w:ascii="Arial" w:hAnsi="Arial" w:cs="Arial"/>
                <w:sz w:val="20"/>
              </w:rPr>
            </w:pPr>
            <w:r>
              <w:rPr>
                <w:rFonts w:ascii="Arial" w:hAnsi="Arial" w:cs="Arial"/>
                <w:sz w:val="20"/>
              </w:rPr>
              <w:t>Updated reputation points</w:t>
            </w:r>
          </w:p>
        </w:tc>
        <w:tc>
          <w:tcPr>
            <w:tcW w:w="2194" w:type="dxa"/>
            <w:tcBorders>
              <w:top w:val="single" w:sz="4" w:space="0" w:color="auto"/>
              <w:left w:val="single" w:sz="4" w:space="0" w:color="auto"/>
              <w:bottom w:val="single" w:sz="4" w:space="0" w:color="auto"/>
              <w:right w:val="single" w:sz="4" w:space="0" w:color="auto"/>
            </w:tcBorders>
          </w:tcPr>
          <w:p w:rsidR="00AA73B6" w:rsidRDefault="00AA73B6" w:rsidP="002278A9">
            <w:pPr>
              <w:ind w:right="-128"/>
              <w:rPr>
                <w:rFonts w:ascii="Arial" w:hAnsi="Arial" w:cs="Arial"/>
                <w:sz w:val="20"/>
              </w:rPr>
            </w:pPr>
            <w:r>
              <w:rPr>
                <w:rFonts w:ascii="Arial" w:hAnsi="Arial" w:cs="Arial"/>
                <w:sz w:val="20"/>
              </w:rPr>
              <w:t>Judy Massuda</w:t>
            </w:r>
          </w:p>
        </w:tc>
      </w:tr>
      <w:tr w:rsidR="002D55A8" w:rsidRPr="00A201CB">
        <w:trPr>
          <w:trHeight w:val="224"/>
          <w:jc w:val="center"/>
        </w:trPr>
        <w:tc>
          <w:tcPr>
            <w:tcW w:w="2036" w:type="dxa"/>
            <w:tcBorders>
              <w:top w:val="single" w:sz="4" w:space="0" w:color="auto"/>
              <w:left w:val="single" w:sz="4" w:space="0" w:color="auto"/>
              <w:bottom w:val="single" w:sz="4" w:space="0" w:color="auto"/>
              <w:right w:val="single" w:sz="4" w:space="0" w:color="auto"/>
            </w:tcBorders>
          </w:tcPr>
          <w:p w:rsidR="002D55A8" w:rsidRDefault="002D55A8" w:rsidP="002278A9">
            <w:pPr>
              <w:rPr>
                <w:rFonts w:ascii="Arial" w:hAnsi="Arial" w:cs="Arial"/>
                <w:i/>
                <w:sz w:val="20"/>
              </w:rPr>
            </w:pPr>
            <w:r>
              <w:rPr>
                <w:rFonts w:ascii="Arial" w:hAnsi="Arial" w:cs="Arial"/>
                <w:i/>
                <w:sz w:val="20"/>
              </w:rPr>
              <w:t>5/3/11</w:t>
            </w:r>
          </w:p>
        </w:tc>
        <w:tc>
          <w:tcPr>
            <w:tcW w:w="1262" w:type="dxa"/>
            <w:tcBorders>
              <w:top w:val="single" w:sz="4" w:space="0" w:color="auto"/>
              <w:left w:val="single" w:sz="4" w:space="0" w:color="auto"/>
              <w:bottom w:val="single" w:sz="4" w:space="0" w:color="auto"/>
              <w:right w:val="single" w:sz="4" w:space="0" w:color="auto"/>
            </w:tcBorders>
          </w:tcPr>
          <w:p w:rsidR="002D55A8" w:rsidRDefault="002D55A8" w:rsidP="002278A9">
            <w:pPr>
              <w:rPr>
                <w:rFonts w:ascii="Arial" w:hAnsi="Arial" w:cs="Arial"/>
                <w:sz w:val="20"/>
              </w:rPr>
            </w:pPr>
            <w:r>
              <w:rPr>
                <w:rFonts w:ascii="Arial" w:hAnsi="Arial" w:cs="Arial"/>
                <w:sz w:val="20"/>
              </w:rPr>
              <w:t>1.12</w:t>
            </w:r>
          </w:p>
        </w:tc>
        <w:tc>
          <w:tcPr>
            <w:tcW w:w="3168" w:type="dxa"/>
            <w:tcBorders>
              <w:top w:val="single" w:sz="4" w:space="0" w:color="auto"/>
              <w:left w:val="single" w:sz="4" w:space="0" w:color="auto"/>
              <w:bottom w:val="single" w:sz="4" w:space="0" w:color="auto"/>
              <w:right w:val="single" w:sz="4" w:space="0" w:color="auto"/>
            </w:tcBorders>
          </w:tcPr>
          <w:p w:rsidR="002D55A8" w:rsidRDefault="002D55A8" w:rsidP="001958CB">
            <w:pPr>
              <w:rPr>
                <w:rFonts w:ascii="Arial" w:hAnsi="Arial" w:cs="Arial"/>
                <w:sz w:val="20"/>
              </w:rPr>
            </w:pPr>
            <w:r>
              <w:rPr>
                <w:rFonts w:ascii="Arial" w:hAnsi="Arial" w:cs="Arial"/>
                <w:sz w:val="20"/>
              </w:rPr>
              <w:t>Various updates</w:t>
            </w:r>
          </w:p>
        </w:tc>
        <w:tc>
          <w:tcPr>
            <w:tcW w:w="2194" w:type="dxa"/>
            <w:tcBorders>
              <w:top w:val="single" w:sz="4" w:space="0" w:color="auto"/>
              <w:left w:val="single" w:sz="4" w:space="0" w:color="auto"/>
              <w:bottom w:val="single" w:sz="4" w:space="0" w:color="auto"/>
              <w:right w:val="single" w:sz="4" w:space="0" w:color="auto"/>
            </w:tcBorders>
          </w:tcPr>
          <w:p w:rsidR="002D55A8" w:rsidRDefault="002D55A8" w:rsidP="002278A9">
            <w:pPr>
              <w:ind w:right="-128"/>
              <w:rPr>
                <w:rFonts w:ascii="Arial" w:hAnsi="Arial" w:cs="Arial"/>
                <w:sz w:val="20"/>
              </w:rPr>
            </w:pPr>
            <w:r>
              <w:rPr>
                <w:rFonts w:ascii="Arial" w:hAnsi="Arial" w:cs="Arial"/>
                <w:sz w:val="20"/>
              </w:rPr>
              <w:t>Judy Massuda</w:t>
            </w:r>
          </w:p>
        </w:tc>
      </w:tr>
    </w:tbl>
    <w:p w:rsidR="00FE6754" w:rsidRPr="00E41FED" w:rsidRDefault="00FE6754" w:rsidP="00E41FED">
      <w:pPr>
        <w:pStyle w:val="Heading2"/>
        <w:tabs>
          <w:tab w:val="left" w:pos="810"/>
        </w:tabs>
        <w:ind w:left="810" w:hanging="540"/>
      </w:pPr>
      <w:bookmarkStart w:id="6" w:name="_Toc324835435"/>
      <w:r w:rsidRPr="00E41FED">
        <w:t>Related Documentation</w:t>
      </w:r>
      <w:bookmarkEnd w:id="6"/>
    </w:p>
    <w:tbl>
      <w:tblPr>
        <w:tblW w:w="9016" w:type="dxa"/>
        <w:jc w:val="center"/>
        <w:tblInd w:w="19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B7"/>
      </w:tblPr>
      <w:tblGrid>
        <w:gridCol w:w="3985"/>
        <w:gridCol w:w="7"/>
        <w:gridCol w:w="2844"/>
        <w:gridCol w:w="7"/>
        <w:gridCol w:w="2166"/>
        <w:gridCol w:w="7"/>
      </w:tblGrid>
      <w:tr w:rsidR="00FE6754" w:rsidRPr="00A201CB" w:rsidTr="00D57CC9">
        <w:trPr>
          <w:gridAfter w:val="1"/>
          <w:wAfter w:w="7" w:type="dxa"/>
          <w:trHeight w:val="453"/>
          <w:jc w:val="center"/>
        </w:trPr>
        <w:tc>
          <w:tcPr>
            <w:tcW w:w="3985" w:type="dxa"/>
            <w:tcBorders>
              <w:right w:val="single" w:sz="4" w:space="0" w:color="auto"/>
            </w:tcBorders>
            <w:shd w:val="clear" w:color="auto" w:fill="99CCFF"/>
          </w:tcPr>
          <w:p w:rsidR="00FE6754" w:rsidRPr="00A201CB" w:rsidRDefault="00FE6754" w:rsidP="00CA301B">
            <w:pPr>
              <w:pStyle w:val="TableHeading"/>
              <w:rPr>
                <w:rFonts w:cs="Arial"/>
              </w:rPr>
            </w:pPr>
            <w:r w:rsidRPr="00A201CB">
              <w:rPr>
                <w:rFonts w:cs="Arial"/>
              </w:rPr>
              <w:t>Document Name &amp; Description</w:t>
            </w:r>
          </w:p>
        </w:tc>
        <w:tc>
          <w:tcPr>
            <w:tcW w:w="2851" w:type="dxa"/>
            <w:gridSpan w:val="2"/>
            <w:tcBorders>
              <w:left w:val="single" w:sz="4" w:space="0" w:color="auto"/>
              <w:bottom w:val="single" w:sz="4" w:space="0" w:color="auto"/>
              <w:right w:val="single" w:sz="4" w:space="0" w:color="auto"/>
            </w:tcBorders>
            <w:shd w:val="clear" w:color="auto" w:fill="99CCFF"/>
          </w:tcPr>
          <w:p w:rsidR="00FE6754" w:rsidRPr="00A201CB" w:rsidRDefault="00FE6754" w:rsidP="00CA301B">
            <w:pPr>
              <w:pStyle w:val="TableHeading"/>
              <w:rPr>
                <w:rFonts w:cs="Arial"/>
              </w:rPr>
            </w:pPr>
            <w:r w:rsidRPr="00A201CB">
              <w:rPr>
                <w:rFonts w:cs="Arial"/>
              </w:rPr>
              <w:t>Author</w:t>
            </w:r>
          </w:p>
        </w:tc>
        <w:tc>
          <w:tcPr>
            <w:tcW w:w="2173" w:type="dxa"/>
            <w:gridSpan w:val="2"/>
            <w:tcBorders>
              <w:left w:val="single" w:sz="4" w:space="0" w:color="auto"/>
              <w:bottom w:val="single" w:sz="4" w:space="0" w:color="auto"/>
            </w:tcBorders>
            <w:shd w:val="clear" w:color="auto" w:fill="99CCFF"/>
          </w:tcPr>
          <w:p w:rsidR="00FE6754" w:rsidRPr="00A201CB" w:rsidRDefault="00FE6754" w:rsidP="00CA301B">
            <w:pPr>
              <w:pStyle w:val="TableHeading"/>
              <w:rPr>
                <w:rFonts w:cs="Arial"/>
              </w:rPr>
            </w:pPr>
            <w:r w:rsidRPr="00A201CB">
              <w:rPr>
                <w:rFonts w:cs="Arial"/>
              </w:rPr>
              <w:t>Location/URL</w:t>
            </w:r>
          </w:p>
        </w:tc>
      </w:tr>
      <w:tr w:rsidR="00761BD2" w:rsidRPr="00A201CB" w:rsidTr="00D57CC9">
        <w:trPr>
          <w:trHeight w:val="233"/>
          <w:jc w:val="center"/>
        </w:trPr>
        <w:tc>
          <w:tcPr>
            <w:tcW w:w="3992" w:type="dxa"/>
            <w:gridSpan w:val="2"/>
          </w:tcPr>
          <w:p w:rsidR="00761BD2" w:rsidRDefault="00214F88" w:rsidP="00D270D4">
            <w:pPr>
              <w:rPr>
                <w:rFonts w:ascii="Arial" w:hAnsi="Arial" w:cs="Arial"/>
                <w:sz w:val="18"/>
              </w:rPr>
            </w:pPr>
            <w:r>
              <w:rPr>
                <w:rFonts w:ascii="Arial" w:hAnsi="Arial" w:cs="Arial"/>
                <w:sz w:val="18"/>
              </w:rPr>
              <w:t>Reviews and Communities Profile PRD</w:t>
            </w:r>
          </w:p>
        </w:tc>
        <w:tc>
          <w:tcPr>
            <w:tcW w:w="2851" w:type="dxa"/>
            <w:gridSpan w:val="2"/>
            <w:tcBorders>
              <w:top w:val="single" w:sz="4" w:space="0" w:color="auto"/>
            </w:tcBorders>
          </w:tcPr>
          <w:p w:rsidR="00761BD2" w:rsidRDefault="00761BD2">
            <w:pPr>
              <w:rPr>
                <w:rFonts w:ascii="Arial" w:hAnsi="Arial" w:cs="Arial"/>
                <w:sz w:val="20"/>
              </w:rPr>
            </w:pPr>
            <w:r>
              <w:rPr>
                <w:rFonts w:ascii="Arial" w:hAnsi="Arial" w:cs="Arial"/>
                <w:sz w:val="20"/>
              </w:rPr>
              <w:t>Judy Massuda</w:t>
            </w:r>
          </w:p>
        </w:tc>
        <w:tc>
          <w:tcPr>
            <w:tcW w:w="2173" w:type="dxa"/>
            <w:gridSpan w:val="2"/>
            <w:tcBorders>
              <w:top w:val="single" w:sz="4" w:space="0" w:color="auto"/>
            </w:tcBorders>
          </w:tcPr>
          <w:p w:rsidR="007B4C1A" w:rsidRDefault="007B4C1A">
            <w:pPr>
              <w:rPr>
                <w:rFonts w:ascii="Arial" w:hAnsi="Arial" w:cs="Arial"/>
                <w:sz w:val="20"/>
              </w:rPr>
            </w:pPr>
            <w:proofErr w:type="spellStart"/>
            <w:r>
              <w:rPr>
                <w:rFonts w:ascii="Arial" w:hAnsi="Arial" w:cs="Arial"/>
                <w:sz w:val="20"/>
              </w:rPr>
              <w:t>Basecamp</w:t>
            </w:r>
            <w:proofErr w:type="spellEnd"/>
          </w:p>
        </w:tc>
      </w:tr>
      <w:tr w:rsidR="00FE6754" w:rsidRPr="00A201CB" w:rsidTr="00D57CC9">
        <w:trPr>
          <w:trHeight w:val="233"/>
          <w:jc w:val="center"/>
        </w:trPr>
        <w:tc>
          <w:tcPr>
            <w:tcW w:w="3992" w:type="dxa"/>
            <w:gridSpan w:val="2"/>
          </w:tcPr>
          <w:p w:rsidR="00FE6754" w:rsidRPr="00A201CB" w:rsidRDefault="00214F88" w:rsidP="00D270D4">
            <w:pPr>
              <w:rPr>
                <w:rFonts w:ascii="Arial" w:hAnsi="Arial" w:cs="Arial"/>
                <w:sz w:val="18"/>
              </w:rPr>
            </w:pPr>
            <w:r>
              <w:rPr>
                <w:rFonts w:ascii="Arial" w:hAnsi="Arial" w:cs="Arial"/>
                <w:sz w:val="18"/>
              </w:rPr>
              <w:t>Communities Moderation PRD</w:t>
            </w:r>
          </w:p>
        </w:tc>
        <w:tc>
          <w:tcPr>
            <w:tcW w:w="2851" w:type="dxa"/>
            <w:gridSpan w:val="2"/>
            <w:tcBorders>
              <w:top w:val="single" w:sz="4" w:space="0" w:color="auto"/>
            </w:tcBorders>
          </w:tcPr>
          <w:p w:rsidR="00FE6754" w:rsidRPr="00A201CB" w:rsidRDefault="002844B3">
            <w:pPr>
              <w:rPr>
                <w:rFonts w:ascii="Arial" w:hAnsi="Arial" w:cs="Arial"/>
                <w:sz w:val="20"/>
              </w:rPr>
            </w:pPr>
            <w:r>
              <w:rPr>
                <w:rFonts w:ascii="Arial" w:hAnsi="Arial" w:cs="Arial"/>
                <w:sz w:val="20"/>
              </w:rPr>
              <w:t>Judy Massuda</w:t>
            </w:r>
          </w:p>
        </w:tc>
        <w:tc>
          <w:tcPr>
            <w:tcW w:w="2173" w:type="dxa"/>
            <w:gridSpan w:val="2"/>
            <w:tcBorders>
              <w:top w:val="single" w:sz="4" w:space="0" w:color="auto"/>
            </w:tcBorders>
          </w:tcPr>
          <w:p w:rsidR="00FE6754" w:rsidRPr="00A201CB" w:rsidRDefault="002844B3">
            <w:pPr>
              <w:rPr>
                <w:rFonts w:ascii="Arial" w:hAnsi="Arial" w:cs="Arial"/>
                <w:sz w:val="20"/>
              </w:rPr>
            </w:pPr>
            <w:proofErr w:type="spellStart"/>
            <w:r>
              <w:rPr>
                <w:rFonts w:ascii="Arial" w:hAnsi="Arial" w:cs="Arial"/>
                <w:sz w:val="20"/>
              </w:rPr>
              <w:t>Basecamp</w:t>
            </w:r>
            <w:proofErr w:type="spellEnd"/>
          </w:p>
        </w:tc>
      </w:tr>
      <w:tr w:rsidR="007636F7" w:rsidRPr="00331687" w:rsidTr="00D57CC9">
        <w:trPr>
          <w:trHeight w:val="219"/>
          <w:jc w:val="center"/>
        </w:trPr>
        <w:tc>
          <w:tcPr>
            <w:tcW w:w="3992" w:type="dxa"/>
            <w:gridSpan w:val="2"/>
          </w:tcPr>
          <w:p w:rsidR="007636F7" w:rsidRDefault="007636F7" w:rsidP="0013423D">
            <w:pPr>
              <w:rPr>
                <w:rFonts w:ascii="Arial" w:hAnsi="Arial" w:cs="Arial"/>
                <w:sz w:val="20"/>
              </w:rPr>
            </w:pPr>
            <w:r>
              <w:rPr>
                <w:rFonts w:ascii="Arial" w:hAnsi="Arial" w:cs="Arial"/>
                <w:sz w:val="20"/>
              </w:rPr>
              <w:t>UX Designs</w:t>
            </w:r>
          </w:p>
        </w:tc>
        <w:tc>
          <w:tcPr>
            <w:tcW w:w="2851" w:type="dxa"/>
            <w:gridSpan w:val="2"/>
          </w:tcPr>
          <w:p w:rsidR="007636F7" w:rsidRDefault="007636F7" w:rsidP="0013423D">
            <w:pPr>
              <w:rPr>
                <w:rFonts w:ascii="Arial" w:hAnsi="Arial" w:cs="Arial"/>
                <w:sz w:val="20"/>
              </w:rPr>
            </w:pPr>
            <w:r>
              <w:rPr>
                <w:rFonts w:ascii="Arial" w:hAnsi="Arial" w:cs="Arial"/>
                <w:sz w:val="20"/>
              </w:rPr>
              <w:t>Shirley McClain</w:t>
            </w:r>
          </w:p>
        </w:tc>
        <w:tc>
          <w:tcPr>
            <w:tcW w:w="2173" w:type="dxa"/>
            <w:gridSpan w:val="2"/>
          </w:tcPr>
          <w:p w:rsidR="007636F7" w:rsidRDefault="007636F7" w:rsidP="0013423D">
            <w:pPr>
              <w:rPr>
                <w:rFonts w:ascii="Arial" w:hAnsi="Arial" w:cs="Arial"/>
                <w:sz w:val="20"/>
              </w:rPr>
            </w:pPr>
          </w:p>
        </w:tc>
      </w:tr>
    </w:tbl>
    <w:p w:rsidR="0099003F" w:rsidRPr="00E41FED" w:rsidRDefault="000B309E" w:rsidP="00E41FED">
      <w:pPr>
        <w:pStyle w:val="Heading2"/>
        <w:tabs>
          <w:tab w:val="left" w:pos="810"/>
        </w:tabs>
        <w:ind w:left="810" w:hanging="540"/>
      </w:pPr>
      <w:bookmarkStart w:id="7" w:name="_Toc324835436"/>
      <w:r w:rsidRPr="00E41FED">
        <w:t>Core Team and Key Stakeholders</w:t>
      </w:r>
      <w:bookmarkEnd w:id="7"/>
    </w:p>
    <w:tbl>
      <w:tblPr>
        <w:tblpPr w:leftFromText="180" w:rightFromText="180" w:vertAnchor="text" w:tblpX="738" w:tblpY="1"/>
        <w:tblOverlap w:val="never"/>
        <w:tblW w:w="9198" w:type="dxa"/>
        <w:tblLayout w:type="fixed"/>
        <w:tblLook w:val="0000"/>
      </w:tblPr>
      <w:tblGrid>
        <w:gridCol w:w="2250"/>
        <w:gridCol w:w="3168"/>
        <w:gridCol w:w="2430"/>
        <w:gridCol w:w="1350"/>
      </w:tblGrid>
      <w:tr w:rsidR="008C0422" w:rsidRPr="00A201CB" w:rsidTr="009444EA">
        <w:trPr>
          <w:trHeight w:val="401"/>
        </w:trPr>
        <w:tc>
          <w:tcPr>
            <w:tcW w:w="2250" w:type="dxa"/>
            <w:tcBorders>
              <w:top w:val="single" w:sz="4" w:space="0" w:color="auto"/>
              <w:left w:val="single" w:sz="4" w:space="0" w:color="auto"/>
              <w:bottom w:val="single" w:sz="4" w:space="0" w:color="auto"/>
              <w:right w:val="single" w:sz="4" w:space="0" w:color="auto"/>
            </w:tcBorders>
            <w:shd w:val="clear" w:color="auto" w:fill="99CCFF"/>
            <w:vAlign w:val="center"/>
          </w:tcPr>
          <w:p w:rsidR="00202AC5" w:rsidRDefault="008C0422" w:rsidP="009444EA">
            <w:pPr>
              <w:pStyle w:val="TableHeading"/>
              <w:rPr>
                <w:rFonts w:cs="Arial"/>
                <w:lang w:eastAsia="ja-JP"/>
              </w:rPr>
            </w:pPr>
            <w:r w:rsidRPr="00A201CB">
              <w:rPr>
                <w:rFonts w:cs="Arial"/>
                <w:lang w:eastAsia="ja-JP"/>
              </w:rPr>
              <w:t>Name</w:t>
            </w:r>
          </w:p>
        </w:tc>
        <w:tc>
          <w:tcPr>
            <w:tcW w:w="3168" w:type="dxa"/>
            <w:tcBorders>
              <w:top w:val="single" w:sz="4" w:space="0" w:color="auto"/>
              <w:left w:val="nil"/>
              <w:bottom w:val="single" w:sz="4" w:space="0" w:color="auto"/>
              <w:right w:val="single" w:sz="4" w:space="0" w:color="auto"/>
            </w:tcBorders>
            <w:shd w:val="clear" w:color="auto" w:fill="99CCFF"/>
            <w:vAlign w:val="center"/>
          </w:tcPr>
          <w:p w:rsidR="00202AC5" w:rsidRDefault="008C0422" w:rsidP="009444EA">
            <w:pPr>
              <w:pStyle w:val="TableHeading"/>
              <w:rPr>
                <w:rFonts w:cs="Arial"/>
                <w:lang w:eastAsia="ja-JP"/>
              </w:rPr>
            </w:pPr>
            <w:r w:rsidRPr="00A201CB">
              <w:rPr>
                <w:rFonts w:cs="Arial"/>
                <w:lang w:eastAsia="ja-JP"/>
              </w:rPr>
              <w:t xml:space="preserve">Role </w:t>
            </w:r>
            <w:r w:rsidR="009515E5">
              <w:rPr>
                <w:rFonts w:cs="Arial"/>
                <w:lang w:eastAsia="ja-JP"/>
              </w:rPr>
              <w:t>–</w:t>
            </w:r>
            <w:r w:rsidRPr="00A201CB">
              <w:rPr>
                <w:rFonts w:cs="Arial"/>
                <w:lang w:eastAsia="ja-JP"/>
              </w:rPr>
              <w:t xml:space="preserve"> Organization</w:t>
            </w:r>
          </w:p>
        </w:tc>
        <w:tc>
          <w:tcPr>
            <w:tcW w:w="2430" w:type="dxa"/>
            <w:tcBorders>
              <w:top w:val="single" w:sz="4" w:space="0" w:color="auto"/>
              <w:left w:val="single" w:sz="4" w:space="0" w:color="auto"/>
              <w:bottom w:val="single" w:sz="4" w:space="0" w:color="auto"/>
              <w:right w:val="single" w:sz="4" w:space="0" w:color="auto"/>
            </w:tcBorders>
            <w:shd w:val="clear" w:color="auto" w:fill="99CCFF"/>
            <w:vAlign w:val="center"/>
          </w:tcPr>
          <w:p w:rsidR="00202AC5" w:rsidRDefault="008C0422" w:rsidP="009444EA">
            <w:pPr>
              <w:pStyle w:val="TableHeading"/>
              <w:rPr>
                <w:rFonts w:cs="Arial"/>
                <w:lang w:eastAsia="ja-JP"/>
              </w:rPr>
            </w:pPr>
            <w:r w:rsidRPr="00A201CB">
              <w:rPr>
                <w:rFonts w:cs="Arial"/>
                <w:lang w:eastAsia="ja-JP"/>
              </w:rPr>
              <w:t>E-mail</w:t>
            </w:r>
          </w:p>
        </w:tc>
        <w:tc>
          <w:tcPr>
            <w:tcW w:w="1350" w:type="dxa"/>
            <w:tcBorders>
              <w:top w:val="single" w:sz="4" w:space="0" w:color="auto"/>
              <w:left w:val="single" w:sz="4" w:space="0" w:color="auto"/>
              <w:bottom w:val="single" w:sz="4" w:space="0" w:color="auto"/>
              <w:right w:val="single" w:sz="4" w:space="0" w:color="auto"/>
            </w:tcBorders>
            <w:shd w:val="clear" w:color="auto" w:fill="99CCFF"/>
            <w:vAlign w:val="center"/>
          </w:tcPr>
          <w:p w:rsidR="00202AC5" w:rsidRDefault="008C0422" w:rsidP="009444EA">
            <w:pPr>
              <w:pStyle w:val="TableHeading"/>
              <w:rPr>
                <w:rFonts w:cs="Arial"/>
                <w:lang w:eastAsia="ja-JP"/>
              </w:rPr>
            </w:pPr>
            <w:r w:rsidRPr="00A201CB">
              <w:rPr>
                <w:rFonts w:cs="Arial"/>
                <w:lang w:eastAsia="ja-JP"/>
              </w:rPr>
              <w:t>Approver?</w:t>
            </w:r>
          </w:p>
        </w:tc>
      </w:tr>
      <w:tr w:rsidR="00E87D65" w:rsidRPr="00A201CB" w:rsidTr="009444EA">
        <w:trPr>
          <w:trHeight w:val="308"/>
        </w:trPr>
        <w:tc>
          <w:tcPr>
            <w:tcW w:w="2250" w:type="dxa"/>
            <w:tcBorders>
              <w:top w:val="nil"/>
              <w:left w:val="single" w:sz="4" w:space="0" w:color="auto"/>
              <w:bottom w:val="single" w:sz="4" w:space="0" w:color="auto"/>
              <w:right w:val="single" w:sz="4" w:space="0" w:color="auto"/>
            </w:tcBorders>
          </w:tcPr>
          <w:p w:rsidR="00202AC5" w:rsidRDefault="006C53AC" w:rsidP="009444EA">
            <w:pPr>
              <w:spacing w:line="240" w:lineRule="auto"/>
              <w:rPr>
                <w:rFonts w:cs="Arial"/>
                <w:color w:val="000000"/>
                <w:szCs w:val="22"/>
                <w:lang w:eastAsia="ja-JP"/>
              </w:rPr>
            </w:pPr>
            <w:r>
              <w:rPr>
                <w:rFonts w:cs="Arial"/>
                <w:color w:val="000000"/>
                <w:szCs w:val="22"/>
                <w:lang w:eastAsia="ja-JP"/>
              </w:rPr>
              <w:t>Judy Massuda</w:t>
            </w:r>
          </w:p>
        </w:tc>
        <w:tc>
          <w:tcPr>
            <w:tcW w:w="3168" w:type="dxa"/>
            <w:tcBorders>
              <w:top w:val="nil"/>
              <w:left w:val="nil"/>
              <w:bottom w:val="single" w:sz="4" w:space="0" w:color="auto"/>
              <w:right w:val="single" w:sz="4" w:space="0" w:color="auto"/>
            </w:tcBorders>
          </w:tcPr>
          <w:p w:rsidR="00202AC5" w:rsidRDefault="00E87D65" w:rsidP="009444EA">
            <w:pPr>
              <w:spacing w:line="240" w:lineRule="auto"/>
              <w:jc w:val="left"/>
              <w:rPr>
                <w:rFonts w:cs="Arial"/>
                <w:szCs w:val="22"/>
                <w:lang w:eastAsia="ja-JP"/>
              </w:rPr>
            </w:pPr>
            <w:r w:rsidRPr="0031533C">
              <w:rPr>
                <w:rFonts w:cs="Arial"/>
                <w:szCs w:val="22"/>
                <w:lang w:eastAsia="ja-JP"/>
              </w:rPr>
              <w:t xml:space="preserve">Product </w:t>
            </w:r>
            <w:r w:rsidR="006C53AC">
              <w:rPr>
                <w:rFonts w:cs="Arial"/>
                <w:szCs w:val="22"/>
                <w:lang w:eastAsia="ja-JP"/>
              </w:rPr>
              <w:t>Manager</w:t>
            </w:r>
          </w:p>
        </w:tc>
        <w:tc>
          <w:tcPr>
            <w:tcW w:w="2430" w:type="dxa"/>
            <w:tcBorders>
              <w:top w:val="single" w:sz="4" w:space="0" w:color="auto"/>
              <w:left w:val="single" w:sz="4" w:space="0" w:color="auto"/>
              <w:bottom w:val="single" w:sz="4" w:space="0" w:color="auto"/>
              <w:right w:val="single" w:sz="4" w:space="0" w:color="auto"/>
            </w:tcBorders>
          </w:tcPr>
          <w:p w:rsidR="00202AC5" w:rsidRPr="008579F9" w:rsidRDefault="00455C34" w:rsidP="009444EA">
            <w:pPr>
              <w:spacing w:line="240" w:lineRule="auto"/>
              <w:jc w:val="left"/>
              <w:rPr>
                <w:rFonts w:cs="Arial"/>
                <w:sz w:val="20"/>
                <w:szCs w:val="20"/>
                <w:lang w:eastAsia="ja-JP"/>
              </w:rPr>
            </w:pPr>
            <w:hyperlink r:id="rId12" w:history="1">
              <w:r w:rsidR="009444EA" w:rsidRPr="008579F9">
                <w:rPr>
                  <w:rStyle w:val="Hyperlink"/>
                  <w:rFonts w:cs="Arial"/>
                  <w:sz w:val="20"/>
                  <w:szCs w:val="20"/>
                  <w:lang w:eastAsia="ja-JP"/>
                </w:rPr>
                <w:t>jmassud@searshc.com</w:t>
              </w:r>
            </w:hyperlink>
            <w:r w:rsidR="009444EA" w:rsidRPr="008579F9">
              <w:rPr>
                <w:rFonts w:cs="Arial"/>
                <w:sz w:val="20"/>
                <w:szCs w:val="20"/>
                <w:lang w:eastAsia="ja-JP"/>
              </w:rPr>
              <w:t xml:space="preserve"> </w:t>
            </w:r>
          </w:p>
        </w:tc>
        <w:tc>
          <w:tcPr>
            <w:tcW w:w="1350" w:type="dxa"/>
            <w:tcBorders>
              <w:top w:val="single" w:sz="4" w:space="0" w:color="auto"/>
              <w:left w:val="single" w:sz="4" w:space="0" w:color="auto"/>
              <w:bottom w:val="single" w:sz="4" w:space="0" w:color="auto"/>
              <w:right w:val="single" w:sz="4" w:space="0" w:color="auto"/>
            </w:tcBorders>
          </w:tcPr>
          <w:p w:rsidR="00202AC5" w:rsidRDefault="00E87D65" w:rsidP="009444EA">
            <w:pPr>
              <w:spacing w:line="240" w:lineRule="auto"/>
              <w:jc w:val="center"/>
              <w:rPr>
                <w:rFonts w:cs="Arial"/>
                <w:szCs w:val="22"/>
                <w:lang w:eastAsia="ja-JP"/>
              </w:rPr>
            </w:pPr>
            <w:r w:rsidRPr="0031533C">
              <w:rPr>
                <w:rFonts w:cs="Arial"/>
                <w:szCs w:val="22"/>
                <w:lang w:eastAsia="ja-JP"/>
              </w:rPr>
              <w:t>Author</w:t>
            </w:r>
          </w:p>
        </w:tc>
      </w:tr>
      <w:tr w:rsidR="00B80D76" w:rsidRPr="00A201CB" w:rsidTr="009444EA">
        <w:trPr>
          <w:trHeight w:val="308"/>
        </w:trPr>
        <w:tc>
          <w:tcPr>
            <w:tcW w:w="2250" w:type="dxa"/>
            <w:tcBorders>
              <w:top w:val="nil"/>
              <w:left w:val="single" w:sz="4" w:space="0" w:color="auto"/>
              <w:bottom w:val="single" w:sz="4" w:space="0" w:color="auto"/>
              <w:right w:val="single" w:sz="4" w:space="0" w:color="auto"/>
            </w:tcBorders>
          </w:tcPr>
          <w:p w:rsidR="00202AC5" w:rsidRDefault="00B80D76" w:rsidP="009444EA">
            <w:pPr>
              <w:spacing w:line="240" w:lineRule="auto"/>
              <w:rPr>
                <w:rFonts w:cs="Arial"/>
                <w:color w:val="000000"/>
                <w:szCs w:val="22"/>
                <w:lang w:eastAsia="ja-JP"/>
              </w:rPr>
            </w:pPr>
            <w:r w:rsidRPr="0031533C">
              <w:rPr>
                <w:rFonts w:cs="Arial"/>
                <w:color w:val="000000"/>
                <w:szCs w:val="22"/>
                <w:lang w:eastAsia="ja-JP"/>
              </w:rPr>
              <w:t>Shirley McClain</w:t>
            </w:r>
          </w:p>
        </w:tc>
        <w:tc>
          <w:tcPr>
            <w:tcW w:w="3168" w:type="dxa"/>
            <w:tcBorders>
              <w:top w:val="nil"/>
              <w:left w:val="nil"/>
              <w:bottom w:val="single" w:sz="4" w:space="0" w:color="auto"/>
              <w:right w:val="single" w:sz="4" w:space="0" w:color="auto"/>
            </w:tcBorders>
          </w:tcPr>
          <w:p w:rsidR="00202AC5" w:rsidRDefault="00B80D76" w:rsidP="009444EA">
            <w:pPr>
              <w:spacing w:line="240" w:lineRule="auto"/>
              <w:jc w:val="left"/>
              <w:rPr>
                <w:rFonts w:cs="Arial"/>
                <w:szCs w:val="22"/>
                <w:lang w:eastAsia="ja-JP"/>
              </w:rPr>
            </w:pPr>
            <w:r w:rsidRPr="0031533C">
              <w:rPr>
                <w:rFonts w:cs="Arial"/>
                <w:szCs w:val="22"/>
                <w:lang w:eastAsia="ja-JP"/>
              </w:rPr>
              <w:t>UX Lead</w:t>
            </w:r>
          </w:p>
        </w:tc>
        <w:tc>
          <w:tcPr>
            <w:tcW w:w="2430" w:type="dxa"/>
            <w:tcBorders>
              <w:top w:val="single" w:sz="4" w:space="0" w:color="auto"/>
              <w:left w:val="single" w:sz="4" w:space="0" w:color="auto"/>
              <w:bottom w:val="single" w:sz="4" w:space="0" w:color="auto"/>
              <w:right w:val="single" w:sz="4" w:space="0" w:color="auto"/>
            </w:tcBorders>
          </w:tcPr>
          <w:p w:rsidR="00202AC5" w:rsidRPr="008579F9" w:rsidRDefault="00455C34" w:rsidP="009444EA">
            <w:pPr>
              <w:spacing w:line="240" w:lineRule="auto"/>
              <w:jc w:val="left"/>
              <w:rPr>
                <w:rFonts w:cs="Arial"/>
                <w:sz w:val="20"/>
                <w:szCs w:val="20"/>
                <w:lang w:eastAsia="ja-JP"/>
              </w:rPr>
            </w:pPr>
            <w:hyperlink r:id="rId13" w:history="1">
              <w:r w:rsidR="00B80D76" w:rsidRPr="008579F9">
                <w:rPr>
                  <w:rStyle w:val="Hyperlink"/>
                  <w:rFonts w:cs="Arial"/>
                  <w:sz w:val="20"/>
                  <w:szCs w:val="20"/>
                  <w:lang w:eastAsia="ja-JP"/>
                </w:rPr>
                <w:t>smccla7@searshc.com</w:t>
              </w:r>
            </w:hyperlink>
          </w:p>
        </w:tc>
        <w:tc>
          <w:tcPr>
            <w:tcW w:w="1350" w:type="dxa"/>
            <w:tcBorders>
              <w:top w:val="single" w:sz="4" w:space="0" w:color="auto"/>
              <w:left w:val="single" w:sz="4" w:space="0" w:color="auto"/>
              <w:bottom w:val="single" w:sz="4" w:space="0" w:color="auto"/>
              <w:right w:val="single" w:sz="4" w:space="0" w:color="auto"/>
            </w:tcBorders>
          </w:tcPr>
          <w:p w:rsidR="00202AC5" w:rsidRDefault="00202AC5" w:rsidP="009444EA">
            <w:pPr>
              <w:spacing w:line="240" w:lineRule="auto"/>
              <w:jc w:val="center"/>
              <w:rPr>
                <w:rFonts w:cs="Arial"/>
                <w:szCs w:val="22"/>
                <w:lang w:eastAsia="ja-JP"/>
              </w:rPr>
            </w:pPr>
          </w:p>
        </w:tc>
      </w:tr>
      <w:tr w:rsidR="00590AA0" w:rsidRPr="00A201CB" w:rsidTr="009444EA">
        <w:trPr>
          <w:trHeight w:val="308"/>
        </w:trPr>
        <w:tc>
          <w:tcPr>
            <w:tcW w:w="2250" w:type="dxa"/>
            <w:tcBorders>
              <w:top w:val="nil"/>
              <w:left w:val="single" w:sz="4" w:space="0" w:color="auto"/>
              <w:bottom w:val="single" w:sz="4" w:space="0" w:color="auto"/>
              <w:right w:val="single" w:sz="4" w:space="0" w:color="auto"/>
            </w:tcBorders>
          </w:tcPr>
          <w:p w:rsidR="00590AA0" w:rsidRPr="0031533C" w:rsidRDefault="00590AA0" w:rsidP="00590AA0">
            <w:pPr>
              <w:spacing w:line="240" w:lineRule="auto"/>
              <w:rPr>
                <w:rFonts w:cs="Arial"/>
                <w:color w:val="000000"/>
                <w:szCs w:val="22"/>
                <w:lang w:eastAsia="ja-JP"/>
              </w:rPr>
            </w:pPr>
          </w:p>
        </w:tc>
        <w:tc>
          <w:tcPr>
            <w:tcW w:w="3168" w:type="dxa"/>
            <w:tcBorders>
              <w:top w:val="nil"/>
              <w:left w:val="nil"/>
              <w:bottom w:val="single" w:sz="4" w:space="0" w:color="auto"/>
              <w:right w:val="single" w:sz="4" w:space="0" w:color="auto"/>
            </w:tcBorders>
          </w:tcPr>
          <w:p w:rsidR="00590AA0" w:rsidRPr="0031533C" w:rsidRDefault="00590AA0" w:rsidP="00590AA0">
            <w:pPr>
              <w:spacing w:line="240" w:lineRule="auto"/>
              <w:jc w:val="left"/>
              <w:rPr>
                <w:rFonts w:cs="Arial"/>
                <w:szCs w:val="22"/>
                <w:lang w:eastAsia="ja-JP"/>
              </w:rPr>
            </w:pPr>
          </w:p>
        </w:tc>
        <w:tc>
          <w:tcPr>
            <w:tcW w:w="2430" w:type="dxa"/>
            <w:tcBorders>
              <w:top w:val="single" w:sz="4" w:space="0" w:color="auto"/>
              <w:left w:val="single" w:sz="4" w:space="0" w:color="auto"/>
              <w:bottom w:val="single" w:sz="4" w:space="0" w:color="auto"/>
              <w:right w:val="single" w:sz="4" w:space="0" w:color="auto"/>
            </w:tcBorders>
          </w:tcPr>
          <w:p w:rsidR="00590AA0" w:rsidRPr="008579F9" w:rsidRDefault="00590AA0" w:rsidP="00590AA0">
            <w:pPr>
              <w:spacing w:line="240" w:lineRule="auto"/>
              <w:jc w:val="left"/>
              <w:rPr>
                <w:rFonts w:cs="Arial"/>
                <w:sz w:val="20"/>
                <w:szCs w:val="20"/>
                <w:lang w:eastAsia="ja-JP"/>
              </w:rPr>
            </w:pPr>
          </w:p>
        </w:tc>
        <w:tc>
          <w:tcPr>
            <w:tcW w:w="1350" w:type="dxa"/>
            <w:tcBorders>
              <w:top w:val="single" w:sz="4" w:space="0" w:color="auto"/>
              <w:left w:val="single" w:sz="4" w:space="0" w:color="auto"/>
              <w:bottom w:val="single" w:sz="4" w:space="0" w:color="auto"/>
              <w:right w:val="single" w:sz="4" w:space="0" w:color="auto"/>
            </w:tcBorders>
          </w:tcPr>
          <w:p w:rsidR="00590AA0" w:rsidRDefault="00590AA0" w:rsidP="00590AA0">
            <w:pPr>
              <w:spacing w:line="240" w:lineRule="auto"/>
              <w:jc w:val="center"/>
              <w:rPr>
                <w:rFonts w:cs="Arial"/>
                <w:szCs w:val="22"/>
                <w:lang w:eastAsia="ja-JP"/>
              </w:rPr>
            </w:pPr>
          </w:p>
        </w:tc>
      </w:tr>
      <w:tr w:rsidR="00590AA0" w:rsidRPr="00A201CB" w:rsidTr="005A40B8">
        <w:trPr>
          <w:trHeight w:val="308"/>
        </w:trPr>
        <w:tc>
          <w:tcPr>
            <w:tcW w:w="2250" w:type="dxa"/>
            <w:tcBorders>
              <w:top w:val="nil"/>
              <w:left w:val="single" w:sz="4" w:space="0" w:color="auto"/>
              <w:bottom w:val="single" w:sz="4" w:space="0" w:color="auto"/>
              <w:right w:val="single" w:sz="4" w:space="0" w:color="auto"/>
            </w:tcBorders>
          </w:tcPr>
          <w:p w:rsidR="00590AA0" w:rsidRDefault="002D55A8" w:rsidP="00590AA0">
            <w:pPr>
              <w:spacing w:line="240" w:lineRule="auto"/>
              <w:rPr>
                <w:rFonts w:cs="Arial"/>
                <w:color w:val="000000"/>
                <w:szCs w:val="22"/>
                <w:lang w:eastAsia="ja-JP"/>
              </w:rPr>
            </w:pPr>
            <w:r>
              <w:rPr>
                <w:szCs w:val="22"/>
              </w:rPr>
              <w:t xml:space="preserve">Brendan </w:t>
            </w:r>
            <w:r w:rsidRPr="002D55A8">
              <w:rPr>
                <w:szCs w:val="22"/>
              </w:rPr>
              <w:t>Gualdoni</w:t>
            </w:r>
          </w:p>
        </w:tc>
        <w:tc>
          <w:tcPr>
            <w:tcW w:w="3168" w:type="dxa"/>
            <w:tcBorders>
              <w:top w:val="nil"/>
              <w:left w:val="nil"/>
              <w:bottom w:val="single" w:sz="4" w:space="0" w:color="auto"/>
              <w:right w:val="single" w:sz="4" w:space="0" w:color="auto"/>
            </w:tcBorders>
          </w:tcPr>
          <w:p w:rsidR="00590AA0" w:rsidRDefault="00590AA0" w:rsidP="00590AA0">
            <w:pPr>
              <w:spacing w:line="240" w:lineRule="auto"/>
              <w:jc w:val="left"/>
              <w:rPr>
                <w:rFonts w:cs="Arial"/>
                <w:szCs w:val="22"/>
                <w:lang w:eastAsia="ja-JP"/>
              </w:rPr>
            </w:pPr>
            <w:r>
              <w:rPr>
                <w:rFonts w:cs="Arial"/>
                <w:szCs w:val="22"/>
                <w:lang w:eastAsia="ja-JP"/>
              </w:rPr>
              <w:t xml:space="preserve">Profile </w:t>
            </w:r>
            <w:r w:rsidRPr="0031533C">
              <w:rPr>
                <w:rFonts w:cs="Arial"/>
                <w:szCs w:val="22"/>
                <w:lang w:eastAsia="ja-JP"/>
              </w:rPr>
              <w:t>Engineering Lead</w:t>
            </w:r>
          </w:p>
        </w:tc>
        <w:tc>
          <w:tcPr>
            <w:tcW w:w="2430" w:type="dxa"/>
            <w:tcBorders>
              <w:top w:val="single" w:sz="4" w:space="0" w:color="auto"/>
              <w:left w:val="single" w:sz="4" w:space="0" w:color="auto"/>
              <w:bottom w:val="single" w:sz="4" w:space="0" w:color="auto"/>
              <w:right w:val="single" w:sz="4" w:space="0" w:color="auto"/>
            </w:tcBorders>
          </w:tcPr>
          <w:p w:rsidR="00590AA0" w:rsidRPr="008579F9" w:rsidRDefault="00455C34" w:rsidP="00590AA0">
            <w:pPr>
              <w:spacing w:line="240" w:lineRule="auto"/>
              <w:jc w:val="left"/>
              <w:rPr>
                <w:rFonts w:cs="Arial"/>
                <w:sz w:val="20"/>
                <w:szCs w:val="20"/>
                <w:lang w:eastAsia="ja-JP"/>
              </w:rPr>
            </w:pPr>
            <w:hyperlink r:id="rId14" w:history="1">
              <w:r w:rsidR="002D55A8" w:rsidRPr="002D55A8">
                <w:rPr>
                  <w:rStyle w:val="Hyperlink"/>
                  <w:sz w:val="20"/>
                  <w:szCs w:val="20"/>
                </w:rPr>
                <w:t>bguald0</w:t>
              </w:r>
              <w:r w:rsidR="00590AA0" w:rsidRPr="008579F9">
                <w:rPr>
                  <w:rStyle w:val="Hyperlink"/>
                  <w:sz w:val="20"/>
                  <w:szCs w:val="20"/>
                </w:rPr>
                <w:t>@searshc.com</w:t>
              </w:r>
            </w:hyperlink>
            <w:hyperlink r:id="rId15" w:history="1"/>
            <w:r w:rsidR="00590AA0" w:rsidRPr="008579F9">
              <w:rPr>
                <w:rFonts w:cs="Arial"/>
                <w:sz w:val="20"/>
                <w:szCs w:val="20"/>
                <w:lang w:eastAsia="ja-JP"/>
              </w:rPr>
              <w:t xml:space="preserve"> </w:t>
            </w:r>
          </w:p>
        </w:tc>
        <w:tc>
          <w:tcPr>
            <w:tcW w:w="1350" w:type="dxa"/>
            <w:tcBorders>
              <w:top w:val="single" w:sz="4" w:space="0" w:color="auto"/>
              <w:left w:val="single" w:sz="4" w:space="0" w:color="auto"/>
              <w:bottom w:val="single" w:sz="4" w:space="0" w:color="auto"/>
              <w:right w:val="single" w:sz="4" w:space="0" w:color="auto"/>
            </w:tcBorders>
          </w:tcPr>
          <w:p w:rsidR="00590AA0" w:rsidRDefault="00590AA0" w:rsidP="00590AA0">
            <w:pPr>
              <w:spacing w:line="240" w:lineRule="auto"/>
              <w:jc w:val="center"/>
              <w:rPr>
                <w:rFonts w:cs="Arial"/>
                <w:szCs w:val="22"/>
                <w:lang w:eastAsia="ja-JP"/>
              </w:rPr>
            </w:pPr>
          </w:p>
        </w:tc>
      </w:tr>
      <w:tr w:rsidR="008579F9" w:rsidRPr="00A201CB" w:rsidTr="009444EA">
        <w:trPr>
          <w:trHeight w:val="308"/>
        </w:trPr>
        <w:tc>
          <w:tcPr>
            <w:tcW w:w="2250" w:type="dxa"/>
            <w:tcBorders>
              <w:top w:val="nil"/>
              <w:left w:val="single" w:sz="4" w:space="0" w:color="auto"/>
              <w:bottom w:val="single" w:sz="4" w:space="0" w:color="auto"/>
              <w:right w:val="single" w:sz="4" w:space="0" w:color="auto"/>
            </w:tcBorders>
          </w:tcPr>
          <w:p w:rsidR="008579F9" w:rsidRPr="0031533C" w:rsidRDefault="008579F9" w:rsidP="009444EA">
            <w:pPr>
              <w:spacing w:line="240" w:lineRule="auto"/>
              <w:rPr>
                <w:rFonts w:cs="Arial"/>
                <w:color w:val="000000"/>
                <w:szCs w:val="22"/>
                <w:lang w:eastAsia="ja-JP"/>
              </w:rPr>
            </w:pPr>
            <w:r w:rsidRPr="008579F9">
              <w:rPr>
                <w:rFonts w:cs="Arial"/>
                <w:color w:val="000000"/>
                <w:szCs w:val="22"/>
                <w:lang w:eastAsia="ja-JP"/>
              </w:rPr>
              <w:t>Patrick Szczypinski</w:t>
            </w:r>
          </w:p>
        </w:tc>
        <w:tc>
          <w:tcPr>
            <w:tcW w:w="3168" w:type="dxa"/>
            <w:tcBorders>
              <w:top w:val="nil"/>
              <w:left w:val="nil"/>
              <w:bottom w:val="single" w:sz="4" w:space="0" w:color="auto"/>
              <w:right w:val="single" w:sz="4" w:space="0" w:color="auto"/>
            </w:tcBorders>
          </w:tcPr>
          <w:p w:rsidR="008579F9" w:rsidRPr="0031533C" w:rsidRDefault="008579F9" w:rsidP="009444EA">
            <w:pPr>
              <w:spacing w:line="240" w:lineRule="auto"/>
              <w:jc w:val="left"/>
              <w:rPr>
                <w:rFonts w:cs="Arial"/>
                <w:szCs w:val="22"/>
                <w:lang w:eastAsia="ja-JP"/>
              </w:rPr>
            </w:pPr>
            <w:r>
              <w:rPr>
                <w:rFonts w:cs="Arial"/>
                <w:szCs w:val="22"/>
                <w:lang w:eastAsia="ja-JP"/>
              </w:rPr>
              <w:t>FED Lead</w:t>
            </w:r>
          </w:p>
        </w:tc>
        <w:tc>
          <w:tcPr>
            <w:tcW w:w="2430" w:type="dxa"/>
            <w:tcBorders>
              <w:top w:val="single" w:sz="4" w:space="0" w:color="auto"/>
              <w:left w:val="single" w:sz="4" w:space="0" w:color="auto"/>
              <w:bottom w:val="single" w:sz="4" w:space="0" w:color="auto"/>
              <w:right w:val="single" w:sz="4" w:space="0" w:color="auto"/>
            </w:tcBorders>
          </w:tcPr>
          <w:p w:rsidR="008579F9" w:rsidRPr="008579F9" w:rsidRDefault="00455C34" w:rsidP="009444EA">
            <w:pPr>
              <w:spacing w:line="240" w:lineRule="auto"/>
              <w:jc w:val="left"/>
              <w:rPr>
                <w:sz w:val="20"/>
                <w:szCs w:val="20"/>
              </w:rPr>
            </w:pPr>
            <w:hyperlink r:id="rId16" w:history="1">
              <w:r w:rsidR="008579F9" w:rsidRPr="00C8774B">
                <w:rPr>
                  <w:rStyle w:val="Hyperlink"/>
                  <w:sz w:val="20"/>
                  <w:szCs w:val="20"/>
                </w:rPr>
                <w:t>Patrick.Szczypinski@searshc.com</w:t>
              </w:r>
            </w:hyperlink>
            <w:r w:rsidR="008579F9">
              <w:rPr>
                <w:sz w:val="20"/>
                <w:szCs w:val="20"/>
              </w:rPr>
              <w:t xml:space="preserve"> </w:t>
            </w:r>
          </w:p>
        </w:tc>
        <w:tc>
          <w:tcPr>
            <w:tcW w:w="1350" w:type="dxa"/>
            <w:tcBorders>
              <w:top w:val="single" w:sz="4" w:space="0" w:color="auto"/>
              <w:left w:val="single" w:sz="4" w:space="0" w:color="auto"/>
              <w:bottom w:val="single" w:sz="4" w:space="0" w:color="auto"/>
              <w:right w:val="single" w:sz="4" w:space="0" w:color="auto"/>
            </w:tcBorders>
          </w:tcPr>
          <w:p w:rsidR="008579F9" w:rsidRDefault="008579F9" w:rsidP="009444EA">
            <w:pPr>
              <w:spacing w:line="240" w:lineRule="auto"/>
              <w:jc w:val="center"/>
              <w:rPr>
                <w:rFonts w:cs="Arial"/>
                <w:szCs w:val="22"/>
                <w:lang w:eastAsia="ja-JP"/>
              </w:rPr>
            </w:pPr>
          </w:p>
        </w:tc>
      </w:tr>
      <w:tr w:rsidR="008579F9" w:rsidRPr="00A201CB" w:rsidTr="009444EA">
        <w:trPr>
          <w:trHeight w:val="308"/>
        </w:trPr>
        <w:tc>
          <w:tcPr>
            <w:tcW w:w="2250" w:type="dxa"/>
            <w:tcBorders>
              <w:top w:val="nil"/>
              <w:left w:val="single" w:sz="4" w:space="0" w:color="auto"/>
              <w:bottom w:val="single" w:sz="4" w:space="0" w:color="auto"/>
              <w:right w:val="single" w:sz="4" w:space="0" w:color="auto"/>
            </w:tcBorders>
          </w:tcPr>
          <w:p w:rsidR="008579F9" w:rsidRPr="0031533C" w:rsidRDefault="008579F9" w:rsidP="009444EA">
            <w:pPr>
              <w:spacing w:line="240" w:lineRule="auto"/>
              <w:rPr>
                <w:rFonts w:cs="Arial"/>
                <w:color w:val="000000"/>
                <w:szCs w:val="22"/>
                <w:lang w:eastAsia="ja-JP"/>
              </w:rPr>
            </w:pPr>
            <w:r>
              <w:rPr>
                <w:rFonts w:cs="Arial"/>
                <w:color w:val="000000"/>
                <w:szCs w:val="22"/>
                <w:lang w:eastAsia="ja-JP"/>
              </w:rPr>
              <w:t xml:space="preserve">Iga </w:t>
            </w:r>
            <w:r w:rsidRPr="008579F9">
              <w:rPr>
                <w:rFonts w:cs="Arial"/>
                <w:color w:val="000000"/>
                <w:szCs w:val="22"/>
                <w:lang w:eastAsia="ja-JP"/>
              </w:rPr>
              <w:t>Zyzanska</w:t>
            </w:r>
          </w:p>
        </w:tc>
        <w:tc>
          <w:tcPr>
            <w:tcW w:w="3168" w:type="dxa"/>
            <w:tcBorders>
              <w:top w:val="nil"/>
              <w:left w:val="nil"/>
              <w:bottom w:val="single" w:sz="4" w:space="0" w:color="auto"/>
              <w:right w:val="single" w:sz="4" w:space="0" w:color="auto"/>
            </w:tcBorders>
          </w:tcPr>
          <w:p w:rsidR="008579F9" w:rsidRPr="0031533C" w:rsidRDefault="008579F9" w:rsidP="009444EA">
            <w:pPr>
              <w:spacing w:line="240" w:lineRule="auto"/>
              <w:jc w:val="left"/>
              <w:rPr>
                <w:rFonts w:cs="Arial"/>
                <w:szCs w:val="22"/>
                <w:lang w:eastAsia="ja-JP"/>
              </w:rPr>
            </w:pPr>
            <w:r>
              <w:rPr>
                <w:rFonts w:cs="Arial"/>
                <w:szCs w:val="22"/>
                <w:lang w:eastAsia="ja-JP"/>
              </w:rPr>
              <w:t>Art Director</w:t>
            </w:r>
          </w:p>
        </w:tc>
        <w:tc>
          <w:tcPr>
            <w:tcW w:w="2430" w:type="dxa"/>
            <w:tcBorders>
              <w:top w:val="single" w:sz="4" w:space="0" w:color="auto"/>
              <w:left w:val="single" w:sz="4" w:space="0" w:color="auto"/>
              <w:bottom w:val="single" w:sz="4" w:space="0" w:color="auto"/>
              <w:right w:val="single" w:sz="4" w:space="0" w:color="auto"/>
            </w:tcBorders>
          </w:tcPr>
          <w:p w:rsidR="008579F9" w:rsidRPr="008579F9" w:rsidRDefault="00455C34" w:rsidP="009444EA">
            <w:pPr>
              <w:spacing w:line="240" w:lineRule="auto"/>
              <w:jc w:val="left"/>
              <w:rPr>
                <w:sz w:val="20"/>
                <w:szCs w:val="20"/>
              </w:rPr>
            </w:pPr>
            <w:hyperlink r:id="rId17" w:history="1">
              <w:r w:rsidR="008579F9" w:rsidRPr="00C8774B">
                <w:rPr>
                  <w:rStyle w:val="Hyperlink"/>
                  <w:sz w:val="20"/>
                  <w:szCs w:val="20"/>
                </w:rPr>
                <w:t>Iga.Zyzanska@searshc.com</w:t>
              </w:r>
            </w:hyperlink>
            <w:r w:rsidR="008579F9">
              <w:rPr>
                <w:sz w:val="20"/>
                <w:szCs w:val="20"/>
              </w:rPr>
              <w:t xml:space="preserve"> </w:t>
            </w:r>
          </w:p>
        </w:tc>
        <w:tc>
          <w:tcPr>
            <w:tcW w:w="1350" w:type="dxa"/>
            <w:tcBorders>
              <w:top w:val="single" w:sz="4" w:space="0" w:color="auto"/>
              <w:left w:val="single" w:sz="4" w:space="0" w:color="auto"/>
              <w:bottom w:val="single" w:sz="4" w:space="0" w:color="auto"/>
              <w:right w:val="single" w:sz="4" w:space="0" w:color="auto"/>
            </w:tcBorders>
          </w:tcPr>
          <w:p w:rsidR="008579F9" w:rsidRDefault="008579F9" w:rsidP="009444EA">
            <w:pPr>
              <w:spacing w:line="240" w:lineRule="auto"/>
              <w:jc w:val="center"/>
              <w:rPr>
                <w:rFonts w:cs="Arial"/>
                <w:szCs w:val="22"/>
                <w:lang w:eastAsia="ja-JP"/>
              </w:rPr>
            </w:pPr>
          </w:p>
        </w:tc>
      </w:tr>
      <w:tr w:rsidR="00233A45" w:rsidRPr="00A201CB" w:rsidTr="009444EA">
        <w:trPr>
          <w:trHeight w:val="308"/>
        </w:trPr>
        <w:tc>
          <w:tcPr>
            <w:tcW w:w="2250" w:type="dxa"/>
            <w:tcBorders>
              <w:top w:val="nil"/>
              <w:left w:val="single" w:sz="4" w:space="0" w:color="auto"/>
              <w:bottom w:val="single" w:sz="4" w:space="0" w:color="auto"/>
              <w:right w:val="single" w:sz="4" w:space="0" w:color="auto"/>
            </w:tcBorders>
          </w:tcPr>
          <w:p w:rsidR="00233A45" w:rsidRPr="0031533C" w:rsidRDefault="00233A45" w:rsidP="00233A45">
            <w:pPr>
              <w:spacing w:line="240" w:lineRule="auto"/>
              <w:rPr>
                <w:rFonts w:cs="Arial"/>
                <w:color w:val="000000"/>
                <w:szCs w:val="22"/>
                <w:lang w:eastAsia="ja-JP"/>
              </w:rPr>
            </w:pPr>
            <w:r>
              <w:rPr>
                <w:rFonts w:cs="Arial"/>
                <w:color w:val="000000"/>
                <w:szCs w:val="22"/>
                <w:lang w:eastAsia="ja-JP"/>
              </w:rPr>
              <w:t xml:space="preserve">Kat </w:t>
            </w:r>
            <w:r w:rsidRPr="00C2364D">
              <w:rPr>
                <w:rFonts w:cs="Arial"/>
                <w:color w:val="000000"/>
                <w:szCs w:val="22"/>
                <w:lang w:eastAsia="ja-JP"/>
              </w:rPr>
              <w:t>Ferrell</w:t>
            </w:r>
          </w:p>
        </w:tc>
        <w:tc>
          <w:tcPr>
            <w:tcW w:w="3168" w:type="dxa"/>
            <w:tcBorders>
              <w:top w:val="nil"/>
              <w:left w:val="nil"/>
              <w:bottom w:val="single" w:sz="4" w:space="0" w:color="auto"/>
              <w:right w:val="single" w:sz="4" w:space="0" w:color="auto"/>
            </w:tcBorders>
          </w:tcPr>
          <w:p w:rsidR="00233A45" w:rsidRPr="0031533C" w:rsidRDefault="00233A45" w:rsidP="00233A45">
            <w:pPr>
              <w:spacing w:line="240" w:lineRule="auto"/>
              <w:jc w:val="left"/>
              <w:rPr>
                <w:rFonts w:cs="Arial"/>
                <w:szCs w:val="22"/>
                <w:lang w:eastAsia="ja-JP"/>
              </w:rPr>
            </w:pPr>
            <w:r>
              <w:rPr>
                <w:rFonts w:cs="Arial"/>
                <w:szCs w:val="22"/>
                <w:lang w:eastAsia="ja-JP"/>
              </w:rPr>
              <w:t>Project Manager</w:t>
            </w:r>
          </w:p>
        </w:tc>
        <w:tc>
          <w:tcPr>
            <w:tcW w:w="2430" w:type="dxa"/>
            <w:tcBorders>
              <w:top w:val="single" w:sz="4" w:space="0" w:color="auto"/>
              <w:left w:val="single" w:sz="4" w:space="0" w:color="auto"/>
              <w:bottom w:val="single" w:sz="4" w:space="0" w:color="auto"/>
              <w:right w:val="single" w:sz="4" w:space="0" w:color="auto"/>
            </w:tcBorders>
          </w:tcPr>
          <w:p w:rsidR="00233A45" w:rsidRPr="008579F9" w:rsidRDefault="00455C34" w:rsidP="00233A45">
            <w:pPr>
              <w:spacing w:line="240" w:lineRule="auto"/>
              <w:jc w:val="left"/>
              <w:rPr>
                <w:sz w:val="20"/>
                <w:szCs w:val="20"/>
              </w:rPr>
            </w:pPr>
            <w:hyperlink r:id="rId18" w:history="1">
              <w:r w:rsidR="00233A45" w:rsidRPr="00C2364D">
                <w:rPr>
                  <w:rStyle w:val="Hyperlink"/>
                  <w:sz w:val="20"/>
                  <w:szCs w:val="20"/>
                </w:rPr>
                <w:t>kferre2</w:t>
              </w:r>
              <w:r w:rsidR="00233A45" w:rsidRPr="008579F9">
                <w:rPr>
                  <w:rStyle w:val="Hyperlink"/>
                  <w:sz w:val="20"/>
                  <w:szCs w:val="20"/>
                </w:rPr>
                <w:t>@searshc.com</w:t>
              </w:r>
            </w:hyperlink>
            <w:r w:rsidR="00233A45" w:rsidRPr="008579F9">
              <w:rPr>
                <w:sz w:val="20"/>
                <w:szCs w:val="20"/>
              </w:rPr>
              <w:t xml:space="preserve"> </w:t>
            </w:r>
          </w:p>
        </w:tc>
        <w:tc>
          <w:tcPr>
            <w:tcW w:w="1350" w:type="dxa"/>
            <w:tcBorders>
              <w:top w:val="single" w:sz="4" w:space="0" w:color="auto"/>
              <w:left w:val="single" w:sz="4" w:space="0" w:color="auto"/>
              <w:bottom w:val="single" w:sz="4" w:space="0" w:color="auto"/>
              <w:right w:val="single" w:sz="4" w:space="0" w:color="auto"/>
            </w:tcBorders>
          </w:tcPr>
          <w:p w:rsidR="00233A45" w:rsidRDefault="00233A45" w:rsidP="00233A45">
            <w:pPr>
              <w:spacing w:line="240" w:lineRule="auto"/>
              <w:jc w:val="center"/>
              <w:rPr>
                <w:rFonts w:cs="Arial"/>
                <w:szCs w:val="22"/>
                <w:lang w:eastAsia="ja-JP"/>
              </w:rPr>
            </w:pPr>
          </w:p>
        </w:tc>
      </w:tr>
      <w:tr w:rsidR="00B80D76" w:rsidRPr="00A201CB" w:rsidTr="009444EA">
        <w:trPr>
          <w:trHeight w:val="308"/>
        </w:trPr>
        <w:tc>
          <w:tcPr>
            <w:tcW w:w="2250" w:type="dxa"/>
            <w:tcBorders>
              <w:top w:val="nil"/>
              <w:left w:val="single" w:sz="4" w:space="0" w:color="auto"/>
              <w:bottom w:val="single" w:sz="4" w:space="0" w:color="auto"/>
              <w:right w:val="single" w:sz="4" w:space="0" w:color="auto"/>
            </w:tcBorders>
          </w:tcPr>
          <w:p w:rsidR="00B80D76" w:rsidRPr="0031533C" w:rsidRDefault="001019D5" w:rsidP="009444EA">
            <w:pPr>
              <w:spacing w:line="240" w:lineRule="auto"/>
              <w:rPr>
                <w:rFonts w:cs="Arial"/>
                <w:color w:val="000000"/>
                <w:szCs w:val="22"/>
                <w:lang w:eastAsia="ja-JP"/>
              </w:rPr>
            </w:pPr>
            <w:r>
              <w:rPr>
                <w:rFonts w:cs="Arial"/>
                <w:color w:val="000000"/>
                <w:szCs w:val="22"/>
                <w:lang w:eastAsia="ja-JP"/>
              </w:rPr>
              <w:t>Casey Goddard</w:t>
            </w:r>
          </w:p>
        </w:tc>
        <w:tc>
          <w:tcPr>
            <w:tcW w:w="3168" w:type="dxa"/>
            <w:tcBorders>
              <w:top w:val="nil"/>
              <w:left w:val="nil"/>
              <w:bottom w:val="single" w:sz="4" w:space="0" w:color="auto"/>
              <w:right w:val="single" w:sz="4" w:space="0" w:color="auto"/>
            </w:tcBorders>
          </w:tcPr>
          <w:p w:rsidR="00B80D76" w:rsidRPr="0031533C" w:rsidRDefault="00B80D76" w:rsidP="009444EA">
            <w:pPr>
              <w:spacing w:line="240" w:lineRule="auto"/>
              <w:jc w:val="left"/>
              <w:rPr>
                <w:rFonts w:cs="Arial"/>
                <w:szCs w:val="22"/>
                <w:lang w:eastAsia="ja-JP"/>
              </w:rPr>
            </w:pPr>
            <w:r w:rsidRPr="0031533C">
              <w:rPr>
                <w:rFonts w:cs="Arial"/>
                <w:szCs w:val="22"/>
                <w:lang w:eastAsia="ja-JP"/>
              </w:rPr>
              <w:t xml:space="preserve">Business Lead </w:t>
            </w:r>
          </w:p>
        </w:tc>
        <w:tc>
          <w:tcPr>
            <w:tcW w:w="2430" w:type="dxa"/>
            <w:tcBorders>
              <w:top w:val="single" w:sz="4" w:space="0" w:color="auto"/>
              <w:left w:val="single" w:sz="4" w:space="0" w:color="auto"/>
              <w:bottom w:val="single" w:sz="4" w:space="0" w:color="auto"/>
              <w:right w:val="single" w:sz="4" w:space="0" w:color="auto"/>
            </w:tcBorders>
          </w:tcPr>
          <w:p w:rsidR="00B80D76" w:rsidRPr="008579F9" w:rsidRDefault="00455C34" w:rsidP="009444EA">
            <w:pPr>
              <w:spacing w:line="240" w:lineRule="auto"/>
              <w:jc w:val="left"/>
              <w:rPr>
                <w:sz w:val="20"/>
                <w:szCs w:val="20"/>
              </w:rPr>
            </w:pPr>
            <w:hyperlink r:id="rId19" w:history="1">
              <w:r w:rsidR="001019D5" w:rsidRPr="008579F9">
                <w:rPr>
                  <w:rStyle w:val="Hyperlink"/>
                  <w:rFonts w:cs="Arial"/>
                  <w:sz w:val="20"/>
                  <w:szCs w:val="20"/>
                  <w:lang w:eastAsia="ja-JP"/>
                </w:rPr>
                <w:t>cgodda3@searshc.com</w:t>
              </w:r>
            </w:hyperlink>
          </w:p>
        </w:tc>
        <w:tc>
          <w:tcPr>
            <w:tcW w:w="1350" w:type="dxa"/>
            <w:tcBorders>
              <w:top w:val="single" w:sz="4" w:space="0" w:color="auto"/>
              <w:left w:val="single" w:sz="4" w:space="0" w:color="auto"/>
              <w:bottom w:val="single" w:sz="4" w:space="0" w:color="auto"/>
              <w:right w:val="single" w:sz="4" w:space="0" w:color="auto"/>
            </w:tcBorders>
          </w:tcPr>
          <w:p w:rsidR="00B80D76" w:rsidRPr="0031533C" w:rsidRDefault="00B80D76" w:rsidP="009444EA">
            <w:pPr>
              <w:spacing w:line="240" w:lineRule="auto"/>
              <w:jc w:val="center"/>
              <w:rPr>
                <w:rFonts w:cs="Arial"/>
                <w:szCs w:val="22"/>
                <w:lang w:eastAsia="ja-JP"/>
              </w:rPr>
            </w:pPr>
            <w:r>
              <w:rPr>
                <w:rFonts w:cs="Arial"/>
                <w:szCs w:val="22"/>
                <w:lang w:eastAsia="ja-JP"/>
              </w:rPr>
              <w:t>Y</w:t>
            </w:r>
          </w:p>
        </w:tc>
      </w:tr>
      <w:tr w:rsidR="007409FE" w:rsidRPr="00A201CB" w:rsidTr="009444EA">
        <w:trPr>
          <w:trHeight w:val="308"/>
        </w:trPr>
        <w:tc>
          <w:tcPr>
            <w:tcW w:w="2250" w:type="dxa"/>
            <w:tcBorders>
              <w:top w:val="single" w:sz="4" w:space="0" w:color="auto"/>
              <w:left w:val="single" w:sz="4" w:space="0" w:color="auto"/>
              <w:bottom w:val="single" w:sz="4" w:space="0" w:color="auto"/>
              <w:right w:val="single" w:sz="4" w:space="0" w:color="auto"/>
            </w:tcBorders>
          </w:tcPr>
          <w:p w:rsidR="007409FE" w:rsidRPr="00214F88" w:rsidRDefault="007409FE" w:rsidP="007409FE">
            <w:pPr>
              <w:spacing w:line="240" w:lineRule="auto"/>
              <w:rPr>
                <w:rFonts w:asciiTheme="minorHAnsi" w:hAnsiTheme="minorHAnsi" w:cs="Arial"/>
                <w:color w:val="000000"/>
                <w:szCs w:val="22"/>
                <w:lang w:eastAsia="ja-JP"/>
              </w:rPr>
            </w:pPr>
            <w:r w:rsidRPr="00214F88">
              <w:rPr>
                <w:rFonts w:asciiTheme="minorHAnsi" w:hAnsiTheme="minorHAnsi" w:cs="Arial"/>
                <w:szCs w:val="22"/>
              </w:rPr>
              <w:t>Don Fotsch</w:t>
            </w:r>
          </w:p>
        </w:tc>
        <w:tc>
          <w:tcPr>
            <w:tcW w:w="3168" w:type="dxa"/>
            <w:tcBorders>
              <w:top w:val="single" w:sz="4" w:space="0" w:color="auto"/>
              <w:left w:val="nil"/>
              <w:bottom w:val="single" w:sz="4" w:space="0" w:color="auto"/>
              <w:right w:val="single" w:sz="4" w:space="0" w:color="auto"/>
            </w:tcBorders>
          </w:tcPr>
          <w:p w:rsidR="007409FE" w:rsidRPr="00214F88" w:rsidRDefault="007409FE" w:rsidP="009444EA">
            <w:pPr>
              <w:spacing w:line="240" w:lineRule="auto"/>
              <w:jc w:val="left"/>
              <w:rPr>
                <w:rFonts w:asciiTheme="minorHAnsi" w:hAnsiTheme="minorHAnsi" w:cs="Arial"/>
                <w:szCs w:val="22"/>
                <w:lang w:eastAsia="ja-JP"/>
              </w:rPr>
            </w:pPr>
            <w:r w:rsidRPr="00214F88">
              <w:rPr>
                <w:rFonts w:asciiTheme="minorHAnsi" w:hAnsiTheme="minorHAnsi" w:cs="Arial"/>
                <w:szCs w:val="22"/>
              </w:rPr>
              <w:t xml:space="preserve">VP Customer Experience </w:t>
            </w:r>
            <w:r w:rsidRPr="00214F88">
              <w:rPr>
                <w:rFonts w:asciiTheme="minorHAnsi" w:hAnsiTheme="minorHAnsi" w:cs="Arial"/>
                <w:szCs w:val="22"/>
              </w:rPr>
              <w:lastRenderedPageBreak/>
              <w:t>(Sponsor)</w:t>
            </w:r>
          </w:p>
        </w:tc>
        <w:tc>
          <w:tcPr>
            <w:tcW w:w="2430" w:type="dxa"/>
            <w:tcBorders>
              <w:top w:val="single" w:sz="4" w:space="0" w:color="auto"/>
              <w:left w:val="single" w:sz="4" w:space="0" w:color="auto"/>
              <w:bottom w:val="single" w:sz="4" w:space="0" w:color="auto"/>
              <w:right w:val="single" w:sz="4" w:space="0" w:color="auto"/>
            </w:tcBorders>
          </w:tcPr>
          <w:p w:rsidR="007409FE" w:rsidRPr="008579F9" w:rsidRDefault="00455C34" w:rsidP="009444EA">
            <w:pPr>
              <w:spacing w:line="240" w:lineRule="auto"/>
              <w:jc w:val="left"/>
              <w:rPr>
                <w:rFonts w:asciiTheme="minorHAnsi" w:hAnsiTheme="minorHAnsi"/>
                <w:sz w:val="20"/>
                <w:szCs w:val="20"/>
              </w:rPr>
            </w:pPr>
            <w:hyperlink r:id="rId20" w:history="1">
              <w:r w:rsidR="008579F9" w:rsidRPr="00C8774B">
                <w:rPr>
                  <w:rStyle w:val="Hyperlink"/>
                  <w:rFonts w:asciiTheme="minorHAnsi" w:hAnsiTheme="minorHAnsi"/>
                  <w:sz w:val="20"/>
                  <w:szCs w:val="20"/>
                </w:rPr>
                <w:t>Don.fotsch@searshc.com</w:t>
              </w:r>
            </w:hyperlink>
            <w:r w:rsidR="008579F9">
              <w:rPr>
                <w:rFonts w:asciiTheme="minorHAnsi" w:hAnsiTheme="minorHAnsi"/>
                <w:sz w:val="20"/>
                <w:szCs w:val="20"/>
              </w:rPr>
              <w:t xml:space="preserve"> </w:t>
            </w:r>
          </w:p>
        </w:tc>
        <w:tc>
          <w:tcPr>
            <w:tcW w:w="1350" w:type="dxa"/>
            <w:tcBorders>
              <w:top w:val="single" w:sz="4" w:space="0" w:color="auto"/>
              <w:left w:val="single" w:sz="4" w:space="0" w:color="auto"/>
              <w:bottom w:val="single" w:sz="4" w:space="0" w:color="auto"/>
              <w:right w:val="single" w:sz="4" w:space="0" w:color="auto"/>
            </w:tcBorders>
          </w:tcPr>
          <w:p w:rsidR="007409FE" w:rsidRPr="007409FE" w:rsidRDefault="007409FE" w:rsidP="009444EA">
            <w:pPr>
              <w:spacing w:line="240" w:lineRule="auto"/>
              <w:jc w:val="center"/>
              <w:rPr>
                <w:rFonts w:asciiTheme="minorHAnsi" w:hAnsiTheme="minorHAnsi" w:cs="Arial"/>
                <w:szCs w:val="22"/>
                <w:lang w:eastAsia="ja-JP"/>
              </w:rPr>
            </w:pPr>
            <w:r w:rsidRPr="007409FE">
              <w:rPr>
                <w:rFonts w:asciiTheme="minorHAnsi" w:hAnsiTheme="minorHAnsi" w:cs="Arial"/>
                <w:szCs w:val="22"/>
                <w:lang w:eastAsia="ja-JP"/>
              </w:rPr>
              <w:t>Y</w:t>
            </w:r>
          </w:p>
        </w:tc>
      </w:tr>
    </w:tbl>
    <w:p w:rsidR="006B2BAE" w:rsidRDefault="009444EA" w:rsidP="00E44C25">
      <w:pPr>
        <w:rPr>
          <w:highlight w:val="yellow"/>
        </w:rPr>
      </w:pPr>
      <w:r>
        <w:rPr>
          <w:rFonts w:ascii="Arial" w:hAnsi="Arial" w:cs="Arial"/>
          <w:sz w:val="28"/>
        </w:rPr>
        <w:lastRenderedPageBreak/>
        <w:br w:type="textWrapping" w:clear="all"/>
      </w:r>
    </w:p>
    <w:p w:rsidR="00152B94" w:rsidRPr="00152B94" w:rsidRDefault="00152B94" w:rsidP="00152B94">
      <w:pPr>
        <w:rPr>
          <w:highlight w:val="yellow"/>
        </w:rPr>
      </w:pPr>
    </w:p>
    <w:p w:rsidR="00100DE2" w:rsidRPr="00E41FED" w:rsidRDefault="007A688D" w:rsidP="00BB2154">
      <w:pPr>
        <w:pStyle w:val="Heading2"/>
        <w:numPr>
          <w:ilvl w:val="0"/>
          <w:numId w:val="3"/>
        </w:numPr>
        <w:shd w:val="pct20" w:color="auto" w:fill="auto"/>
        <w:tabs>
          <w:tab w:val="clear" w:pos="1152"/>
          <w:tab w:val="num" w:pos="270"/>
        </w:tabs>
        <w:spacing w:before="0"/>
        <w:ind w:left="270" w:hanging="270"/>
        <w:rPr>
          <w:rFonts w:cs="Arial"/>
          <w:sz w:val="28"/>
        </w:rPr>
      </w:pPr>
      <w:bookmarkStart w:id="8" w:name="_Toc137553479"/>
      <w:bookmarkStart w:id="9" w:name="_Toc137614743"/>
      <w:bookmarkStart w:id="10" w:name="_Toc137615377"/>
      <w:bookmarkStart w:id="11" w:name="_Toc324835437"/>
      <w:bookmarkEnd w:id="8"/>
      <w:bookmarkEnd w:id="9"/>
      <w:bookmarkEnd w:id="10"/>
      <w:r w:rsidRPr="00E41FED">
        <w:rPr>
          <w:rFonts w:cs="Arial"/>
          <w:sz w:val="28"/>
        </w:rPr>
        <w:t>Pr</w:t>
      </w:r>
      <w:r>
        <w:rPr>
          <w:rFonts w:cs="Arial"/>
          <w:sz w:val="28"/>
        </w:rPr>
        <w:t>oduct</w:t>
      </w:r>
      <w:r w:rsidRPr="00E41FED">
        <w:rPr>
          <w:rFonts w:cs="Arial"/>
          <w:sz w:val="28"/>
        </w:rPr>
        <w:t xml:space="preserve"> </w:t>
      </w:r>
      <w:r w:rsidR="00100DE2" w:rsidRPr="00E41FED">
        <w:rPr>
          <w:rFonts w:cs="Arial"/>
          <w:sz w:val="28"/>
        </w:rPr>
        <w:t>Overview</w:t>
      </w:r>
      <w:bookmarkEnd w:id="11"/>
    </w:p>
    <w:p w:rsidR="008353A3" w:rsidRDefault="00D456E3" w:rsidP="008353A3">
      <w:pPr>
        <w:pStyle w:val="Heading2"/>
      </w:pPr>
      <w:bookmarkStart w:id="12" w:name="_Toc324835438"/>
      <w:r>
        <w:t>Mission</w:t>
      </w:r>
      <w:bookmarkEnd w:id="12"/>
    </w:p>
    <w:p w:rsidR="00214F88" w:rsidRDefault="00214F88" w:rsidP="00214F88">
      <w:pPr>
        <w:ind w:left="720"/>
      </w:pPr>
      <w:r w:rsidRPr="00EF22BB">
        <w:t>To provide an online</w:t>
      </w:r>
      <w:r w:rsidR="00CF4F1C">
        <w:t xml:space="preserve"> social support</w:t>
      </w:r>
      <w:r w:rsidRPr="00EF22BB">
        <w:t xml:space="preserve"> community that replicates in-pers</w:t>
      </w:r>
      <w:r>
        <w:t>on interaction and conversation so that c</w:t>
      </w:r>
      <w:r w:rsidRPr="00EF22BB">
        <w:t xml:space="preserve">ustomers and prospective customers access information, </w:t>
      </w:r>
      <w:r w:rsidR="00CF4F1C">
        <w:t>customer service and expert advice from</w:t>
      </w:r>
      <w:r w:rsidRPr="00EF22BB">
        <w:t xml:space="preserve"> SHC associates, vendors and fellow members while providing invaluable feedback and customer behavior understanding to SHC.</w:t>
      </w:r>
    </w:p>
    <w:p w:rsidR="00D456E3" w:rsidRDefault="00D456E3" w:rsidP="008353A3">
      <w:pPr>
        <w:pStyle w:val="Heading2"/>
      </w:pPr>
      <w:bookmarkStart w:id="13" w:name="_Toc324835439"/>
      <w:r>
        <w:t>Strategy</w:t>
      </w:r>
      <w:bookmarkEnd w:id="13"/>
    </w:p>
    <w:p w:rsidR="00214F88" w:rsidRDefault="00CF4F1C" w:rsidP="00855BFA">
      <w:pPr>
        <w:pStyle w:val="ListParagraph"/>
        <w:numPr>
          <w:ilvl w:val="0"/>
          <w:numId w:val="14"/>
        </w:numPr>
      </w:pPr>
      <w:r>
        <w:t>Provide an online social support platform</w:t>
      </w:r>
    </w:p>
    <w:p w:rsidR="00214F88" w:rsidRDefault="00214F88" w:rsidP="00855BFA">
      <w:pPr>
        <w:pStyle w:val="ListParagraph"/>
        <w:numPr>
          <w:ilvl w:val="0"/>
          <w:numId w:val="14"/>
        </w:numPr>
      </w:pPr>
      <w:r w:rsidRPr="00EF22BB">
        <w:t>Strengthen Customer Engagement</w:t>
      </w:r>
    </w:p>
    <w:p w:rsidR="00214F88" w:rsidRDefault="00214F88" w:rsidP="00855BFA">
      <w:pPr>
        <w:pStyle w:val="ListParagraph"/>
        <w:numPr>
          <w:ilvl w:val="0"/>
          <w:numId w:val="14"/>
        </w:numPr>
      </w:pPr>
      <w:r w:rsidRPr="00EF22BB">
        <w:t>Leverage community feedback and insights</w:t>
      </w:r>
    </w:p>
    <w:p w:rsidR="00E967B5" w:rsidRDefault="00D456E3" w:rsidP="00E967B5">
      <w:pPr>
        <w:pStyle w:val="Heading2"/>
      </w:pPr>
      <w:bookmarkStart w:id="14" w:name="_Toc324835440"/>
      <w:r>
        <w:t>Objectives</w:t>
      </w:r>
      <w:bookmarkEnd w:id="14"/>
    </w:p>
    <w:p w:rsidR="00A8620D" w:rsidRDefault="00A8620D" w:rsidP="00855BFA">
      <w:pPr>
        <w:pStyle w:val="ListParagraph"/>
        <w:numPr>
          <w:ilvl w:val="0"/>
          <w:numId w:val="17"/>
        </w:numPr>
      </w:pPr>
      <w:r>
        <w:t xml:space="preserve">Deliver Phase 1 release of Communities by End of </w:t>
      </w:r>
      <w:r w:rsidR="00CF4F1C">
        <w:t>August 29</w:t>
      </w:r>
      <w:proofErr w:type="gramStart"/>
      <w:r w:rsidR="00CF4F1C">
        <w:t>,2012</w:t>
      </w:r>
      <w:proofErr w:type="gramEnd"/>
      <w:r>
        <w:t xml:space="preserve"> to migrate Communities and Reviews off of the Viewpoints platform. </w:t>
      </w:r>
    </w:p>
    <w:p w:rsidR="00A8620D" w:rsidRDefault="00A8620D" w:rsidP="00855BFA">
      <w:pPr>
        <w:pStyle w:val="ListParagraph"/>
        <w:numPr>
          <w:ilvl w:val="0"/>
          <w:numId w:val="17"/>
        </w:numPr>
      </w:pPr>
      <w:r>
        <w:t>Deliver Phase 2 relea</w:t>
      </w:r>
      <w:r w:rsidR="00210F62">
        <w:t>se</w:t>
      </w:r>
      <w:r w:rsidR="00CF4F1C">
        <w:t xml:space="preserve"> of additional functionality in two week iterations beginning August 29, 2012 through October 30, 2012. </w:t>
      </w:r>
    </w:p>
    <w:p w:rsidR="00214F88" w:rsidRPr="00214F88" w:rsidRDefault="00214F88" w:rsidP="00214F88">
      <w:pPr>
        <w:ind w:left="720"/>
      </w:pPr>
    </w:p>
    <w:p w:rsidR="00186D8E" w:rsidRPr="00D456E3" w:rsidRDefault="00186D8E" w:rsidP="00D456E3">
      <w:pPr>
        <w:pStyle w:val="Heading2"/>
        <w:rPr>
          <w:sz w:val="24"/>
        </w:rPr>
      </w:pPr>
      <w:bookmarkStart w:id="15" w:name="_Toc324835441"/>
      <w:r>
        <w:t>Guiding Principles</w:t>
      </w:r>
      <w:bookmarkEnd w:id="15"/>
    </w:p>
    <w:p w:rsidR="00214F88" w:rsidRDefault="00214F88" w:rsidP="006F2404">
      <w:pPr>
        <w:ind w:left="720"/>
      </w:pPr>
      <w:proofErr w:type="gramStart"/>
      <w:r>
        <w:t xml:space="preserve">To </w:t>
      </w:r>
      <w:r w:rsidR="0004448C">
        <w:t xml:space="preserve">be the leader in online social support communities and delight our customers through every </w:t>
      </w:r>
      <w:proofErr w:type="spellStart"/>
      <w:r w:rsidR="0004448C">
        <w:t>touchpoint</w:t>
      </w:r>
      <w:proofErr w:type="spellEnd"/>
      <w:r w:rsidR="0004448C">
        <w:t>.</w:t>
      </w:r>
      <w:proofErr w:type="gramEnd"/>
      <w:r w:rsidR="0004448C">
        <w:t xml:space="preserve">  </w:t>
      </w:r>
    </w:p>
    <w:p w:rsidR="006F2404" w:rsidRPr="00214F88" w:rsidRDefault="006F2404" w:rsidP="006F2404">
      <w:pPr>
        <w:ind w:left="720"/>
        <w:rPr>
          <w:b/>
        </w:rPr>
      </w:pPr>
    </w:p>
    <w:p w:rsidR="00214F88" w:rsidRPr="00EF22BB" w:rsidRDefault="00214F88" w:rsidP="00FD035C">
      <w:pPr>
        <w:ind w:left="720" w:firstLine="360"/>
        <w:rPr>
          <w:b/>
          <w:bCs/>
        </w:rPr>
      </w:pPr>
      <w:r>
        <w:rPr>
          <w:b/>
          <w:bCs/>
        </w:rPr>
        <w:t xml:space="preserve">1. </w:t>
      </w:r>
      <w:proofErr w:type="gramStart"/>
      <w:r>
        <w:rPr>
          <w:b/>
          <w:bCs/>
        </w:rPr>
        <w:t>For</w:t>
      </w:r>
      <w:proofErr w:type="gramEnd"/>
      <w:r>
        <w:rPr>
          <w:b/>
          <w:bCs/>
        </w:rPr>
        <w:t xml:space="preserve"> Customers:</w:t>
      </w:r>
    </w:p>
    <w:p w:rsidR="00214F88" w:rsidRDefault="00214F88" w:rsidP="00855BFA">
      <w:pPr>
        <w:pStyle w:val="ListParagraph"/>
        <w:numPr>
          <w:ilvl w:val="0"/>
          <w:numId w:val="15"/>
        </w:numPr>
        <w:ind w:left="1440"/>
      </w:pPr>
      <w:r w:rsidRPr="00EF22BB">
        <w:t>to connect with SHC, product experts and enthusiasts: ask questions, share advice</w:t>
      </w:r>
      <w:r w:rsidR="0004448C">
        <w:t xml:space="preserve"> and feedback</w:t>
      </w:r>
      <w:r w:rsidRPr="00EF22BB">
        <w:t xml:space="preserve">, </w:t>
      </w:r>
      <w:r w:rsidR="0004448C">
        <w:t>receive answers</w:t>
      </w:r>
    </w:p>
    <w:p w:rsidR="00214F88" w:rsidRDefault="00214F88" w:rsidP="00855BFA">
      <w:pPr>
        <w:pStyle w:val="ListParagraph"/>
        <w:numPr>
          <w:ilvl w:val="0"/>
          <w:numId w:val="15"/>
        </w:numPr>
        <w:ind w:left="1440"/>
      </w:pPr>
      <w:r w:rsidRPr="00EF22BB">
        <w:t>to be heard, to be helped, to receive excellent customer care</w:t>
      </w:r>
    </w:p>
    <w:p w:rsidR="00214F88" w:rsidRDefault="00214F88" w:rsidP="00855BFA">
      <w:pPr>
        <w:pStyle w:val="ListParagraph"/>
        <w:numPr>
          <w:ilvl w:val="0"/>
          <w:numId w:val="15"/>
        </w:numPr>
        <w:ind w:left="1440"/>
      </w:pPr>
      <w:proofErr w:type="gramStart"/>
      <w:r w:rsidRPr="00EF22BB">
        <w:t>to</w:t>
      </w:r>
      <w:proofErr w:type="gramEnd"/>
      <w:r w:rsidRPr="00EF22BB">
        <w:t xml:space="preserve"> find Information: Guides, Articles, Blogs, Videos, etc. </w:t>
      </w:r>
    </w:p>
    <w:p w:rsidR="00214F88" w:rsidRPr="00EF22BB" w:rsidRDefault="00214F88" w:rsidP="00214F88">
      <w:pPr>
        <w:ind w:left="720"/>
      </w:pPr>
    </w:p>
    <w:p w:rsidR="00214F88" w:rsidRPr="00EF22BB" w:rsidRDefault="00214F88" w:rsidP="00FD035C">
      <w:pPr>
        <w:ind w:left="720" w:firstLine="360"/>
      </w:pPr>
      <w:r>
        <w:rPr>
          <w:b/>
          <w:bCs/>
        </w:rPr>
        <w:t>2.</w:t>
      </w:r>
      <w:r w:rsidR="00FD035C">
        <w:rPr>
          <w:b/>
          <w:bCs/>
        </w:rPr>
        <w:t xml:space="preserve"> </w:t>
      </w:r>
      <w:proofErr w:type="gramStart"/>
      <w:r>
        <w:rPr>
          <w:b/>
          <w:bCs/>
        </w:rPr>
        <w:t>For</w:t>
      </w:r>
      <w:proofErr w:type="gramEnd"/>
      <w:r>
        <w:rPr>
          <w:b/>
          <w:bCs/>
        </w:rPr>
        <w:t xml:space="preserve"> SHC: </w:t>
      </w:r>
    </w:p>
    <w:p w:rsidR="00214F88" w:rsidRDefault="00214F88" w:rsidP="00855BFA">
      <w:pPr>
        <w:pStyle w:val="ListParagraph"/>
        <w:numPr>
          <w:ilvl w:val="0"/>
          <w:numId w:val="16"/>
        </w:numPr>
        <w:ind w:left="1440"/>
      </w:pPr>
      <w:r w:rsidRPr="00EF22BB">
        <w:t>a deeper engagement with our customers to create brand ambassadors</w:t>
      </w:r>
    </w:p>
    <w:p w:rsidR="0004448C" w:rsidRDefault="0004448C" w:rsidP="00855BFA">
      <w:pPr>
        <w:pStyle w:val="ListParagraph"/>
        <w:numPr>
          <w:ilvl w:val="0"/>
          <w:numId w:val="16"/>
        </w:numPr>
        <w:ind w:left="1440"/>
      </w:pPr>
      <w:r>
        <w:lastRenderedPageBreak/>
        <w:t>reduce contact costs through digital interactions</w:t>
      </w:r>
    </w:p>
    <w:p w:rsidR="00214F88" w:rsidRDefault="00214F88" w:rsidP="00855BFA">
      <w:pPr>
        <w:pStyle w:val="ListParagraph"/>
        <w:numPr>
          <w:ilvl w:val="0"/>
          <w:numId w:val="16"/>
        </w:numPr>
        <w:ind w:left="1440"/>
      </w:pPr>
      <w:r w:rsidRPr="00EF22BB">
        <w:t>to drive conversion/sales by influencing, shaping, informing and enabling customer shopping behaviors and buying decisions</w:t>
      </w:r>
    </w:p>
    <w:p w:rsidR="00214F88" w:rsidRDefault="00214F88" w:rsidP="00855BFA">
      <w:pPr>
        <w:pStyle w:val="ListParagraph"/>
        <w:numPr>
          <w:ilvl w:val="0"/>
          <w:numId w:val="16"/>
        </w:numPr>
        <w:ind w:left="1440"/>
      </w:pPr>
      <w:r w:rsidRPr="00EF22BB">
        <w:t>ongoing feedback on our products and marketing initiatives</w:t>
      </w:r>
    </w:p>
    <w:p w:rsidR="00214F88" w:rsidRDefault="00214F88" w:rsidP="00855BFA">
      <w:pPr>
        <w:pStyle w:val="ListParagraph"/>
        <w:numPr>
          <w:ilvl w:val="0"/>
          <w:numId w:val="16"/>
        </w:numPr>
        <w:ind w:left="1440"/>
      </w:pPr>
      <w:r w:rsidRPr="00EF22BB">
        <w:t>valuable UGC which is optimized for SEO and is considered more reliable</w:t>
      </w:r>
    </w:p>
    <w:p w:rsidR="00214F88" w:rsidRDefault="00214F88" w:rsidP="00855BFA">
      <w:pPr>
        <w:pStyle w:val="ListParagraph"/>
        <w:numPr>
          <w:ilvl w:val="0"/>
          <w:numId w:val="16"/>
        </w:numPr>
        <w:ind w:left="1440"/>
      </w:pPr>
      <w:proofErr w:type="gramStart"/>
      <w:r w:rsidRPr="00EF22BB">
        <w:t>to</w:t>
      </w:r>
      <w:proofErr w:type="gramEnd"/>
      <w:r w:rsidRPr="00EF22BB">
        <w:t xml:space="preserve"> connect our customers with our brands, products and initiatives, to provide increased customer conversion and in turn increase lifetime value.</w:t>
      </w:r>
    </w:p>
    <w:p w:rsidR="009E567E" w:rsidRDefault="009E567E" w:rsidP="00E51AA1">
      <w:pPr>
        <w:rPr>
          <w:b/>
          <w:sz w:val="28"/>
          <w:szCs w:val="28"/>
        </w:rPr>
      </w:pPr>
    </w:p>
    <w:p w:rsidR="00186D8E" w:rsidRDefault="000F3640" w:rsidP="00186D8E">
      <w:pPr>
        <w:pStyle w:val="Heading2"/>
        <w:numPr>
          <w:ilvl w:val="0"/>
          <w:numId w:val="3"/>
        </w:numPr>
        <w:shd w:val="pct20" w:color="auto" w:fill="auto"/>
        <w:tabs>
          <w:tab w:val="clear" w:pos="1152"/>
          <w:tab w:val="num" w:pos="270"/>
        </w:tabs>
        <w:spacing w:before="0"/>
        <w:ind w:left="270" w:hanging="270"/>
        <w:rPr>
          <w:rFonts w:cs="Arial"/>
          <w:sz w:val="28"/>
        </w:rPr>
      </w:pPr>
      <w:bookmarkStart w:id="16" w:name="_Toc324835442"/>
      <w:r>
        <w:rPr>
          <w:rFonts w:cs="Arial"/>
          <w:sz w:val="28"/>
        </w:rPr>
        <w:t>Components and</w:t>
      </w:r>
      <w:r w:rsidR="002E6AFF">
        <w:rPr>
          <w:rFonts w:cs="Arial"/>
          <w:sz w:val="28"/>
        </w:rPr>
        <w:t xml:space="preserve"> Functional </w:t>
      </w:r>
      <w:r w:rsidR="00F30D0E">
        <w:rPr>
          <w:rFonts w:cs="Arial"/>
          <w:sz w:val="28"/>
        </w:rPr>
        <w:t>Requirements</w:t>
      </w:r>
      <w:bookmarkEnd w:id="16"/>
    </w:p>
    <w:p w:rsidR="00D17BCF" w:rsidRDefault="0004448C" w:rsidP="00D17BCF">
      <w:bookmarkStart w:id="17" w:name="_Toc308433900"/>
      <w:r>
        <w:t>User Roles</w:t>
      </w:r>
    </w:p>
    <w:tbl>
      <w:tblPr>
        <w:tblStyle w:val="LightGrid-Accent11"/>
        <w:tblW w:w="0" w:type="auto"/>
        <w:tblLook w:val="04A0"/>
      </w:tblPr>
      <w:tblGrid>
        <w:gridCol w:w="4923"/>
        <w:gridCol w:w="4923"/>
      </w:tblGrid>
      <w:tr w:rsidR="0004448C" w:rsidTr="00EC3C67">
        <w:trPr>
          <w:cnfStyle w:val="100000000000"/>
        </w:trPr>
        <w:tc>
          <w:tcPr>
            <w:cnfStyle w:val="001000000000"/>
            <w:tcW w:w="4923" w:type="dxa"/>
          </w:tcPr>
          <w:p w:rsidR="0004448C" w:rsidRDefault="0004448C" w:rsidP="00EC3C67">
            <w:r>
              <w:t>User Role</w:t>
            </w:r>
          </w:p>
        </w:tc>
        <w:tc>
          <w:tcPr>
            <w:tcW w:w="4923" w:type="dxa"/>
          </w:tcPr>
          <w:p w:rsidR="0004448C" w:rsidRDefault="0004448C" w:rsidP="00EC3C67">
            <w:pPr>
              <w:cnfStyle w:val="100000000000"/>
            </w:pPr>
            <w:r>
              <w:t>Description</w:t>
            </w:r>
          </w:p>
        </w:tc>
      </w:tr>
      <w:tr w:rsidR="0004448C" w:rsidTr="00EC3C67">
        <w:trPr>
          <w:cnfStyle w:val="000000100000"/>
        </w:trPr>
        <w:tc>
          <w:tcPr>
            <w:cnfStyle w:val="001000000000"/>
            <w:tcW w:w="4923" w:type="dxa"/>
          </w:tcPr>
          <w:p w:rsidR="0004448C" w:rsidRDefault="0004448C" w:rsidP="00EC3C67">
            <w:r>
              <w:t>Business</w:t>
            </w:r>
          </w:p>
        </w:tc>
        <w:tc>
          <w:tcPr>
            <w:tcW w:w="4923" w:type="dxa"/>
          </w:tcPr>
          <w:p w:rsidR="0004448C" w:rsidRDefault="0004448C" w:rsidP="00EC3C67">
            <w:pPr>
              <w:cnfStyle w:val="000000100000"/>
            </w:pPr>
            <w:r>
              <w:t>Moderator, Expert, Customer Care Agent</w:t>
            </w:r>
          </w:p>
        </w:tc>
      </w:tr>
      <w:tr w:rsidR="0004448C" w:rsidTr="00EC3C67">
        <w:trPr>
          <w:cnfStyle w:val="000000010000"/>
        </w:trPr>
        <w:tc>
          <w:tcPr>
            <w:cnfStyle w:val="001000000000"/>
            <w:tcW w:w="4923" w:type="dxa"/>
          </w:tcPr>
          <w:p w:rsidR="0004448C" w:rsidRDefault="0004448C" w:rsidP="00EC3C67">
            <w:r>
              <w:t>User</w:t>
            </w:r>
          </w:p>
        </w:tc>
        <w:tc>
          <w:tcPr>
            <w:tcW w:w="4923" w:type="dxa"/>
          </w:tcPr>
          <w:p w:rsidR="0004448C" w:rsidRDefault="0004448C" w:rsidP="00EC3C67">
            <w:pPr>
              <w:cnfStyle w:val="000000010000"/>
            </w:pPr>
            <w:r>
              <w:t>Customer, Member</w:t>
            </w:r>
          </w:p>
        </w:tc>
      </w:tr>
      <w:tr w:rsidR="0004448C" w:rsidTr="00EC3C67">
        <w:trPr>
          <w:cnfStyle w:val="000000100000"/>
        </w:trPr>
        <w:tc>
          <w:tcPr>
            <w:cnfStyle w:val="001000000000"/>
            <w:tcW w:w="4923" w:type="dxa"/>
          </w:tcPr>
          <w:p w:rsidR="0004448C" w:rsidRDefault="0004448C" w:rsidP="00EC3C67">
            <w:r>
              <w:t>System</w:t>
            </w:r>
          </w:p>
        </w:tc>
        <w:tc>
          <w:tcPr>
            <w:tcW w:w="4923" w:type="dxa"/>
          </w:tcPr>
          <w:p w:rsidR="0004448C" w:rsidRDefault="0004448C" w:rsidP="00EC3C67">
            <w:pPr>
              <w:cnfStyle w:val="000000100000"/>
            </w:pPr>
            <w:r>
              <w:t>Non-human user; automated interaction</w:t>
            </w:r>
          </w:p>
        </w:tc>
      </w:tr>
    </w:tbl>
    <w:p w:rsidR="00607DCD" w:rsidRDefault="00607DCD" w:rsidP="00607DCD">
      <w:pPr>
        <w:pStyle w:val="Heading2"/>
        <w:tabs>
          <w:tab w:val="clear" w:pos="1980"/>
        </w:tabs>
      </w:pPr>
      <w:bookmarkStart w:id="18" w:name="_Toc324835443"/>
      <w:r>
        <w:t xml:space="preserve">Register and Sign On </w:t>
      </w:r>
      <w:r w:rsidR="003736A6">
        <w:t xml:space="preserve">Requirements </w:t>
      </w:r>
      <w:r>
        <w:t>– P1</w:t>
      </w:r>
      <w:bookmarkEnd w:id="17"/>
      <w:bookmarkEnd w:id="18"/>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810"/>
        <w:gridCol w:w="8725"/>
      </w:tblGrid>
      <w:tr w:rsidR="00607DCD" w:rsidRPr="001068D4" w:rsidTr="00484614">
        <w:tc>
          <w:tcPr>
            <w:tcW w:w="810" w:type="dxa"/>
            <w:shd w:val="clear" w:color="auto" w:fill="B6DDE8"/>
          </w:tcPr>
          <w:p w:rsidR="00607DCD" w:rsidRPr="001068D4" w:rsidRDefault="00607DCD" w:rsidP="00E52AC5">
            <w:pPr>
              <w:rPr>
                <w:rFonts w:ascii="Arial" w:hAnsi="Arial" w:cs="Arial"/>
                <w:b/>
                <w:sz w:val="18"/>
                <w:szCs w:val="20"/>
              </w:rPr>
            </w:pPr>
            <w:proofErr w:type="spellStart"/>
            <w:r w:rsidRPr="001068D4">
              <w:rPr>
                <w:rFonts w:ascii="Arial" w:hAnsi="Arial" w:cs="Arial"/>
                <w:b/>
                <w:sz w:val="18"/>
                <w:szCs w:val="20"/>
              </w:rPr>
              <w:t>Req</w:t>
            </w:r>
            <w:proofErr w:type="spellEnd"/>
            <w:r w:rsidRPr="001068D4">
              <w:rPr>
                <w:rFonts w:ascii="Arial" w:hAnsi="Arial" w:cs="Arial"/>
                <w:b/>
                <w:sz w:val="18"/>
                <w:szCs w:val="20"/>
              </w:rPr>
              <w:t xml:space="preserve"> #</w:t>
            </w:r>
          </w:p>
        </w:tc>
        <w:tc>
          <w:tcPr>
            <w:tcW w:w="8725" w:type="dxa"/>
            <w:shd w:val="clear" w:color="auto" w:fill="B6DDE8"/>
          </w:tcPr>
          <w:p w:rsidR="00607DCD" w:rsidRPr="001068D4" w:rsidRDefault="00607DCD" w:rsidP="009426B4">
            <w:pPr>
              <w:rPr>
                <w:rFonts w:ascii="Arial" w:hAnsi="Arial" w:cs="Arial"/>
                <w:b/>
                <w:sz w:val="18"/>
                <w:szCs w:val="20"/>
              </w:rPr>
            </w:pPr>
            <w:r w:rsidRPr="001068D4">
              <w:rPr>
                <w:rFonts w:ascii="Arial" w:hAnsi="Arial" w:cs="Arial"/>
                <w:b/>
                <w:sz w:val="18"/>
                <w:szCs w:val="20"/>
              </w:rPr>
              <w:t xml:space="preserve">Description  </w:t>
            </w:r>
          </w:p>
        </w:tc>
      </w:tr>
      <w:tr w:rsidR="009E335E" w:rsidRPr="001068D4" w:rsidTr="00484614">
        <w:tc>
          <w:tcPr>
            <w:tcW w:w="810" w:type="dxa"/>
          </w:tcPr>
          <w:p w:rsidR="009E335E" w:rsidRPr="001068D4" w:rsidRDefault="009E335E" w:rsidP="009426B4">
            <w:pPr>
              <w:rPr>
                <w:rFonts w:ascii="Arial" w:hAnsi="Arial" w:cs="Arial"/>
                <w:sz w:val="18"/>
                <w:szCs w:val="20"/>
              </w:rPr>
            </w:pPr>
            <w:r>
              <w:rPr>
                <w:rFonts w:ascii="Arial" w:hAnsi="Arial" w:cs="Arial"/>
                <w:sz w:val="18"/>
                <w:szCs w:val="20"/>
              </w:rPr>
              <w:t>3.1</w:t>
            </w:r>
          </w:p>
        </w:tc>
        <w:tc>
          <w:tcPr>
            <w:tcW w:w="8725" w:type="dxa"/>
          </w:tcPr>
          <w:p w:rsidR="009E335E" w:rsidRPr="009E335E" w:rsidRDefault="009E335E" w:rsidP="009E335E">
            <w:pPr>
              <w:rPr>
                <w:rFonts w:ascii="Arial" w:hAnsi="Arial" w:cs="Arial"/>
                <w:b/>
                <w:sz w:val="20"/>
                <w:szCs w:val="20"/>
              </w:rPr>
            </w:pPr>
            <w:r w:rsidRPr="009E335E">
              <w:rPr>
                <w:rFonts w:ascii="Arial" w:hAnsi="Arial" w:cs="Arial"/>
                <w:b/>
                <w:sz w:val="20"/>
                <w:szCs w:val="20"/>
              </w:rPr>
              <w:t>Register</w:t>
            </w:r>
          </w:p>
          <w:p w:rsidR="009E335E" w:rsidRDefault="009E335E" w:rsidP="009E335E">
            <w:pPr>
              <w:rPr>
                <w:rFonts w:ascii="Arial" w:hAnsi="Arial" w:cs="Arial"/>
                <w:sz w:val="20"/>
                <w:szCs w:val="20"/>
              </w:rPr>
            </w:pPr>
            <w:r>
              <w:rPr>
                <w:rFonts w:ascii="Arial" w:hAnsi="Arial" w:cs="Arial"/>
                <w:sz w:val="20"/>
                <w:szCs w:val="20"/>
              </w:rPr>
              <w:t xml:space="preserve">User does not have existing SHC account </w:t>
            </w:r>
          </w:p>
          <w:p w:rsidR="009E335E" w:rsidRDefault="009E335E" w:rsidP="00077E44">
            <w:pPr>
              <w:pStyle w:val="ListParagraph"/>
              <w:numPr>
                <w:ilvl w:val="0"/>
                <w:numId w:val="50"/>
              </w:numPr>
              <w:rPr>
                <w:rFonts w:ascii="Arial" w:hAnsi="Arial" w:cs="Arial"/>
                <w:sz w:val="20"/>
                <w:szCs w:val="20"/>
              </w:rPr>
            </w:pPr>
            <w:r w:rsidRPr="009E335E">
              <w:rPr>
                <w:rFonts w:ascii="Arial" w:hAnsi="Arial" w:cs="Arial"/>
                <w:sz w:val="20"/>
                <w:szCs w:val="20"/>
              </w:rPr>
              <w:t xml:space="preserve">When trying to post content, User is prompted with in flow simple sign on to enter email address and create username and </w:t>
            </w:r>
            <w:proofErr w:type="spellStart"/>
            <w:r w:rsidRPr="009E335E">
              <w:rPr>
                <w:rFonts w:ascii="Arial" w:hAnsi="Arial" w:cs="Arial"/>
                <w:sz w:val="20"/>
                <w:szCs w:val="20"/>
              </w:rPr>
              <w:t>prechecked</w:t>
            </w:r>
            <w:proofErr w:type="spellEnd"/>
            <w:r w:rsidRPr="009E335E">
              <w:rPr>
                <w:rFonts w:ascii="Arial" w:hAnsi="Arial" w:cs="Arial"/>
                <w:sz w:val="20"/>
                <w:szCs w:val="20"/>
              </w:rPr>
              <w:t xml:space="preserve"> box to sign up for Community emails, can uncheck to opt out.</w:t>
            </w:r>
          </w:p>
          <w:p w:rsidR="009E335E" w:rsidRDefault="009E335E" w:rsidP="00077E44">
            <w:pPr>
              <w:pStyle w:val="ListParagraph"/>
              <w:numPr>
                <w:ilvl w:val="0"/>
                <w:numId w:val="50"/>
              </w:numPr>
              <w:rPr>
                <w:rFonts w:ascii="Arial" w:hAnsi="Arial" w:cs="Arial"/>
                <w:sz w:val="20"/>
                <w:szCs w:val="20"/>
              </w:rPr>
            </w:pPr>
            <w:r w:rsidRPr="009E335E">
              <w:rPr>
                <w:rFonts w:ascii="Arial" w:hAnsi="Arial" w:cs="Arial"/>
                <w:sz w:val="20"/>
                <w:szCs w:val="20"/>
              </w:rPr>
              <w:t xml:space="preserve">When registering from header link User is prompted with </w:t>
            </w:r>
            <w:r>
              <w:rPr>
                <w:rFonts w:ascii="Arial" w:hAnsi="Arial" w:cs="Arial"/>
                <w:sz w:val="20"/>
                <w:szCs w:val="20"/>
              </w:rPr>
              <w:t>login</w:t>
            </w:r>
            <w:r w:rsidRPr="009E335E">
              <w:rPr>
                <w:rFonts w:ascii="Arial" w:hAnsi="Arial" w:cs="Arial"/>
                <w:sz w:val="20"/>
                <w:szCs w:val="20"/>
              </w:rPr>
              <w:t xml:space="preserve"> form that includes Username as a required field. </w:t>
            </w:r>
          </w:p>
          <w:p w:rsidR="009E335E" w:rsidRPr="009E335E" w:rsidRDefault="009E335E" w:rsidP="00077E44">
            <w:pPr>
              <w:pStyle w:val="ListParagraph"/>
              <w:numPr>
                <w:ilvl w:val="0"/>
                <w:numId w:val="50"/>
              </w:numPr>
              <w:rPr>
                <w:rFonts w:ascii="Arial" w:hAnsi="Arial" w:cs="Arial"/>
                <w:sz w:val="20"/>
                <w:szCs w:val="20"/>
              </w:rPr>
            </w:pPr>
            <w:r w:rsidRPr="009E335E">
              <w:rPr>
                <w:rFonts w:ascii="Arial" w:hAnsi="Arial" w:cs="Arial"/>
                <w:sz w:val="20"/>
                <w:szCs w:val="20"/>
              </w:rPr>
              <w:t>User signs in using Open ID login – prompt after signing in to create a username for communities and reviews</w:t>
            </w:r>
          </w:p>
          <w:p w:rsidR="009E335E" w:rsidRPr="009E335E" w:rsidRDefault="009E335E" w:rsidP="009E335E">
            <w:pPr>
              <w:pStyle w:val="ListParagraph"/>
              <w:rPr>
                <w:rFonts w:ascii="Arial" w:hAnsi="Arial" w:cs="Arial"/>
                <w:sz w:val="20"/>
                <w:szCs w:val="20"/>
              </w:rPr>
            </w:pPr>
          </w:p>
          <w:p w:rsidR="009E335E" w:rsidRPr="009E335E" w:rsidRDefault="009E335E" w:rsidP="009E335E">
            <w:pPr>
              <w:rPr>
                <w:rFonts w:ascii="Arial" w:hAnsi="Arial" w:cs="Arial"/>
                <w:sz w:val="20"/>
                <w:szCs w:val="20"/>
              </w:rPr>
            </w:pPr>
            <w:r w:rsidRPr="009E335E">
              <w:rPr>
                <w:rFonts w:ascii="Arial" w:hAnsi="Arial" w:cs="Arial"/>
                <w:b/>
                <w:sz w:val="20"/>
                <w:szCs w:val="20"/>
              </w:rPr>
              <w:t>Functional Requirement:</w:t>
            </w:r>
            <w:r w:rsidRPr="009E335E">
              <w:rPr>
                <w:rFonts w:ascii="Arial" w:hAnsi="Arial" w:cs="Arial"/>
                <w:sz w:val="20"/>
                <w:szCs w:val="20"/>
              </w:rPr>
              <w:t xml:space="preserve"> Standard Registration links are needed: Sign in, terms of use, privacy policy, </w:t>
            </w:r>
            <w:commentRangeStart w:id="19"/>
            <w:r w:rsidRPr="009E335E">
              <w:rPr>
                <w:rFonts w:ascii="Arial" w:hAnsi="Arial" w:cs="Arial"/>
                <w:sz w:val="20"/>
                <w:szCs w:val="20"/>
              </w:rPr>
              <w:t>Open ID</w:t>
            </w:r>
            <w:commentRangeEnd w:id="19"/>
            <w:r w:rsidR="00772D12">
              <w:rPr>
                <w:rStyle w:val="CommentReference"/>
              </w:rPr>
              <w:commentReference w:id="19"/>
            </w:r>
          </w:p>
          <w:p w:rsidR="009E335E" w:rsidRPr="009E335E" w:rsidRDefault="009E335E" w:rsidP="009E335E">
            <w:pPr>
              <w:rPr>
                <w:rFonts w:ascii="Arial" w:hAnsi="Arial" w:cs="Arial"/>
                <w:sz w:val="20"/>
                <w:szCs w:val="20"/>
              </w:rPr>
            </w:pPr>
          </w:p>
        </w:tc>
      </w:tr>
      <w:tr w:rsidR="009E335E" w:rsidRPr="001068D4" w:rsidTr="00484614">
        <w:tc>
          <w:tcPr>
            <w:tcW w:w="810" w:type="dxa"/>
          </w:tcPr>
          <w:p w:rsidR="009E335E" w:rsidRPr="001068D4" w:rsidRDefault="009E335E" w:rsidP="009426B4">
            <w:pPr>
              <w:rPr>
                <w:rFonts w:ascii="Arial" w:hAnsi="Arial" w:cs="Arial"/>
                <w:sz w:val="18"/>
                <w:szCs w:val="20"/>
              </w:rPr>
            </w:pPr>
          </w:p>
        </w:tc>
        <w:tc>
          <w:tcPr>
            <w:tcW w:w="8725" w:type="dxa"/>
          </w:tcPr>
          <w:p w:rsidR="009E335E" w:rsidRPr="009E335E" w:rsidRDefault="009E335E" w:rsidP="009E335E">
            <w:pPr>
              <w:rPr>
                <w:rFonts w:ascii="Arial" w:hAnsi="Arial" w:cs="Arial"/>
                <w:b/>
                <w:sz w:val="20"/>
                <w:szCs w:val="20"/>
              </w:rPr>
            </w:pPr>
            <w:r w:rsidRPr="009E335E">
              <w:rPr>
                <w:rFonts w:ascii="Arial" w:hAnsi="Arial" w:cs="Arial"/>
                <w:b/>
                <w:sz w:val="20"/>
                <w:szCs w:val="20"/>
              </w:rPr>
              <w:t>Sign On</w:t>
            </w:r>
          </w:p>
          <w:p w:rsidR="009E335E" w:rsidRPr="009E335E" w:rsidRDefault="009E335E" w:rsidP="009E335E">
            <w:pPr>
              <w:rPr>
                <w:rFonts w:ascii="Arial" w:hAnsi="Arial" w:cs="Arial"/>
                <w:sz w:val="20"/>
                <w:szCs w:val="20"/>
              </w:rPr>
            </w:pPr>
            <w:r>
              <w:rPr>
                <w:rFonts w:ascii="Arial" w:hAnsi="Arial" w:cs="Arial"/>
                <w:sz w:val="20"/>
                <w:szCs w:val="20"/>
              </w:rPr>
              <w:t>User has an SHC account</w:t>
            </w:r>
          </w:p>
          <w:p w:rsidR="009E335E" w:rsidRDefault="009E335E" w:rsidP="00077E44">
            <w:pPr>
              <w:pStyle w:val="ListParagraph"/>
              <w:numPr>
                <w:ilvl w:val="0"/>
                <w:numId w:val="51"/>
              </w:numPr>
              <w:rPr>
                <w:rFonts w:ascii="Arial" w:hAnsi="Arial" w:cs="Arial"/>
                <w:sz w:val="20"/>
                <w:szCs w:val="20"/>
              </w:rPr>
            </w:pPr>
            <w:r>
              <w:rPr>
                <w:rFonts w:ascii="Arial" w:hAnsi="Arial" w:cs="Arial"/>
                <w:sz w:val="20"/>
                <w:szCs w:val="20"/>
              </w:rPr>
              <w:t>User is interacting with Communities site and wants to leave UGC</w:t>
            </w:r>
          </w:p>
          <w:p w:rsidR="009E335E" w:rsidRDefault="009E335E" w:rsidP="00077E44">
            <w:pPr>
              <w:pStyle w:val="ListParagraph"/>
              <w:numPr>
                <w:ilvl w:val="0"/>
                <w:numId w:val="51"/>
              </w:numPr>
              <w:rPr>
                <w:rFonts w:ascii="Arial" w:hAnsi="Arial" w:cs="Arial"/>
                <w:sz w:val="20"/>
                <w:szCs w:val="20"/>
              </w:rPr>
            </w:pPr>
            <w:r>
              <w:rPr>
                <w:rFonts w:ascii="Arial" w:hAnsi="Arial" w:cs="Arial"/>
                <w:sz w:val="20"/>
                <w:szCs w:val="20"/>
              </w:rPr>
              <w:t>User is prompted with in flow simple sign on for email address and password.</w:t>
            </w:r>
          </w:p>
          <w:p w:rsidR="009E335E" w:rsidRDefault="009E335E" w:rsidP="00077E44">
            <w:pPr>
              <w:pStyle w:val="ListParagraph"/>
              <w:numPr>
                <w:ilvl w:val="0"/>
                <w:numId w:val="51"/>
              </w:numPr>
              <w:rPr>
                <w:rFonts w:ascii="Arial" w:hAnsi="Arial" w:cs="Arial"/>
                <w:sz w:val="20"/>
                <w:szCs w:val="20"/>
              </w:rPr>
            </w:pPr>
            <w:r>
              <w:rPr>
                <w:rFonts w:ascii="Arial" w:hAnsi="Arial" w:cs="Arial"/>
                <w:sz w:val="20"/>
                <w:szCs w:val="20"/>
              </w:rPr>
              <w:t xml:space="preserve">User has WCS account but never created a username in past. User is prompted to </w:t>
            </w:r>
            <w:r>
              <w:rPr>
                <w:rFonts w:ascii="Arial" w:hAnsi="Arial" w:cs="Arial"/>
                <w:sz w:val="20"/>
                <w:szCs w:val="20"/>
              </w:rPr>
              <w:lastRenderedPageBreak/>
              <w:t>create a username. If User has existing username then there is no change in process after standard login prompt.</w:t>
            </w:r>
          </w:p>
          <w:p w:rsidR="009E335E" w:rsidRDefault="009E335E" w:rsidP="00077E44">
            <w:pPr>
              <w:pStyle w:val="ListParagraph"/>
              <w:numPr>
                <w:ilvl w:val="0"/>
                <w:numId w:val="51"/>
              </w:numPr>
              <w:rPr>
                <w:rFonts w:ascii="Arial" w:hAnsi="Arial" w:cs="Arial"/>
                <w:sz w:val="20"/>
                <w:szCs w:val="20"/>
              </w:rPr>
            </w:pPr>
            <w:r>
              <w:rPr>
                <w:rFonts w:ascii="Arial" w:hAnsi="Arial" w:cs="Arial"/>
                <w:sz w:val="20"/>
                <w:szCs w:val="20"/>
              </w:rPr>
              <w:t>UGC displays username</w:t>
            </w:r>
          </w:p>
          <w:p w:rsidR="009E335E" w:rsidRDefault="009E335E" w:rsidP="009E335E">
            <w:pPr>
              <w:rPr>
                <w:rFonts w:ascii="Arial" w:hAnsi="Arial" w:cs="Arial"/>
                <w:sz w:val="20"/>
                <w:szCs w:val="20"/>
              </w:rPr>
            </w:pPr>
          </w:p>
          <w:p w:rsidR="009E335E" w:rsidRPr="009E335E" w:rsidRDefault="009E335E" w:rsidP="009C2BA6">
            <w:pPr>
              <w:rPr>
                <w:rFonts w:ascii="Arial" w:hAnsi="Arial" w:cs="Arial"/>
                <w:sz w:val="20"/>
                <w:szCs w:val="20"/>
              </w:rPr>
            </w:pPr>
            <w:r w:rsidRPr="009E335E">
              <w:rPr>
                <w:rFonts w:ascii="Arial" w:hAnsi="Arial" w:cs="Arial"/>
                <w:b/>
                <w:sz w:val="20"/>
                <w:szCs w:val="20"/>
              </w:rPr>
              <w:t>Functional Requirement:</w:t>
            </w:r>
            <w:r>
              <w:rPr>
                <w:rFonts w:ascii="Arial" w:hAnsi="Arial" w:cs="Arial"/>
                <w:sz w:val="20"/>
                <w:szCs w:val="20"/>
              </w:rPr>
              <w:t xml:space="preserve"> Standard Sign In links are needed: Forgot Password, Register, Open ID</w:t>
            </w:r>
          </w:p>
        </w:tc>
      </w:tr>
    </w:tbl>
    <w:p w:rsidR="009E335E" w:rsidRDefault="009E335E" w:rsidP="009E335E">
      <w:pPr>
        <w:pStyle w:val="Heading2"/>
        <w:numPr>
          <w:ilvl w:val="0"/>
          <w:numId w:val="0"/>
        </w:numPr>
        <w:ind w:left="1386" w:hanging="576"/>
      </w:pPr>
    </w:p>
    <w:p w:rsidR="003075F8" w:rsidRDefault="003075F8" w:rsidP="003075F8">
      <w:pPr>
        <w:pStyle w:val="Heading2"/>
      </w:pPr>
      <w:bookmarkStart w:id="20" w:name="_Toc324835444"/>
      <w:r>
        <w:t xml:space="preserve">Communities Profile </w:t>
      </w:r>
      <w:r w:rsidR="003736A6">
        <w:t>Requirements</w:t>
      </w:r>
      <w:r>
        <w:t xml:space="preserve"> – P1</w:t>
      </w:r>
      <w:bookmarkEnd w:id="20"/>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810"/>
        <w:gridCol w:w="8730"/>
      </w:tblGrid>
      <w:tr w:rsidR="00397072" w:rsidRPr="001068D4" w:rsidTr="00CD29FE">
        <w:tc>
          <w:tcPr>
            <w:tcW w:w="810" w:type="dxa"/>
            <w:shd w:val="clear" w:color="auto" w:fill="B6DDE8"/>
          </w:tcPr>
          <w:p w:rsidR="00397072" w:rsidRPr="001068D4" w:rsidRDefault="00397072" w:rsidP="006B3A18">
            <w:pPr>
              <w:rPr>
                <w:rFonts w:ascii="Arial" w:hAnsi="Arial" w:cs="Arial"/>
                <w:b/>
                <w:sz w:val="18"/>
                <w:szCs w:val="20"/>
              </w:rPr>
            </w:pPr>
            <w:proofErr w:type="spellStart"/>
            <w:r w:rsidRPr="001068D4">
              <w:rPr>
                <w:rFonts w:ascii="Arial" w:hAnsi="Arial" w:cs="Arial"/>
                <w:b/>
                <w:sz w:val="18"/>
                <w:szCs w:val="20"/>
              </w:rPr>
              <w:t>Req</w:t>
            </w:r>
            <w:proofErr w:type="spellEnd"/>
            <w:r w:rsidRPr="001068D4">
              <w:rPr>
                <w:rFonts w:ascii="Arial" w:hAnsi="Arial" w:cs="Arial"/>
                <w:b/>
                <w:sz w:val="18"/>
                <w:szCs w:val="20"/>
              </w:rPr>
              <w:t xml:space="preserve"> #</w:t>
            </w:r>
          </w:p>
        </w:tc>
        <w:tc>
          <w:tcPr>
            <w:tcW w:w="8730" w:type="dxa"/>
            <w:shd w:val="clear" w:color="auto" w:fill="B6DDE8"/>
          </w:tcPr>
          <w:p w:rsidR="00397072" w:rsidRPr="001068D4" w:rsidRDefault="00397072" w:rsidP="006B3A18">
            <w:pPr>
              <w:rPr>
                <w:rFonts w:ascii="Arial" w:hAnsi="Arial" w:cs="Arial"/>
                <w:b/>
                <w:sz w:val="18"/>
                <w:szCs w:val="20"/>
              </w:rPr>
            </w:pPr>
            <w:r w:rsidRPr="001068D4">
              <w:rPr>
                <w:rFonts w:ascii="Arial" w:hAnsi="Arial" w:cs="Arial"/>
                <w:b/>
                <w:sz w:val="18"/>
                <w:szCs w:val="20"/>
              </w:rPr>
              <w:t xml:space="preserve">Description  </w:t>
            </w:r>
          </w:p>
        </w:tc>
      </w:tr>
      <w:tr w:rsidR="00665C1E" w:rsidRPr="001068D4" w:rsidTr="00CD29FE">
        <w:tc>
          <w:tcPr>
            <w:tcW w:w="810" w:type="dxa"/>
          </w:tcPr>
          <w:p w:rsidR="00665C1E" w:rsidRPr="00F57A7E" w:rsidRDefault="006E38B1" w:rsidP="000E43F8">
            <w:pPr>
              <w:rPr>
                <w:rFonts w:ascii="Arial" w:hAnsi="Arial" w:cs="Arial"/>
                <w:sz w:val="20"/>
                <w:szCs w:val="20"/>
              </w:rPr>
            </w:pPr>
            <w:r>
              <w:rPr>
                <w:rFonts w:ascii="Arial" w:hAnsi="Arial" w:cs="Arial"/>
                <w:sz w:val="20"/>
                <w:szCs w:val="20"/>
              </w:rPr>
              <w:t>3.2</w:t>
            </w:r>
            <w:r w:rsidR="00665C1E" w:rsidRPr="00F57A7E">
              <w:rPr>
                <w:rFonts w:ascii="Arial" w:hAnsi="Arial" w:cs="Arial"/>
                <w:sz w:val="20"/>
                <w:szCs w:val="20"/>
              </w:rPr>
              <w:t>.</w:t>
            </w:r>
            <w:r w:rsidR="00CD29FE">
              <w:rPr>
                <w:rFonts w:ascii="Arial" w:hAnsi="Arial" w:cs="Arial"/>
                <w:sz w:val="20"/>
                <w:szCs w:val="20"/>
              </w:rPr>
              <w:t>1</w:t>
            </w:r>
          </w:p>
        </w:tc>
        <w:tc>
          <w:tcPr>
            <w:tcW w:w="8730" w:type="dxa"/>
          </w:tcPr>
          <w:p w:rsidR="00665C1E" w:rsidRDefault="00665C1E" w:rsidP="000E43F8">
            <w:pPr>
              <w:rPr>
                <w:rFonts w:ascii="Arial" w:hAnsi="Arial" w:cs="Arial"/>
                <w:sz w:val="20"/>
                <w:szCs w:val="20"/>
              </w:rPr>
            </w:pPr>
            <w:r>
              <w:rPr>
                <w:rFonts w:ascii="Arial" w:hAnsi="Arial" w:cs="Arial"/>
                <w:sz w:val="20"/>
                <w:szCs w:val="20"/>
              </w:rPr>
              <w:t xml:space="preserve">Full Communities Profile: </w:t>
            </w:r>
          </w:p>
          <w:p w:rsidR="00665C1E" w:rsidRDefault="00665C1E" w:rsidP="000E43F8">
            <w:pPr>
              <w:rPr>
                <w:rFonts w:ascii="Arial" w:hAnsi="Arial" w:cs="Arial"/>
                <w:sz w:val="20"/>
                <w:szCs w:val="20"/>
              </w:rPr>
            </w:pPr>
            <w:r>
              <w:rPr>
                <w:rFonts w:ascii="Arial" w:hAnsi="Arial" w:cs="Arial"/>
                <w:sz w:val="20"/>
                <w:szCs w:val="20"/>
              </w:rPr>
              <w:t xml:space="preserve">User Information: </w:t>
            </w:r>
          </w:p>
          <w:p w:rsidR="00665C1E" w:rsidRDefault="00665C1E" w:rsidP="00077E44">
            <w:pPr>
              <w:pStyle w:val="ListParagraph"/>
              <w:numPr>
                <w:ilvl w:val="0"/>
                <w:numId w:val="55"/>
              </w:numPr>
              <w:rPr>
                <w:rFonts w:ascii="Arial" w:hAnsi="Arial" w:cs="Arial"/>
                <w:sz w:val="20"/>
                <w:szCs w:val="20"/>
              </w:rPr>
            </w:pPr>
            <w:r>
              <w:rPr>
                <w:rFonts w:ascii="Arial" w:hAnsi="Arial" w:cs="Arial"/>
                <w:sz w:val="20"/>
                <w:szCs w:val="20"/>
              </w:rPr>
              <w:t>User Name</w:t>
            </w:r>
          </w:p>
          <w:p w:rsidR="00665C1E" w:rsidRDefault="00665C1E" w:rsidP="00077E44">
            <w:pPr>
              <w:pStyle w:val="ListParagraph"/>
              <w:numPr>
                <w:ilvl w:val="0"/>
                <w:numId w:val="55"/>
              </w:numPr>
              <w:rPr>
                <w:rFonts w:ascii="Arial" w:hAnsi="Arial" w:cs="Arial"/>
                <w:sz w:val="20"/>
                <w:szCs w:val="20"/>
              </w:rPr>
            </w:pPr>
            <w:r>
              <w:rPr>
                <w:rFonts w:ascii="Arial" w:hAnsi="Arial" w:cs="Arial"/>
                <w:sz w:val="20"/>
                <w:szCs w:val="20"/>
              </w:rPr>
              <w:t>Profile Photo</w:t>
            </w:r>
          </w:p>
          <w:p w:rsidR="00665C1E" w:rsidRDefault="0059415A" w:rsidP="00077E44">
            <w:pPr>
              <w:pStyle w:val="ListParagraph"/>
              <w:numPr>
                <w:ilvl w:val="0"/>
                <w:numId w:val="55"/>
              </w:numPr>
              <w:rPr>
                <w:rFonts w:ascii="Arial" w:hAnsi="Arial" w:cs="Arial"/>
                <w:sz w:val="20"/>
                <w:szCs w:val="20"/>
              </w:rPr>
            </w:pPr>
            <w:r>
              <w:rPr>
                <w:rFonts w:ascii="Arial" w:hAnsi="Arial" w:cs="Arial"/>
                <w:sz w:val="20"/>
                <w:szCs w:val="20"/>
              </w:rPr>
              <w:t>L</w:t>
            </w:r>
            <w:r w:rsidR="00665C1E">
              <w:rPr>
                <w:rFonts w:ascii="Arial" w:hAnsi="Arial" w:cs="Arial"/>
                <w:sz w:val="20"/>
                <w:szCs w:val="20"/>
              </w:rPr>
              <w:t>ocation if opted in</w:t>
            </w:r>
          </w:p>
          <w:p w:rsidR="00665C1E" w:rsidRDefault="00665C1E" w:rsidP="00077E44">
            <w:pPr>
              <w:pStyle w:val="ListParagraph"/>
              <w:numPr>
                <w:ilvl w:val="0"/>
                <w:numId w:val="55"/>
              </w:numPr>
              <w:rPr>
                <w:rFonts w:ascii="Arial" w:hAnsi="Arial" w:cs="Arial"/>
                <w:sz w:val="20"/>
                <w:szCs w:val="20"/>
              </w:rPr>
            </w:pPr>
            <w:r>
              <w:rPr>
                <w:rFonts w:ascii="Arial" w:hAnsi="Arial" w:cs="Arial"/>
                <w:sz w:val="20"/>
                <w:szCs w:val="20"/>
              </w:rPr>
              <w:t xml:space="preserve">Badges </w:t>
            </w:r>
          </w:p>
          <w:p w:rsidR="00665C1E" w:rsidRDefault="0004448C" w:rsidP="00077E44">
            <w:pPr>
              <w:pStyle w:val="ListParagraph"/>
              <w:numPr>
                <w:ilvl w:val="0"/>
                <w:numId w:val="55"/>
              </w:numPr>
              <w:rPr>
                <w:rFonts w:ascii="Arial" w:hAnsi="Arial" w:cs="Arial"/>
                <w:sz w:val="20"/>
                <w:szCs w:val="20"/>
              </w:rPr>
            </w:pPr>
            <w:r>
              <w:rPr>
                <w:rFonts w:ascii="Arial" w:hAnsi="Arial" w:cs="Arial"/>
                <w:sz w:val="20"/>
                <w:szCs w:val="20"/>
              </w:rPr>
              <w:t>Questions Asked</w:t>
            </w:r>
          </w:p>
          <w:p w:rsidR="008C595B" w:rsidRPr="00F57A7E" w:rsidRDefault="00665C1E" w:rsidP="000E43F8">
            <w:pPr>
              <w:rPr>
                <w:rFonts w:ascii="Arial" w:hAnsi="Arial" w:cs="Arial"/>
                <w:sz w:val="20"/>
                <w:szCs w:val="20"/>
              </w:rPr>
            </w:pPr>
            <w:r>
              <w:rPr>
                <w:rFonts w:ascii="Arial" w:hAnsi="Arial" w:cs="Arial"/>
                <w:sz w:val="20"/>
                <w:szCs w:val="20"/>
              </w:rPr>
              <w:t>Badges Link to static communities page with explanation of badges</w:t>
            </w:r>
          </w:p>
        </w:tc>
      </w:tr>
      <w:tr w:rsidR="00665C1E" w:rsidRPr="001068D4" w:rsidDel="00AE5671" w:rsidTr="00CD29FE">
        <w:trPr>
          <w:del w:id="21" w:author="jmassud" w:date="2012-05-15T08:52:00Z"/>
        </w:trPr>
        <w:tc>
          <w:tcPr>
            <w:tcW w:w="810" w:type="dxa"/>
          </w:tcPr>
          <w:p w:rsidR="00665C1E" w:rsidDel="00AE5671" w:rsidRDefault="00665C1E" w:rsidP="000E43F8">
            <w:pPr>
              <w:rPr>
                <w:del w:id="22" w:author="jmassud" w:date="2012-05-15T08:52:00Z"/>
                <w:rFonts w:ascii="Arial" w:hAnsi="Arial" w:cs="Arial"/>
                <w:sz w:val="20"/>
                <w:szCs w:val="20"/>
              </w:rPr>
            </w:pPr>
          </w:p>
        </w:tc>
        <w:tc>
          <w:tcPr>
            <w:tcW w:w="8730" w:type="dxa"/>
          </w:tcPr>
          <w:p w:rsidR="00665C1E" w:rsidRPr="00F57A7E" w:rsidDel="00AE5671" w:rsidRDefault="00665C1E" w:rsidP="00EA0D34">
            <w:pPr>
              <w:rPr>
                <w:del w:id="23" w:author="jmassud" w:date="2012-05-15T08:52:00Z"/>
                <w:rFonts w:ascii="Arial" w:hAnsi="Arial" w:cs="Arial"/>
                <w:sz w:val="20"/>
                <w:szCs w:val="20"/>
              </w:rPr>
            </w:pPr>
          </w:p>
        </w:tc>
      </w:tr>
      <w:tr w:rsidR="00665C1E" w:rsidRPr="001068D4" w:rsidTr="00CD29FE">
        <w:tc>
          <w:tcPr>
            <w:tcW w:w="810" w:type="dxa"/>
          </w:tcPr>
          <w:p w:rsidR="00665C1E" w:rsidRDefault="006E38B1" w:rsidP="000E43F8">
            <w:pPr>
              <w:rPr>
                <w:rFonts w:ascii="Arial" w:hAnsi="Arial" w:cs="Arial"/>
                <w:sz w:val="20"/>
                <w:szCs w:val="20"/>
              </w:rPr>
            </w:pPr>
            <w:r>
              <w:rPr>
                <w:rFonts w:ascii="Arial" w:hAnsi="Arial" w:cs="Arial"/>
                <w:sz w:val="20"/>
                <w:szCs w:val="20"/>
              </w:rPr>
              <w:t>3.2</w:t>
            </w:r>
            <w:r w:rsidR="00665C1E">
              <w:rPr>
                <w:rFonts w:ascii="Arial" w:hAnsi="Arial" w:cs="Arial"/>
                <w:sz w:val="20"/>
                <w:szCs w:val="20"/>
              </w:rPr>
              <w:t>.</w:t>
            </w:r>
            <w:r w:rsidR="0004448C">
              <w:rPr>
                <w:rFonts w:ascii="Arial" w:hAnsi="Arial" w:cs="Arial"/>
                <w:sz w:val="20"/>
                <w:szCs w:val="20"/>
              </w:rPr>
              <w:t>2</w:t>
            </w:r>
          </w:p>
        </w:tc>
        <w:tc>
          <w:tcPr>
            <w:tcW w:w="8730" w:type="dxa"/>
          </w:tcPr>
          <w:p w:rsidR="00665C1E" w:rsidRDefault="00665C1E" w:rsidP="000E43F8">
            <w:pPr>
              <w:rPr>
                <w:rFonts w:ascii="Arial" w:hAnsi="Arial" w:cs="Arial"/>
                <w:sz w:val="20"/>
                <w:szCs w:val="20"/>
              </w:rPr>
            </w:pPr>
            <w:r>
              <w:rPr>
                <w:rFonts w:ascii="Arial" w:hAnsi="Arial" w:cs="Arial"/>
                <w:sz w:val="20"/>
                <w:szCs w:val="20"/>
              </w:rPr>
              <w:t xml:space="preserve">Discussion Activity shows user discussions he has posted in that have had activity in the last 30 days.  </w:t>
            </w:r>
          </w:p>
        </w:tc>
      </w:tr>
      <w:tr w:rsidR="00665C1E" w:rsidRPr="001068D4" w:rsidDel="00AE5671" w:rsidTr="00CD29FE">
        <w:trPr>
          <w:del w:id="24" w:author="jmassud" w:date="2012-05-15T08:52:00Z"/>
        </w:trPr>
        <w:tc>
          <w:tcPr>
            <w:tcW w:w="810" w:type="dxa"/>
          </w:tcPr>
          <w:p w:rsidR="00665C1E" w:rsidDel="00AE5671" w:rsidRDefault="00665C1E" w:rsidP="000E43F8">
            <w:pPr>
              <w:rPr>
                <w:del w:id="25" w:author="jmassud" w:date="2012-05-15T08:52:00Z"/>
                <w:rFonts w:ascii="Arial" w:hAnsi="Arial" w:cs="Arial"/>
                <w:sz w:val="20"/>
                <w:szCs w:val="20"/>
              </w:rPr>
            </w:pPr>
          </w:p>
        </w:tc>
        <w:tc>
          <w:tcPr>
            <w:tcW w:w="8730" w:type="dxa"/>
          </w:tcPr>
          <w:p w:rsidR="00665C1E" w:rsidDel="00AE5671" w:rsidRDefault="00665C1E" w:rsidP="00077E44">
            <w:pPr>
              <w:pStyle w:val="ListParagraph"/>
              <w:numPr>
                <w:ilvl w:val="0"/>
                <w:numId w:val="56"/>
              </w:numPr>
              <w:rPr>
                <w:del w:id="26" w:author="jmassud" w:date="2012-05-15T08:52:00Z"/>
                <w:b/>
                <w:snapToGrid w:val="0"/>
                <w:spacing w:val="2"/>
                <w:kern w:val="28"/>
                <w:szCs w:val="22"/>
              </w:rPr>
            </w:pPr>
          </w:p>
        </w:tc>
      </w:tr>
      <w:tr w:rsidR="00657C93" w:rsidRPr="001068D4" w:rsidTr="00CD29FE">
        <w:tc>
          <w:tcPr>
            <w:tcW w:w="810" w:type="dxa"/>
          </w:tcPr>
          <w:p w:rsidR="00657C93" w:rsidRDefault="00657C93" w:rsidP="000E43F8">
            <w:pPr>
              <w:rPr>
                <w:rFonts w:ascii="Arial" w:hAnsi="Arial" w:cs="Arial"/>
                <w:sz w:val="20"/>
                <w:szCs w:val="20"/>
              </w:rPr>
            </w:pPr>
            <w:r>
              <w:rPr>
                <w:rFonts w:ascii="Arial" w:hAnsi="Arial" w:cs="Arial"/>
                <w:sz w:val="20"/>
                <w:szCs w:val="20"/>
              </w:rPr>
              <w:t>3.2.</w:t>
            </w:r>
            <w:r w:rsidR="0004448C">
              <w:rPr>
                <w:rFonts w:ascii="Arial" w:hAnsi="Arial" w:cs="Arial"/>
                <w:sz w:val="20"/>
                <w:szCs w:val="20"/>
              </w:rPr>
              <w:t>3</w:t>
            </w:r>
          </w:p>
        </w:tc>
        <w:tc>
          <w:tcPr>
            <w:tcW w:w="8730" w:type="dxa"/>
          </w:tcPr>
          <w:p w:rsidR="00C00A91" w:rsidRDefault="00C00A91" w:rsidP="000E43F8">
            <w:pPr>
              <w:rPr>
                <w:rFonts w:ascii="Arial" w:hAnsi="Arial" w:cs="Arial"/>
                <w:sz w:val="20"/>
                <w:szCs w:val="20"/>
              </w:rPr>
            </w:pPr>
            <w:r>
              <w:rPr>
                <w:rFonts w:ascii="Arial" w:hAnsi="Arial" w:cs="Arial"/>
                <w:sz w:val="20"/>
                <w:szCs w:val="20"/>
              </w:rPr>
              <w:t xml:space="preserve">Contact a moderator contact (mailto: client) </w:t>
            </w:r>
          </w:p>
          <w:p w:rsidR="00CD29FE" w:rsidDel="00AE5671" w:rsidRDefault="00C00A91">
            <w:pPr>
              <w:pStyle w:val="ListParagraph"/>
              <w:numPr>
                <w:ilvl w:val="0"/>
                <w:numId w:val="59"/>
              </w:numPr>
              <w:rPr>
                <w:del w:id="27" w:author="jmassud" w:date="2012-05-15T08:52:00Z"/>
                <w:rFonts w:ascii="Arial" w:hAnsi="Arial" w:cs="Arial"/>
                <w:sz w:val="20"/>
                <w:szCs w:val="20"/>
              </w:rPr>
            </w:pPr>
            <w:r>
              <w:rPr>
                <w:rFonts w:ascii="Arial" w:hAnsi="Arial" w:cs="Arial"/>
                <w:sz w:val="20"/>
                <w:szCs w:val="20"/>
              </w:rPr>
              <w:t xml:space="preserve">Include help text – please include a way for us to contact you in the note. </w:t>
            </w:r>
          </w:p>
          <w:p w:rsidR="00657C93" w:rsidRPr="00AE5671" w:rsidRDefault="00657C93" w:rsidP="000E43F8">
            <w:pPr>
              <w:pStyle w:val="ListParagraph"/>
              <w:numPr>
                <w:ilvl w:val="0"/>
                <w:numId w:val="59"/>
              </w:numPr>
              <w:rPr>
                <w:rFonts w:ascii="Arial" w:hAnsi="Arial" w:cs="Arial"/>
                <w:sz w:val="20"/>
                <w:szCs w:val="20"/>
                <w:rPrChange w:id="28" w:author="jmassud" w:date="2012-05-15T08:52:00Z">
                  <w:rPr/>
                </w:rPrChange>
              </w:rPr>
              <w:pPrChange w:id="29" w:author="jmassud" w:date="2012-05-15T08:52:00Z">
                <w:pPr/>
              </w:pPrChange>
            </w:pPr>
          </w:p>
        </w:tc>
      </w:tr>
      <w:tr w:rsidR="00CD29FE" w:rsidRPr="001068D4" w:rsidDel="00AE5671" w:rsidTr="00CD29FE">
        <w:trPr>
          <w:del w:id="30" w:author="jmassud" w:date="2012-05-15T08:52:00Z"/>
        </w:trPr>
        <w:tc>
          <w:tcPr>
            <w:tcW w:w="9540" w:type="dxa"/>
            <w:gridSpan w:val="2"/>
            <w:shd w:val="clear" w:color="auto" w:fill="B6DDE8" w:themeFill="accent5" w:themeFillTint="66"/>
          </w:tcPr>
          <w:p w:rsidR="00CD29FE" w:rsidRPr="001068D4" w:rsidDel="00AE5671" w:rsidRDefault="00CD29FE" w:rsidP="00CD29FE">
            <w:pPr>
              <w:rPr>
                <w:del w:id="31" w:author="jmassud" w:date="2012-05-15T08:52:00Z"/>
                <w:rFonts w:ascii="Arial" w:hAnsi="Arial" w:cs="Arial"/>
                <w:b/>
                <w:sz w:val="18"/>
                <w:szCs w:val="20"/>
              </w:rPr>
            </w:pPr>
          </w:p>
        </w:tc>
      </w:tr>
      <w:tr w:rsidR="00CD29FE" w:rsidRPr="001068D4" w:rsidDel="00AE5671" w:rsidTr="00CD29FE">
        <w:trPr>
          <w:del w:id="32" w:author="jmassud" w:date="2012-05-15T08:52:00Z"/>
        </w:trPr>
        <w:tc>
          <w:tcPr>
            <w:tcW w:w="810" w:type="dxa"/>
          </w:tcPr>
          <w:p w:rsidR="00CD29FE" w:rsidDel="00AE5671" w:rsidRDefault="00CD29FE" w:rsidP="000E43F8">
            <w:pPr>
              <w:rPr>
                <w:del w:id="33" w:author="jmassud" w:date="2012-05-15T08:52:00Z"/>
                <w:rFonts w:ascii="Arial" w:hAnsi="Arial" w:cs="Arial"/>
                <w:sz w:val="20"/>
                <w:szCs w:val="20"/>
              </w:rPr>
            </w:pPr>
          </w:p>
        </w:tc>
        <w:tc>
          <w:tcPr>
            <w:tcW w:w="8730" w:type="dxa"/>
          </w:tcPr>
          <w:p w:rsidR="00CD29FE" w:rsidRPr="0025244B" w:rsidDel="00AE5671" w:rsidRDefault="00CD29FE" w:rsidP="00CD29FE">
            <w:pPr>
              <w:pStyle w:val="ListParagraph"/>
              <w:rPr>
                <w:del w:id="34" w:author="jmassud" w:date="2012-05-15T08:52:00Z"/>
                <w:rFonts w:ascii="Arial" w:hAnsi="Arial" w:cs="Arial"/>
                <w:sz w:val="20"/>
                <w:szCs w:val="20"/>
              </w:rPr>
            </w:pPr>
          </w:p>
        </w:tc>
      </w:tr>
    </w:tbl>
    <w:p w:rsidR="00397072" w:rsidRDefault="00397072" w:rsidP="003075F8">
      <w:pPr>
        <w:rPr>
          <w:b/>
          <w:i/>
          <w:color w:val="FF0000"/>
          <w:szCs w:val="22"/>
        </w:rPr>
      </w:pPr>
    </w:p>
    <w:p w:rsidR="003075F8" w:rsidRPr="003075F8" w:rsidRDefault="009C2BA6" w:rsidP="003075F8">
      <w:pPr>
        <w:rPr>
          <w:color w:val="FF0000"/>
          <w:szCs w:val="22"/>
        </w:rPr>
      </w:pPr>
      <w:proofErr w:type="gramStart"/>
      <w:r>
        <w:rPr>
          <w:color w:val="FF0000"/>
          <w:szCs w:val="22"/>
        </w:rPr>
        <w:t>WCS Profile to not be modified in first phase; existing integration (My Stuff and Order Center links) to be maintained only.</w:t>
      </w:r>
      <w:proofErr w:type="gramEnd"/>
      <w:r>
        <w:rPr>
          <w:color w:val="FF0000"/>
          <w:szCs w:val="22"/>
        </w:rPr>
        <w:t xml:space="preserve"> </w:t>
      </w:r>
    </w:p>
    <w:p w:rsidR="00105978" w:rsidRDefault="00105978" w:rsidP="000D3277">
      <w:pPr>
        <w:pStyle w:val="Heading2"/>
      </w:pPr>
      <w:bookmarkStart w:id="35" w:name="_Toc324835445"/>
      <w:r>
        <w:t>Header</w:t>
      </w:r>
      <w:bookmarkEnd w:id="35"/>
      <w:r>
        <w:t xml:space="preserve"> </w:t>
      </w:r>
    </w:p>
    <w:tbl>
      <w:tblPr>
        <w:tblW w:w="95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810"/>
        <w:gridCol w:w="8730"/>
      </w:tblGrid>
      <w:tr w:rsidR="00105978" w:rsidRPr="001068D4" w:rsidTr="00105978">
        <w:tc>
          <w:tcPr>
            <w:tcW w:w="810" w:type="dxa"/>
            <w:shd w:val="clear" w:color="auto" w:fill="B6DDE8"/>
          </w:tcPr>
          <w:p w:rsidR="00105978" w:rsidRPr="001068D4" w:rsidRDefault="00105978" w:rsidP="00105978">
            <w:pPr>
              <w:rPr>
                <w:rFonts w:ascii="Arial" w:hAnsi="Arial" w:cs="Arial"/>
                <w:b/>
                <w:sz w:val="18"/>
                <w:szCs w:val="20"/>
              </w:rPr>
            </w:pPr>
            <w:proofErr w:type="spellStart"/>
            <w:r w:rsidRPr="001068D4">
              <w:rPr>
                <w:rFonts w:ascii="Arial" w:hAnsi="Arial" w:cs="Arial"/>
                <w:b/>
                <w:sz w:val="18"/>
                <w:szCs w:val="20"/>
              </w:rPr>
              <w:t>Req</w:t>
            </w:r>
            <w:proofErr w:type="spellEnd"/>
            <w:r w:rsidRPr="001068D4">
              <w:rPr>
                <w:rFonts w:ascii="Arial" w:hAnsi="Arial" w:cs="Arial"/>
                <w:b/>
                <w:sz w:val="18"/>
                <w:szCs w:val="20"/>
              </w:rPr>
              <w:t xml:space="preserve"> #</w:t>
            </w:r>
          </w:p>
        </w:tc>
        <w:tc>
          <w:tcPr>
            <w:tcW w:w="8730" w:type="dxa"/>
            <w:shd w:val="clear" w:color="auto" w:fill="B6DDE8"/>
          </w:tcPr>
          <w:p w:rsidR="00105978" w:rsidRPr="001068D4" w:rsidRDefault="00105978" w:rsidP="00105978">
            <w:pPr>
              <w:rPr>
                <w:rFonts w:ascii="Arial" w:hAnsi="Arial" w:cs="Arial"/>
                <w:b/>
                <w:sz w:val="18"/>
                <w:szCs w:val="20"/>
              </w:rPr>
            </w:pPr>
            <w:r w:rsidRPr="001068D4">
              <w:rPr>
                <w:rFonts w:ascii="Arial" w:hAnsi="Arial" w:cs="Arial"/>
                <w:b/>
                <w:sz w:val="18"/>
                <w:szCs w:val="20"/>
              </w:rPr>
              <w:t xml:space="preserve">Description </w:t>
            </w:r>
          </w:p>
        </w:tc>
      </w:tr>
      <w:tr w:rsidR="00105978" w:rsidRPr="001068D4" w:rsidTr="00105978">
        <w:tc>
          <w:tcPr>
            <w:tcW w:w="810" w:type="dxa"/>
          </w:tcPr>
          <w:p w:rsidR="00105978" w:rsidRPr="001068D4" w:rsidRDefault="00105978" w:rsidP="00105978">
            <w:pPr>
              <w:rPr>
                <w:rFonts w:ascii="Arial" w:hAnsi="Arial" w:cs="Arial"/>
                <w:sz w:val="18"/>
                <w:szCs w:val="20"/>
              </w:rPr>
            </w:pPr>
            <w:r w:rsidRPr="001068D4">
              <w:rPr>
                <w:rFonts w:ascii="Arial" w:hAnsi="Arial" w:cs="Arial"/>
                <w:sz w:val="18"/>
                <w:szCs w:val="20"/>
              </w:rPr>
              <w:t>3.3.1</w:t>
            </w:r>
          </w:p>
        </w:tc>
        <w:tc>
          <w:tcPr>
            <w:tcW w:w="8730" w:type="dxa"/>
          </w:tcPr>
          <w:p w:rsidR="00105978" w:rsidRPr="00BC3F20" w:rsidRDefault="00105978" w:rsidP="00105978">
            <w:pPr>
              <w:rPr>
                <w:rFonts w:ascii="Arial" w:hAnsi="Arial" w:cs="Arial"/>
                <w:b/>
                <w:sz w:val="18"/>
                <w:szCs w:val="20"/>
              </w:rPr>
            </w:pPr>
            <w:r>
              <w:rPr>
                <w:rFonts w:ascii="Arial" w:hAnsi="Arial" w:cs="Arial"/>
                <w:b/>
                <w:sz w:val="18"/>
                <w:szCs w:val="20"/>
              </w:rPr>
              <w:t xml:space="preserve">Header </w:t>
            </w:r>
          </w:p>
          <w:p w:rsidR="00105978" w:rsidRDefault="00105978" w:rsidP="00077E44">
            <w:pPr>
              <w:pStyle w:val="ListParagraph"/>
              <w:numPr>
                <w:ilvl w:val="0"/>
                <w:numId w:val="41"/>
              </w:numPr>
              <w:rPr>
                <w:rFonts w:ascii="Arial" w:hAnsi="Arial" w:cs="Arial"/>
                <w:sz w:val="18"/>
                <w:szCs w:val="20"/>
              </w:rPr>
            </w:pPr>
            <w:r>
              <w:rPr>
                <w:rFonts w:ascii="Arial" w:hAnsi="Arial" w:cs="Arial"/>
                <w:sz w:val="18"/>
                <w:szCs w:val="20"/>
              </w:rPr>
              <w:t>Log in /</w:t>
            </w:r>
            <w:r w:rsidR="00813201">
              <w:rPr>
                <w:rFonts w:ascii="Arial" w:hAnsi="Arial" w:cs="Arial"/>
                <w:sz w:val="18"/>
                <w:szCs w:val="20"/>
              </w:rPr>
              <w:t xml:space="preserve"> Join the Communities; Log Out </w:t>
            </w:r>
          </w:p>
          <w:p w:rsidR="00105978" w:rsidRDefault="00105978" w:rsidP="00077E44">
            <w:pPr>
              <w:pStyle w:val="ListParagraph"/>
              <w:numPr>
                <w:ilvl w:val="0"/>
                <w:numId w:val="41"/>
              </w:numPr>
              <w:rPr>
                <w:rFonts w:ascii="Arial" w:hAnsi="Arial" w:cs="Arial"/>
                <w:sz w:val="18"/>
                <w:szCs w:val="20"/>
              </w:rPr>
            </w:pPr>
            <w:r>
              <w:rPr>
                <w:rFonts w:ascii="Arial" w:hAnsi="Arial" w:cs="Arial"/>
                <w:sz w:val="18"/>
                <w:szCs w:val="20"/>
              </w:rPr>
              <w:lastRenderedPageBreak/>
              <w:t>Customer Service link</w:t>
            </w:r>
          </w:p>
          <w:p w:rsidR="00105978" w:rsidRDefault="00105978" w:rsidP="00077E44">
            <w:pPr>
              <w:pStyle w:val="ListParagraph"/>
              <w:numPr>
                <w:ilvl w:val="0"/>
                <w:numId w:val="41"/>
              </w:numPr>
              <w:rPr>
                <w:rFonts w:ascii="Arial" w:hAnsi="Arial" w:cs="Arial"/>
                <w:sz w:val="18"/>
                <w:szCs w:val="20"/>
              </w:rPr>
            </w:pPr>
            <w:r>
              <w:rPr>
                <w:rFonts w:ascii="Arial" w:hAnsi="Arial" w:cs="Arial"/>
                <w:sz w:val="18"/>
                <w:szCs w:val="20"/>
              </w:rPr>
              <w:t>Search</w:t>
            </w:r>
          </w:p>
          <w:p w:rsidR="00813187" w:rsidRDefault="00813187" w:rsidP="00077E44">
            <w:pPr>
              <w:pStyle w:val="ListParagraph"/>
              <w:numPr>
                <w:ilvl w:val="1"/>
                <w:numId w:val="41"/>
              </w:numPr>
              <w:rPr>
                <w:rFonts w:ascii="Arial" w:hAnsi="Arial" w:cs="Arial"/>
                <w:sz w:val="18"/>
                <w:szCs w:val="20"/>
              </w:rPr>
            </w:pPr>
            <w:r>
              <w:rPr>
                <w:rFonts w:ascii="Arial" w:hAnsi="Arial" w:cs="Arial"/>
                <w:sz w:val="18"/>
                <w:szCs w:val="20"/>
              </w:rPr>
              <w:t>Results indicate what type of results are displayed (i.e. whether the content is a blog, Q&amp;A, etc)</w:t>
            </w:r>
          </w:p>
          <w:p w:rsidR="00813187" w:rsidRDefault="00813187" w:rsidP="00077E44">
            <w:pPr>
              <w:pStyle w:val="ListParagraph"/>
              <w:numPr>
                <w:ilvl w:val="1"/>
                <w:numId w:val="41"/>
              </w:numPr>
              <w:rPr>
                <w:rFonts w:ascii="Arial" w:hAnsi="Arial" w:cs="Arial"/>
                <w:sz w:val="18"/>
                <w:szCs w:val="20"/>
              </w:rPr>
            </w:pPr>
            <w:r>
              <w:rPr>
                <w:rFonts w:ascii="Arial" w:hAnsi="Arial" w:cs="Arial"/>
                <w:sz w:val="18"/>
                <w:szCs w:val="20"/>
              </w:rPr>
              <w:t xml:space="preserve">User can filter through search results </w:t>
            </w:r>
          </w:p>
          <w:p w:rsidR="00105978" w:rsidRDefault="00105978" w:rsidP="00077E44">
            <w:pPr>
              <w:pStyle w:val="ListParagraph"/>
              <w:numPr>
                <w:ilvl w:val="0"/>
                <w:numId w:val="41"/>
              </w:numPr>
              <w:rPr>
                <w:rFonts w:ascii="Arial" w:hAnsi="Arial" w:cs="Arial"/>
                <w:sz w:val="18"/>
                <w:szCs w:val="20"/>
              </w:rPr>
            </w:pPr>
            <w:r>
              <w:rPr>
                <w:rFonts w:ascii="Arial" w:hAnsi="Arial" w:cs="Arial"/>
                <w:sz w:val="18"/>
                <w:szCs w:val="20"/>
              </w:rPr>
              <w:t>Number of Members</w:t>
            </w:r>
          </w:p>
          <w:p w:rsidR="00813187" w:rsidRPr="00813187" w:rsidRDefault="00813187" w:rsidP="00077E44">
            <w:pPr>
              <w:pStyle w:val="ListParagraph"/>
              <w:numPr>
                <w:ilvl w:val="0"/>
                <w:numId w:val="41"/>
              </w:numPr>
              <w:rPr>
                <w:rFonts w:ascii="Arial" w:hAnsi="Arial" w:cs="Arial"/>
                <w:sz w:val="18"/>
                <w:szCs w:val="20"/>
              </w:rPr>
            </w:pPr>
            <w:r>
              <w:rPr>
                <w:rFonts w:ascii="Arial" w:hAnsi="Arial" w:cs="Arial"/>
                <w:sz w:val="18"/>
                <w:szCs w:val="20"/>
              </w:rPr>
              <w:t xml:space="preserve">Link for </w:t>
            </w:r>
            <w:proofErr w:type="spellStart"/>
            <w:r>
              <w:rPr>
                <w:rFonts w:ascii="Arial" w:hAnsi="Arial" w:cs="Arial"/>
                <w:sz w:val="18"/>
                <w:szCs w:val="20"/>
              </w:rPr>
              <w:t>MyKmart</w:t>
            </w:r>
            <w:proofErr w:type="spellEnd"/>
            <w:r>
              <w:rPr>
                <w:rFonts w:ascii="Arial" w:hAnsi="Arial" w:cs="Arial"/>
                <w:sz w:val="18"/>
                <w:szCs w:val="20"/>
              </w:rPr>
              <w:t xml:space="preserve"> directing people to associate page (existing)</w:t>
            </w:r>
          </w:p>
        </w:tc>
      </w:tr>
      <w:tr w:rsidR="00105978" w:rsidRPr="001068D4" w:rsidTr="00105978">
        <w:tc>
          <w:tcPr>
            <w:tcW w:w="810" w:type="dxa"/>
          </w:tcPr>
          <w:p w:rsidR="00105978" w:rsidRPr="001068D4" w:rsidRDefault="00105978" w:rsidP="00105978">
            <w:pPr>
              <w:rPr>
                <w:rFonts w:ascii="Arial" w:hAnsi="Arial" w:cs="Arial"/>
                <w:sz w:val="18"/>
                <w:szCs w:val="20"/>
              </w:rPr>
            </w:pPr>
            <w:r w:rsidRPr="001068D4">
              <w:rPr>
                <w:rFonts w:ascii="Arial" w:hAnsi="Arial" w:cs="Arial"/>
                <w:sz w:val="18"/>
                <w:szCs w:val="20"/>
              </w:rPr>
              <w:lastRenderedPageBreak/>
              <w:t>3.3.2</w:t>
            </w:r>
          </w:p>
        </w:tc>
        <w:tc>
          <w:tcPr>
            <w:tcW w:w="8730" w:type="dxa"/>
          </w:tcPr>
          <w:p w:rsidR="00105978" w:rsidRPr="00105978" w:rsidRDefault="00105978" w:rsidP="00105978">
            <w:pPr>
              <w:rPr>
                <w:rFonts w:ascii="Arial" w:hAnsi="Arial" w:cs="Arial"/>
                <w:b/>
                <w:sz w:val="18"/>
                <w:szCs w:val="20"/>
              </w:rPr>
            </w:pPr>
            <w:r w:rsidRPr="00105978">
              <w:rPr>
                <w:rFonts w:ascii="Arial" w:hAnsi="Arial" w:cs="Arial"/>
                <w:b/>
                <w:sz w:val="18"/>
                <w:szCs w:val="20"/>
              </w:rPr>
              <w:t xml:space="preserve">Site Navigation </w:t>
            </w:r>
          </w:p>
          <w:p w:rsidR="00105978" w:rsidRDefault="00105978" w:rsidP="00077E44">
            <w:pPr>
              <w:pStyle w:val="ListParagraph"/>
              <w:numPr>
                <w:ilvl w:val="0"/>
                <w:numId w:val="40"/>
              </w:numPr>
              <w:rPr>
                <w:rFonts w:ascii="Arial" w:hAnsi="Arial" w:cs="Arial"/>
                <w:sz w:val="18"/>
                <w:szCs w:val="20"/>
              </w:rPr>
            </w:pPr>
            <w:r>
              <w:rPr>
                <w:rFonts w:ascii="Arial" w:hAnsi="Arial" w:cs="Arial"/>
                <w:sz w:val="18"/>
                <w:szCs w:val="20"/>
              </w:rPr>
              <w:t>Home</w:t>
            </w:r>
          </w:p>
          <w:p w:rsidR="00105978" w:rsidRPr="00105978" w:rsidRDefault="0004448C" w:rsidP="00077E44">
            <w:pPr>
              <w:pStyle w:val="ListParagraph"/>
              <w:numPr>
                <w:ilvl w:val="0"/>
                <w:numId w:val="40"/>
              </w:numPr>
              <w:rPr>
                <w:rFonts w:ascii="Arial" w:hAnsi="Arial" w:cs="Arial"/>
                <w:sz w:val="18"/>
                <w:szCs w:val="20"/>
              </w:rPr>
            </w:pPr>
            <w:r>
              <w:rPr>
                <w:rFonts w:ascii="Arial" w:hAnsi="Arial" w:cs="Arial"/>
                <w:sz w:val="18"/>
                <w:szCs w:val="20"/>
              </w:rPr>
              <w:t>Categories (L&amp;G, Appliances, Fitness – Phase 1)</w:t>
            </w:r>
          </w:p>
          <w:p w:rsidR="00105978" w:rsidRDefault="0004448C" w:rsidP="00077E44">
            <w:pPr>
              <w:pStyle w:val="ListParagraph"/>
              <w:numPr>
                <w:ilvl w:val="0"/>
                <w:numId w:val="40"/>
              </w:numPr>
              <w:rPr>
                <w:rFonts w:ascii="Arial" w:hAnsi="Arial" w:cs="Arial"/>
                <w:sz w:val="18"/>
                <w:szCs w:val="20"/>
              </w:rPr>
            </w:pPr>
            <w:r>
              <w:rPr>
                <w:rFonts w:ascii="Arial" w:hAnsi="Arial" w:cs="Arial"/>
                <w:sz w:val="18"/>
                <w:szCs w:val="20"/>
              </w:rPr>
              <w:t xml:space="preserve">Customer Service </w:t>
            </w:r>
          </w:p>
          <w:p w:rsidR="00105978" w:rsidRDefault="00105978" w:rsidP="00077E44">
            <w:pPr>
              <w:pStyle w:val="ListParagraph"/>
              <w:numPr>
                <w:ilvl w:val="0"/>
                <w:numId w:val="40"/>
              </w:numPr>
              <w:rPr>
                <w:rFonts w:ascii="Arial" w:hAnsi="Arial" w:cs="Arial"/>
                <w:sz w:val="18"/>
                <w:szCs w:val="20"/>
              </w:rPr>
            </w:pPr>
            <w:r>
              <w:rPr>
                <w:rFonts w:ascii="Arial" w:hAnsi="Arial" w:cs="Arial"/>
                <w:sz w:val="18"/>
                <w:szCs w:val="20"/>
              </w:rPr>
              <w:t>Buying Guides</w:t>
            </w:r>
          </w:p>
          <w:p w:rsidR="00105978" w:rsidRDefault="00105978" w:rsidP="00077E44">
            <w:pPr>
              <w:pStyle w:val="ListParagraph"/>
              <w:numPr>
                <w:ilvl w:val="0"/>
                <w:numId w:val="40"/>
              </w:numPr>
              <w:rPr>
                <w:rFonts w:ascii="Arial" w:hAnsi="Arial" w:cs="Arial"/>
                <w:sz w:val="18"/>
                <w:szCs w:val="20"/>
              </w:rPr>
            </w:pPr>
            <w:r>
              <w:rPr>
                <w:rFonts w:ascii="Arial" w:hAnsi="Arial" w:cs="Arial"/>
                <w:sz w:val="18"/>
                <w:szCs w:val="20"/>
              </w:rPr>
              <w:t xml:space="preserve">Blog </w:t>
            </w:r>
          </w:p>
          <w:p w:rsidR="00105978" w:rsidRDefault="00105978" w:rsidP="00077E44">
            <w:pPr>
              <w:pStyle w:val="ListParagraph"/>
              <w:numPr>
                <w:ilvl w:val="1"/>
                <w:numId w:val="40"/>
              </w:numPr>
              <w:rPr>
                <w:rFonts w:ascii="Arial" w:hAnsi="Arial" w:cs="Arial"/>
                <w:sz w:val="18"/>
                <w:szCs w:val="20"/>
              </w:rPr>
            </w:pPr>
            <w:r>
              <w:rPr>
                <w:rFonts w:ascii="Arial" w:hAnsi="Arial" w:cs="Arial"/>
                <w:sz w:val="18"/>
                <w:szCs w:val="20"/>
              </w:rPr>
              <w:t xml:space="preserve">Page where all blog posts are aggregated, regardless what </w:t>
            </w:r>
            <w:r w:rsidR="0004448C">
              <w:rPr>
                <w:rFonts w:ascii="Arial" w:hAnsi="Arial" w:cs="Arial"/>
                <w:sz w:val="18"/>
                <w:szCs w:val="20"/>
              </w:rPr>
              <w:t>category the</w:t>
            </w:r>
            <w:r>
              <w:rPr>
                <w:rFonts w:ascii="Arial" w:hAnsi="Arial" w:cs="Arial"/>
                <w:sz w:val="18"/>
                <w:szCs w:val="20"/>
              </w:rPr>
              <w:t xml:space="preserve"> blog was written under</w:t>
            </w:r>
          </w:p>
          <w:p w:rsidR="00105978" w:rsidRPr="00657C93" w:rsidRDefault="00105978" w:rsidP="00077E44">
            <w:pPr>
              <w:pStyle w:val="ListParagraph"/>
              <w:numPr>
                <w:ilvl w:val="0"/>
                <w:numId w:val="40"/>
              </w:numPr>
              <w:rPr>
                <w:rFonts w:ascii="Arial" w:hAnsi="Arial" w:cs="Arial"/>
                <w:b/>
                <w:sz w:val="18"/>
                <w:szCs w:val="20"/>
              </w:rPr>
            </w:pPr>
            <w:r>
              <w:rPr>
                <w:rFonts w:ascii="Arial" w:hAnsi="Arial" w:cs="Arial"/>
                <w:sz w:val="18"/>
                <w:szCs w:val="20"/>
              </w:rPr>
              <w:t>Experts</w:t>
            </w:r>
            <w:r w:rsidR="00434572" w:rsidRPr="00434572">
              <w:rPr>
                <w:rFonts w:ascii="Arial" w:hAnsi="Arial" w:cs="Arial"/>
                <w:b/>
                <w:sz w:val="18"/>
                <w:szCs w:val="20"/>
              </w:rPr>
              <w:t xml:space="preserve"> (Phase two) </w:t>
            </w:r>
          </w:p>
          <w:p w:rsidR="00105978" w:rsidRPr="00484614" w:rsidRDefault="00105978" w:rsidP="00077E44">
            <w:pPr>
              <w:pStyle w:val="ListParagraph"/>
              <w:numPr>
                <w:ilvl w:val="0"/>
                <w:numId w:val="40"/>
              </w:numPr>
              <w:rPr>
                <w:rFonts w:ascii="Arial" w:hAnsi="Arial" w:cs="Arial"/>
                <w:sz w:val="18"/>
                <w:szCs w:val="20"/>
              </w:rPr>
            </w:pPr>
          </w:p>
        </w:tc>
      </w:tr>
      <w:tr w:rsidR="00813187" w:rsidRPr="001068D4" w:rsidTr="00105978">
        <w:tc>
          <w:tcPr>
            <w:tcW w:w="810" w:type="dxa"/>
          </w:tcPr>
          <w:p w:rsidR="00813187" w:rsidRPr="001068D4" w:rsidRDefault="00813187" w:rsidP="00105978">
            <w:pPr>
              <w:rPr>
                <w:rFonts w:ascii="Arial" w:hAnsi="Arial" w:cs="Arial"/>
                <w:sz w:val="18"/>
                <w:szCs w:val="20"/>
              </w:rPr>
            </w:pPr>
            <w:r>
              <w:rPr>
                <w:rFonts w:ascii="Arial" w:hAnsi="Arial" w:cs="Arial"/>
                <w:sz w:val="18"/>
                <w:szCs w:val="20"/>
              </w:rPr>
              <w:t>3.3.3</w:t>
            </w:r>
          </w:p>
        </w:tc>
        <w:tc>
          <w:tcPr>
            <w:tcW w:w="8730" w:type="dxa"/>
          </w:tcPr>
          <w:p w:rsidR="00813187" w:rsidRDefault="0004448C" w:rsidP="00105978">
            <w:pPr>
              <w:rPr>
                <w:rFonts w:ascii="Arial" w:hAnsi="Arial" w:cs="Arial"/>
                <w:b/>
                <w:sz w:val="18"/>
                <w:szCs w:val="20"/>
              </w:rPr>
            </w:pPr>
            <w:r>
              <w:rPr>
                <w:rFonts w:ascii="Arial" w:hAnsi="Arial" w:cs="Arial"/>
                <w:b/>
                <w:sz w:val="18"/>
                <w:szCs w:val="20"/>
              </w:rPr>
              <w:t>Navigation Message</w:t>
            </w:r>
          </w:p>
          <w:p w:rsidR="00813187" w:rsidRPr="0004448C" w:rsidRDefault="00813187" w:rsidP="0004448C">
            <w:pPr>
              <w:pStyle w:val="ListParagraph"/>
              <w:numPr>
                <w:ilvl w:val="0"/>
                <w:numId w:val="49"/>
              </w:numPr>
              <w:rPr>
                <w:rFonts w:ascii="Arial" w:hAnsi="Arial" w:cs="Arial"/>
                <w:b/>
                <w:sz w:val="18"/>
                <w:szCs w:val="20"/>
              </w:rPr>
            </w:pPr>
            <w:r>
              <w:rPr>
                <w:rFonts w:ascii="Arial" w:hAnsi="Arial" w:cs="Arial"/>
                <w:sz w:val="18"/>
                <w:szCs w:val="20"/>
              </w:rPr>
              <w:t xml:space="preserve">Highlighted section on the navigation bar </w:t>
            </w:r>
            <w:r w:rsidR="0004448C">
              <w:rPr>
                <w:rFonts w:ascii="Arial" w:hAnsi="Arial" w:cs="Arial"/>
                <w:sz w:val="18"/>
                <w:szCs w:val="20"/>
              </w:rPr>
              <w:t xml:space="preserve">that </w:t>
            </w:r>
            <w:r w:rsidRPr="00813187">
              <w:rPr>
                <w:rFonts w:ascii="Arial" w:hAnsi="Arial" w:cs="Arial"/>
                <w:sz w:val="18"/>
                <w:szCs w:val="20"/>
              </w:rPr>
              <w:t xml:space="preserve">links to any part of the site that admin wants highlighted. Text is input by admin  </w:t>
            </w:r>
          </w:p>
          <w:p w:rsidR="0004448C" w:rsidRPr="0004448C" w:rsidRDefault="0004448C" w:rsidP="0004448C">
            <w:pPr>
              <w:pStyle w:val="ListParagraph"/>
              <w:numPr>
                <w:ilvl w:val="0"/>
                <w:numId w:val="49"/>
              </w:numPr>
              <w:rPr>
                <w:rFonts w:ascii="Arial" w:hAnsi="Arial" w:cs="Arial"/>
                <w:b/>
                <w:sz w:val="18"/>
                <w:szCs w:val="20"/>
              </w:rPr>
            </w:pPr>
            <w:r>
              <w:rPr>
                <w:rFonts w:ascii="Arial" w:hAnsi="Arial" w:cs="Arial"/>
                <w:sz w:val="18"/>
                <w:szCs w:val="20"/>
              </w:rPr>
              <w:t xml:space="preserve">Updated in Admin tool </w:t>
            </w:r>
          </w:p>
          <w:p w:rsidR="0004448C" w:rsidRPr="00813187" w:rsidRDefault="0004448C" w:rsidP="0004448C">
            <w:pPr>
              <w:pStyle w:val="ListParagraph"/>
              <w:numPr>
                <w:ilvl w:val="0"/>
                <w:numId w:val="49"/>
              </w:numPr>
              <w:rPr>
                <w:rFonts w:ascii="Arial" w:hAnsi="Arial" w:cs="Arial"/>
                <w:b/>
                <w:sz w:val="18"/>
                <w:szCs w:val="20"/>
              </w:rPr>
            </w:pPr>
            <w:r>
              <w:rPr>
                <w:rFonts w:ascii="Arial" w:hAnsi="Arial" w:cs="Arial"/>
                <w:sz w:val="18"/>
                <w:szCs w:val="20"/>
              </w:rPr>
              <w:t xml:space="preserve">Current example: </w:t>
            </w:r>
            <w:r w:rsidR="00EC3C67">
              <w:rPr>
                <w:rFonts w:ascii="Arial" w:hAnsi="Arial" w:cs="Arial"/>
                <w:noProof/>
                <w:sz w:val="18"/>
                <w:szCs w:val="20"/>
              </w:rPr>
              <w:drawing>
                <wp:inline distT="0" distB="0" distL="0" distR="0">
                  <wp:extent cx="4838700" cy="723900"/>
                  <wp:effectExtent l="171450" t="133350" r="361950" b="30480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srcRect/>
                          <a:stretch>
                            <a:fillRect/>
                          </a:stretch>
                        </pic:blipFill>
                        <pic:spPr bwMode="auto">
                          <a:xfrm>
                            <a:off x="0" y="0"/>
                            <a:ext cx="4838700" cy="723900"/>
                          </a:xfrm>
                          <a:prstGeom prst="rect">
                            <a:avLst/>
                          </a:prstGeom>
                          <a:ln>
                            <a:noFill/>
                          </a:ln>
                          <a:effectLst>
                            <a:outerShdw blurRad="292100" dist="139700" dir="2700000" algn="tl" rotWithShape="0">
                              <a:srgbClr val="333333">
                                <a:alpha val="65000"/>
                              </a:srgbClr>
                            </a:outerShdw>
                          </a:effectLst>
                        </pic:spPr>
                      </pic:pic>
                    </a:graphicData>
                  </a:graphic>
                </wp:inline>
              </w:drawing>
            </w:r>
          </w:p>
        </w:tc>
      </w:tr>
      <w:tr w:rsidR="004944FD" w:rsidRPr="001068D4" w:rsidTr="00105978">
        <w:tc>
          <w:tcPr>
            <w:tcW w:w="810" w:type="dxa"/>
          </w:tcPr>
          <w:p w:rsidR="004944FD" w:rsidRDefault="004944FD" w:rsidP="00105978">
            <w:pPr>
              <w:rPr>
                <w:rFonts w:ascii="Arial" w:hAnsi="Arial" w:cs="Arial"/>
                <w:sz w:val="18"/>
                <w:szCs w:val="20"/>
              </w:rPr>
            </w:pPr>
            <w:r>
              <w:rPr>
                <w:rFonts w:ascii="Arial" w:hAnsi="Arial" w:cs="Arial"/>
                <w:sz w:val="18"/>
                <w:szCs w:val="20"/>
              </w:rPr>
              <w:t>3.3.4</w:t>
            </w:r>
          </w:p>
        </w:tc>
        <w:tc>
          <w:tcPr>
            <w:tcW w:w="8730" w:type="dxa"/>
          </w:tcPr>
          <w:p w:rsidR="004944FD" w:rsidRDefault="004944FD" w:rsidP="00105978">
            <w:pPr>
              <w:rPr>
                <w:rFonts w:ascii="Arial" w:hAnsi="Arial" w:cs="Arial"/>
                <w:b/>
                <w:sz w:val="18"/>
                <w:szCs w:val="20"/>
              </w:rPr>
            </w:pPr>
            <w:proofErr w:type="spellStart"/>
            <w:r>
              <w:rPr>
                <w:rFonts w:ascii="Arial" w:hAnsi="Arial" w:cs="Arial"/>
                <w:b/>
                <w:sz w:val="18"/>
                <w:szCs w:val="20"/>
              </w:rPr>
              <w:t>Qualtrics</w:t>
            </w:r>
            <w:proofErr w:type="spellEnd"/>
            <w:r>
              <w:rPr>
                <w:rFonts w:ascii="Arial" w:hAnsi="Arial" w:cs="Arial"/>
                <w:b/>
                <w:sz w:val="18"/>
                <w:szCs w:val="20"/>
              </w:rPr>
              <w:t xml:space="preserve"> feedback link </w:t>
            </w:r>
          </w:p>
        </w:tc>
      </w:tr>
    </w:tbl>
    <w:p w:rsidR="000D3277" w:rsidRDefault="000D3277" w:rsidP="000D3277">
      <w:pPr>
        <w:pStyle w:val="Heading2"/>
      </w:pPr>
      <w:bookmarkStart w:id="36" w:name="_Toc324835446"/>
      <w:r>
        <w:t>Homepage</w:t>
      </w:r>
      <w:r w:rsidR="00304407">
        <w:t xml:space="preserve"> </w:t>
      </w:r>
      <w:r>
        <w:t>– P1 &amp; P2</w:t>
      </w:r>
      <w:bookmarkEnd w:id="36"/>
    </w:p>
    <w:tbl>
      <w:tblPr>
        <w:tblW w:w="95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810"/>
        <w:gridCol w:w="8730"/>
      </w:tblGrid>
      <w:tr w:rsidR="000D3277" w:rsidRPr="001068D4" w:rsidTr="00F37A79">
        <w:tc>
          <w:tcPr>
            <w:tcW w:w="810" w:type="dxa"/>
            <w:shd w:val="clear" w:color="auto" w:fill="B6DDE8"/>
          </w:tcPr>
          <w:p w:rsidR="000D3277" w:rsidRPr="001068D4" w:rsidRDefault="000D3277" w:rsidP="000D3277">
            <w:pPr>
              <w:rPr>
                <w:rFonts w:ascii="Arial" w:hAnsi="Arial" w:cs="Arial"/>
                <w:b/>
                <w:sz w:val="18"/>
                <w:szCs w:val="20"/>
              </w:rPr>
            </w:pPr>
            <w:proofErr w:type="spellStart"/>
            <w:r w:rsidRPr="001068D4">
              <w:rPr>
                <w:rFonts w:ascii="Arial" w:hAnsi="Arial" w:cs="Arial"/>
                <w:b/>
                <w:sz w:val="18"/>
                <w:szCs w:val="20"/>
              </w:rPr>
              <w:t>Req</w:t>
            </w:r>
            <w:proofErr w:type="spellEnd"/>
            <w:r w:rsidRPr="001068D4">
              <w:rPr>
                <w:rFonts w:ascii="Arial" w:hAnsi="Arial" w:cs="Arial"/>
                <w:b/>
                <w:sz w:val="18"/>
                <w:szCs w:val="20"/>
              </w:rPr>
              <w:t xml:space="preserve"> #</w:t>
            </w:r>
          </w:p>
        </w:tc>
        <w:tc>
          <w:tcPr>
            <w:tcW w:w="8730" w:type="dxa"/>
            <w:shd w:val="clear" w:color="auto" w:fill="B6DDE8"/>
          </w:tcPr>
          <w:p w:rsidR="000D3277" w:rsidRPr="001068D4" w:rsidRDefault="000D3277" w:rsidP="000D3277">
            <w:pPr>
              <w:rPr>
                <w:rFonts w:ascii="Arial" w:hAnsi="Arial" w:cs="Arial"/>
                <w:b/>
                <w:sz w:val="18"/>
                <w:szCs w:val="20"/>
              </w:rPr>
            </w:pPr>
            <w:r w:rsidRPr="001068D4">
              <w:rPr>
                <w:rFonts w:ascii="Arial" w:hAnsi="Arial" w:cs="Arial"/>
                <w:b/>
                <w:sz w:val="18"/>
                <w:szCs w:val="20"/>
              </w:rPr>
              <w:t xml:space="preserve">Description </w:t>
            </w:r>
          </w:p>
        </w:tc>
      </w:tr>
      <w:tr w:rsidR="000D3277" w:rsidRPr="001068D4" w:rsidTr="00F37A79">
        <w:tc>
          <w:tcPr>
            <w:tcW w:w="810" w:type="dxa"/>
          </w:tcPr>
          <w:p w:rsidR="000D3277" w:rsidRPr="001068D4" w:rsidRDefault="00105978" w:rsidP="000D3277">
            <w:pPr>
              <w:rPr>
                <w:rFonts w:ascii="Arial" w:hAnsi="Arial" w:cs="Arial"/>
                <w:sz w:val="18"/>
                <w:szCs w:val="20"/>
              </w:rPr>
            </w:pPr>
            <w:r>
              <w:rPr>
                <w:rFonts w:ascii="Arial" w:hAnsi="Arial" w:cs="Arial"/>
                <w:sz w:val="18"/>
                <w:szCs w:val="20"/>
              </w:rPr>
              <w:t>3.4</w:t>
            </w:r>
            <w:r w:rsidR="000D3277" w:rsidRPr="001068D4">
              <w:rPr>
                <w:rFonts w:ascii="Arial" w:hAnsi="Arial" w:cs="Arial"/>
                <w:sz w:val="18"/>
                <w:szCs w:val="20"/>
              </w:rPr>
              <w:t>.</w:t>
            </w:r>
            <w:r w:rsidR="00CD29FE">
              <w:rPr>
                <w:rFonts w:ascii="Arial" w:hAnsi="Arial" w:cs="Arial"/>
                <w:sz w:val="18"/>
                <w:szCs w:val="20"/>
              </w:rPr>
              <w:t>1</w:t>
            </w:r>
          </w:p>
        </w:tc>
        <w:tc>
          <w:tcPr>
            <w:tcW w:w="8730" w:type="dxa"/>
          </w:tcPr>
          <w:p w:rsidR="000D3277" w:rsidRPr="00CC2E29" w:rsidRDefault="00CD29FE" w:rsidP="000D3277">
            <w:pPr>
              <w:rPr>
                <w:rFonts w:ascii="Arial" w:hAnsi="Arial" w:cs="Arial"/>
                <w:b/>
                <w:sz w:val="18"/>
                <w:szCs w:val="20"/>
              </w:rPr>
            </w:pPr>
            <w:r>
              <w:rPr>
                <w:rFonts w:ascii="Arial" w:hAnsi="Arial" w:cs="Arial"/>
                <w:b/>
                <w:sz w:val="18"/>
                <w:szCs w:val="20"/>
              </w:rPr>
              <w:t xml:space="preserve">Homepage (same view for logged in and logged out) </w:t>
            </w:r>
          </w:p>
          <w:p w:rsidR="000D3277" w:rsidRDefault="00484614" w:rsidP="00077E44">
            <w:pPr>
              <w:pStyle w:val="ListParagraph"/>
              <w:numPr>
                <w:ilvl w:val="0"/>
                <w:numId w:val="40"/>
              </w:numPr>
              <w:rPr>
                <w:rFonts w:ascii="Arial" w:hAnsi="Arial" w:cs="Arial"/>
                <w:sz w:val="18"/>
                <w:szCs w:val="20"/>
              </w:rPr>
            </w:pPr>
            <w:r>
              <w:rPr>
                <w:rFonts w:ascii="Arial" w:hAnsi="Arial" w:cs="Arial"/>
                <w:sz w:val="18"/>
                <w:szCs w:val="20"/>
              </w:rPr>
              <w:t>User sees featured</w:t>
            </w:r>
            <w:r w:rsidR="000D3277" w:rsidRPr="00CC2E29">
              <w:rPr>
                <w:rFonts w:ascii="Arial" w:hAnsi="Arial" w:cs="Arial"/>
                <w:sz w:val="18"/>
                <w:szCs w:val="20"/>
              </w:rPr>
              <w:t xml:space="preserve"> </w:t>
            </w:r>
            <w:r w:rsidR="000D3277">
              <w:rPr>
                <w:rFonts w:ascii="Arial" w:hAnsi="Arial" w:cs="Arial"/>
                <w:sz w:val="18"/>
                <w:szCs w:val="20"/>
              </w:rPr>
              <w:t>Blog posts</w:t>
            </w:r>
            <w:r w:rsidR="000D3277" w:rsidRPr="00CC2E29">
              <w:rPr>
                <w:rFonts w:ascii="Arial" w:hAnsi="Arial" w:cs="Arial"/>
                <w:sz w:val="18"/>
                <w:szCs w:val="20"/>
              </w:rPr>
              <w:t xml:space="preserve"> </w:t>
            </w:r>
            <w:r w:rsidR="000D3277">
              <w:rPr>
                <w:rFonts w:ascii="Arial" w:hAnsi="Arial" w:cs="Arial"/>
                <w:sz w:val="18"/>
                <w:szCs w:val="20"/>
              </w:rPr>
              <w:t>from the site</w:t>
            </w:r>
          </w:p>
          <w:p w:rsidR="000D3277" w:rsidRDefault="000D3277" w:rsidP="00077E44">
            <w:pPr>
              <w:pStyle w:val="ListParagraph"/>
              <w:numPr>
                <w:ilvl w:val="0"/>
                <w:numId w:val="40"/>
              </w:numPr>
              <w:rPr>
                <w:rFonts w:ascii="Arial" w:hAnsi="Arial" w:cs="Arial"/>
                <w:sz w:val="18"/>
                <w:szCs w:val="20"/>
              </w:rPr>
            </w:pPr>
            <w:r w:rsidRPr="00CC2E29">
              <w:rPr>
                <w:rFonts w:ascii="Arial" w:hAnsi="Arial" w:cs="Arial"/>
                <w:sz w:val="18"/>
                <w:szCs w:val="20"/>
              </w:rPr>
              <w:t xml:space="preserve">User sees </w:t>
            </w:r>
            <w:r w:rsidR="00484614">
              <w:rPr>
                <w:rFonts w:ascii="Arial" w:hAnsi="Arial" w:cs="Arial"/>
                <w:sz w:val="18"/>
                <w:szCs w:val="20"/>
              </w:rPr>
              <w:t>featured</w:t>
            </w:r>
            <w:r w:rsidRPr="00CC2E29">
              <w:rPr>
                <w:rFonts w:ascii="Arial" w:hAnsi="Arial" w:cs="Arial"/>
                <w:sz w:val="18"/>
                <w:szCs w:val="20"/>
              </w:rPr>
              <w:t xml:space="preserve"> Q&amp;A made throughout the site</w:t>
            </w:r>
          </w:p>
          <w:p w:rsidR="0094412D" w:rsidRDefault="0094412D" w:rsidP="00077E44">
            <w:pPr>
              <w:pStyle w:val="ListParagraph"/>
              <w:numPr>
                <w:ilvl w:val="0"/>
                <w:numId w:val="40"/>
              </w:numPr>
              <w:rPr>
                <w:rFonts w:ascii="Arial" w:hAnsi="Arial" w:cs="Arial"/>
                <w:sz w:val="18"/>
                <w:szCs w:val="20"/>
              </w:rPr>
            </w:pPr>
            <w:r>
              <w:rPr>
                <w:rFonts w:ascii="Arial" w:hAnsi="Arial" w:cs="Arial"/>
                <w:sz w:val="18"/>
                <w:szCs w:val="20"/>
              </w:rPr>
              <w:t xml:space="preserve">Recent activity on the site </w:t>
            </w:r>
          </w:p>
          <w:p w:rsidR="00F422EB" w:rsidRPr="00484614" w:rsidRDefault="00F422EB" w:rsidP="00077E44">
            <w:pPr>
              <w:pStyle w:val="ListParagraph"/>
              <w:numPr>
                <w:ilvl w:val="0"/>
                <w:numId w:val="40"/>
              </w:numPr>
              <w:rPr>
                <w:rFonts w:ascii="Arial" w:hAnsi="Arial" w:cs="Arial"/>
                <w:sz w:val="18"/>
                <w:szCs w:val="20"/>
              </w:rPr>
            </w:pPr>
            <w:r>
              <w:rPr>
                <w:rFonts w:ascii="Arial" w:hAnsi="Arial" w:cs="Arial"/>
                <w:sz w:val="18"/>
                <w:szCs w:val="20"/>
              </w:rPr>
              <w:t xml:space="preserve">Ad Units </w:t>
            </w:r>
            <w:r w:rsidRPr="00F422EB">
              <w:rPr>
                <w:rFonts w:ascii="Arial" w:hAnsi="Arial" w:cs="Arial"/>
                <w:b/>
                <w:sz w:val="18"/>
                <w:szCs w:val="20"/>
              </w:rPr>
              <w:t>(3.11)</w:t>
            </w:r>
          </w:p>
          <w:p w:rsidR="00484614" w:rsidRDefault="00484614" w:rsidP="00077E44">
            <w:pPr>
              <w:pStyle w:val="ListParagraph"/>
              <w:numPr>
                <w:ilvl w:val="0"/>
                <w:numId w:val="40"/>
              </w:numPr>
              <w:rPr>
                <w:rFonts w:ascii="Arial" w:hAnsi="Arial" w:cs="Arial"/>
                <w:sz w:val="18"/>
                <w:szCs w:val="20"/>
              </w:rPr>
            </w:pPr>
            <w:r w:rsidRPr="00484614">
              <w:rPr>
                <w:rFonts w:ascii="Arial" w:hAnsi="Arial" w:cs="Arial"/>
                <w:sz w:val="18"/>
                <w:szCs w:val="20"/>
              </w:rPr>
              <w:lastRenderedPageBreak/>
              <w:t xml:space="preserve">Featured </w:t>
            </w:r>
            <w:r w:rsidR="0004448C">
              <w:rPr>
                <w:rFonts w:ascii="Arial" w:hAnsi="Arial" w:cs="Arial"/>
                <w:sz w:val="18"/>
                <w:szCs w:val="20"/>
              </w:rPr>
              <w:t>Business member – controlled through CMS</w:t>
            </w:r>
          </w:p>
          <w:p w:rsidR="0004448C" w:rsidRDefault="0004448C" w:rsidP="00077E44">
            <w:pPr>
              <w:pStyle w:val="ListParagraph"/>
              <w:numPr>
                <w:ilvl w:val="0"/>
                <w:numId w:val="40"/>
              </w:numPr>
              <w:rPr>
                <w:rFonts w:ascii="Arial" w:hAnsi="Arial" w:cs="Arial"/>
                <w:sz w:val="18"/>
                <w:szCs w:val="20"/>
              </w:rPr>
            </w:pPr>
            <w:r>
              <w:rPr>
                <w:rFonts w:ascii="Arial" w:hAnsi="Arial" w:cs="Arial"/>
                <w:sz w:val="18"/>
                <w:szCs w:val="20"/>
              </w:rPr>
              <w:t xml:space="preserve">SEO optimized  </w:t>
            </w:r>
          </w:p>
          <w:p w:rsidR="00B17AB9" w:rsidRPr="00484614" w:rsidRDefault="00B17AB9" w:rsidP="00077E44">
            <w:pPr>
              <w:pStyle w:val="ListParagraph"/>
              <w:numPr>
                <w:ilvl w:val="0"/>
                <w:numId w:val="40"/>
              </w:numPr>
              <w:rPr>
                <w:rFonts w:ascii="Arial" w:hAnsi="Arial" w:cs="Arial"/>
                <w:sz w:val="18"/>
                <w:szCs w:val="20"/>
              </w:rPr>
            </w:pPr>
          </w:p>
        </w:tc>
      </w:tr>
      <w:tr w:rsidR="00583326" w:rsidRPr="001068D4" w:rsidTr="00F37A79">
        <w:tc>
          <w:tcPr>
            <w:tcW w:w="810" w:type="dxa"/>
          </w:tcPr>
          <w:p w:rsidR="00583326" w:rsidRPr="001068D4" w:rsidRDefault="00105978" w:rsidP="000D3277">
            <w:pPr>
              <w:rPr>
                <w:rFonts w:ascii="Arial" w:hAnsi="Arial" w:cs="Arial"/>
                <w:sz w:val="18"/>
                <w:szCs w:val="20"/>
              </w:rPr>
            </w:pPr>
            <w:r>
              <w:rPr>
                <w:rFonts w:ascii="Arial" w:hAnsi="Arial" w:cs="Arial"/>
                <w:sz w:val="18"/>
                <w:szCs w:val="20"/>
              </w:rPr>
              <w:lastRenderedPageBreak/>
              <w:t>3.4</w:t>
            </w:r>
            <w:r w:rsidR="00583326">
              <w:rPr>
                <w:rFonts w:ascii="Arial" w:hAnsi="Arial" w:cs="Arial"/>
                <w:sz w:val="18"/>
                <w:szCs w:val="20"/>
              </w:rPr>
              <w:t>.</w:t>
            </w:r>
            <w:r w:rsidR="00CD29FE">
              <w:rPr>
                <w:rFonts w:ascii="Arial" w:hAnsi="Arial" w:cs="Arial"/>
                <w:sz w:val="18"/>
                <w:szCs w:val="20"/>
              </w:rPr>
              <w:t>2</w:t>
            </w:r>
          </w:p>
        </w:tc>
        <w:tc>
          <w:tcPr>
            <w:tcW w:w="8730" w:type="dxa"/>
          </w:tcPr>
          <w:p w:rsidR="00583326" w:rsidRDefault="00583326" w:rsidP="000D3277">
            <w:pPr>
              <w:rPr>
                <w:rFonts w:ascii="Arial" w:hAnsi="Arial" w:cs="Arial"/>
                <w:b/>
                <w:sz w:val="18"/>
                <w:szCs w:val="20"/>
              </w:rPr>
            </w:pPr>
            <w:r>
              <w:rPr>
                <w:rFonts w:ascii="Arial" w:hAnsi="Arial" w:cs="Arial"/>
                <w:b/>
                <w:sz w:val="18"/>
                <w:szCs w:val="20"/>
              </w:rPr>
              <w:t>Communities Specific Search</w:t>
            </w:r>
          </w:p>
          <w:p w:rsidR="00583326" w:rsidRDefault="00583326" w:rsidP="00077E44">
            <w:pPr>
              <w:pStyle w:val="ListParagraph"/>
              <w:numPr>
                <w:ilvl w:val="0"/>
                <w:numId w:val="42"/>
              </w:numPr>
              <w:rPr>
                <w:rFonts w:ascii="Arial" w:hAnsi="Arial" w:cs="Arial"/>
                <w:sz w:val="18"/>
                <w:szCs w:val="20"/>
              </w:rPr>
            </w:pPr>
            <w:r>
              <w:rPr>
                <w:rFonts w:ascii="Arial" w:hAnsi="Arial" w:cs="Arial"/>
                <w:sz w:val="18"/>
                <w:szCs w:val="20"/>
              </w:rPr>
              <w:t>User can search keywords to find Communities content, search should look for relevant titles, content and meta tags, and tags</w:t>
            </w:r>
          </w:p>
          <w:p w:rsidR="00583326" w:rsidRPr="001C675D" w:rsidRDefault="001C675D" w:rsidP="0004448C">
            <w:pPr>
              <w:pStyle w:val="ListParagraph"/>
              <w:numPr>
                <w:ilvl w:val="1"/>
                <w:numId w:val="42"/>
              </w:numPr>
              <w:rPr>
                <w:rFonts w:ascii="Arial" w:hAnsi="Arial" w:cs="Arial"/>
                <w:sz w:val="18"/>
                <w:szCs w:val="20"/>
              </w:rPr>
            </w:pPr>
            <w:r>
              <w:rPr>
                <w:rFonts w:ascii="Arial" w:hAnsi="Arial" w:cs="Arial"/>
                <w:sz w:val="18"/>
                <w:szCs w:val="20"/>
              </w:rPr>
              <w:t xml:space="preserve">Clearly identified content in results (blog post, </w:t>
            </w:r>
            <w:proofErr w:type="spellStart"/>
            <w:r>
              <w:rPr>
                <w:rFonts w:ascii="Arial" w:hAnsi="Arial" w:cs="Arial"/>
                <w:sz w:val="18"/>
                <w:szCs w:val="20"/>
              </w:rPr>
              <w:t>vs</w:t>
            </w:r>
            <w:proofErr w:type="spellEnd"/>
            <w:r>
              <w:rPr>
                <w:rFonts w:ascii="Arial" w:hAnsi="Arial" w:cs="Arial"/>
                <w:sz w:val="18"/>
                <w:szCs w:val="20"/>
              </w:rPr>
              <w:t xml:space="preserve"> Q&amp;A, </w:t>
            </w:r>
            <w:proofErr w:type="spellStart"/>
            <w:r>
              <w:rPr>
                <w:rFonts w:ascii="Arial" w:hAnsi="Arial" w:cs="Arial"/>
                <w:sz w:val="18"/>
                <w:szCs w:val="20"/>
              </w:rPr>
              <w:t>vs</w:t>
            </w:r>
            <w:proofErr w:type="spellEnd"/>
            <w:r w:rsidR="0004448C">
              <w:rPr>
                <w:rFonts w:ascii="Arial" w:hAnsi="Arial" w:cs="Arial"/>
                <w:sz w:val="18"/>
                <w:szCs w:val="20"/>
              </w:rPr>
              <w:t xml:space="preserve"> Buying Guide</w:t>
            </w:r>
            <w:r>
              <w:rPr>
                <w:rFonts w:ascii="Arial" w:hAnsi="Arial" w:cs="Arial"/>
                <w:sz w:val="18"/>
                <w:szCs w:val="20"/>
              </w:rPr>
              <w:t xml:space="preserve">) </w:t>
            </w:r>
          </w:p>
        </w:tc>
      </w:tr>
      <w:tr w:rsidR="00F37A79" w:rsidRPr="001068D4" w:rsidTr="00F37A79">
        <w:tc>
          <w:tcPr>
            <w:tcW w:w="810" w:type="dxa"/>
            <w:tcBorders>
              <w:top w:val="single" w:sz="4" w:space="0" w:color="000000"/>
              <w:left w:val="single" w:sz="4" w:space="0" w:color="000000"/>
              <w:bottom w:val="single" w:sz="4" w:space="0" w:color="000000"/>
              <w:right w:val="single" w:sz="4" w:space="0" w:color="000000"/>
            </w:tcBorders>
            <w:shd w:val="clear" w:color="auto" w:fill="B6DDE8"/>
          </w:tcPr>
          <w:p w:rsidR="00F37A79" w:rsidRPr="001068D4" w:rsidRDefault="00F37A79" w:rsidP="005005DE">
            <w:pPr>
              <w:rPr>
                <w:rFonts w:ascii="Arial" w:hAnsi="Arial" w:cs="Arial"/>
                <w:b/>
                <w:sz w:val="18"/>
                <w:szCs w:val="20"/>
              </w:rPr>
            </w:pPr>
            <w:proofErr w:type="spellStart"/>
            <w:r w:rsidRPr="001068D4">
              <w:rPr>
                <w:rFonts w:ascii="Arial" w:hAnsi="Arial" w:cs="Arial"/>
                <w:b/>
                <w:sz w:val="18"/>
                <w:szCs w:val="20"/>
              </w:rPr>
              <w:t>Req</w:t>
            </w:r>
            <w:proofErr w:type="spellEnd"/>
            <w:r w:rsidRPr="001068D4">
              <w:rPr>
                <w:rFonts w:ascii="Arial" w:hAnsi="Arial" w:cs="Arial"/>
                <w:b/>
                <w:sz w:val="18"/>
                <w:szCs w:val="20"/>
              </w:rPr>
              <w:t xml:space="preserve"> #</w:t>
            </w:r>
          </w:p>
        </w:tc>
        <w:tc>
          <w:tcPr>
            <w:tcW w:w="8730" w:type="dxa"/>
            <w:tcBorders>
              <w:top w:val="single" w:sz="4" w:space="0" w:color="000000"/>
              <w:left w:val="single" w:sz="4" w:space="0" w:color="000000"/>
              <w:bottom w:val="single" w:sz="4" w:space="0" w:color="000000"/>
              <w:right w:val="single" w:sz="4" w:space="0" w:color="000000"/>
            </w:tcBorders>
            <w:shd w:val="clear" w:color="auto" w:fill="B6DDE8"/>
          </w:tcPr>
          <w:p w:rsidR="00F37A79" w:rsidRPr="001068D4" w:rsidRDefault="00F37A79" w:rsidP="005005DE">
            <w:pPr>
              <w:rPr>
                <w:rFonts w:ascii="Arial" w:hAnsi="Arial" w:cs="Arial"/>
                <w:b/>
                <w:sz w:val="18"/>
                <w:szCs w:val="20"/>
              </w:rPr>
            </w:pPr>
            <w:r w:rsidRPr="001068D4">
              <w:rPr>
                <w:rFonts w:ascii="Arial" w:hAnsi="Arial" w:cs="Arial"/>
                <w:b/>
                <w:sz w:val="18"/>
                <w:szCs w:val="20"/>
              </w:rPr>
              <w:t xml:space="preserve">Description </w:t>
            </w:r>
          </w:p>
        </w:tc>
      </w:tr>
      <w:tr w:rsidR="00CD29FE" w:rsidRPr="001068D4" w:rsidTr="00F37A79">
        <w:tc>
          <w:tcPr>
            <w:tcW w:w="810" w:type="dxa"/>
          </w:tcPr>
          <w:p w:rsidR="00CD29FE" w:rsidRDefault="00CD29FE" w:rsidP="000D3277">
            <w:pPr>
              <w:rPr>
                <w:rFonts w:ascii="Arial" w:hAnsi="Arial" w:cs="Arial"/>
                <w:sz w:val="18"/>
                <w:szCs w:val="20"/>
              </w:rPr>
            </w:pPr>
            <w:r>
              <w:rPr>
                <w:rFonts w:ascii="Arial" w:hAnsi="Arial" w:cs="Arial"/>
                <w:sz w:val="18"/>
                <w:szCs w:val="20"/>
              </w:rPr>
              <w:t>3.4</w:t>
            </w:r>
            <w:r w:rsidRPr="001068D4">
              <w:rPr>
                <w:rFonts w:ascii="Arial" w:hAnsi="Arial" w:cs="Arial"/>
                <w:sz w:val="18"/>
                <w:szCs w:val="20"/>
              </w:rPr>
              <w:t>.</w:t>
            </w:r>
            <w:r>
              <w:rPr>
                <w:rFonts w:ascii="Arial" w:hAnsi="Arial" w:cs="Arial"/>
                <w:sz w:val="18"/>
                <w:szCs w:val="20"/>
              </w:rPr>
              <w:t>3</w:t>
            </w:r>
          </w:p>
        </w:tc>
        <w:tc>
          <w:tcPr>
            <w:tcW w:w="8730" w:type="dxa"/>
          </w:tcPr>
          <w:p w:rsidR="00CD29FE" w:rsidRPr="00BC3F20" w:rsidRDefault="00CD29FE" w:rsidP="00CD29FE">
            <w:pPr>
              <w:rPr>
                <w:rFonts w:ascii="Arial" w:hAnsi="Arial" w:cs="Arial"/>
                <w:b/>
                <w:sz w:val="18"/>
                <w:szCs w:val="20"/>
              </w:rPr>
            </w:pPr>
            <w:r>
              <w:rPr>
                <w:rFonts w:ascii="Arial" w:hAnsi="Arial" w:cs="Arial"/>
                <w:b/>
                <w:sz w:val="18"/>
                <w:szCs w:val="20"/>
              </w:rPr>
              <w:t>Signed in User homepage</w:t>
            </w:r>
          </w:p>
          <w:p w:rsidR="00EC3C67" w:rsidRDefault="00EC3C67" w:rsidP="00CD29FE">
            <w:pPr>
              <w:pStyle w:val="ListParagraph"/>
              <w:numPr>
                <w:ilvl w:val="0"/>
                <w:numId w:val="41"/>
              </w:numPr>
              <w:rPr>
                <w:rFonts w:ascii="Arial" w:hAnsi="Arial" w:cs="Arial"/>
                <w:sz w:val="18"/>
                <w:szCs w:val="20"/>
              </w:rPr>
            </w:pPr>
            <w:r>
              <w:rPr>
                <w:rFonts w:ascii="Arial" w:hAnsi="Arial" w:cs="Arial"/>
                <w:sz w:val="18"/>
                <w:szCs w:val="20"/>
              </w:rPr>
              <w:t>Welcome So and So</w:t>
            </w:r>
          </w:p>
          <w:p w:rsidR="00CD29FE" w:rsidRDefault="00CD29FE" w:rsidP="00CD29FE">
            <w:pPr>
              <w:pStyle w:val="ListParagraph"/>
              <w:numPr>
                <w:ilvl w:val="0"/>
                <w:numId w:val="41"/>
              </w:numPr>
              <w:rPr>
                <w:rFonts w:ascii="Arial" w:hAnsi="Arial" w:cs="Arial"/>
                <w:sz w:val="18"/>
                <w:szCs w:val="20"/>
              </w:rPr>
            </w:pPr>
            <w:r>
              <w:rPr>
                <w:rFonts w:ascii="Arial" w:hAnsi="Arial" w:cs="Arial"/>
                <w:sz w:val="18"/>
                <w:szCs w:val="20"/>
              </w:rPr>
              <w:t xml:space="preserve">Recent Blog posts and Buying Guides from </w:t>
            </w:r>
            <w:r w:rsidR="0004448C">
              <w:rPr>
                <w:rFonts w:ascii="Arial" w:hAnsi="Arial" w:cs="Arial"/>
                <w:sz w:val="18"/>
                <w:szCs w:val="20"/>
              </w:rPr>
              <w:t>Category Pages</w:t>
            </w:r>
          </w:p>
          <w:p w:rsidR="00CD29FE" w:rsidRDefault="00CD29FE" w:rsidP="00CD29FE">
            <w:pPr>
              <w:pStyle w:val="ListParagraph"/>
              <w:numPr>
                <w:ilvl w:val="0"/>
                <w:numId w:val="41"/>
              </w:numPr>
              <w:rPr>
                <w:rFonts w:ascii="Arial" w:hAnsi="Arial" w:cs="Arial"/>
                <w:sz w:val="18"/>
                <w:szCs w:val="20"/>
              </w:rPr>
            </w:pPr>
            <w:r w:rsidRPr="00F422EB">
              <w:rPr>
                <w:rFonts w:ascii="Arial" w:hAnsi="Arial" w:cs="Arial"/>
                <w:sz w:val="18"/>
                <w:szCs w:val="20"/>
              </w:rPr>
              <w:t xml:space="preserve">Ad Units </w:t>
            </w:r>
            <w:r w:rsidRPr="00F422EB">
              <w:rPr>
                <w:rFonts w:ascii="Arial" w:hAnsi="Arial" w:cs="Arial"/>
                <w:b/>
                <w:sz w:val="18"/>
                <w:szCs w:val="20"/>
              </w:rPr>
              <w:t>(3.11)</w:t>
            </w:r>
            <w:r>
              <w:rPr>
                <w:rFonts w:ascii="Arial" w:hAnsi="Arial" w:cs="Arial"/>
                <w:sz w:val="18"/>
                <w:szCs w:val="20"/>
              </w:rPr>
              <w:t xml:space="preserve"> – Preset ad units  </w:t>
            </w:r>
          </w:p>
          <w:p w:rsidR="00CD29FE" w:rsidRDefault="00CD29FE" w:rsidP="00CD29FE">
            <w:pPr>
              <w:pStyle w:val="ListParagraph"/>
              <w:numPr>
                <w:ilvl w:val="0"/>
                <w:numId w:val="41"/>
              </w:numPr>
              <w:rPr>
                <w:rFonts w:ascii="Arial" w:hAnsi="Arial" w:cs="Arial"/>
                <w:sz w:val="18"/>
                <w:szCs w:val="20"/>
              </w:rPr>
            </w:pPr>
            <w:r>
              <w:rPr>
                <w:rFonts w:ascii="Arial" w:hAnsi="Arial" w:cs="Arial"/>
                <w:sz w:val="18"/>
                <w:szCs w:val="20"/>
              </w:rPr>
              <w:t xml:space="preserve">Featured </w:t>
            </w:r>
            <w:r w:rsidR="0004448C">
              <w:rPr>
                <w:rFonts w:ascii="Arial" w:hAnsi="Arial" w:cs="Arial"/>
                <w:sz w:val="18"/>
                <w:szCs w:val="20"/>
              </w:rPr>
              <w:t xml:space="preserve">Business </w:t>
            </w:r>
            <w:r>
              <w:rPr>
                <w:rFonts w:ascii="Arial" w:hAnsi="Arial" w:cs="Arial"/>
                <w:sz w:val="18"/>
                <w:szCs w:val="20"/>
              </w:rPr>
              <w:t>Member</w:t>
            </w:r>
            <w:r w:rsidR="0004448C">
              <w:rPr>
                <w:rFonts w:ascii="Arial" w:hAnsi="Arial" w:cs="Arial"/>
                <w:sz w:val="18"/>
                <w:szCs w:val="20"/>
              </w:rPr>
              <w:t xml:space="preserve"> (controlled through CMS)</w:t>
            </w:r>
            <w:r>
              <w:rPr>
                <w:rFonts w:ascii="Arial" w:hAnsi="Arial" w:cs="Arial"/>
                <w:sz w:val="18"/>
                <w:szCs w:val="20"/>
              </w:rPr>
              <w:t xml:space="preserve"> </w:t>
            </w:r>
          </w:p>
          <w:p w:rsidR="00CD29FE" w:rsidRDefault="00CD29FE" w:rsidP="000D3277">
            <w:pPr>
              <w:rPr>
                <w:rFonts w:ascii="Arial" w:hAnsi="Arial" w:cs="Arial"/>
                <w:sz w:val="18"/>
                <w:szCs w:val="20"/>
              </w:rPr>
            </w:pPr>
            <w:r>
              <w:rPr>
                <w:rFonts w:ascii="Arial" w:hAnsi="Arial" w:cs="Arial"/>
                <w:sz w:val="18"/>
                <w:szCs w:val="20"/>
              </w:rPr>
              <w:t xml:space="preserve"> </w:t>
            </w:r>
          </w:p>
        </w:tc>
      </w:tr>
      <w:tr w:rsidR="00CD29FE" w:rsidRPr="001068D4" w:rsidDel="00AE5671" w:rsidTr="00CD29FE">
        <w:trPr>
          <w:del w:id="37" w:author="jmassud" w:date="2012-05-15T08:51:00Z"/>
        </w:trPr>
        <w:tc>
          <w:tcPr>
            <w:tcW w:w="9540" w:type="dxa"/>
            <w:gridSpan w:val="2"/>
            <w:shd w:val="clear" w:color="auto" w:fill="B6DDE8" w:themeFill="accent5" w:themeFillTint="66"/>
          </w:tcPr>
          <w:p w:rsidR="00CD29FE" w:rsidRPr="001068D4" w:rsidDel="00AE5671" w:rsidRDefault="00CD29FE" w:rsidP="00CD29FE">
            <w:pPr>
              <w:rPr>
                <w:del w:id="38" w:author="jmassud" w:date="2012-05-15T08:51:00Z"/>
                <w:rFonts w:ascii="Arial" w:hAnsi="Arial" w:cs="Arial"/>
                <w:b/>
                <w:sz w:val="18"/>
                <w:szCs w:val="20"/>
              </w:rPr>
            </w:pPr>
            <w:del w:id="39" w:author="jmassud" w:date="2012-05-15T08:51:00Z">
              <w:r w:rsidRPr="001068D4" w:rsidDel="00AE5671">
                <w:rPr>
                  <w:rFonts w:ascii="Arial" w:hAnsi="Arial" w:cs="Arial"/>
                  <w:b/>
                  <w:sz w:val="18"/>
                  <w:szCs w:val="20"/>
                </w:rPr>
                <w:delText xml:space="preserve">Future planned enhancements </w:delText>
              </w:r>
            </w:del>
          </w:p>
        </w:tc>
      </w:tr>
      <w:tr w:rsidR="00AC5514" w:rsidRPr="001068D4" w:rsidDel="00AE5671" w:rsidTr="00F37A79">
        <w:trPr>
          <w:del w:id="40" w:author="jmassud" w:date="2012-05-15T08:51:00Z"/>
        </w:trPr>
        <w:tc>
          <w:tcPr>
            <w:tcW w:w="810" w:type="dxa"/>
          </w:tcPr>
          <w:p w:rsidR="00AC5514" w:rsidDel="00AE5671" w:rsidRDefault="00AC5514" w:rsidP="000D3277">
            <w:pPr>
              <w:rPr>
                <w:del w:id="41" w:author="jmassud" w:date="2012-05-15T08:51:00Z"/>
                <w:rFonts w:ascii="Arial" w:hAnsi="Arial" w:cs="Arial"/>
                <w:sz w:val="18"/>
                <w:szCs w:val="20"/>
              </w:rPr>
            </w:pPr>
          </w:p>
        </w:tc>
        <w:tc>
          <w:tcPr>
            <w:tcW w:w="8730" w:type="dxa"/>
          </w:tcPr>
          <w:p w:rsidR="00AC5514" w:rsidRPr="00AC5514" w:rsidDel="00AE5671" w:rsidRDefault="00AC5514" w:rsidP="000D3277">
            <w:pPr>
              <w:rPr>
                <w:del w:id="42" w:author="jmassud" w:date="2012-05-15T08:51:00Z"/>
                <w:rFonts w:ascii="Arial" w:hAnsi="Arial" w:cs="Arial"/>
                <w:sz w:val="18"/>
                <w:szCs w:val="20"/>
              </w:rPr>
            </w:pPr>
          </w:p>
        </w:tc>
      </w:tr>
    </w:tbl>
    <w:p w:rsidR="00E909F8" w:rsidRDefault="00DF291E" w:rsidP="00E909F8">
      <w:pPr>
        <w:pStyle w:val="Heading2"/>
      </w:pPr>
      <w:bookmarkStart w:id="43" w:name="_Toc324835447"/>
      <w:r>
        <w:t>Q&amp;A</w:t>
      </w:r>
      <w:r w:rsidR="003736A6">
        <w:t xml:space="preserve"> and Commenting</w:t>
      </w:r>
      <w:r>
        <w:t xml:space="preserve"> Requirements – </w:t>
      </w:r>
      <w:r w:rsidR="00E909F8">
        <w:t>P1</w:t>
      </w:r>
      <w:bookmarkEnd w:id="43"/>
    </w:p>
    <w:tbl>
      <w:tblPr>
        <w:tblW w:w="95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810"/>
        <w:gridCol w:w="8730"/>
      </w:tblGrid>
      <w:tr w:rsidR="00DF291E" w:rsidRPr="001068D4" w:rsidTr="00F37A79">
        <w:tc>
          <w:tcPr>
            <w:tcW w:w="810" w:type="dxa"/>
            <w:tcBorders>
              <w:top w:val="single" w:sz="4" w:space="0" w:color="000000"/>
              <w:left w:val="single" w:sz="4" w:space="0" w:color="000000"/>
              <w:bottom w:val="single" w:sz="4" w:space="0" w:color="000000"/>
              <w:right w:val="single" w:sz="4" w:space="0" w:color="000000"/>
            </w:tcBorders>
            <w:shd w:val="clear" w:color="auto" w:fill="B6DDE8"/>
          </w:tcPr>
          <w:p w:rsidR="00DF291E" w:rsidRPr="001068D4" w:rsidRDefault="00E52AC5" w:rsidP="00E52AC5">
            <w:pPr>
              <w:rPr>
                <w:rFonts w:ascii="Arial" w:hAnsi="Arial" w:cs="Arial"/>
                <w:b/>
                <w:sz w:val="18"/>
                <w:szCs w:val="20"/>
              </w:rPr>
            </w:pPr>
            <w:proofErr w:type="spellStart"/>
            <w:r w:rsidRPr="001068D4">
              <w:rPr>
                <w:rFonts w:ascii="Arial" w:hAnsi="Arial" w:cs="Arial"/>
                <w:b/>
                <w:sz w:val="18"/>
                <w:szCs w:val="20"/>
              </w:rPr>
              <w:t>Req</w:t>
            </w:r>
            <w:proofErr w:type="spellEnd"/>
            <w:r w:rsidRPr="001068D4">
              <w:rPr>
                <w:rFonts w:ascii="Arial" w:hAnsi="Arial" w:cs="Arial"/>
                <w:b/>
                <w:sz w:val="18"/>
                <w:szCs w:val="20"/>
              </w:rPr>
              <w:t xml:space="preserve"> #</w:t>
            </w:r>
          </w:p>
        </w:tc>
        <w:tc>
          <w:tcPr>
            <w:tcW w:w="8730" w:type="dxa"/>
            <w:tcBorders>
              <w:top w:val="single" w:sz="4" w:space="0" w:color="000000"/>
              <w:left w:val="single" w:sz="4" w:space="0" w:color="000000"/>
              <w:bottom w:val="single" w:sz="4" w:space="0" w:color="000000"/>
              <w:right w:val="single" w:sz="4" w:space="0" w:color="000000"/>
            </w:tcBorders>
            <w:shd w:val="clear" w:color="auto" w:fill="B6DDE8"/>
          </w:tcPr>
          <w:p w:rsidR="00DF291E" w:rsidRPr="001068D4" w:rsidRDefault="00DF291E" w:rsidP="009426B4">
            <w:pPr>
              <w:rPr>
                <w:rFonts w:ascii="Arial" w:hAnsi="Arial" w:cs="Arial"/>
                <w:b/>
                <w:sz w:val="18"/>
                <w:szCs w:val="20"/>
              </w:rPr>
            </w:pPr>
            <w:r w:rsidRPr="001068D4">
              <w:rPr>
                <w:rFonts w:ascii="Arial" w:hAnsi="Arial" w:cs="Arial"/>
                <w:b/>
                <w:sz w:val="18"/>
                <w:szCs w:val="20"/>
              </w:rPr>
              <w:t xml:space="preserve">Description </w:t>
            </w:r>
          </w:p>
        </w:tc>
      </w:tr>
      <w:tr w:rsidR="006B0278" w:rsidRPr="001068D4" w:rsidTr="00F37A79">
        <w:tc>
          <w:tcPr>
            <w:tcW w:w="810" w:type="dxa"/>
          </w:tcPr>
          <w:p w:rsidR="006B0278" w:rsidRPr="001068D4" w:rsidRDefault="00105978" w:rsidP="001068D4">
            <w:pPr>
              <w:rPr>
                <w:rFonts w:ascii="Arial" w:hAnsi="Arial" w:cs="Arial"/>
                <w:sz w:val="18"/>
              </w:rPr>
            </w:pPr>
            <w:r>
              <w:rPr>
                <w:rFonts w:ascii="Arial" w:hAnsi="Arial" w:cs="Arial"/>
                <w:sz w:val="18"/>
              </w:rPr>
              <w:t>3.5</w:t>
            </w:r>
            <w:r w:rsidR="006B0278" w:rsidRPr="001068D4">
              <w:rPr>
                <w:rFonts w:ascii="Arial" w:hAnsi="Arial" w:cs="Arial"/>
                <w:sz w:val="18"/>
              </w:rPr>
              <w:t>.1</w:t>
            </w:r>
          </w:p>
        </w:tc>
        <w:tc>
          <w:tcPr>
            <w:tcW w:w="8730" w:type="dxa"/>
          </w:tcPr>
          <w:p w:rsidR="009247A5" w:rsidRPr="001068D4" w:rsidRDefault="009247A5" w:rsidP="009247A5">
            <w:pPr>
              <w:rPr>
                <w:rFonts w:ascii="Arial" w:hAnsi="Arial" w:cs="Arial"/>
                <w:sz w:val="18"/>
              </w:rPr>
            </w:pPr>
            <w:r w:rsidRPr="001068D4">
              <w:rPr>
                <w:rFonts w:ascii="Arial" w:hAnsi="Arial" w:cs="Arial"/>
                <w:sz w:val="18"/>
              </w:rPr>
              <w:t xml:space="preserve">Structured question and answer </w:t>
            </w:r>
            <w:r w:rsidR="0047661E">
              <w:rPr>
                <w:rFonts w:ascii="Arial" w:hAnsi="Arial" w:cs="Arial"/>
                <w:sz w:val="18"/>
              </w:rPr>
              <w:t>in</w:t>
            </w:r>
            <w:r w:rsidRPr="001068D4">
              <w:rPr>
                <w:rFonts w:ascii="Arial" w:hAnsi="Arial" w:cs="Arial"/>
                <w:sz w:val="18"/>
              </w:rPr>
              <w:t xml:space="preserve"> discussion</w:t>
            </w:r>
            <w:r w:rsidR="0047661E">
              <w:rPr>
                <w:rFonts w:ascii="Arial" w:hAnsi="Arial" w:cs="Arial"/>
                <w:sz w:val="18"/>
              </w:rPr>
              <w:t xml:space="preserve"> type</w:t>
            </w:r>
            <w:r w:rsidRPr="001068D4">
              <w:rPr>
                <w:rFonts w:ascii="Arial" w:hAnsi="Arial" w:cs="Arial"/>
                <w:sz w:val="18"/>
              </w:rPr>
              <w:t xml:space="preserve"> forum. </w:t>
            </w:r>
          </w:p>
          <w:p w:rsidR="009247A5" w:rsidRDefault="009247A5" w:rsidP="00077E44">
            <w:pPr>
              <w:pStyle w:val="ListParagraph"/>
              <w:numPr>
                <w:ilvl w:val="0"/>
                <w:numId w:val="27"/>
              </w:numPr>
              <w:rPr>
                <w:rFonts w:ascii="Arial" w:hAnsi="Arial" w:cs="Arial"/>
                <w:sz w:val="18"/>
              </w:rPr>
            </w:pPr>
            <w:r w:rsidRPr="001068D4">
              <w:rPr>
                <w:rFonts w:ascii="Arial" w:hAnsi="Arial" w:cs="Arial"/>
                <w:sz w:val="18"/>
              </w:rPr>
              <w:t xml:space="preserve">Ask questions </w:t>
            </w:r>
          </w:p>
          <w:p w:rsidR="00D0039E" w:rsidRDefault="0047661E" w:rsidP="00077E44">
            <w:pPr>
              <w:pStyle w:val="ListParagraph"/>
              <w:numPr>
                <w:ilvl w:val="1"/>
                <w:numId w:val="27"/>
              </w:numPr>
              <w:rPr>
                <w:rFonts w:ascii="Arial" w:hAnsi="Arial" w:cs="Arial"/>
                <w:sz w:val="18"/>
              </w:rPr>
            </w:pPr>
            <w:commentRangeStart w:id="44"/>
            <w:r>
              <w:rPr>
                <w:rFonts w:ascii="Arial" w:hAnsi="Arial" w:cs="Arial"/>
                <w:sz w:val="18"/>
              </w:rPr>
              <w:t xml:space="preserve">Add tags from predefined list </w:t>
            </w:r>
            <w:commentRangeEnd w:id="44"/>
            <w:r>
              <w:rPr>
                <w:rStyle w:val="CommentReference"/>
              </w:rPr>
              <w:commentReference w:id="44"/>
            </w:r>
            <w:r w:rsidR="00D0039E">
              <w:rPr>
                <w:rFonts w:ascii="Arial" w:hAnsi="Arial" w:cs="Arial"/>
                <w:sz w:val="18"/>
              </w:rPr>
              <w:t xml:space="preserve"> and show associated tags. </w:t>
            </w:r>
          </w:p>
          <w:p w:rsidR="00D0039E" w:rsidRDefault="00D0039E" w:rsidP="000E43F8">
            <w:pPr>
              <w:pStyle w:val="ListParagraph"/>
              <w:numPr>
                <w:ilvl w:val="2"/>
                <w:numId w:val="27"/>
              </w:numPr>
              <w:rPr>
                <w:rFonts w:ascii="Arial" w:hAnsi="Arial" w:cs="Arial"/>
                <w:sz w:val="18"/>
              </w:rPr>
            </w:pPr>
            <w:r>
              <w:rPr>
                <w:rFonts w:ascii="Arial" w:hAnsi="Arial" w:cs="Arial"/>
                <w:sz w:val="18"/>
              </w:rPr>
              <w:t>Limit of 5 tags</w:t>
            </w:r>
          </w:p>
          <w:p w:rsidR="000E43F8" w:rsidRPr="000E43F8" w:rsidRDefault="00D0039E" w:rsidP="000E43F8">
            <w:pPr>
              <w:pStyle w:val="ListParagraph"/>
              <w:numPr>
                <w:ilvl w:val="2"/>
                <w:numId w:val="27"/>
              </w:numPr>
              <w:rPr>
                <w:rFonts w:ascii="Arial" w:hAnsi="Arial" w:cs="Arial"/>
                <w:sz w:val="18"/>
              </w:rPr>
            </w:pPr>
            <w:r>
              <w:rPr>
                <w:rFonts w:ascii="Arial" w:hAnsi="Arial" w:cs="Arial"/>
                <w:sz w:val="18"/>
              </w:rPr>
              <w:t xml:space="preserve">Tags should be searchable but not displayed </w:t>
            </w:r>
          </w:p>
          <w:p w:rsidR="00D0039E" w:rsidRDefault="00D0039E" w:rsidP="00077E44">
            <w:pPr>
              <w:pStyle w:val="ListParagraph"/>
              <w:numPr>
                <w:ilvl w:val="2"/>
                <w:numId w:val="27"/>
              </w:numPr>
              <w:rPr>
                <w:rFonts w:ascii="Arial" w:hAnsi="Arial" w:cs="Arial"/>
                <w:sz w:val="18"/>
              </w:rPr>
            </w:pPr>
            <w:r w:rsidRPr="00D0039E">
              <w:rPr>
                <w:rFonts w:ascii="Arial" w:hAnsi="Arial" w:cs="Arial"/>
                <w:b/>
                <w:sz w:val="18"/>
              </w:rPr>
              <w:t>Functional Requirement:</w:t>
            </w:r>
            <w:r>
              <w:rPr>
                <w:rFonts w:ascii="Arial" w:hAnsi="Arial" w:cs="Arial"/>
                <w:sz w:val="18"/>
              </w:rPr>
              <w:t xml:space="preserve"> tags can be tied to Answer network P2</w:t>
            </w:r>
          </w:p>
          <w:p w:rsidR="000E43F8" w:rsidRPr="000E43F8" w:rsidRDefault="000E43F8" w:rsidP="000E43F8">
            <w:pPr>
              <w:pStyle w:val="ListParagraph"/>
              <w:numPr>
                <w:ilvl w:val="1"/>
                <w:numId w:val="27"/>
              </w:numPr>
              <w:rPr>
                <w:rFonts w:ascii="Arial" w:hAnsi="Arial" w:cs="Arial"/>
                <w:sz w:val="18"/>
              </w:rPr>
            </w:pPr>
            <w:r w:rsidRPr="000E43F8">
              <w:rPr>
                <w:rFonts w:ascii="Arial" w:hAnsi="Arial" w:cs="Arial"/>
                <w:sz w:val="18"/>
              </w:rPr>
              <w:t>Add topic to the Q&amp;A</w:t>
            </w:r>
          </w:p>
          <w:p w:rsidR="009247A5" w:rsidRDefault="009247A5" w:rsidP="00077E44">
            <w:pPr>
              <w:pStyle w:val="ListParagraph"/>
              <w:numPr>
                <w:ilvl w:val="0"/>
                <w:numId w:val="27"/>
              </w:numPr>
              <w:rPr>
                <w:rFonts w:ascii="Arial" w:hAnsi="Arial" w:cs="Arial"/>
                <w:sz w:val="18"/>
              </w:rPr>
            </w:pPr>
            <w:r w:rsidRPr="001068D4">
              <w:rPr>
                <w:rFonts w:ascii="Arial" w:hAnsi="Arial" w:cs="Arial"/>
                <w:sz w:val="18"/>
              </w:rPr>
              <w:t>Answer</w:t>
            </w:r>
            <w:r w:rsidR="000A21AA">
              <w:rPr>
                <w:rFonts w:ascii="Arial" w:hAnsi="Arial" w:cs="Arial"/>
                <w:sz w:val="18"/>
              </w:rPr>
              <w:t xml:space="preserve"> / Comment on</w:t>
            </w:r>
            <w:r w:rsidRPr="001068D4">
              <w:rPr>
                <w:rFonts w:ascii="Arial" w:hAnsi="Arial" w:cs="Arial"/>
                <w:sz w:val="18"/>
              </w:rPr>
              <w:t xml:space="preserve"> questions</w:t>
            </w:r>
          </w:p>
          <w:p w:rsidR="000E43F8" w:rsidRDefault="000E43F8" w:rsidP="000E43F8">
            <w:pPr>
              <w:pStyle w:val="ListParagraph"/>
              <w:numPr>
                <w:ilvl w:val="1"/>
                <w:numId w:val="27"/>
              </w:numPr>
              <w:rPr>
                <w:rFonts w:ascii="Arial" w:hAnsi="Arial" w:cs="Arial"/>
                <w:sz w:val="18"/>
              </w:rPr>
            </w:pPr>
            <w:r>
              <w:rPr>
                <w:rFonts w:ascii="Arial" w:hAnsi="Arial" w:cs="Arial"/>
                <w:sz w:val="18"/>
              </w:rPr>
              <w:t xml:space="preserve">Displaying answers are truncated if over set character limit – reader can expand and collapse as desired. </w:t>
            </w:r>
          </w:p>
          <w:p w:rsidR="0004448C" w:rsidRDefault="0004448C" w:rsidP="000E43F8">
            <w:pPr>
              <w:pStyle w:val="ListParagraph"/>
              <w:numPr>
                <w:ilvl w:val="1"/>
                <w:numId w:val="27"/>
              </w:numPr>
              <w:rPr>
                <w:rFonts w:ascii="Arial" w:hAnsi="Arial" w:cs="Arial"/>
                <w:sz w:val="18"/>
              </w:rPr>
            </w:pPr>
            <w:r>
              <w:rPr>
                <w:rFonts w:ascii="Arial" w:hAnsi="Arial" w:cs="Arial"/>
                <w:sz w:val="18"/>
              </w:rPr>
              <w:t>Vote an answer helpful</w:t>
            </w:r>
          </w:p>
          <w:p w:rsidR="00EC3C67" w:rsidRPr="001068D4" w:rsidRDefault="00EC3C67" w:rsidP="00EC3C67">
            <w:pPr>
              <w:pStyle w:val="ListParagraph"/>
              <w:numPr>
                <w:ilvl w:val="2"/>
                <w:numId w:val="27"/>
              </w:numPr>
              <w:rPr>
                <w:rFonts w:ascii="Arial" w:hAnsi="Arial" w:cs="Arial"/>
                <w:sz w:val="18"/>
              </w:rPr>
            </w:pPr>
            <w:r w:rsidRPr="00EC3C67">
              <w:rPr>
                <w:rFonts w:ascii="Arial" w:hAnsi="Arial" w:cs="Arial"/>
                <w:b/>
                <w:i/>
                <w:sz w:val="18"/>
              </w:rPr>
              <w:t>Functional Requirements</w:t>
            </w:r>
            <w:r>
              <w:rPr>
                <w:rFonts w:ascii="Arial" w:hAnsi="Arial" w:cs="Arial"/>
                <w:sz w:val="18"/>
              </w:rPr>
              <w:t xml:space="preserve">: Restrict SHC IP. </w:t>
            </w:r>
          </w:p>
          <w:p w:rsidR="009247A5" w:rsidRPr="001068D4" w:rsidRDefault="009247A5" w:rsidP="00077E44">
            <w:pPr>
              <w:pStyle w:val="ListParagraph"/>
              <w:numPr>
                <w:ilvl w:val="0"/>
                <w:numId w:val="27"/>
              </w:numPr>
              <w:rPr>
                <w:rFonts w:ascii="Arial" w:hAnsi="Arial" w:cs="Arial"/>
                <w:sz w:val="18"/>
              </w:rPr>
            </w:pPr>
            <w:r w:rsidRPr="001068D4">
              <w:rPr>
                <w:rFonts w:ascii="Arial" w:hAnsi="Arial" w:cs="Arial"/>
                <w:sz w:val="18"/>
              </w:rPr>
              <w:t>Search questions / answers</w:t>
            </w:r>
          </w:p>
          <w:p w:rsidR="009247A5" w:rsidRPr="001068D4" w:rsidRDefault="0047661E" w:rsidP="00077E44">
            <w:pPr>
              <w:pStyle w:val="ListParagraph"/>
              <w:numPr>
                <w:ilvl w:val="0"/>
                <w:numId w:val="27"/>
              </w:numPr>
              <w:rPr>
                <w:rFonts w:ascii="Arial" w:hAnsi="Arial" w:cs="Arial"/>
                <w:sz w:val="18"/>
              </w:rPr>
            </w:pPr>
            <w:r>
              <w:rPr>
                <w:rFonts w:ascii="Arial" w:hAnsi="Arial" w:cs="Arial"/>
                <w:sz w:val="18"/>
              </w:rPr>
              <w:t>Share to social networks</w:t>
            </w:r>
          </w:p>
          <w:p w:rsidR="009247A5" w:rsidRPr="001068D4" w:rsidRDefault="009247A5" w:rsidP="00077E44">
            <w:pPr>
              <w:pStyle w:val="ListParagraph"/>
              <w:numPr>
                <w:ilvl w:val="0"/>
                <w:numId w:val="27"/>
              </w:numPr>
              <w:rPr>
                <w:rFonts w:ascii="Arial" w:hAnsi="Arial" w:cs="Arial"/>
                <w:sz w:val="18"/>
              </w:rPr>
            </w:pPr>
            <w:r w:rsidRPr="001068D4">
              <w:rPr>
                <w:rFonts w:ascii="Arial" w:hAnsi="Arial" w:cs="Arial"/>
                <w:sz w:val="18"/>
              </w:rPr>
              <w:t xml:space="preserve">Receive notifications of new comments (feed and if opted in, </w:t>
            </w:r>
            <w:commentRangeStart w:id="45"/>
            <w:r w:rsidRPr="001068D4">
              <w:rPr>
                <w:rFonts w:ascii="Arial" w:hAnsi="Arial" w:cs="Arial"/>
                <w:sz w:val="18"/>
              </w:rPr>
              <w:t>email</w:t>
            </w:r>
            <w:commentRangeEnd w:id="45"/>
            <w:r w:rsidR="00C5462C">
              <w:rPr>
                <w:rStyle w:val="CommentReference"/>
              </w:rPr>
              <w:commentReference w:id="45"/>
            </w:r>
            <w:r w:rsidRPr="001068D4">
              <w:rPr>
                <w:rFonts w:ascii="Arial" w:hAnsi="Arial" w:cs="Arial"/>
                <w:sz w:val="18"/>
              </w:rPr>
              <w:t xml:space="preserve">)  </w:t>
            </w:r>
          </w:p>
          <w:p w:rsidR="00B9739D" w:rsidRDefault="0047661E" w:rsidP="00B9739D">
            <w:pPr>
              <w:pStyle w:val="ListParagraph"/>
              <w:numPr>
                <w:ilvl w:val="0"/>
                <w:numId w:val="27"/>
              </w:numPr>
              <w:rPr>
                <w:rFonts w:ascii="Arial" w:hAnsi="Arial" w:cs="Arial"/>
                <w:sz w:val="18"/>
              </w:rPr>
            </w:pPr>
            <w:r>
              <w:rPr>
                <w:rFonts w:ascii="Arial" w:hAnsi="Arial" w:cs="Arial"/>
                <w:sz w:val="18"/>
              </w:rPr>
              <w:t>Vote on/Select a best answer</w:t>
            </w:r>
            <w:r w:rsidR="009247A5" w:rsidRPr="001068D4">
              <w:rPr>
                <w:rFonts w:ascii="Arial" w:hAnsi="Arial" w:cs="Arial"/>
                <w:sz w:val="18"/>
              </w:rPr>
              <w:t xml:space="preserve">   </w:t>
            </w:r>
          </w:p>
          <w:p w:rsidR="00AF6D38" w:rsidRPr="00B9739D" w:rsidRDefault="00AF6D38" w:rsidP="00B9739D">
            <w:pPr>
              <w:pStyle w:val="ListParagraph"/>
              <w:numPr>
                <w:ilvl w:val="0"/>
                <w:numId w:val="27"/>
              </w:numPr>
              <w:rPr>
                <w:rFonts w:ascii="Arial" w:hAnsi="Arial" w:cs="Arial"/>
                <w:sz w:val="18"/>
              </w:rPr>
            </w:pPr>
            <w:r>
              <w:rPr>
                <w:rFonts w:ascii="Arial" w:hAnsi="Arial" w:cs="Arial"/>
                <w:sz w:val="18"/>
              </w:rPr>
              <w:t xml:space="preserve">SEO Optimized </w:t>
            </w:r>
          </w:p>
          <w:p w:rsidR="000E43F8" w:rsidRPr="000E43F8" w:rsidRDefault="000E43F8" w:rsidP="00AF6D38">
            <w:pPr>
              <w:rPr>
                <w:rFonts w:ascii="Arial" w:hAnsi="Arial" w:cs="Arial"/>
                <w:b/>
                <w:sz w:val="18"/>
              </w:rPr>
            </w:pPr>
            <w:r w:rsidRPr="000E43F8">
              <w:rPr>
                <w:rFonts w:ascii="Arial" w:hAnsi="Arial" w:cs="Arial"/>
                <w:b/>
                <w:sz w:val="18"/>
              </w:rPr>
              <w:lastRenderedPageBreak/>
              <w:t>Functional requirement</w:t>
            </w:r>
            <w:r>
              <w:rPr>
                <w:rFonts w:ascii="Arial" w:hAnsi="Arial" w:cs="Arial"/>
                <w:b/>
                <w:sz w:val="18"/>
              </w:rPr>
              <w:t>s</w:t>
            </w:r>
            <w:r w:rsidRPr="000E43F8">
              <w:rPr>
                <w:rFonts w:ascii="Arial" w:hAnsi="Arial" w:cs="Arial"/>
                <w:b/>
                <w:sz w:val="18"/>
              </w:rPr>
              <w:t xml:space="preserve">: </w:t>
            </w:r>
            <w:r w:rsidRPr="000E43F8">
              <w:rPr>
                <w:rFonts w:ascii="Arial" w:hAnsi="Arial" w:cs="Arial"/>
                <w:sz w:val="18"/>
              </w:rPr>
              <w:t xml:space="preserve">Spell Check </w:t>
            </w:r>
            <w:r>
              <w:rPr>
                <w:rFonts w:ascii="Arial" w:hAnsi="Arial" w:cs="Arial"/>
                <w:sz w:val="18"/>
              </w:rPr>
              <w:t>hyper linking</w:t>
            </w:r>
            <w:r w:rsidR="00AF6D38">
              <w:rPr>
                <w:rFonts w:ascii="Arial" w:hAnsi="Arial" w:cs="Arial"/>
                <w:sz w:val="18"/>
              </w:rPr>
              <w:t xml:space="preserve">, and paste </w:t>
            </w:r>
            <w:proofErr w:type="spellStart"/>
            <w:r w:rsidR="00AF6D38">
              <w:rPr>
                <w:rFonts w:ascii="Arial" w:hAnsi="Arial" w:cs="Arial"/>
                <w:sz w:val="18"/>
              </w:rPr>
              <w:t>PDFs,</w:t>
            </w:r>
            <w:r>
              <w:rPr>
                <w:rFonts w:ascii="Arial" w:hAnsi="Arial" w:cs="Arial"/>
                <w:sz w:val="18"/>
              </w:rPr>
              <w:t>that</w:t>
            </w:r>
            <w:proofErr w:type="spellEnd"/>
            <w:r>
              <w:rPr>
                <w:rFonts w:ascii="Arial" w:hAnsi="Arial" w:cs="Arial"/>
                <w:sz w:val="18"/>
              </w:rPr>
              <w:t xml:space="preserve"> is limited to Admin / Moderator / Associate and Expert </w:t>
            </w:r>
            <w:proofErr w:type="spellStart"/>
            <w:r>
              <w:rPr>
                <w:rFonts w:ascii="Arial" w:hAnsi="Arial" w:cs="Arial"/>
                <w:sz w:val="18"/>
              </w:rPr>
              <w:t>badged</w:t>
            </w:r>
            <w:proofErr w:type="spellEnd"/>
            <w:r>
              <w:rPr>
                <w:rFonts w:ascii="Arial" w:hAnsi="Arial" w:cs="Arial"/>
                <w:sz w:val="18"/>
              </w:rPr>
              <w:t xml:space="preserve"> users </w:t>
            </w:r>
          </w:p>
        </w:tc>
      </w:tr>
      <w:tr w:rsidR="006B0278" w:rsidRPr="001068D4" w:rsidTr="00F37A79">
        <w:tc>
          <w:tcPr>
            <w:tcW w:w="810" w:type="dxa"/>
            <w:tcBorders>
              <w:bottom w:val="single" w:sz="4" w:space="0" w:color="000000"/>
            </w:tcBorders>
          </w:tcPr>
          <w:p w:rsidR="006B0278" w:rsidRPr="001068D4" w:rsidRDefault="00105978" w:rsidP="001068D4">
            <w:pPr>
              <w:rPr>
                <w:rFonts w:ascii="Arial" w:hAnsi="Arial" w:cs="Arial"/>
                <w:sz w:val="18"/>
              </w:rPr>
            </w:pPr>
            <w:r>
              <w:rPr>
                <w:rFonts w:ascii="Arial" w:hAnsi="Arial" w:cs="Arial"/>
                <w:sz w:val="18"/>
              </w:rPr>
              <w:lastRenderedPageBreak/>
              <w:t>3.5</w:t>
            </w:r>
            <w:r w:rsidR="006B0278" w:rsidRPr="001068D4">
              <w:rPr>
                <w:rFonts w:ascii="Arial" w:hAnsi="Arial" w:cs="Arial"/>
                <w:sz w:val="18"/>
              </w:rPr>
              <w:t>.2</w:t>
            </w:r>
          </w:p>
        </w:tc>
        <w:tc>
          <w:tcPr>
            <w:tcW w:w="8730" w:type="dxa"/>
            <w:tcBorders>
              <w:bottom w:val="single" w:sz="4" w:space="0" w:color="000000"/>
            </w:tcBorders>
          </w:tcPr>
          <w:p w:rsidR="009247A5" w:rsidRPr="001068D4" w:rsidRDefault="009247A5" w:rsidP="009247A5">
            <w:pPr>
              <w:rPr>
                <w:rFonts w:ascii="Arial" w:hAnsi="Arial" w:cs="Arial"/>
                <w:sz w:val="18"/>
              </w:rPr>
            </w:pPr>
            <w:r w:rsidRPr="001068D4">
              <w:rPr>
                <w:rFonts w:ascii="Arial" w:hAnsi="Arial" w:cs="Arial"/>
                <w:sz w:val="18"/>
              </w:rPr>
              <w:t>Q&amp;A functionality to be available for</w:t>
            </w:r>
          </w:p>
          <w:p w:rsidR="009247A5" w:rsidRPr="001068D4" w:rsidRDefault="00AF6D38" w:rsidP="00077E44">
            <w:pPr>
              <w:pStyle w:val="ListParagraph"/>
              <w:numPr>
                <w:ilvl w:val="0"/>
                <w:numId w:val="25"/>
              </w:numPr>
              <w:rPr>
                <w:rFonts w:ascii="Arial" w:hAnsi="Arial" w:cs="Arial"/>
                <w:sz w:val="18"/>
              </w:rPr>
            </w:pPr>
            <w:r>
              <w:rPr>
                <w:rFonts w:ascii="Arial" w:hAnsi="Arial" w:cs="Arial"/>
                <w:sz w:val="18"/>
              </w:rPr>
              <w:t>Category Pages</w:t>
            </w:r>
          </w:p>
          <w:p w:rsidR="00D0039E" w:rsidRDefault="00AF6D38" w:rsidP="00077E44">
            <w:pPr>
              <w:pStyle w:val="ListParagraph"/>
              <w:numPr>
                <w:ilvl w:val="0"/>
                <w:numId w:val="25"/>
              </w:numPr>
              <w:rPr>
                <w:rFonts w:ascii="Arial" w:hAnsi="Arial" w:cs="Arial"/>
                <w:sz w:val="18"/>
              </w:rPr>
            </w:pPr>
            <w:r>
              <w:rPr>
                <w:rFonts w:ascii="Arial" w:hAnsi="Arial" w:cs="Arial"/>
                <w:sz w:val="18"/>
              </w:rPr>
              <w:t>Other platforms (i.e.sears.com, kmart.com</w:t>
            </w:r>
            <w:proofErr w:type="gramStart"/>
            <w:r>
              <w:rPr>
                <w:rFonts w:ascii="Arial" w:hAnsi="Arial" w:cs="Arial"/>
                <w:sz w:val="18"/>
              </w:rPr>
              <w:t xml:space="preserve">) </w:t>
            </w:r>
            <w:r w:rsidR="00EC3C67">
              <w:rPr>
                <w:rFonts w:ascii="Arial" w:hAnsi="Arial" w:cs="Arial"/>
                <w:sz w:val="18"/>
              </w:rPr>
              <w:t xml:space="preserve"> –</w:t>
            </w:r>
            <w:proofErr w:type="gramEnd"/>
            <w:r w:rsidR="00EC3C67">
              <w:rPr>
                <w:rFonts w:ascii="Arial" w:hAnsi="Arial" w:cs="Arial"/>
                <w:sz w:val="18"/>
              </w:rPr>
              <w:t xml:space="preserve"> build functionality so it can be in future. </w:t>
            </w:r>
          </w:p>
          <w:p w:rsidR="009247A5" w:rsidRDefault="00D0039E" w:rsidP="00077E44">
            <w:pPr>
              <w:pStyle w:val="ListParagraph"/>
              <w:numPr>
                <w:ilvl w:val="1"/>
                <w:numId w:val="25"/>
              </w:numPr>
              <w:rPr>
                <w:rFonts w:ascii="Arial" w:hAnsi="Arial" w:cs="Arial"/>
                <w:sz w:val="18"/>
              </w:rPr>
            </w:pPr>
            <w:r>
              <w:rPr>
                <w:rFonts w:ascii="Arial" w:hAnsi="Arial" w:cs="Arial"/>
                <w:sz w:val="18"/>
              </w:rPr>
              <w:t xml:space="preserve">Vertical, Category, </w:t>
            </w:r>
            <w:proofErr w:type="spellStart"/>
            <w:r>
              <w:rPr>
                <w:rFonts w:ascii="Arial" w:hAnsi="Arial" w:cs="Arial"/>
                <w:sz w:val="18"/>
              </w:rPr>
              <w:t>SubCategory</w:t>
            </w:r>
            <w:proofErr w:type="spellEnd"/>
          </w:p>
          <w:p w:rsidR="00D0039E" w:rsidRPr="00D0039E" w:rsidRDefault="00D0039E" w:rsidP="00077E44">
            <w:pPr>
              <w:pStyle w:val="ListParagraph"/>
              <w:numPr>
                <w:ilvl w:val="1"/>
                <w:numId w:val="25"/>
              </w:numPr>
              <w:rPr>
                <w:rFonts w:ascii="Arial" w:hAnsi="Arial" w:cs="Arial"/>
                <w:sz w:val="18"/>
              </w:rPr>
            </w:pPr>
            <w:r>
              <w:rPr>
                <w:rFonts w:ascii="Arial" w:hAnsi="Arial" w:cs="Arial"/>
                <w:sz w:val="18"/>
              </w:rPr>
              <w:t>Offers</w:t>
            </w:r>
          </w:p>
          <w:p w:rsidR="00EC3C67" w:rsidRPr="00EC3C67" w:rsidRDefault="00EC3C67" w:rsidP="00077E44">
            <w:pPr>
              <w:pStyle w:val="ListParagraph"/>
              <w:numPr>
                <w:ilvl w:val="0"/>
                <w:numId w:val="25"/>
              </w:numPr>
              <w:rPr>
                <w:rFonts w:ascii="Arial" w:hAnsi="Arial" w:cs="Arial"/>
                <w:sz w:val="18"/>
              </w:rPr>
            </w:pPr>
            <w:r w:rsidRPr="00EC3C67">
              <w:rPr>
                <w:rFonts w:ascii="Arial" w:hAnsi="Arial" w:cs="Arial"/>
                <w:sz w:val="18"/>
              </w:rPr>
              <w:t>Home Page</w:t>
            </w:r>
          </w:p>
          <w:p w:rsidR="00F63B50" w:rsidRPr="001068D4" w:rsidRDefault="00F63B50" w:rsidP="00077E44">
            <w:pPr>
              <w:pStyle w:val="ListParagraph"/>
              <w:numPr>
                <w:ilvl w:val="0"/>
                <w:numId w:val="27"/>
              </w:numPr>
              <w:rPr>
                <w:rFonts w:ascii="Arial" w:hAnsi="Arial" w:cs="Arial"/>
                <w:sz w:val="18"/>
              </w:rPr>
            </w:pPr>
            <w:r>
              <w:rPr>
                <w:rFonts w:ascii="Arial" w:hAnsi="Arial" w:cs="Arial"/>
                <w:sz w:val="18"/>
              </w:rPr>
              <w:t xml:space="preserve">Customer Service </w:t>
            </w:r>
          </w:p>
        </w:tc>
      </w:tr>
      <w:tr w:rsidR="003736A6" w:rsidRPr="001068D4" w:rsidTr="00F37A79">
        <w:tc>
          <w:tcPr>
            <w:tcW w:w="810" w:type="dxa"/>
            <w:tcBorders>
              <w:bottom w:val="single" w:sz="4" w:space="0" w:color="000000"/>
            </w:tcBorders>
          </w:tcPr>
          <w:p w:rsidR="003736A6" w:rsidRPr="001068D4" w:rsidRDefault="00105978" w:rsidP="001068D4">
            <w:pPr>
              <w:rPr>
                <w:rFonts w:ascii="Arial" w:hAnsi="Arial" w:cs="Arial"/>
                <w:sz w:val="18"/>
              </w:rPr>
            </w:pPr>
            <w:r>
              <w:rPr>
                <w:rFonts w:ascii="Arial" w:hAnsi="Arial" w:cs="Arial"/>
                <w:sz w:val="18"/>
              </w:rPr>
              <w:t>3.5</w:t>
            </w:r>
            <w:r w:rsidR="003736A6" w:rsidRPr="001068D4">
              <w:rPr>
                <w:rFonts w:ascii="Arial" w:hAnsi="Arial" w:cs="Arial"/>
                <w:sz w:val="18"/>
              </w:rPr>
              <w:t>.3</w:t>
            </w:r>
          </w:p>
        </w:tc>
        <w:tc>
          <w:tcPr>
            <w:tcW w:w="8730" w:type="dxa"/>
            <w:tcBorders>
              <w:bottom w:val="single" w:sz="4" w:space="0" w:color="000000"/>
            </w:tcBorders>
          </w:tcPr>
          <w:p w:rsidR="00060C19" w:rsidRDefault="00060C19" w:rsidP="003736A6">
            <w:pPr>
              <w:rPr>
                <w:rFonts w:ascii="Arial" w:hAnsi="Arial" w:cs="Arial"/>
                <w:sz w:val="18"/>
                <w:szCs w:val="22"/>
              </w:rPr>
            </w:pPr>
            <w:r>
              <w:rPr>
                <w:rFonts w:ascii="Arial" w:hAnsi="Arial" w:cs="Arial"/>
                <w:sz w:val="18"/>
                <w:szCs w:val="22"/>
              </w:rPr>
              <w:t>Comments</w:t>
            </w:r>
          </w:p>
          <w:p w:rsidR="003736A6" w:rsidRDefault="003736A6" w:rsidP="00077E44">
            <w:pPr>
              <w:pStyle w:val="ListParagraph"/>
              <w:numPr>
                <w:ilvl w:val="0"/>
                <w:numId w:val="47"/>
              </w:numPr>
              <w:rPr>
                <w:rFonts w:ascii="Arial" w:hAnsi="Arial" w:cs="Arial"/>
                <w:sz w:val="18"/>
                <w:szCs w:val="22"/>
              </w:rPr>
            </w:pPr>
            <w:r w:rsidRPr="00060C19">
              <w:rPr>
                <w:rFonts w:ascii="Arial" w:hAnsi="Arial" w:cs="Arial"/>
                <w:sz w:val="18"/>
                <w:szCs w:val="22"/>
              </w:rPr>
              <w:t>Ability for User</w:t>
            </w:r>
            <w:r w:rsidR="009247A5" w:rsidRPr="00060C19">
              <w:rPr>
                <w:rFonts w:ascii="Arial" w:hAnsi="Arial" w:cs="Arial"/>
                <w:sz w:val="18"/>
                <w:szCs w:val="22"/>
              </w:rPr>
              <w:t>s to</w:t>
            </w:r>
            <w:r w:rsidRPr="00060C19">
              <w:rPr>
                <w:rFonts w:ascii="Arial" w:hAnsi="Arial" w:cs="Arial"/>
                <w:sz w:val="18"/>
                <w:szCs w:val="22"/>
              </w:rPr>
              <w:t xml:space="preserve"> comment on: </w:t>
            </w:r>
          </w:p>
          <w:p w:rsidR="000A21AA" w:rsidRDefault="000A21AA" w:rsidP="00077E44">
            <w:pPr>
              <w:pStyle w:val="ListParagraph"/>
              <w:numPr>
                <w:ilvl w:val="1"/>
                <w:numId w:val="47"/>
              </w:numPr>
              <w:rPr>
                <w:rFonts w:ascii="Arial" w:hAnsi="Arial" w:cs="Arial"/>
                <w:sz w:val="18"/>
                <w:szCs w:val="22"/>
              </w:rPr>
            </w:pPr>
            <w:r>
              <w:rPr>
                <w:rFonts w:ascii="Arial" w:hAnsi="Arial" w:cs="Arial"/>
                <w:sz w:val="18"/>
                <w:szCs w:val="22"/>
              </w:rPr>
              <w:t>Q&amp;A</w:t>
            </w:r>
          </w:p>
          <w:p w:rsidR="000A21AA" w:rsidRDefault="003736A6" w:rsidP="00077E44">
            <w:pPr>
              <w:pStyle w:val="ListParagraph"/>
              <w:numPr>
                <w:ilvl w:val="1"/>
                <w:numId w:val="47"/>
              </w:numPr>
              <w:rPr>
                <w:rFonts w:ascii="Arial" w:hAnsi="Arial" w:cs="Arial"/>
                <w:sz w:val="18"/>
                <w:szCs w:val="22"/>
              </w:rPr>
            </w:pPr>
            <w:r w:rsidRPr="000A21AA">
              <w:rPr>
                <w:rFonts w:ascii="Arial" w:hAnsi="Arial" w:cs="Arial"/>
                <w:sz w:val="18"/>
                <w:szCs w:val="22"/>
              </w:rPr>
              <w:t>Blogs</w:t>
            </w:r>
          </w:p>
          <w:p w:rsidR="000A21AA" w:rsidRDefault="003736A6" w:rsidP="00077E44">
            <w:pPr>
              <w:pStyle w:val="ListParagraph"/>
              <w:numPr>
                <w:ilvl w:val="1"/>
                <w:numId w:val="47"/>
              </w:numPr>
              <w:rPr>
                <w:rFonts w:ascii="Arial" w:hAnsi="Arial" w:cs="Arial"/>
                <w:sz w:val="18"/>
                <w:szCs w:val="22"/>
              </w:rPr>
            </w:pPr>
            <w:r w:rsidRPr="000A21AA">
              <w:rPr>
                <w:rFonts w:ascii="Arial" w:hAnsi="Arial" w:cs="Arial"/>
                <w:sz w:val="18"/>
                <w:szCs w:val="22"/>
              </w:rPr>
              <w:t>Buying Guides</w:t>
            </w:r>
          </w:p>
          <w:p w:rsidR="00265F56" w:rsidRPr="00BC63D7" w:rsidRDefault="00265F56" w:rsidP="00AE5671">
            <w:pPr>
              <w:pStyle w:val="ListParagraph"/>
              <w:ind w:left="1440"/>
              <w:rPr>
                <w:rFonts w:ascii="Arial" w:hAnsi="Arial" w:cs="Arial"/>
                <w:sz w:val="18"/>
                <w:szCs w:val="22"/>
              </w:rPr>
              <w:pPrChange w:id="46" w:author="jmassud" w:date="2012-05-15T08:51:00Z">
                <w:pPr>
                  <w:pStyle w:val="ListParagraph"/>
                  <w:numPr>
                    <w:ilvl w:val="1"/>
                    <w:numId w:val="47"/>
                  </w:numPr>
                  <w:ind w:left="1440" w:hanging="360"/>
                </w:pPr>
              </w:pPrChange>
            </w:pPr>
          </w:p>
        </w:tc>
      </w:tr>
      <w:tr w:rsidR="00BC63D7" w:rsidRPr="001068D4" w:rsidTr="00F37A79">
        <w:tc>
          <w:tcPr>
            <w:tcW w:w="810" w:type="dxa"/>
            <w:tcBorders>
              <w:bottom w:val="single" w:sz="4" w:space="0" w:color="000000"/>
            </w:tcBorders>
          </w:tcPr>
          <w:p w:rsidR="00BC63D7" w:rsidRPr="001068D4" w:rsidRDefault="00105978" w:rsidP="001068D4">
            <w:pPr>
              <w:rPr>
                <w:rFonts w:ascii="Arial" w:hAnsi="Arial" w:cs="Arial"/>
                <w:sz w:val="18"/>
              </w:rPr>
            </w:pPr>
            <w:r>
              <w:rPr>
                <w:rFonts w:ascii="Arial" w:hAnsi="Arial" w:cs="Arial"/>
                <w:sz w:val="18"/>
              </w:rPr>
              <w:t>3.5</w:t>
            </w:r>
            <w:r w:rsidR="00BC63D7">
              <w:rPr>
                <w:rFonts w:ascii="Arial" w:hAnsi="Arial" w:cs="Arial"/>
                <w:sz w:val="18"/>
              </w:rPr>
              <w:t>.4</w:t>
            </w:r>
          </w:p>
        </w:tc>
        <w:tc>
          <w:tcPr>
            <w:tcW w:w="8730" w:type="dxa"/>
            <w:tcBorders>
              <w:bottom w:val="single" w:sz="4" w:space="0" w:color="000000"/>
            </w:tcBorders>
          </w:tcPr>
          <w:p w:rsidR="00BC63D7" w:rsidRDefault="003627A5" w:rsidP="003736A6">
            <w:pPr>
              <w:rPr>
                <w:rFonts w:ascii="Arial" w:hAnsi="Arial" w:cs="Arial"/>
                <w:b/>
                <w:sz w:val="18"/>
                <w:szCs w:val="22"/>
              </w:rPr>
            </w:pPr>
            <w:r>
              <w:rPr>
                <w:rFonts w:ascii="Arial" w:hAnsi="Arial" w:cs="Arial"/>
                <w:sz w:val="18"/>
                <w:szCs w:val="22"/>
              </w:rPr>
              <w:t xml:space="preserve">Q&amp;A </w:t>
            </w:r>
            <w:r w:rsidR="00BC63D7">
              <w:rPr>
                <w:rFonts w:ascii="Arial" w:hAnsi="Arial" w:cs="Arial"/>
                <w:sz w:val="18"/>
                <w:szCs w:val="22"/>
              </w:rPr>
              <w:t xml:space="preserve"> and Comments can be flagged for concern by readers </w:t>
            </w:r>
            <w:r w:rsidR="00BC63D7" w:rsidRPr="0061067B">
              <w:rPr>
                <w:rFonts w:ascii="Arial" w:hAnsi="Arial" w:cs="Arial"/>
                <w:b/>
                <w:sz w:val="18"/>
                <w:szCs w:val="22"/>
              </w:rPr>
              <w:t>(refer to Moderation tool PRD)</w:t>
            </w:r>
          </w:p>
          <w:p w:rsidR="00622436" w:rsidRPr="00622436" w:rsidRDefault="00622436" w:rsidP="00077E44">
            <w:pPr>
              <w:pStyle w:val="ListParagraph"/>
              <w:numPr>
                <w:ilvl w:val="0"/>
                <w:numId w:val="48"/>
              </w:numPr>
              <w:rPr>
                <w:rFonts w:ascii="Arial" w:hAnsi="Arial" w:cs="Arial"/>
                <w:sz w:val="18"/>
                <w:szCs w:val="22"/>
              </w:rPr>
            </w:pPr>
            <w:r>
              <w:rPr>
                <w:rFonts w:ascii="Arial" w:hAnsi="Arial" w:cs="Arial"/>
                <w:sz w:val="18"/>
                <w:szCs w:val="22"/>
              </w:rPr>
              <w:t>Flagger must enter a comment with flag</w:t>
            </w:r>
          </w:p>
        </w:tc>
      </w:tr>
      <w:tr w:rsidR="00AF6D38" w:rsidRPr="001068D4" w:rsidTr="00F37A79">
        <w:tc>
          <w:tcPr>
            <w:tcW w:w="810" w:type="dxa"/>
            <w:tcBorders>
              <w:bottom w:val="single" w:sz="4" w:space="0" w:color="000000"/>
            </w:tcBorders>
          </w:tcPr>
          <w:p w:rsidR="00AF6D38" w:rsidRDefault="00AF6D38" w:rsidP="001068D4">
            <w:pPr>
              <w:rPr>
                <w:rFonts w:ascii="Arial" w:hAnsi="Arial" w:cs="Arial"/>
                <w:sz w:val="18"/>
              </w:rPr>
            </w:pPr>
            <w:r>
              <w:rPr>
                <w:rFonts w:ascii="Arial" w:hAnsi="Arial" w:cs="Arial"/>
                <w:sz w:val="18"/>
              </w:rPr>
              <w:t>3.5.5</w:t>
            </w:r>
          </w:p>
        </w:tc>
        <w:tc>
          <w:tcPr>
            <w:tcW w:w="8730" w:type="dxa"/>
            <w:tcBorders>
              <w:bottom w:val="single" w:sz="4" w:space="0" w:color="000000"/>
            </w:tcBorders>
          </w:tcPr>
          <w:p w:rsidR="00AF6D38" w:rsidRDefault="00AF6D38" w:rsidP="00AF6D38">
            <w:pPr>
              <w:rPr>
                <w:rFonts w:ascii="Arial" w:hAnsi="Arial" w:cs="Arial"/>
                <w:sz w:val="18"/>
                <w:szCs w:val="22"/>
              </w:rPr>
            </w:pPr>
            <w:r>
              <w:rPr>
                <w:rFonts w:ascii="Arial" w:hAnsi="Arial" w:cs="Arial"/>
                <w:sz w:val="18"/>
                <w:szCs w:val="22"/>
              </w:rPr>
              <w:t>Resolution Notifications:</w:t>
            </w:r>
          </w:p>
          <w:p w:rsidR="00AF6D38" w:rsidRDefault="00AF6D38" w:rsidP="00AF6D38">
            <w:pPr>
              <w:rPr>
                <w:rFonts w:ascii="Arial" w:hAnsi="Arial" w:cs="Arial"/>
                <w:sz w:val="18"/>
                <w:szCs w:val="22"/>
              </w:rPr>
            </w:pPr>
            <w:r>
              <w:rPr>
                <w:rFonts w:ascii="Arial" w:hAnsi="Arial" w:cs="Arial"/>
                <w:sz w:val="18"/>
                <w:szCs w:val="22"/>
              </w:rPr>
              <w:t>Once the business responds to a user and resolves the question/issue; business will prompt system to send a follow up email to user to ask if they were satisfied with the response/service</w:t>
            </w:r>
          </w:p>
          <w:p w:rsidR="00AF6D38" w:rsidRDefault="00AF6D38" w:rsidP="00AF6D38">
            <w:pPr>
              <w:pStyle w:val="ListParagraph"/>
              <w:numPr>
                <w:ilvl w:val="0"/>
                <w:numId w:val="48"/>
              </w:numPr>
              <w:rPr>
                <w:rFonts w:ascii="Arial" w:hAnsi="Arial" w:cs="Arial"/>
                <w:sz w:val="18"/>
                <w:szCs w:val="22"/>
              </w:rPr>
            </w:pPr>
            <w:r w:rsidRPr="003229C0">
              <w:rPr>
                <w:rFonts w:ascii="Arial" w:hAnsi="Arial" w:cs="Arial"/>
                <w:sz w:val="18"/>
                <w:szCs w:val="22"/>
              </w:rPr>
              <w:t xml:space="preserve">Notification includes questions:  “where you </w:t>
            </w:r>
            <w:proofErr w:type="spellStart"/>
            <w:r w:rsidRPr="003229C0">
              <w:rPr>
                <w:rFonts w:ascii="Arial" w:hAnsi="Arial" w:cs="Arial"/>
                <w:sz w:val="18"/>
                <w:szCs w:val="22"/>
              </w:rPr>
              <w:t>satisified</w:t>
            </w:r>
            <w:proofErr w:type="spellEnd"/>
            <w:r w:rsidRPr="003229C0">
              <w:rPr>
                <w:rFonts w:ascii="Arial" w:hAnsi="Arial" w:cs="Arial"/>
                <w:sz w:val="18"/>
                <w:szCs w:val="22"/>
              </w:rPr>
              <w:t xml:space="preserve"> with the service you received? Yes/no buttons</w:t>
            </w:r>
          </w:p>
          <w:p w:rsidR="00AF6D38" w:rsidRDefault="00AF6D38" w:rsidP="00AF6D38">
            <w:pPr>
              <w:pStyle w:val="ListParagraph"/>
              <w:numPr>
                <w:ilvl w:val="0"/>
                <w:numId w:val="48"/>
              </w:numPr>
              <w:rPr>
                <w:rFonts w:ascii="Arial" w:hAnsi="Arial" w:cs="Arial"/>
                <w:sz w:val="18"/>
                <w:szCs w:val="22"/>
              </w:rPr>
            </w:pPr>
            <w:r w:rsidRPr="003229C0">
              <w:rPr>
                <w:rFonts w:ascii="Arial" w:hAnsi="Arial" w:cs="Arial"/>
                <w:sz w:val="18"/>
                <w:szCs w:val="22"/>
              </w:rPr>
              <w:t xml:space="preserve">Click </w:t>
            </w:r>
            <w:r>
              <w:rPr>
                <w:rFonts w:ascii="Arial" w:hAnsi="Arial" w:cs="Arial"/>
                <w:sz w:val="18"/>
                <w:szCs w:val="22"/>
              </w:rPr>
              <w:t>on yes</w:t>
            </w:r>
            <w:r w:rsidRPr="003229C0">
              <w:rPr>
                <w:rFonts w:ascii="Arial" w:hAnsi="Arial" w:cs="Arial"/>
                <w:sz w:val="18"/>
                <w:szCs w:val="22"/>
              </w:rPr>
              <w:t xml:space="preserve"> will </w:t>
            </w:r>
            <w:r>
              <w:rPr>
                <w:rFonts w:ascii="Arial" w:hAnsi="Arial" w:cs="Arial"/>
                <w:sz w:val="18"/>
                <w:szCs w:val="22"/>
              </w:rPr>
              <w:t>trigger a “</w:t>
            </w:r>
            <w:proofErr w:type="spellStart"/>
            <w:r>
              <w:rPr>
                <w:rFonts w:ascii="Arial" w:hAnsi="Arial" w:cs="Arial"/>
                <w:sz w:val="18"/>
                <w:szCs w:val="22"/>
              </w:rPr>
              <w:t>satisified</w:t>
            </w:r>
            <w:proofErr w:type="spellEnd"/>
            <w:r>
              <w:rPr>
                <w:rFonts w:ascii="Arial" w:hAnsi="Arial" w:cs="Arial"/>
                <w:sz w:val="18"/>
                <w:szCs w:val="22"/>
              </w:rPr>
              <w:t>” icon to appear</w:t>
            </w:r>
            <w:r w:rsidRPr="003229C0">
              <w:rPr>
                <w:rFonts w:ascii="Arial" w:hAnsi="Arial" w:cs="Arial"/>
                <w:sz w:val="18"/>
                <w:szCs w:val="22"/>
              </w:rPr>
              <w:t xml:space="preserve"> on original post</w:t>
            </w:r>
            <w:r>
              <w:rPr>
                <w:rFonts w:ascii="Arial" w:hAnsi="Arial" w:cs="Arial"/>
                <w:sz w:val="18"/>
                <w:szCs w:val="22"/>
              </w:rPr>
              <w:t>; no will display nothing</w:t>
            </w:r>
          </w:p>
          <w:p w:rsidR="00D17BCF" w:rsidRPr="00D17BCF" w:rsidRDefault="00AF6D38" w:rsidP="00D17BCF">
            <w:pPr>
              <w:pStyle w:val="ListParagraph"/>
              <w:numPr>
                <w:ilvl w:val="0"/>
                <w:numId w:val="48"/>
              </w:numPr>
              <w:rPr>
                <w:rFonts w:ascii="Arial" w:hAnsi="Arial" w:cs="Arial"/>
                <w:sz w:val="18"/>
                <w:szCs w:val="22"/>
              </w:rPr>
            </w:pPr>
            <w:r>
              <w:rPr>
                <w:rFonts w:ascii="Arial" w:hAnsi="Arial" w:cs="Arial"/>
                <w:sz w:val="18"/>
                <w:szCs w:val="22"/>
              </w:rPr>
              <w:t>If no is clicked, system notifies business to follow up; process repeats</w:t>
            </w:r>
          </w:p>
        </w:tc>
      </w:tr>
      <w:tr w:rsidR="00D31509" w:rsidRPr="001068D4" w:rsidTr="00F37A79">
        <w:tc>
          <w:tcPr>
            <w:tcW w:w="810" w:type="dxa"/>
            <w:tcBorders>
              <w:bottom w:val="single" w:sz="4" w:space="0" w:color="000000"/>
            </w:tcBorders>
          </w:tcPr>
          <w:p w:rsidR="00D31509" w:rsidRPr="001068D4" w:rsidRDefault="00105978" w:rsidP="001068D4">
            <w:pPr>
              <w:rPr>
                <w:rFonts w:ascii="Arial" w:hAnsi="Arial" w:cs="Arial"/>
                <w:sz w:val="18"/>
              </w:rPr>
            </w:pPr>
            <w:r>
              <w:rPr>
                <w:rFonts w:ascii="Arial" w:hAnsi="Arial" w:cs="Arial"/>
                <w:sz w:val="18"/>
              </w:rPr>
              <w:t>3.5</w:t>
            </w:r>
            <w:r w:rsidR="00D31509">
              <w:rPr>
                <w:rFonts w:ascii="Arial" w:hAnsi="Arial" w:cs="Arial"/>
                <w:sz w:val="18"/>
              </w:rPr>
              <w:t>.</w:t>
            </w:r>
            <w:r w:rsidR="00AF6D38">
              <w:rPr>
                <w:rFonts w:ascii="Arial" w:hAnsi="Arial" w:cs="Arial"/>
                <w:sz w:val="18"/>
              </w:rPr>
              <w:t>6</w:t>
            </w:r>
          </w:p>
        </w:tc>
        <w:tc>
          <w:tcPr>
            <w:tcW w:w="8730" w:type="dxa"/>
            <w:tcBorders>
              <w:bottom w:val="single" w:sz="4" w:space="0" w:color="000000"/>
            </w:tcBorders>
          </w:tcPr>
          <w:p w:rsidR="00AF6D38" w:rsidRDefault="00D31509" w:rsidP="001068D4">
            <w:pPr>
              <w:rPr>
                <w:rFonts w:ascii="Arial" w:hAnsi="Arial" w:cs="Arial"/>
                <w:sz w:val="18"/>
              </w:rPr>
            </w:pPr>
            <w:r>
              <w:rPr>
                <w:rFonts w:ascii="Arial" w:hAnsi="Arial" w:cs="Arial"/>
                <w:sz w:val="18"/>
              </w:rPr>
              <w:t>Opt into Answer Network</w:t>
            </w:r>
            <w:r w:rsidR="00AC5514">
              <w:rPr>
                <w:rFonts w:ascii="Arial" w:hAnsi="Arial" w:cs="Arial"/>
                <w:sz w:val="18"/>
              </w:rPr>
              <w:t xml:space="preserve"> </w:t>
            </w:r>
          </w:p>
          <w:p w:rsidR="00D17BCF" w:rsidRPr="00D17BCF" w:rsidRDefault="00AF6D38" w:rsidP="00D17BCF">
            <w:pPr>
              <w:pStyle w:val="ListParagraph"/>
              <w:numPr>
                <w:ilvl w:val="0"/>
                <w:numId w:val="64"/>
              </w:numPr>
              <w:rPr>
                <w:rFonts w:ascii="Arial" w:hAnsi="Arial" w:cs="Arial"/>
                <w:sz w:val="18"/>
              </w:rPr>
            </w:pPr>
            <w:r w:rsidRPr="003229C0">
              <w:rPr>
                <w:rFonts w:ascii="Arial" w:hAnsi="Arial" w:cs="Arial"/>
                <w:sz w:val="18"/>
              </w:rPr>
              <w:t xml:space="preserve">Users can opt-in to categories and/or sub-categories to receive notifications of questions </w:t>
            </w:r>
            <w:proofErr w:type="spellStart"/>
            <w:r w:rsidRPr="003229C0">
              <w:rPr>
                <w:rFonts w:ascii="Arial" w:hAnsi="Arial" w:cs="Arial"/>
                <w:sz w:val="18"/>
              </w:rPr>
              <w:t>posted</w:t>
            </w:r>
            <w:r w:rsidR="00D17BCF" w:rsidRPr="00D17BCF">
              <w:rPr>
                <w:rFonts w:ascii="Arial" w:hAnsi="Arial" w:cs="Arial"/>
                <w:sz w:val="18"/>
              </w:rPr>
              <w:t>When</w:t>
            </w:r>
            <w:proofErr w:type="spellEnd"/>
            <w:r w:rsidR="00D17BCF" w:rsidRPr="00D17BCF">
              <w:rPr>
                <w:rFonts w:ascii="Arial" w:hAnsi="Arial" w:cs="Arial"/>
                <w:sz w:val="18"/>
              </w:rPr>
              <w:t xml:space="preserve"> User comments on Question, prompt User to opt in to answer other questions within the same topic or interest group </w:t>
            </w:r>
          </w:p>
        </w:tc>
      </w:tr>
      <w:tr w:rsidR="00F37A79" w:rsidRPr="001068D4" w:rsidTr="00060C19">
        <w:tc>
          <w:tcPr>
            <w:tcW w:w="9540" w:type="dxa"/>
            <w:gridSpan w:val="2"/>
            <w:shd w:val="clear" w:color="auto" w:fill="B6DDE8" w:themeFill="accent5" w:themeFillTint="66"/>
          </w:tcPr>
          <w:p w:rsidR="00F37A79" w:rsidRPr="001068D4" w:rsidRDefault="00F37A79" w:rsidP="005005DE">
            <w:pPr>
              <w:rPr>
                <w:rFonts w:ascii="Arial" w:hAnsi="Arial" w:cs="Arial"/>
                <w:b/>
                <w:sz w:val="18"/>
                <w:szCs w:val="20"/>
              </w:rPr>
            </w:pPr>
            <w:r w:rsidRPr="001068D4">
              <w:rPr>
                <w:rFonts w:ascii="Arial" w:hAnsi="Arial" w:cs="Arial"/>
                <w:b/>
                <w:sz w:val="18"/>
                <w:szCs w:val="20"/>
              </w:rPr>
              <w:t xml:space="preserve">Future planned enhancements </w:t>
            </w:r>
          </w:p>
        </w:tc>
      </w:tr>
      <w:tr w:rsidR="00F37A79" w:rsidRPr="001068D4" w:rsidTr="00060C19">
        <w:tc>
          <w:tcPr>
            <w:tcW w:w="810" w:type="dxa"/>
            <w:tcBorders>
              <w:top w:val="single" w:sz="4" w:space="0" w:color="000000"/>
              <w:left w:val="single" w:sz="4" w:space="0" w:color="000000"/>
              <w:bottom w:val="single" w:sz="4" w:space="0" w:color="000000"/>
              <w:right w:val="single" w:sz="4" w:space="0" w:color="000000"/>
            </w:tcBorders>
            <w:shd w:val="clear" w:color="auto" w:fill="B6DDE8"/>
          </w:tcPr>
          <w:p w:rsidR="00F37A79" w:rsidRPr="001068D4" w:rsidRDefault="00F37A79" w:rsidP="005005DE">
            <w:pPr>
              <w:rPr>
                <w:rFonts w:ascii="Arial" w:hAnsi="Arial" w:cs="Arial"/>
                <w:b/>
                <w:sz w:val="18"/>
                <w:szCs w:val="20"/>
              </w:rPr>
            </w:pPr>
            <w:proofErr w:type="spellStart"/>
            <w:r w:rsidRPr="001068D4">
              <w:rPr>
                <w:rFonts w:ascii="Arial" w:hAnsi="Arial" w:cs="Arial"/>
                <w:b/>
                <w:sz w:val="18"/>
                <w:szCs w:val="20"/>
              </w:rPr>
              <w:t>Req</w:t>
            </w:r>
            <w:proofErr w:type="spellEnd"/>
            <w:r w:rsidRPr="001068D4">
              <w:rPr>
                <w:rFonts w:ascii="Arial" w:hAnsi="Arial" w:cs="Arial"/>
                <w:b/>
                <w:sz w:val="18"/>
                <w:szCs w:val="20"/>
              </w:rPr>
              <w:t xml:space="preserve"> #</w:t>
            </w:r>
          </w:p>
        </w:tc>
        <w:tc>
          <w:tcPr>
            <w:tcW w:w="8730" w:type="dxa"/>
            <w:tcBorders>
              <w:top w:val="single" w:sz="4" w:space="0" w:color="000000"/>
              <w:left w:val="single" w:sz="4" w:space="0" w:color="000000"/>
              <w:bottom w:val="single" w:sz="4" w:space="0" w:color="000000"/>
              <w:right w:val="single" w:sz="4" w:space="0" w:color="000000"/>
            </w:tcBorders>
            <w:shd w:val="clear" w:color="auto" w:fill="B6DDE8"/>
          </w:tcPr>
          <w:p w:rsidR="00F37A79" w:rsidRPr="001068D4" w:rsidRDefault="00F37A79" w:rsidP="005005DE">
            <w:pPr>
              <w:rPr>
                <w:rFonts w:ascii="Arial" w:hAnsi="Arial" w:cs="Arial"/>
                <w:b/>
                <w:sz w:val="18"/>
                <w:szCs w:val="20"/>
              </w:rPr>
            </w:pPr>
            <w:r w:rsidRPr="001068D4">
              <w:rPr>
                <w:rFonts w:ascii="Arial" w:hAnsi="Arial" w:cs="Arial"/>
                <w:b/>
                <w:sz w:val="18"/>
                <w:szCs w:val="20"/>
              </w:rPr>
              <w:t xml:space="preserve">Description </w:t>
            </w:r>
          </w:p>
        </w:tc>
      </w:tr>
      <w:tr w:rsidR="006B0278" w:rsidRPr="001068D4" w:rsidTr="000E43F8">
        <w:tc>
          <w:tcPr>
            <w:tcW w:w="810" w:type="dxa"/>
          </w:tcPr>
          <w:p w:rsidR="006B0278" w:rsidRPr="001068D4" w:rsidRDefault="00105978" w:rsidP="001068D4">
            <w:pPr>
              <w:rPr>
                <w:rFonts w:ascii="Arial" w:hAnsi="Arial" w:cs="Arial"/>
                <w:sz w:val="18"/>
              </w:rPr>
            </w:pPr>
            <w:r>
              <w:rPr>
                <w:rFonts w:ascii="Arial" w:hAnsi="Arial" w:cs="Arial"/>
                <w:sz w:val="18"/>
              </w:rPr>
              <w:t>3.5</w:t>
            </w:r>
            <w:r w:rsidR="003736A6" w:rsidRPr="001068D4">
              <w:rPr>
                <w:rFonts w:ascii="Arial" w:hAnsi="Arial" w:cs="Arial"/>
                <w:sz w:val="18"/>
              </w:rPr>
              <w:t>.</w:t>
            </w:r>
            <w:r w:rsidR="00AF6D38">
              <w:rPr>
                <w:rFonts w:ascii="Arial" w:hAnsi="Arial" w:cs="Arial"/>
                <w:sz w:val="18"/>
              </w:rPr>
              <w:t>7</w:t>
            </w:r>
          </w:p>
        </w:tc>
        <w:tc>
          <w:tcPr>
            <w:tcW w:w="8730" w:type="dxa"/>
          </w:tcPr>
          <w:p w:rsidR="006B0278" w:rsidRPr="00AC5514" w:rsidRDefault="006B0278" w:rsidP="00077E44">
            <w:pPr>
              <w:pStyle w:val="ListParagraph"/>
              <w:numPr>
                <w:ilvl w:val="0"/>
                <w:numId w:val="28"/>
              </w:numPr>
              <w:rPr>
                <w:rFonts w:ascii="Arial" w:hAnsi="Arial" w:cs="Arial"/>
                <w:b/>
                <w:sz w:val="18"/>
              </w:rPr>
            </w:pPr>
            <w:r w:rsidRPr="001068D4">
              <w:rPr>
                <w:rFonts w:ascii="Arial" w:hAnsi="Arial" w:cs="Arial"/>
                <w:sz w:val="18"/>
              </w:rPr>
              <w:t xml:space="preserve">Upload video/image in either post or comment. </w:t>
            </w:r>
            <w:r w:rsidR="00AF6D38">
              <w:rPr>
                <w:rFonts w:ascii="Arial" w:hAnsi="Arial" w:cs="Arial"/>
                <w:sz w:val="18"/>
              </w:rPr>
              <w:t>business only with admin rights</w:t>
            </w:r>
          </w:p>
          <w:p w:rsidR="006B0278" w:rsidRPr="001068D4" w:rsidRDefault="006B0278" w:rsidP="00AE5671">
            <w:pPr>
              <w:pStyle w:val="ListParagraph"/>
              <w:rPr>
                <w:rFonts w:ascii="Arial" w:hAnsi="Arial" w:cs="Arial"/>
                <w:sz w:val="18"/>
              </w:rPr>
              <w:pPrChange w:id="47" w:author="jmassud" w:date="2012-05-15T08:51:00Z">
                <w:pPr>
                  <w:pStyle w:val="ListParagraph"/>
                  <w:numPr>
                    <w:numId w:val="28"/>
                  </w:numPr>
                  <w:ind w:hanging="360"/>
                </w:pPr>
              </w:pPrChange>
            </w:pPr>
          </w:p>
        </w:tc>
      </w:tr>
    </w:tbl>
    <w:p w:rsidR="000E43F8" w:rsidRDefault="000E43F8" w:rsidP="000E43F8"/>
    <w:p w:rsidR="000E43F8" w:rsidRPr="000E43F8" w:rsidRDefault="000E43F8" w:rsidP="000E43F8">
      <w:pPr>
        <w:rPr>
          <w:b/>
          <w:sz w:val="28"/>
        </w:rPr>
      </w:pPr>
      <w:r w:rsidRPr="000E43F8">
        <w:rPr>
          <w:b/>
          <w:sz w:val="28"/>
        </w:rPr>
        <w:t xml:space="preserve">Functional Requirement: </w:t>
      </w:r>
    </w:p>
    <w:p w:rsidR="00DF291E" w:rsidRDefault="00DF291E" w:rsidP="00DF291E">
      <w:pPr>
        <w:pStyle w:val="Heading2"/>
      </w:pPr>
      <w:bookmarkStart w:id="48" w:name="_Toc324835448"/>
      <w:r>
        <w:lastRenderedPageBreak/>
        <w:t xml:space="preserve">Following </w:t>
      </w:r>
      <w:r w:rsidR="003736A6">
        <w:t xml:space="preserve">Requirements </w:t>
      </w:r>
      <w:r>
        <w:t>– P1</w:t>
      </w:r>
      <w:bookmarkEnd w:id="48"/>
    </w:p>
    <w:tbl>
      <w:tblPr>
        <w:tblW w:w="95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810"/>
        <w:gridCol w:w="8730"/>
      </w:tblGrid>
      <w:tr w:rsidR="00DF291E" w:rsidRPr="001068D4" w:rsidTr="00484614">
        <w:tc>
          <w:tcPr>
            <w:tcW w:w="810" w:type="dxa"/>
            <w:tcBorders>
              <w:top w:val="single" w:sz="4" w:space="0" w:color="000000"/>
              <w:left w:val="single" w:sz="4" w:space="0" w:color="000000"/>
              <w:bottom w:val="single" w:sz="4" w:space="0" w:color="000000"/>
              <w:right w:val="single" w:sz="4" w:space="0" w:color="000000"/>
            </w:tcBorders>
            <w:shd w:val="clear" w:color="auto" w:fill="B6DDE8"/>
          </w:tcPr>
          <w:p w:rsidR="00DF291E" w:rsidRPr="001068D4" w:rsidRDefault="00E52AC5" w:rsidP="009426B4">
            <w:pPr>
              <w:rPr>
                <w:rFonts w:ascii="Arial" w:hAnsi="Arial" w:cs="Arial"/>
                <w:b/>
                <w:sz w:val="18"/>
                <w:szCs w:val="20"/>
              </w:rPr>
            </w:pPr>
            <w:proofErr w:type="spellStart"/>
            <w:r w:rsidRPr="001068D4">
              <w:rPr>
                <w:rFonts w:ascii="Arial" w:hAnsi="Arial" w:cs="Arial"/>
                <w:b/>
                <w:sz w:val="18"/>
                <w:szCs w:val="20"/>
              </w:rPr>
              <w:t>Req</w:t>
            </w:r>
            <w:proofErr w:type="spellEnd"/>
            <w:r w:rsidRPr="001068D4">
              <w:rPr>
                <w:rFonts w:ascii="Arial" w:hAnsi="Arial" w:cs="Arial"/>
                <w:b/>
                <w:sz w:val="18"/>
                <w:szCs w:val="20"/>
              </w:rPr>
              <w:t xml:space="preserve"> #</w:t>
            </w:r>
          </w:p>
        </w:tc>
        <w:tc>
          <w:tcPr>
            <w:tcW w:w="8730" w:type="dxa"/>
            <w:tcBorders>
              <w:top w:val="single" w:sz="4" w:space="0" w:color="000000"/>
              <w:left w:val="single" w:sz="4" w:space="0" w:color="000000"/>
              <w:bottom w:val="single" w:sz="4" w:space="0" w:color="000000"/>
              <w:right w:val="single" w:sz="4" w:space="0" w:color="000000"/>
            </w:tcBorders>
            <w:shd w:val="clear" w:color="auto" w:fill="B6DDE8"/>
          </w:tcPr>
          <w:p w:rsidR="00DF291E" w:rsidRPr="001068D4" w:rsidRDefault="00DF291E" w:rsidP="009426B4">
            <w:pPr>
              <w:rPr>
                <w:rFonts w:ascii="Arial" w:hAnsi="Arial" w:cs="Arial"/>
                <w:b/>
                <w:sz w:val="18"/>
                <w:szCs w:val="20"/>
              </w:rPr>
            </w:pPr>
            <w:r w:rsidRPr="001068D4">
              <w:rPr>
                <w:rFonts w:ascii="Arial" w:hAnsi="Arial" w:cs="Arial"/>
                <w:b/>
                <w:sz w:val="18"/>
                <w:szCs w:val="20"/>
              </w:rPr>
              <w:t xml:space="preserve">Description </w:t>
            </w:r>
          </w:p>
        </w:tc>
      </w:tr>
      <w:tr w:rsidR="00DF291E" w:rsidRPr="001068D4" w:rsidTr="00484614">
        <w:tc>
          <w:tcPr>
            <w:tcW w:w="810" w:type="dxa"/>
          </w:tcPr>
          <w:p w:rsidR="00DF291E" w:rsidRPr="001068D4" w:rsidRDefault="00105978" w:rsidP="009426B4">
            <w:pPr>
              <w:rPr>
                <w:rFonts w:ascii="Arial" w:hAnsi="Arial" w:cs="Arial"/>
                <w:sz w:val="18"/>
                <w:szCs w:val="20"/>
              </w:rPr>
            </w:pPr>
            <w:r>
              <w:rPr>
                <w:rFonts w:ascii="Arial" w:hAnsi="Arial" w:cs="Arial"/>
                <w:sz w:val="18"/>
                <w:szCs w:val="20"/>
              </w:rPr>
              <w:t>3.6</w:t>
            </w:r>
            <w:r w:rsidR="00DF291E" w:rsidRPr="001068D4">
              <w:rPr>
                <w:rFonts w:ascii="Arial" w:hAnsi="Arial" w:cs="Arial"/>
                <w:sz w:val="18"/>
                <w:szCs w:val="20"/>
              </w:rPr>
              <w:t>.</w:t>
            </w:r>
            <w:r w:rsidR="00544D28">
              <w:rPr>
                <w:rFonts w:ascii="Arial" w:hAnsi="Arial" w:cs="Arial"/>
                <w:sz w:val="18"/>
                <w:szCs w:val="20"/>
              </w:rPr>
              <w:t>1</w:t>
            </w:r>
          </w:p>
        </w:tc>
        <w:tc>
          <w:tcPr>
            <w:tcW w:w="8730" w:type="dxa"/>
          </w:tcPr>
          <w:p w:rsidR="00DF291E" w:rsidRPr="001068D4" w:rsidRDefault="00DF291E" w:rsidP="00855BFA">
            <w:pPr>
              <w:pStyle w:val="ListParagraph"/>
              <w:numPr>
                <w:ilvl w:val="0"/>
                <w:numId w:val="20"/>
              </w:numPr>
              <w:rPr>
                <w:rFonts w:ascii="Arial" w:hAnsi="Arial" w:cs="Arial"/>
                <w:sz w:val="18"/>
                <w:szCs w:val="20"/>
              </w:rPr>
            </w:pPr>
            <w:r w:rsidRPr="001068D4">
              <w:rPr>
                <w:rFonts w:ascii="Arial" w:hAnsi="Arial" w:cs="Arial"/>
                <w:sz w:val="18"/>
                <w:szCs w:val="20"/>
              </w:rPr>
              <w:t>Q&amp;A</w:t>
            </w:r>
            <w:r w:rsidR="00900E46">
              <w:rPr>
                <w:rFonts w:ascii="Arial" w:hAnsi="Arial" w:cs="Arial"/>
                <w:sz w:val="18"/>
                <w:szCs w:val="20"/>
              </w:rPr>
              <w:t xml:space="preserve"> </w:t>
            </w:r>
            <w:r w:rsidR="00813187">
              <w:rPr>
                <w:rFonts w:ascii="Arial" w:hAnsi="Arial" w:cs="Arial"/>
                <w:b/>
                <w:sz w:val="18"/>
                <w:szCs w:val="20"/>
              </w:rPr>
              <w:t>(3.5</w:t>
            </w:r>
            <w:r w:rsidR="00900E46" w:rsidRPr="00900E46">
              <w:rPr>
                <w:rFonts w:ascii="Arial" w:hAnsi="Arial" w:cs="Arial"/>
                <w:b/>
                <w:sz w:val="18"/>
                <w:szCs w:val="20"/>
              </w:rPr>
              <w:t>)</w:t>
            </w:r>
            <w:r w:rsidR="00900E46">
              <w:rPr>
                <w:rFonts w:ascii="Arial" w:hAnsi="Arial" w:cs="Arial"/>
                <w:sz w:val="18"/>
                <w:szCs w:val="20"/>
              </w:rPr>
              <w:t xml:space="preserve"> </w:t>
            </w:r>
          </w:p>
          <w:p w:rsidR="00DF291E" w:rsidRPr="00105978" w:rsidRDefault="00DF291E" w:rsidP="00AE5671">
            <w:pPr>
              <w:pStyle w:val="ListParagraph"/>
              <w:rPr>
                <w:rFonts w:ascii="Arial" w:hAnsi="Arial" w:cs="Arial"/>
                <w:sz w:val="18"/>
                <w:szCs w:val="20"/>
              </w:rPr>
              <w:pPrChange w:id="49" w:author="jmassud" w:date="2012-05-15T08:51:00Z">
                <w:pPr>
                  <w:pStyle w:val="ListParagraph"/>
                  <w:numPr>
                    <w:numId w:val="20"/>
                  </w:numPr>
                  <w:ind w:hanging="360"/>
                </w:pPr>
              </w:pPrChange>
            </w:pPr>
          </w:p>
        </w:tc>
      </w:tr>
      <w:tr w:rsidR="00813187" w:rsidRPr="001068D4" w:rsidTr="00484614">
        <w:tc>
          <w:tcPr>
            <w:tcW w:w="810" w:type="dxa"/>
          </w:tcPr>
          <w:p w:rsidR="00813187" w:rsidRDefault="00813187" w:rsidP="009426B4">
            <w:pPr>
              <w:rPr>
                <w:rFonts w:ascii="Arial" w:hAnsi="Arial" w:cs="Arial"/>
                <w:sz w:val="18"/>
                <w:szCs w:val="20"/>
              </w:rPr>
            </w:pPr>
            <w:r>
              <w:rPr>
                <w:rFonts w:ascii="Arial" w:hAnsi="Arial" w:cs="Arial"/>
                <w:sz w:val="18"/>
                <w:szCs w:val="20"/>
              </w:rPr>
              <w:t>3.6.</w:t>
            </w:r>
            <w:r w:rsidR="00544D28">
              <w:rPr>
                <w:rFonts w:ascii="Arial" w:hAnsi="Arial" w:cs="Arial"/>
                <w:sz w:val="18"/>
                <w:szCs w:val="20"/>
              </w:rPr>
              <w:t>2</w:t>
            </w:r>
          </w:p>
        </w:tc>
        <w:tc>
          <w:tcPr>
            <w:tcW w:w="8730" w:type="dxa"/>
          </w:tcPr>
          <w:p w:rsidR="00544D28" w:rsidRDefault="00813187" w:rsidP="00AF6D38">
            <w:pPr>
              <w:rPr>
                <w:rFonts w:ascii="Arial" w:hAnsi="Arial" w:cs="Arial"/>
                <w:sz w:val="18"/>
                <w:szCs w:val="20"/>
              </w:rPr>
            </w:pPr>
            <w:r>
              <w:rPr>
                <w:rFonts w:ascii="Arial" w:hAnsi="Arial" w:cs="Arial"/>
                <w:sz w:val="18"/>
                <w:szCs w:val="20"/>
              </w:rPr>
              <w:t xml:space="preserve">User can </w:t>
            </w:r>
            <w:r w:rsidR="00AF6D38">
              <w:rPr>
                <w:rFonts w:ascii="Arial" w:hAnsi="Arial" w:cs="Arial"/>
                <w:sz w:val="18"/>
                <w:szCs w:val="20"/>
              </w:rPr>
              <w:t xml:space="preserve">opt-out to receiving category Question Post notifications </w:t>
            </w:r>
            <w:r>
              <w:rPr>
                <w:rFonts w:ascii="Arial" w:hAnsi="Arial" w:cs="Arial"/>
                <w:sz w:val="18"/>
                <w:szCs w:val="20"/>
              </w:rPr>
              <w:t>anything he/she has followed.</w:t>
            </w:r>
          </w:p>
          <w:p w:rsidR="00813187" w:rsidRPr="001068D4" w:rsidRDefault="00544D28" w:rsidP="00AF6D38">
            <w:pPr>
              <w:rPr>
                <w:rFonts w:ascii="Arial" w:hAnsi="Arial" w:cs="Arial"/>
                <w:sz w:val="18"/>
                <w:szCs w:val="20"/>
              </w:rPr>
            </w:pPr>
            <w:r>
              <w:rPr>
                <w:rFonts w:ascii="Arial" w:hAnsi="Arial" w:cs="Arial"/>
                <w:sz w:val="18"/>
                <w:szCs w:val="20"/>
              </w:rPr>
              <w:t>Settings page</w:t>
            </w:r>
            <w:r w:rsidR="00813187">
              <w:rPr>
                <w:rFonts w:ascii="Arial" w:hAnsi="Arial" w:cs="Arial"/>
                <w:sz w:val="18"/>
                <w:szCs w:val="20"/>
              </w:rPr>
              <w:t xml:space="preserve"> </w:t>
            </w:r>
          </w:p>
        </w:tc>
      </w:tr>
    </w:tbl>
    <w:p w:rsidR="0019486C" w:rsidRDefault="00010A0C" w:rsidP="0019486C">
      <w:pPr>
        <w:pStyle w:val="Heading2"/>
      </w:pPr>
      <w:bookmarkStart w:id="50" w:name="_Toc324835449"/>
      <w:proofErr w:type="spellStart"/>
      <w:r>
        <w:t>Badging</w:t>
      </w:r>
      <w:proofErr w:type="spellEnd"/>
      <w:r w:rsidR="001106B5">
        <w:t xml:space="preserve"> Requirements </w:t>
      </w:r>
      <w:r w:rsidR="003736A6">
        <w:t xml:space="preserve">– </w:t>
      </w:r>
      <w:r w:rsidR="0019486C">
        <w:t>P1</w:t>
      </w:r>
      <w:bookmarkEnd w:id="50"/>
    </w:p>
    <w:tbl>
      <w:tblPr>
        <w:tblW w:w="95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810"/>
        <w:gridCol w:w="8730"/>
      </w:tblGrid>
      <w:tr w:rsidR="00DF291E" w:rsidRPr="001068D4" w:rsidTr="00484614">
        <w:tc>
          <w:tcPr>
            <w:tcW w:w="810" w:type="dxa"/>
            <w:tcBorders>
              <w:top w:val="single" w:sz="4" w:space="0" w:color="000000"/>
              <w:left w:val="single" w:sz="4" w:space="0" w:color="000000"/>
              <w:bottom w:val="single" w:sz="4" w:space="0" w:color="000000"/>
              <w:right w:val="single" w:sz="4" w:space="0" w:color="000000"/>
            </w:tcBorders>
            <w:shd w:val="clear" w:color="auto" w:fill="B6DDE8"/>
          </w:tcPr>
          <w:p w:rsidR="00DF291E" w:rsidRPr="001068D4" w:rsidRDefault="00E52AC5" w:rsidP="009426B4">
            <w:pPr>
              <w:rPr>
                <w:rFonts w:ascii="Arial" w:hAnsi="Arial" w:cs="Arial"/>
                <w:b/>
                <w:sz w:val="18"/>
                <w:szCs w:val="20"/>
              </w:rPr>
            </w:pPr>
            <w:proofErr w:type="spellStart"/>
            <w:r w:rsidRPr="001068D4">
              <w:rPr>
                <w:rFonts w:ascii="Arial" w:hAnsi="Arial" w:cs="Arial"/>
                <w:b/>
                <w:sz w:val="18"/>
                <w:szCs w:val="20"/>
              </w:rPr>
              <w:t>Req</w:t>
            </w:r>
            <w:proofErr w:type="spellEnd"/>
            <w:r w:rsidRPr="001068D4">
              <w:rPr>
                <w:rFonts w:ascii="Arial" w:hAnsi="Arial" w:cs="Arial"/>
                <w:b/>
                <w:sz w:val="18"/>
                <w:szCs w:val="20"/>
              </w:rPr>
              <w:t xml:space="preserve"> #</w:t>
            </w:r>
          </w:p>
        </w:tc>
        <w:tc>
          <w:tcPr>
            <w:tcW w:w="8730" w:type="dxa"/>
            <w:tcBorders>
              <w:top w:val="single" w:sz="4" w:space="0" w:color="000000"/>
              <w:left w:val="single" w:sz="4" w:space="0" w:color="000000"/>
              <w:bottom w:val="single" w:sz="4" w:space="0" w:color="000000"/>
              <w:right w:val="single" w:sz="4" w:space="0" w:color="000000"/>
            </w:tcBorders>
            <w:shd w:val="clear" w:color="auto" w:fill="B6DDE8"/>
          </w:tcPr>
          <w:p w:rsidR="00DF291E" w:rsidRPr="001068D4" w:rsidRDefault="00DF291E" w:rsidP="009426B4">
            <w:pPr>
              <w:rPr>
                <w:rFonts w:ascii="Arial" w:hAnsi="Arial" w:cs="Arial"/>
                <w:b/>
                <w:sz w:val="18"/>
                <w:szCs w:val="20"/>
              </w:rPr>
            </w:pPr>
            <w:r w:rsidRPr="001068D4">
              <w:rPr>
                <w:rFonts w:ascii="Arial" w:hAnsi="Arial" w:cs="Arial"/>
                <w:b/>
                <w:sz w:val="18"/>
                <w:szCs w:val="20"/>
              </w:rPr>
              <w:t xml:space="preserve">Description </w:t>
            </w:r>
          </w:p>
        </w:tc>
      </w:tr>
      <w:tr w:rsidR="003736A6" w:rsidRPr="001068D4" w:rsidTr="00484614">
        <w:tc>
          <w:tcPr>
            <w:tcW w:w="810" w:type="dxa"/>
          </w:tcPr>
          <w:p w:rsidR="001106B5" w:rsidRPr="001068D4" w:rsidRDefault="00105978" w:rsidP="00E72E89">
            <w:pPr>
              <w:rPr>
                <w:rFonts w:ascii="Arial" w:hAnsi="Arial" w:cs="Arial"/>
                <w:sz w:val="18"/>
                <w:szCs w:val="20"/>
              </w:rPr>
            </w:pPr>
            <w:r>
              <w:rPr>
                <w:rFonts w:ascii="Arial" w:hAnsi="Arial" w:cs="Arial"/>
                <w:sz w:val="18"/>
                <w:szCs w:val="20"/>
              </w:rPr>
              <w:t>3.7</w:t>
            </w:r>
            <w:r w:rsidR="001106B5">
              <w:rPr>
                <w:rFonts w:ascii="Arial" w:hAnsi="Arial" w:cs="Arial"/>
                <w:sz w:val="18"/>
                <w:szCs w:val="20"/>
              </w:rPr>
              <w:t>.</w:t>
            </w:r>
            <w:r w:rsidR="00AF6D38">
              <w:rPr>
                <w:rFonts w:ascii="Arial" w:hAnsi="Arial" w:cs="Arial"/>
                <w:sz w:val="18"/>
                <w:szCs w:val="20"/>
              </w:rPr>
              <w:t>1</w:t>
            </w:r>
          </w:p>
        </w:tc>
        <w:tc>
          <w:tcPr>
            <w:tcW w:w="8730" w:type="dxa"/>
          </w:tcPr>
          <w:p w:rsidR="00FD035C" w:rsidRPr="0096336F" w:rsidRDefault="00FD035C" w:rsidP="003736A6">
            <w:pPr>
              <w:rPr>
                <w:rFonts w:ascii="Arial" w:hAnsi="Arial" w:cs="Arial"/>
                <w:b/>
                <w:sz w:val="18"/>
                <w:szCs w:val="20"/>
              </w:rPr>
            </w:pPr>
            <w:r w:rsidRPr="0096336F">
              <w:rPr>
                <w:rFonts w:ascii="Arial" w:hAnsi="Arial" w:cs="Arial"/>
                <w:b/>
                <w:sz w:val="18"/>
                <w:szCs w:val="20"/>
              </w:rPr>
              <w:t xml:space="preserve">Reputation </w:t>
            </w:r>
          </w:p>
          <w:p w:rsidR="003736A6" w:rsidRDefault="0096336F" w:rsidP="00077E44">
            <w:pPr>
              <w:pStyle w:val="ListParagraph"/>
              <w:numPr>
                <w:ilvl w:val="0"/>
                <w:numId w:val="30"/>
              </w:numPr>
              <w:rPr>
                <w:rFonts w:ascii="Arial" w:hAnsi="Arial" w:cs="Arial"/>
                <w:sz w:val="18"/>
                <w:szCs w:val="20"/>
              </w:rPr>
            </w:pPr>
            <w:r w:rsidRPr="0096336F">
              <w:rPr>
                <w:rFonts w:ascii="Arial" w:hAnsi="Arial" w:cs="Arial"/>
                <w:sz w:val="18"/>
                <w:szCs w:val="20"/>
              </w:rPr>
              <w:t>Badges</w:t>
            </w:r>
          </w:p>
          <w:p w:rsidR="00CF4F1C" w:rsidRDefault="008E31D8">
            <w:pPr>
              <w:pStyle w:val="ListParagraph"/>
              <w:numPr>
                <w:ilvl w:val="1"/>
                <w:numId w:val="30"/>
              </w:numPr>
              <w:rPr>
                <w:rFonts w:ascii="Arial" w:hAnsi="Arial" w:cs="Arial"/>
                <w:sz w:val="18"/>
                <w:szCs w:val="20"/>
              </w:rPr>
            </w:pPr>
            <w:r>
              <w:rPr>
                <w:rFonts w:ascii="Arial" w:hAnsi="Arial" w:cs="Arial"/>
                <w:sz w:val="18"/>
                <w:szCs w:val="20"/>
              </w:rPr>
              <w:t xml:space="preserve">Expert – Manually added through Admin/Moderation tool </w:t>
            </w:r>
          </w:p>
          <w:p w:rsidR="00544D28" w:rsidRDefault="00544D28" w:rsidP="00544D28">
            <w:pPr>
              <w:pStyle w:val="ListParagraph"/>
              <w:numPr>
                <w:ilvl w:val="2"/>
                <w:numId w:val="30"/>
              </w:numPr>
              <w:rPr>
                <w:rFonts w:ascii="Arial" w:hAnsi="Arial" w:cs="Arial"/>
                <w:sz w:val="18"/>
                <w:szCs w:val="20"/>
              </w:rPr>
            </w:pPr>
            <w:r>
              <w:rPr>
                <w:rFonts w:ascii="Arial" w:hAnsi="Arial" w:cs="Arial"/>
                <w:sz w:val="18"/>
                <w:szCs w:val="20"/>
              </w:rPr>
              <w:t>Different look/feel to public profile page</w:t>
            </w:r>
          </w:p>
          <w:p w:rsidR="00AF6D38" w:rsidRDefault="008E31D8">
            <w:pPr>
              <w:pStyle w:val="ListParagraph"/>
              <w:numPr>
                <w:ilvl w:val="1"/>
                <w:numId w:val="30"/>
              </w:numPr>
              <w:rPr>
                <w:rFonts w:ascii="Arial" w:hAnsi="Arial" w:cs="Arial"/>
                <w:sz w:val="18"/>
                <w:szCs w:val="20"/>
              </w:rPr>
            </w:pPr>
            <w:r>
              <w:rPr>
                <w:rFonts w:ascii="Arial" w:hAnsi="Arial" w:cs="Arial"/>
                <w:sz w:val="18"/>
                <w:szCs w:val="20"/>
              </w:rPr>
              <w:t>Associate – appears for anyone who has an employee ID in membership profile</w:t>
            </w:r>
          </w:p>
          <w:p w:rsidR="00D17BCF" w:rsidRDefault="00D17BCF" w:rsidP="00D17BCF">
            <w:pPr>
              <w:pStyle w:val="ListParagraph"/>
              <w:numPr>
                <w:ilvl w:val="2"/>
                <w:numId w:val="30"/>
              </w:numPr>
              <w:rPr>
                <w:rFonts w:ascii="Arial" w:hAnsi="Arial" w:cs="Arial"/>
                <w:sz w:val="18"/>
                <w:szCs w:val="20"/>
              </w:rPr>
            </w:pPr>
            <w:r w:rsidRPr="00D17BCF">
              <w:rPr>
                <w:rFonts w:ascii="Arial" w:hAnsi="Arial" w:cs="Arial"/>
                <w:b/>
                <w:i/>
                <w:sz w:val="18"/>
                <w:szCs w:val="20"/>
              </w:rPr>
              <w:t>Functional requirement</w:t>
            </w:r>
            <w:r w:rsidR="00AF6D38">
              <w:rPr>
                <w:rFonts w:ascii="Arial" w:hAnsi="Arial" w:cs="Arial"/>
                <w:sz w:val="18"/>
                <w:szCs w:val="20"/>
              </w:rPr>
              <w:t>: integrate with LDAP for automatic add/removal of associate badge BUT also need to badge associates that interact on the site without</w:t>
            </w:r>
            <w:r w:rsidR="00010A0C">
              <w:rPr>
                <w:rFonts w:ascii="Arial" w:hAnsi="Arial" w:cs="Arial"/>
                <w:sz w:val="18"/>
                <w:szCs w:val="20"/>
              </w:rPr>
              <w:t xml:space="preserve"> using admin tool. </w:t>
            </w:r>
          </w:p>
          <w:p w:rsidR="00CF4F1C" w:rsidRDefault="008E31D8">
            <w:pPr>
              <w:pStyle w:val="ListParagraph"/>
              <w:numPr>
                <w:ilvl w:val="1"/>
                <w:numId w:val="30"/>
              </w:numPr>
              <w:rPr>
                <w:rFonts w:ascii="Arial" w:hAnsi="Arial" w:cs="Arial"/>
                <w:sz w:val="18"/>
                <w:szCs w:val="20"/>
              </w:rPr>
            </w:pPr>
            <w:r>
              <w:rPr>
                <w:rFonts w:ascii="Arial" w:hAnsi="Arial" w:cs="Arial"/>
                <w:sz w:val="18"/>
                <w:szCs w:val="20"/>
              </w:rPr>
              <w:t xml:space="preserve">Customer Care Network – tied to CCN employees working within the communities </w:t>
            </w:r>
          </w:p>
          <w:p w:rsidR="00D17BCF" w:rsidRDefault="00AF6D38" w:rsidP="00D17BCF">
            <w:pPr>
              <w:pStyle w:val="ListParagraph"/>
              <w:numPr>
                <w:ilvl w:val="2"/>
                <w:numId w:val="30"/>
              </w:numPr>
              <w:rPr>
                <w:rFonts w:ascii="Arial" w:hAnsi="Arial" w:cs="Arial"/>
                <w:sz w:val="18"/>
                <w:szCs w:val="20"/>
              </w:rPr>
            </w:pPr>
            <w:r w:rsidRPr="00AF6D38">
              <w:rPr>
                <w:rFonts w:ascii="Arial" w:hAnsi="Arial" w:cs="Arial"/>
                <w:b/>
                <w:i/>
                <w:sz w:val="18"/>
                <w:szCs w:val="20"/>
              </w:rPr>
              <w:t>Functional requirement</w:t>
            </w:r>
            <w:r>
              <w:rPr>
                <w:rFonts w:ascii="Arial" w:hAnsi="Arial" w:cs="Arial"/>
                <w:sz w:val="18"/>
                <w:szCs w:val="20"/>
              </w:rPr>
              <w:t>: integrate with LDAP for automatic add/removal of associate badge</w:t>
            </w:r>
          </w:p>
          <w:p w:rsidR="00CF4F1C" w:rsidRDefault="008E31D8">
            <w:pPr>
              <w:pStyle w:val="ListParagraph"/>
              <w:numPr>
                <w:ilvl w:val="1"/>
                <w:numId w:val="30"/>
              </w:numPr>
              <w:rPr>
                <w:rFonts w:ascii="Arial" w:hAnsi="Arial" w:cs="Arial"/>
                <w:sz w:val="18"/>
                <w:szCs w:val="20"/>
              </w:rPr>
            </w:pPr>
            <w:r>
              <w:rPr>
                <w:rFonts w:ascii="Arial" w:hAnsi="Arial" w:cs="Arial"/>
                <w:sz w:val="18"/>
                <w:szCs w:val="20"/>
              </w:rPr>
              <w:t>Moderator Badge – Assigned to anyone with Admin/Moderator tool access</w:t>
            </w:r>
            <w:r w:rsidR="00010A0C">
              <w:rPr>
                <w:rFonts w:ascii="Arial" w:hAnsi="Arial" w:cs="Arial"/>
                <w:sz w:val="18"/>
                <w:szCs w:val="20"/>
              </w:rPr>
              <w:t xml:space="preserve">; manually added </w:t>
            </w:r>
          </w:p>
          <w:p w:rsidR="00CF4F1C" w:rsidRDefault="008E31D8">
            <w:pPr>
              <w:pStyle w:val="ListParagraph"/>
              <w:numPr>
                <w:ilvl w:val="1"/>
                <w:numId w:val="30"/>
              </w:numPr>
              <w:rPr>
                <w:rFonts w:ascii="Arial" w:hAnsi="Arial" w:cs="Arial"/>
                <w:sz w:val="18"/>
                <w:szCs w:val="20"/>
              </w:rPr>
            </w:pPr>
            <w:r>
              <w:rPr>
                <w:rFonts w:ascii="Arial" w:hAnsi="Arial" w:cs="Arial"/>
                <w:sz w:val="18"/>
                <w:szCs w:val="20"/>
              </w:rPr>
              <w:t>Vendors – Manually added through Admin/Moderation tool</w:t>
            </w:r>
          </w:p>
          <w:p w:rsidR="00CF4F1C" w:rsidRDefault="00CF4F1C">
            <w:pPr>
              <w:pStyle w:val="ListParagraph"/>
              <w:numPr>
                <w:ilvl w:val="1"/>
                <w:numId w:val="30"/>
              </w:numPr>
              <w:rPr>
                <w:rFonts w:ascii="Arial" w:hAnsi="Arial" w:cs="Arial"/>
                <w:sz w:val="18"/>
                <w:szCs w:val="20"/>
              </w:rPr>
            </w:pPr>
          </w:p>
        </w:tc>
      </w:tr>
    </w:tbl>
    <w:p w:rsidR="00FB4E73" w:rsidRDefault="00793BF0" w:rsidP="006746EB">
      <w:pPr>
        <w:pStyle w:val="Heading2"/>
      </w:pPr>
      <w:bookmarkStart w:id="51" w:name="_Toc307838668"/>
      <w:bookmarkStart w:id="52" w:name="_Toc307838669"/>
      <w:bookmarkStart w:id="53" w:name="_Toc307838703"/>
      <w:bookmarkStart w:id="54" w:name="_Toc307838712"/>
      <w:bookmarkStart w:id="55" w:name="_Toc307838713"/>
      <w:bookmarkStart w:id="56" w:name="_Toc307838714"/>
      <w:bookmarkStart w:id="57" w:name="_Toc324835450"/>
      <w:bookmarkEnd w:id="51"/>
      <w:bookmarkEnd w:id="52"/>
      <w:bookmarkEnd w:id="53"/>
      <w:bookmarkEnd w:id="54"/>
      <w:bookmarkEnd w:id="55"/>
      <w:bookmarkEnd w:id="56"/>
      <w:r>
        <w:t xml:space="preserve">Social Integration Requirements </w:t>
      </w:r>
      <w:r w:rsidR="005E51D2">
        <w:t xml:space="preserve">– </w:t>
      </w:r>
      <w:r w:rsidR="0019486C">
        <w:t>P1</w:t>
      </w:r>
      <w:bookmarkEnd w:id="57"/>
    </w:p>
    <w:tbl>
      <w:tblPr>
        <w:tblW w:w="95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810"/>
        <w:gridCol w:w="8730"/>
      </w:tblGrid>
      <w:tr w:rsidR="003748BC" w:rsidRPr="001068D4" w:rsidTr="000F1FE1">
        <w:tc>
          <w:tcPr>
            <w:tcW w:w="9540" w:type="dxa"/>
            <w:gridSpan w:val="2"/>
            <w:shd w:val="clear" w:color="auto" w:fill="B6DDE8" w:themeFill="accent5" w:themeFillTint="66"/>
          </w:tcPr>
          <w:p w:rsidR="003748BC" w:rsidRPr="001068D4" w:rsidRDefault="003748BC" w:rsidP="000F1FE1">
            <w:pPr>
              <w:rPr>
                <w:rFonts w:ascii="Arial" w:hAnsi="Arial" w:cs="Arial"/>
                <w:b/>
                <w:sz w:val="18"/>
                <w:szCs w:val="20"/>
              </w:rPr>
            </w:pPr>
            <w:r w:rsidRPr="001068D4">
              <w:rPr>
                <w:rFonts w:ascii="Arial" w:hAnsi="Arial" w:cs="Arial"/>
                <w:b/>
                <w:sz w:val="18"/>
                <w:szCs w:val="20"/>
              </w:rPr>
              <w:t xml:space="preserve">Phase </w:t>
            </w:r>
            <w:r>
              <w:rPr>
                <w:rFonts w:ascii="Arial" w:hAnsi="Arial" w:cs="Arial"/>
                <w:b/>
                <w:sz w:val="18"/>
                <w:szCs w:val="20"/>
              </w:rPr>
              <w:t>One</w:t>
            </w:r>
          </w:p>
        </w:tc>
      </w:tr>
      <w:tr w:rsidR="00DF291E" w:rsidRPr="001068D4" w:rsidTr="00ED012E">
        <w:tc>
          <w:tcPr>
            <w:tcW w:w="810" w:type="dxa"/>
            <w:tcBorders>
              <w:top w:val="single" w:sz="4" w:space="0" w:color="000000"/>
              <w:left w:val="single" w:sz="4" w:space="0" w:color="000000"/>
              <w:bottom w:val="single" w:sz="4" w:space="0" w:color="000000"/>
              <w:right w:val="single" w:sz="4" w:space="0" w:color="000000"/>
            </w:tcBorders>
            <w:shd w:val="clear" w:color="auto" w:fill="B6DDE8"/>
          </w:tcPr>
          <w:p w:rsidR="00DF291E" w:rsidRPr="001068D4" w:rsidRDefault="00E52AC5" w:rsidP="009426B4">
            <w:pPr>
              <w:rPr>
                <w:rFonts w:ascii="Arial" w:hAnsi="Arial" w:cs="Arial"/>
                <w:b/>
                <w:sz w:val="18"/>
                <w:szCs w:val="20"/>
              </w:rPr>
            </w:pPr>
            <w:proofErr w:type="spellStart"/>
            <w:r w:rsidRPr="001068D4">
              <w:rPr>
                <w:rFonts w:ascii="Arial" w:hAnsi="Arial" w:cs="Arial"/>
                <w:b/>
                <w:sz w:val="18"/>
                <w:szCs w:val="20"/>
              </w:rPr>
              <w:t>Req</w:t>
            </w:r>
            <w:proofErr w:type="spellEnd"/>
            <w:r w:rsidRPr="001068D4">
              <w:rPr>
                <w:rFonts w:ascii="Arial" w:hAnsi="Arial" w:cs="Arial"/>
                <w:b/>
                <w:sz w:val="18"/>
                <w:szCs w:val="20"/>
              </w:rPr>
              <w:t xml:space="preserve"> #</w:t>
            </w:r>
          </w:p>
        </w:tc>
        <w:tc>
          <w:tcPr>
            <w:tcW w:w="8730" w:type="dxa"/>
            <w:tcBorders>
              <w:top w:val="single" w:sz="4" w:space="0" w:color="000000"/>
              <w:left w:val="single" w:sz="4" w:space="0" w:color="000000"/>
              <w:bottom w:val="single" w:sz="4" w:space="0" w:color="000000"/>
              <w:right w:val="single" w:sz="4" w:space="0" w:color="000000"/>
            </w:tcBorders>
            <w:shd w:val="clear" w:color="auto" w:fill="B6DDE8"/>
          </w:tcPr>
          <w:p w:rsidR="00DF291E" w:rsidRPr="001068D4" w:rsidRDefault="00DF291E" w:rsidP="009426B4">
            <w:pPr>
              <w:rPr>
                <w:rFonts w:ascii="Arial" w:hAnsi="Arial" w:cs="Arial"/>
                <w:b/>
                <w:sz w:val="18"/>
                <w:szCs w:val="20"/>
              </w:rPr>
            </w:pPr>
            <w:r w:rsidRPr="001068D4">
              <w:rPr>
                <w:rFonts w:ascii="Arial" w:hAnsi="Arial" w:cs="Arial"/>
                <w:b/>
                <w:sz w:val="18"/>
                <w:szCs w:val="20"/>
              </w:rPr>
              <w:t xml:space="preserve">Description </w:t>
            </w:r>
          </w:p>
        </w:tc>
      </w:tr>
      <w:tr w:rsidR="00630F1F" w:rsidRPr="001068D4" w:rsidTr="00ED012E">
        <w:tc>
          <w:tcPr>
            <w:tcW w:w="810" w:type="dxa"/>
          </w:tcPr>
          <w:p w:rsidR="00630F1F" w:rsidRPr="001068D4" w:rsidRDefault="00105978" w:rsidP="004413AA">
            <w:pPr>
              <w:rPr>
                <w:rFonts w:ascii="Arial" w:hAnsi="Arial" w:cs="Arial"/>
                <w:sz w:val="18"/>
                <w:szCs w:val="20"/>
              </w:rPr>
            </w:pPr>
            <w:r>
              <w:rPr>
                <w:rFonts w:ascii="Arial" w:hAnsi="Arial" w:cs="Arial"/>
                <w:sz w:val="18"/>
                <w:szCs w:val="20"/>
              </w:rPr>
              <w:t>3.8</w:t>
            </w:r>
            <w:r w:rsidR="00630F1F" w:rsidRPr="001068D4">
              <w:rPr>
                <w:rFonts w:ascii="Arial" w:hAnsi="Arial" w:cs="Arial"/>
                <w:sz w:val="18"/>
                <w:szCs w:val="20"/>
              </w:rPr>
              <w:t>.1</w:t>
            </w:r>
          </w:p>
        </w:tc>
        <w:tc>
          <w:tcPr>
            <w:tcW w:w="8730" w:type="dxa"/>
          </w:tcPr>
          <w:p w:rsidR="00630F1F" w:rsidRPr="00ED012E" w:rsidRDefault="00630F1F" w:rsidP="000F1FE1">
            <w:pPr>
              <w:tabs>
                <w:tab w:val="left" w:pos="3690"/>
              </w:tabs>
              <w:rPr>
                <w:rFonts w:ascii="Arial" w:hAnsi="Arial" w:cs="Arial"/>
                <w:b/>
                <w:sz w:val="18"/>
                <w:szCs w:val="20"/>
              </w:rPr>
            </w:pPr>
            <w:r w:rsidRPr="00ED012E">
              <w:rPr>
                <w:rFonts w:ascii="Arial" w:hAnsi="Arial" w:cs="Arial"/>
                <w:b/>
                <w:sz w:val="18"/>
                <w:szCs w:val="20"/>
              </w:rPr>
              <w:t xml:space="preserve">Share It Functionality </w:t>
            </w:r>
          </w:p>
          <w:p w:rsidR="00630F1F" w:rsidRPr="004A48D6" w:rsidRDefault="00630F1F" w:rsidP="00077E44">
            <w:pPr>
              <w:pStyle w:val="ListParagraph"/>
              <w:numPr>
                <w:ilvl w:val="0"/>
                <w:numId w:val="30"/>
              </w:numPr>
              <w:tabs>
                <w:tab w:val="left" w:pos="3690"/>
              </w:tabs>
              <w:rPr>
                <w:rFonts w:ascii="Arial" w:hAnsi="Arial" w:cs="Arial"/>
                <w:b/>
                <w:sz w:val="18"/>
                <w:szCs w:val="20"/>
              </w:rPr>
            </w:pPr>
            <w:r>
              <w:rPr>
                <w:rFonts w:ascii="Arial" w:hAnsi="Arial" w:cs="Arial"/>
                <w:sz w:val="18"/>
                <w:szCs w:val="20"/>
              </w:rPr>
              <w:t>Blogs</w:t>
            </w:r>
            <w:r w:rsidR="004A48D6">
              <w:rPr>
                <w:rFonts w:ascii="Arial" w:hAnsi="Arial" w:cs="Arial"/>
                <w:sz w:val="18"/>
                <w:szCs w:val="20"/>
              </w:rPr>
              <w:t xml:space="preserve"> </w:t>
            </w:r>
            <w:r w:rsidR="004A48D6" w:rsidRPr="004A48D6">
              <w:rPr>
                <w:rFonts w:ascii="Arial" w:hAnsi="Arial" w:cs="Arial"/>
                <w:b/>
                <w:sz w:val="18"/>
                <w:szCs w:val="20"/>
              </w:rPr>
              <w:t>(3.</w:t>
            </w:r>
            <w:r w:rsidR="00C11CA1">
              <w:rPr>
                <w:rFonts w:ascii="Arial" w:hAnsi="Arial" w:cs="Arial"/>
                <w:b/>
                <w:sz w:val="18"/>
                <w:szCs w:val="20"/>
              </w:rPr>
              <w:t>10</w:t>
            </w:r>
            <w:r w:rsidR="004A48D6" w:rsidRPr="004A48D6">
              <w:rPr>
                <w:rFonts w:ascii="Arial" w:hAnsi="Arial" w:cs="Arial"/>
                <w:b/>
                <w:sz w:val="18"/>
                <w:szCs w:val="20"/>
              </w:rPr>
              <w:t>)</w:t>
            </w:r>
          </w:p>
          <w:p w:rsidR="00630F1F" w:rsidRDefault="00630F1F" w:rsidP="00077E44">
            <w:pPr>
              <w:pStyle w:val="ListParagraph"/>
              <w:numPr>
                <w:ilvl w:val="0"/>
                <w:numId w:val="30"/>
              </w:numPr>
              <w:tabs>
                <w:tab w:val="left" w:pos="3690"/>
              </w:tabs>
              <w:rPr>
                <w:rFonts w:ascii="Arial" w:hAnsi="Arial" w:cs="Arial"/>
                <w:sz w:val="18"/>
                <w:szCs w:val="20"/>
              </w:rPr>
            </w:pPr>
            <w:r>
              <w:rPr>
                <w:rFonts w:ascii="Arial" w:hAnsi="Arial" w:cs="Arial"/>
                <w:sz w:val="18"/>
                <w:szCs w:val="20"/>
              </w:rPr>
              <w:t>Buying Guides</w:t>
            </w:r>
            <w:r w:rsidR="004A48D6">
              <w:rPr>
                <w:rFonts w:ascii="Arial" w:hAnsi="Arial" w:cs="Arial"/>
                <w:sz w:val="18"/>
                <w:szCs w:val="20"/>
              </w:rPr>
              <w:t xml:space="preserve"> </w:t>
            </w:r>
            <w:r w:rsidR="004A48D6" w:rsidRPr="004A48D6">
              <w:rPr>
                <w:rFonts w:ascii="Arial" w:hAnsi="Arial" w:cs="Arial"/>
                <w:b/>
                <w:sz w:val="18"/>
                <w:szCs w:val="20"/>
              </w:rPr>
              <w:t>(3.</w:t>
            </w:r>
            <w:r w:rsidR="00C11CA1">
              <w:rPr>
                <w:rFonts w:ascii="Arial" w:hAnsi="Arial" w:cs="Arial"/>
                <w:b/>
                <w:sz w:val="18"/>
                <w:szCs w:val="20"/>
              </w:rPr>
              <w:t>10</w:t>
            </w:r>
            <w:r w:rsidR="004A48D6" w:rsidRPr="004A48D6">
              <w:rPr>
                <w:rFonts w:ascii="Arial" w:hAnsi="Arial" w:cs="Arial"/>
                <w:b/>
                <w:sz w:val="18"/>
                <w:szCs w:val="20"/>
              </w:rPr>
              <w:t>)</w:t>
            </w:r>
          </w:p>
          <w:p w:rsidR="00630F1F" w:rsidRDefault="00630F1F" w:rsidP="00077E44">
            <w:pPr>
              <w:pStyle w:val="ListParagraph"/>
              <w:numPr>
                <w:ilvl w:val="0"/>
                <w:numId w:val="30"/>
              </w:numPr>
              <w:tabs>
                <w:tab w:val="left" w:pos="3690"/>
              </w:tabs>
              <w:rPr>
                <w:rFonts w:ascii="Arial" w:hAnsi="Arial" w:cs="Arial"/>
                <w:sz w:val="18"/>
                <w:szCs w:val="20"/>
              </w:rPr>
            </w:pPr>
            <w:r>
              <w:rPr>
                <w:rFonts w:ascii="Arial" w:hAnsi="Arial" w:cs="Arial"/>
                <w:sz w:val="18"/>
                <w:szCs w:val="20"/>
              </w:rPr>
              <w:t>Q</w:t>
            </w:r>
            <w:r w:rsidR="00010A0C">
              <w:rPr>
                <w:rFonts w:ascii="Arial" w:hAnsi="Arial" w:cs="Arial"/>
                <w:sz w:val="18"/>
                <w:szCs w:val="20"/>
              </w:rPr>
              <w:t>uestion Post</w:t>
            </w:r>
            <w:r>
              <w:rPr>
                <w:rFonts w:ascii="Arial" w:hAnsi="Arial" w:cs="Arial"/>
                <w:sz w:val="18"/>
                <w:szCs w:val="20"/>
              </w:rPr>
              <w:t xml:space="preserve"> </w:t>
            </w:r>
            <w:r w:rsidRPr="00630F1F">
              <w:rPr>
                <w:rFonts w:ascii="Arial" w:hAnsi="Arial" w:cs="Arial"/>
                <w:b/>
                <w:sz w:val="18"/>
                <w:szCs w:val="20"/>
              </w:rPr>
              <w:t>(3.4)</w:t>
            </w:r>
          </w:p>
          <w:p w:rsidR="00630F1F" w:rsidRPr="001068D4" w:rsidRDefault="000C434C" w:rsidP="000F1FE1">
            <w:pPr>
              <w:rPr>
                <w:rFonts w:ascii="Arial" w:hAnsi="Arial" w:cs="Arial"/>
                <w:sz w:val="18"/>
                <w:szCs w:val="20"/>
              </w:rPr>
            </w:pPr>
            <w:r>
              <w:rPr>
                <w:rFonts w:ascii="Arial" w:hAnsi="Arial" w:cs="Arial"/>
                <w:b/>
                <w:sz w:val="18"/>
                <w:szCs w:val="20"/>
              </w:rPr>
              <w:t xml:space="preserve"> </w:t>
            </w:r>
            <w:r w:rsidRPr="000C434C">
              <w:rPr>
                <w:rFonts w:ascii="Arial" w:hAnsi="Arial" w:cs="Arial"/>
                <w:sz w:val="18"/>
                <w:szCs w:val="20"/>
              </w:rPr>
              <w:t>Category Page</w:t>
            </w:r>
            <w:r>
              <w:rPr>
                <w:rFonts w:ascii="Arial" w:hAnsi="Arial" w:cs="Arial"/>
                <w:b/>
                <w:sz w:val="18"/>
                <w:szCs w:val="20"/>
              </w:rPr>
              <w:t xml:space="preserve"> </w:t>
            </w:r>
            <w:r w:rsidR="00630F1F" w:rsidRPr="00630F1F">
              <w:rPr>
                <w:rFonts w:ascii="Arial" w:hAnsi="Arial" w:cs="Arial"/>
                <w:b/>
                <w:i/>
                <w:sz w:val="18"/>
                <w:szCs w:val="20"/>
              </w:rPr>
              <w:t>Functional Requirement:</w:t>
            </w:r>
            <w:r w:rsidR="00630F1F">
              <w:rPr>
                <w:rFonts w:ascii="Arial" w:hAnsi="Arial" w:cs="Arial"/>
                <w:sz w:val="18"/>
                <w:szCs w:val="20"/>
              </w:rPr>
              <w:t xml:space="preserve"> Use existing Share It Capabilities</w:t>
            </w:r>
          </w:p>
        </w:tc>
      </w:tr>
      <w:tr w:rsidR="00630F1F" w:rsidRPr="001068D4" w:rsidDel="00AE5671" w:rsidTr="00ED012E">
        <w:trPr>
          <w:del w:id="58" w:author="jmassud" w:date="2012-05-15T08:50:00Z"/>
        </w:trPr>
        <w:tc>
          <w:tcPr>
            <w:tcW w:w="810" w:type="dxa"/>
            <w:tcBorders>
              <w:bottom w:val="single" w:sz="4" w:space="0" w:color="000000"/>
            </w:tcBorders>
          </w:tcPr>
          <w:p w:rsidR="00630F1F" w:rsidRPr="001068D4" w:rsidDel="00AE5671" w:rsidRDefault="00630F1F" w:rsidP="004413AA">
            <w:pPr>
              <w:rPr>
                <w:del w:id="59" w:author="jmassud" w:date="2012-05-15T08:50:00Z"/>
                <w:rFonts w:ascii="Arial" w:hAnsi="Arial" w:cs="Arial"/>
                <w:sz w:val="18"/>
                <w:szCs w:val="20"/>
              </w:rPr>
            </w:pPr>
          </w:p>
        </w:tc>
        <w:tc>
          <w:tcPr>
            <w:tcW w:w="8730" w:type="dxa"/>
            <w:tcBorders>
              <w:bottom w:val="single" w:sz="4" w:space="0" w:color="000000"/>
            </w:tcBorders>
          </w:tcPr>
          <w:p w:rsidR="00630F1F" w:rsidRPr="001068D4" w:rsidDel="00AE5671" w:rsidRDefault="00630F1F" w:rsidP="000F1FE1">
            <w:pPr>
              <w:rPr>
                <w:del w:id="60" w:author="jmassud" w:date="2012-05-15T08:50:00Z"/>
                <w:rFonts w:ascii="Arial" w:hAnsi="Arial" w:cs="Arial"/>
                <w:sz w:val="18"/>
                <w:szCs w:val="20"/>
              </w:rPr>
            </w:pPr>
          </w:p>
        </w:tc>
      </w:tr>
      <w:tr w:rsidR="003748BC" w:rsidRPr="001068D4" w:rsidDel="00AE5671" w:rsidTr="000F1FE1">
        <w:trPr>
          <w:del w:id="61" w:author="jmassud" w:date="2012-05-15T08:50:00Z"/>
        </w:trPr>
        <w:tc>
          <w:tcPr>
            <w:tcW w:w="9540" w:type="dxa"/>
            <w:gridSpan w:val="2"/>
            <w:shd w:val="clear" w:color="auto" w:fill="B6DDE8" w:themeFill="accent5" w:themeFillTint="66"/>
          </w:tcPr>
          <w:p w:rsidR="003748BC" w:rsidRPr="001068D4" w:rsidDel="00AE5671" w:rsidRDefault="003748BC" w:rsidP="000F1FE1">
            <w:pPr>
              <w:rPr>
                <w:del w:id="62" w:author="jmassud" w:date="2012-05-15T08:50:00Z"/>
                <w:rFonts w:ascii="Arial" w:hAnsi="Arial" w:cs="Arial"/>
                <w:b/>
                <w:sz w:val="18"/>
                <w:szCs w:val="20"/>
              </w:rPr>
            </w:pPr>
          </w:p>
        </w:tc>
      </w:tr>
      <w:tr w:rsidR="003748BC" w:rsidRPr="001068D4" w:rsidDel="00AE5671" w:rsidTr="000F1FE1">
        <w:trPr>
          <w:del w:id="63" w:author="jmassud" w:date="2012-05-15T08:50:00Z"/>
        </w:trPr>
        <w:tc>
          <w:tcPr>
            <w:tcW w:w="810" w:type="dxa"/>
            <w:shd w:val="clear" w:color="auto" w:fill="B6DDE8"/>
          </w:tcPr>
          <w:p w:rsidR="003748BC" w:rsidRPr="001068D4" w:rsidDel="00AE5671" w:rsidRDefault="003748BC" w:rsidP="000F1FE1">
            <w:pPr>
              <w:rPr>
                <w:del w:id="64" w:author="jmassud" w:date="2012-05-15T08:50:00Z"/>
                <w:rFonts w:ascii="Arial" w:hAnsi="Arial" w:cs="Arial"/>
                <w:b/>
                <w:sz w:val="18"/>
                <w:szCs w:val="20"/>
              </w:rPr>
            </w:pPr>
            <w:del w:id="65" w:author="jmassud" w:date="2012-05-15T08:50:00Z">
              <w:r w:rsidRPr="001068D4" w:rsidDel="00AE5671">
                <w:rPr>
                  <w:rFonts w:ascii="Arial" w:hAnsi="Arial" w:cs="Arial"/>
                  <w:b/>
                  <w:sz w:val="18"/>
                  <w:szCs w:val="20"/>
                </w:rPr>
                <w:lastRenderedPageBreak/>
                <w:delText>Req #</w:delText>
              </w:r>
            </w:del>
          </w:p>
        </w:tc>
        <w:tc>
          <w:tcPr>
            <w:tcW w:w="8730" w:type="dxa"/>
            <w:shd w:val="clear" w:color="auto" w:fill="B6DDE8"/>
          </w:tcPr>
          <w:p w:rsidR="003748BC" w:rsidRPr="001068D4" w:rsidDel="00AE5671" w:rsidRDefault="003748BC" w:rsidP="000F1FE1">
            <w:pPr>
              <w:rPr>
                <w:del w:id="66" w:author="jmassud" w:date="2012-05-15T08:50:00Z"/>
                <w:rFonts w:ascii="Arial" w:hAnsi="Arial" w:cs="Arial"/>
                <w:b/>
                <w:sz w:val="18"/>
                <w:szCs w:val="20"/>
              </w:rPr>
            </w:pPr>
          </w:p>
        </w:tc>
      </w:tr>
      <w:tr w:rsidR="00630F1F" w:rsidRPr="001068D4" w:rsidDel="00AE5671" w:rsidTr="003748BC">
        <w:trPr>
          <w:del w:id="67" w:author="jmassud" w:date="2012-05-15T08:50:00Z"/>
        </w:trPr>
        <w:tc>
          <w:tcPr>
            <w:tcW w:w="810" w:type="dxa"/>
          </w:tcPr>
          <w:p w:rsidR="00630F1F" w:rsidRPr="001068D4" w:rsidDel="00AE5671" w:rsidRDefault="00630F1F" w:rsidP="004413AA">
            <w:pPr>
              <w:rPr>
                <w:del w:id="68" w:author="jmassud" w:date="2012-05-15T08:50:00Z"/>
                <w:rFonts w:ascii="Arial" w:hAnsi="Arial" w:cs="Arial"/>
                <w:sz w:val="18"/>
                <w:szCs w:val="20"/>
              </w:rPr>
            </w:pPr>
          </w:p>
        </w:tc>
        <w:tc>
          <w:tcPr>
            <w:tcW w:w="8730" w:type="dxa"/>
          </w:tcPr>
          <w:p w:rsidR="00630F1F" w:rsidRPr="001068D4" w:rsidDel="00AE5671" w:rsidRDefault="00630F1F" w:rsidP="003748BC">
            <w:pPr>
              <w:rPr>
                <w:del w:id="69" w:author="jmassud" w:date="2012-05-15T08:50:00Z"/>
                <w:rFonts w:ascii="Arial" w:hAnsi="Arial" w:cs="Arial"/>
                <w:sz w:val="18"/>
                <w:szCs w:val="20"/>
              </w:rPr>
            </w:pPr>
          </w:p>
        </w:tc>
      </w:tr>
    </w:tbl>
    <w:p w:rsidR="005651CB" w:rsidRDefault="00630F1F" w:rsidP="005651CB">
      <w:pPr>
        <w:pStyle w:val="Heading2"/>
      </w:pPr>
      <w:bookmarkStart w:id="70" w:name="_Toc324835451"/>
      <w:r>
        <w:t>Customer Service Requirements</w:t>
      </w:r>
      <w:r w:rsidR="00612DF6">
        <w:t xml:space="preserve"> –</w:t>
      </w:r>
      <w:r>
        <w:t xml:space="preserve"> </w:t>
      </w:r>
      <w:r w:rsidR="005651CB">
        <w:t>P</w:t>
      </w:r>
      <w:r>
        <w:t>1 &amp; P2</w:t>
      </w:r>
      <w:bookmarkEnd w:id="70"/>
    </w:p>
    <w:tbl>
      <w:tblPr>
        <w:tblW w:w="95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810"/>
        <w:gridCol w:w="8730"/>
      </w:tblGrid>
      <w:tr w:rsidR="003748BC" w:rsidRPr="001068D4" w:rsidTr="003748BC">
        <w:tc>
          <w:tcPr>
            <w:tcW w:w="9540" w:type="dxa"/>
            <w:gridSpan w:val="2"/>
            <w:shd w:val="clear" w:color="auto" w:fill="B6DDE8" w:themeFill="accent5" w:themeFillTint="66"/>
          </w:tcPr>
          <w:p w:rsidR="003748BC" w:rsidRPr="001068D4" w:rsidRDefault="003748BC" w:rsidP="003748BC">
            <w:pPr>
              <w:rPr>
                <w:rFonts w:ascii="Arial" w:hAnsi="Arial" w:cs="Arial"/>
                <w:b/>
                <w:sz w:val="18"/>
                <w:szCs w:val="20"/>
              </w:rPr>
            </w:pPr>
            <w:r w:rsidRPr="001068D4">
              <w:rPr>
                <w:rFonts w:ascii="Arial" w:hAnsi="Arial" w:cs="Arial"/>
                <w:b/>
                <w:sz w:val="18"/>
                <w:szCs w:val="20"/>
              </w:rPr>
              <w:t xml:space="preserve">Phase </w:t>
            </w:r>
            <w:r>
              <w:rPr>
                <w:rFonts w:ascii="Arial" w:hAnsi="Arial" w:cs="Arial"/>
                <w:b/>
                <w:sz w:val="18"/>
                <w:szCs w:val="20"/>
              </w:rPr>
              <w:t>One</w:t>
            </w:r>
          </w:p>
        </w:tc>
      </w:tr>
      <w:tr w:rsidR="00DF291E" w:rsidRPr="001068D4" w:rsidTr="003748BC">
        <w:tc>
          <w:tcPr>
            <w:tcW w:w="810" w:type="dxa"/>
            <w:shd w:val="clear" w:color="auto" w:fill="B6DDE8"/>
          </w:tcPr>
          <w:p w:rsidR="00DF291E" w:rsidRPr="001068D4" w:rsidRDefault="00E52AC5" w:rsidP="009426B4">
            <w:pPr>
              <w:rPr>
                <w:rFonts w:ascii="Arial" w:hAnsi="Arial" w:cs="Arial"/>
                <w:b/>
                <w:sz w:val="18"/>
                <w:szCs w:val="20"/>
              </w:rPr>
            </w:pPr>
            <w:proofErr w:type="spellStart"/>
            <w:r w:rsidRPr="001068D4">
              <w:rPr>
                <w:rFonts w:ascii="Arial" w:hAnsi="Arial" w:cs="Arial"/>
                <w:b/>
                <w:sz w:val="18"/>
                <w:szCs w:val="20"/>
              </w:rPr>
              <w:t>Req</w:t>
            </w:r>
            <w:proofErr w:type="spellEnd"/>
            <w:r w:rsidRPr="001068D4">
              <w:rPr>
                <w:rFonts w:ascii="Arial" w:hAnsi="Arial" w:cs="Arial"/>
                <w:b/>
                <w:sz w:val="18"/>
                <w:szCs w:val="20"/>
              </w:rPr>
              <w:t xml:space="preserve"> #</w:t>
            </w:r>
          </w:p>
        </w:tc>
        <w:tc>
          <w:tcPr>
            <w:tcW w:w="8730" w:type="dxa"/>
            <w:shd w:val="clear" w:color="auto" w:fill="B6DDE8"/>
          </w:tcPr>
          <w:p w:rsidR="00DF291E" w:rsidRPr="001068D4" w:rsidRDefault="00DF291E" w:rsidP="009426B4">
            <w:pPr>
              <w:rPr>
                <w:rFonts w:ascii="Arial" w:hAnsi="Arial" w:cs="Arial"/>
                <w:b/>
                <w:sz w:val="18"/>
                <w:szCs w:val="20"/>
              </w:rPr>
            </w:pPr>
            <w:r w:rsidRPr="001068D4">
              <w:rPr>
                <w:rFonts w:ascii="Arial" w:hAnsi="Arial" w:cs="Arial"/>
                <w:b/>
                <w:sz w:val="18"/>
                <w:szCs w:val="20"/>
              </w:rPr>
              <w:t xml:space="preserve">Description </w:t>
            </w:r>
          </w:p>
        </w:tc>
      </w:tr>
      <w:tr w:rsidR="00E72E89" w:rsidRPr="001068D4" w:rsidTr="003748BC">
        <w:tc>
          <w:tcPr>
            <w:tcW w:w="810" w:type="dxa"/>
          </w:tcPr>
          <w:p w:rsidR="00E72E89" w:rsidRPr="001068D4" w:rsidRDefault="00993E57" w:rsidP="00DF291E">
            <w:pPr>
              <w:rPr>
                <w:rFonts w:ascii="Arial" w:hAnsi="Arial" w:cs="Arial"/>
                <w:sz w:val="18"/>
                <w:szCs w:val="20"/>
              </w:rPr>
            </w:pPr>
            <w:r w:rsidRPr="001068D4">
              <w:rPr>
                <w:rFonts w:ascii="Arial" w:hAnsi="Arial" w:cs="Arial"/>
                <w:sz w:val="18"/>
                <w:szCs w:val="20"/>
              </w:rPr>
              <w:t>3.</w:t>
            </w:r>
            <w:r w:rsidR="00105978">
              <w:rPr>
                <w:rFonts w:ascii="Arial" w:hAnsi="Arial" w:cs="Arial"/>
                <w:sz w:val="18"/>
                <w:szCs w:val="20"/>
              </w:rPr>
              <w:t>9</w:t>
            </w:r>
            <w:r w:rsidR="00E72E89" w:rsidRPr="001068D4">
              <w:rPr>
                <w:rFonts w:ascii="Arial" w:hAnsi="Arial" w:cs="Arial"/>
                <w:sz w:val="18"/>
                <w:szCs w:val="20"/>
              </w:rPr>
              <w:t>.1</w:t>
            </w:r>
          </w:p>
        </w:tc>
        <w:tc>
          <w:tcPr>
            <w:tcW w:w="8730" w:type="dxa"/>
          </w:tcPr>
          <w:p w:rsidR="00E72E89" w:rsidRDefault="00F63B50" w:rsidP="00E72E89">
            <w:pPr>
              <w:rPr>
                <w:rFonts w:ascii="Arial" w:hAnsi="Arial" w:cs="Arial"/>
                <w:sz w:val="18"/>
                <w:szCs w:val="20"/>
              </w:rPr>
            </w:pPr>
            <w:r>
              <w:rPr>
                <w:rFonts w:ascii="Arial" w:hAnsi="Arial" w:cs="Arial"/>
                <w:sz w:val="18"/>
                <w:szCs w:val="20"/>
              </w:rPr>
              <w:t>Communities Specific Customer Service page</w:t>
            </w:r>
          </w:p>
          <w:p w:rsidR="00F63B50" w:rsidRDefault="00010A0C" w:rsidP="00077E44">
            <w:pPr>
              <w:pStyle w:val="ListParagraph"/>
              <w:numPr>
                <w:ilvl w:val="1"/>
                <w:numId w:val="32"/>
              </w:numPr>
              <w:rPr>
                <w:rFonts w:ascii="Arial" w:hAnsi="Arial" w:cs="Arial"/>
                <w:sz w:val="18"/>
                <w:szCs w:val="20"/>
              </w:rPr>
            </w:pPr>
            <w:r>
              <w:rPr>
                <w:rFonts w:ascii="Arial" w:hAnsi="Arial" w:cs="Arial"/>
                <w:sz w:val="18"/>
                <w:szCs w:val="20"/>
              </w:rPr>
              <w:t>Q&amp;A – select category (routes to different areas of the business)Order Issue</w:t>
            </w:r>
          </w:p>
          <w:p w:rsidR="00F63B50" w:rsidRDefault="00F63B50" w:rsidP="00077E44">
            <w:pPr>
              <w:pStyle w:val="ListParagraph"/>
              <w:numPr>
                <w:ilvl w:val="1"/>
                <w:numId w:val="32"/>
              </w:numPr>
              <w:rPr>
                <w:rFonts w:ascii="Arial" w:hAnsi="Arial" w:cs="Arial"/>
                <w:sz w:val="18"/>
                <w:szCs w:val="20"/>
              </w:rPr>
            </w:pPr>
            <w:r>
              <w:rPr>
                <w:rFonts w:ascii="Arial" w:hAnsi="Arial" w:cs="Arial"/>
                <w:sz w:val="18"/>
                <w:szCs w:val="20"/>
              </w:rPr>
              <w:t>Delivery</w:t>
            </w:r>
          </w:p>
          <w:p w:rsidR="00F63B50" w:rsidRDefault="00F63B50" w:rsidP="00077E44">
            <w:pPr>
              <w:pStyle w:val="ListParagraph"/>
              <w:numPr>
                <w:ilvl w:val="1"/>
                <w:numId w:val="32"/>
              </w:numPr>
              <w:rPr>
                <w:rFonts w:ascii="Arial" w:hAnsi="Arial" w:cs="Arial"/>
                <w:sz w:val="18"/>
                <w:szCs w:val="20"/>
              </w:rPr>
            </w:pPr>
            <w:r>
              <w:rPr>
                <w:rFonts w:ascii="Arial" w:hAnsi="Arial" w:cs="Arial"/>
                <w:sz w:val="18"/>
                <w:szCs w:val="20"/>
              </w:rPr>
              <w:t>Installation</w:t>
            </w:r>
          </w:p>
          <w:p w:rsidR="00F63B50" w:rsidRDefault="00F63B50" w:rsidP="00077E44">
            <w:pPr>
              <w:pStyle w:val="ListParagraph"/>
              <w:numPr>
                <w:ilvl w:val="1"/>
                <w:numId w:val="32"/>
              </w:numPr>
              <w:rPr>
                <w:rFonts w:ascii="Arial" w:hAnsi="Arial" w:cs="Arial"/>
                <w:sz w:val="18"/>
                <w:szCs w:val="20"/>
              </w:rPr>
            </w:pPr>
            <w:r>
              <w:rPr>
                <w:rFonts w:ascii="Arial" w:hAnsi="Arial" w:cs="Arial"/>
                <w:sz w:val="18"/>
                <w:szCs w:val="20"/>
              </w:rPr>
              <w:t xml:space="preserve">Part Orders &amp; Inquiries </w:t>
            </w:r>
          </w:p>
          <w:p w:rsidR="00F63B50" w:rsidRDefault="00F63B50" w:rsidP="00077E44">
            <w:pPr>
              <w:pStyle w:val="ListParagraph"/>
              <w:numPr>
                <w:ilvl w:val="1"/>
                <w:numId w:val="32"/>
              </w:numPr>
              <w:rPr>
                <w:rFonts w:ascii="Arial" w:hAnsi="Arial" w:cs="Arial"/>
                <w:sz w:val="18"/>
                <w:szCs w:val="20"/>
              </w:rPr>
            </w:pPr>
            <w:r>
              <w:rPr>
                <w:rFonts w:ascii="Arial" w:hAnsi="Arial" w:cs="Arial"/>
                <w:sz w:val="18"/>
                <w:szCs w:val="20"/>
              </w:rPr>
              <w:t>Repair</w:t>
            </w:r>
          </w:p>
          <w:p w:rsidR="007F79F6" w:rsidRDefault="00010A0C" w:rsidP="00077E44">
            <w:pPr>
              <w:pStyle w:val="ListParagraph"/>
              <w:numPr>
                <w:ilvl w:val="1"/>
                <w:numId w:val="32"/>
              </w:numPr>
              <w:rPr>
                <w:rFonts w:ascii="Arial" w:hAnsi="Arial" w:cs="Arial"/>
                <w:sz w:val="18"/>
                <w:szCs w:val="20"/>
              </w:rPr>
            </w:pPr>
            <w:r>
              <w:rPr>
                <w:rFonts w:ascii="Arial" w:hAnsi="Arial" w:cs="Arial"/>
                <w:sz w:val="18"/>
                <w:szCs w:val="20"/>
              </w:rPr>
              <w:t>Others TBD</w:t>
            </w:r>
          </w:p>
          <w:p w:rsidR="00010A0C" w:rsidRDefault="00010A0C" w:rsidP="00010A0C">
            <w:pPr>
              <w:pStyle w:val="ListParagraph"/>
              <w:numPr>
                <w:ilvl w:val="0"/>
                <w:numId w:val="32"/>
              </w:numPr>
              <w:rPr>
                <w:rFonts w:ascii="Arial" w:hAnsi="Arial" w:cs="Arial"/>
                <w:sz w:val="18"/>
                <w:szCs w:val="20"/>
              </w:rPr>
            </w:pPr>
            <w:r>
              <w:rPr>
                <w:rFonts w:ascii="Arial" w:hAnsi="Arial" w:cs="Arial"/>
                <w:sz w:val="18"/>
                <w:szCs w:val="20"/>
              </w:rPr>
              <w:t>FAQ page based on common customer questions – updateable through CMS</w:t>
            </w:r>
          </w:p>
          <w:p w:rsidR="00010A0C" w:rsidRDefault="00010A0C" w:rsidP="00010A0C">
            <w:pPr>
              <w:pStyle w:val="ListParagraph"/>
              <w:numPr>
                <w:ilvl w:val="0"/>
                <w:numId w:val="32"/>
              </w:numPr>
              <w:rPr>
                <w:rFonts w:ascii="Arial" w:hAnsi="Arial" w:cs="Arial"/>
                <w:sz w:val="18"/>
                <w:szCs w:val="20"/>
              </w:rPr>
            </w:pPr>
            <w:r w:rsidRPr="003229C0">
              <w:rPr>
                <w:rFonts w:ascii="Arial" w:hAnsi="Arial" w:cs="Arial"/>
                <w:sz w:val="18"/>
                <w:szCs w:val="20"/>
              </w:rPr>
              <w:t xml:space="preserve">Featured </w:t>
            </w:r>
            <w:r>
              <w:rPr>
                <w:rFonts w:ascii="Arial" w:hAnsi="Arial" w:cs="Arial"/>
                <w:sz w:val="18"/>
                <w:szCs w:val="20"/>
              </w:rPr>
              <w:t>Business</w:t>
            </w:r>
            <w:r w:rsidRPr="003229C0">
              <w:rPr>
                <w:rFonts w:ascii="Arial" w:hAnsi="Arial" w:cs="Arial"/>
                <w:sz w:val="18"/>
                <w:szCs w:val="20"/>
              </w:rPr>
              <w:t xml:space="preserve"> Members on duty – updateable through CMS; assign admin rights to update to agents</w:t>
            </w:r>
          </w:p>
          <w:p w:rsidR="00010A0C" w:rsidRDefault="00010A0C" w:rsidP="00010A0C">
            <w:pPr>
              <w:pStyle w:val="ListParagraph"/>
              <w:numPr>
                <w:ilvl w:val="0"/>
                <w:numId w:val="32"/>
              </w:numPr>
              <w:rPr>
                <w:ins w:id="71" w:author="jmassud" w:date="2012-05-15T08:48:00Z"/>
                <w:rFonts w:ascii="Arial" w:hAnsi="Arial" w:cs="Arial"/>
                <w:sz w:val="18"/>
                <w:szCs w:val="20"/>
              </w:rPr>
            </w:pPr>
            <w:r w:rsidRPr="003229C0">
              <w:rPr>
                <w:rFonts w:ascii="Arial" w:hAnsi="Arial" w:cs="Arial"/>
                <w:sz w:val="18"/>
                <w:szCs w:val="20"/>
              </w:rPr>
              <w:t xml:space="preserve">Ability for </w:t>
            </w:r>
            <w:r>
              <w:rPr>
                <w:rFonts w:ascii="Arial" w:hAnsi="Arial" w:cs="Arial"/>
                <w:sz w:val="18"/>
                <w:szCs w:val="20"/>
              </w:rPr>
              <w:t>user (original poster only)</w:t>
            </w:r>
            <w:r w:rsidRPr="003229C0">
              <w:rPr>
                <w:rFonts w:ascii="Arial" w:hAnsi="Arial" w:cs="Arial"/>
                <w:sz w:val="18"/>
                <w:szCs w:val="20"/>
              </w:rPr>
              <w:t xml:space="preserve"> </w:t>
            </w:r>
            <w:ins w:id="72" w:author="jmassud" w:date="2012-05-15T08:49:00Z">
              <w:r w:rsidR="00AE5671">
                <w:rPr>
                  <w:rFonts w:ascii="Arial" w:hAnsi="Arial" w:cs="Arial"/>
                  <w:sz w:val="18"/>
                  <w:szCs w:val="20"/>
                </w:rPr>
                <w:t xml:space="preserve">on his/her submit Q&amp;A </w:t>
              </w:r>
            </w:ins>
            <w:r w:rsidRPr="003229C0">
              <w:rPr>
                <w:rFonts w:ascii="Arial" w:hAnsi="Arial" w:cs="Arial"/>
                <w:sz w:val="18"/>
                <w:szCs w:val="20"/>
              </w:rPr>
              <w:t>to indicate on the answer if they were satisfied with the service they received</w:t>
            </w:r>
            <w:r>
              <w:rPr>
                <w:rFonts w:ascii="Arial" w:hAnsi="Arial" w:cs="Arial"/>
                <w:sz w:val="18"/>
                <w:szCs w:val="20"/>
              </w:rPr>
              <w:t xml:space="preserve"> from the business; once clicked option is removed; cannot be edited</w:t>
            </w:r>
          </w:p>
          <w:p w:rsidR="00AE5671" w:rsidRDefault="00AE5671" w:rsidP="00010A0C">
            <w:pPr>
              <w:pStyle w:val="ListParagraph"/>
              <w:numPr>
                <w:ilvl w:val="0"/>
                <w:numId w:val="32"/>
              </w:numPr>
              <w:rPr>
                <w:ins w:id="73" w:author="jmassud" w:date="2012-05-15T08:48:00Z"/>
                <w:rFonts w:ascii="Arial" w:hAnsi="Arial" w:cs="Arial"/>
                <w:sz w:val="18"/>
                <w:szCs w:val="20"/>
              </w:rPr>
            </w:pPr>
            <w:ins w:id="74" w:author="jmassud" w:date="2012-05-15T08:48:00Z">
              <w:r>
                <w:rPr>
                  <w:rFonts w:ascii="Arial" w:hAnsi="Arial" w:cs="Arial"/>
                  <w:sz w:val="18"/>
                  <w:szCs w:val="20"/>
                </w:rPr>
                <w:t>Manuals</w:t>
              </w:r>
            </w:ins>
          </w:p>
          <w:p w:rsidR="00AE5671" w:rsidRDefault="001818D8" w:rsidP="00AE5671">
            <w:pPr>
              <w:pStyle w:val="ListParagraph"/>
              <w:numPr>
                <w:ilvl w:val="1"/>
                <w:numId w:val="32"/>
              </w:numPr>
              <w:rPr>
                <w:ins w:id="75" w:author="jmassud" w:date="2012-05-15T08:49:00Z"/>
                <w:rFonts w:ascii="Arial" w:hAnsi="Arial" w:cs="Arial"/>
                <w:sz w:val="18"/>
                <w:szCs w:val="20"/>
              </w:rPr>
              <w:pPrChange w:id="76" w:author="jmassud" w:date="2012-05-15T08:48:00Z">
                <w:pPr>
                  <w:pStyle w:val="ListParagraph"/>
                  <w:numPr>
                    <w:numId w:val="32"/>
                  </w:numPr>
                  <w:ind w:hanging="360"/>
                </w:pPr>
              </w:pPrChange>
            </w:pPr>
            <w:ins w:id="77" w:author="jmassud" w:date="2012-05-15T08:52:00Z">
              <w:r>
                <w:rPr>
                  <w:rFonts w:ascii="Arial" w:hAnsi="Arial" w:cs="Arial"/>
                  <w:sz w:val="18"/>
                  <w:szCs w:val="20"/>
                </w:rPr>
                <w:t>Area under Customer Service that a</w:t>
              </w:r>
            </w:ins>
            <w:ins w:id="78" w:author="jmassud" w:date="2012-05-15T08:48:00Z">
              <w:r w:rsidR="00AE5671">
                <w:rPr>
                  <w:rFonts w:ascii="Arial" w:hAnsi="Arial" w:cs="Arial"/>
                  <w:sz w:val="18"/>
                  <w:szCs w:val="20"/>
                </w:rPr>
                <w:t xml:space="preserve">llows for User to </w:t>
              </w:r>
            </w:ins>
            <w:ins w:id="79" w:author="jmassud" w:date="2012-05-15T08:49:00Z">
              <w:r w:rsidR="00AE5671">
                <w:rPr>
                  <w:rFonts w:ascii="Arial" w:hAnsi="Arial" w:cs="Arial"/>
                  <w:sz w:val="18"/>
                  <w:szCs w:val="20"/>
                </w:rPr>
                <w:t>search by item/model number and/or Product name to view and download manuals</w:t>
              </w:r>
            </w:ins>
          </w:p>
          <w:p w:rsidR="00AE5671" w:rsidRDefault="00AE5671" w:rsidP="00AE5671">
            <w:pPr>
              <w:pStyle w:val="ListParagraph"/>
              <w:numPr>
                <w:ilvl w:val="1"/>
                <w:numId w:val="32"/>
              </w:numPr>
              <w:rPr>
                <w:rFonts w:ascii="Arial" w:hAnsi="Arial" w:cs="Arial"/>
                <w:sz w:val="18"/>
                <w:szCs w:val="20"/>
              </w:rPr>
              <w:pPrChange w:id="80" w:author="jmassud" w:date="2012-05-15T08:48:00Z">
                <w:pPr>
                  <w:pStyle w:val="ListParagraph"/>
                  <w:numPr>
                    <w:numId w:val="32"/>
                  </w:numPr>
                  <w:ind w:hanging="360"/>
                </w:pPr>
              </w:pPrChange>
            </w:pPr>
            <w:ins w:id="81" w:author="jmassud" w:date="2012-05-15T08:50:00Z">
              <w:r>
                <w:rPr>
                  <w:rFonts w:ascii="Arial" w:hAnsi="Arial" w:cs="Arial"/>
                  <w:sz w:val="18"/>
                  <w:szCs w:val="20"/>
                </w:rPr>
                <w:t>Manuals can also be linked to through Q&amp;A</w:t>
              </w:r>
            </w:ins>
          </w:p>
          <w:p w:rsidR="00D17BCF" w:rsidRDefault="00D17BCF" w:rsidP="00D17BCF">
            <w:pPr>
              <w:pStyle w:val="ListParagraph"/>
              <w:ind w:left="1440"/>
              <w:rPr>
                <w:rFonts w:ascii="Arial" w:hAnsi="Arial" w:cs="Arial"/>
                <w:sz w:val="18"/>
                <w:szCs w:val="20"/>
              </w:rPr>
            </w:pPr>
          </w:p>
        </w:tc>
      </w:tr>
      <w:tr w:rsidR="003748BC" w:rsidRPr="001068D4" w:rsidTr="003748BC">
        <w:tc>
          <w:tcPr>
            <w:tcW w:w="9540" w:type="dxa"/>
            <w:gridSpan w:val="2"/>
            <w:shd w:val="clear" w:color="auto" w:fill="B6DDE8" w:themeFill="accent5" w:themeFillTint="66"/>
          </w:tcPr>
          <w:p w:rsidR="003748BC" w:rsidRPr="001068D4" w:rsidRDefault="003748BC" w:rsidP="000F1FE1">
            <w:pPr>
              <w:rPr>
                <w:rFonts w:ascii="Arial" w:hAnsi="Arial" w:cs="Arial"/>
                <w:b/>
                <w:sz w:val="18"/>
                <w:szCs w:val="20"/>
              </w:rPr>
            </w:pPr>
            <w:r w:rsidRPr="001068D4">
              <w:rPr>
                <w:rFonts w:ascii="Arial" w:hAnsi="Arial" w:cs="Arial"/>
                <w:b/>
                <w:sz w:val="18"/>
                <w:szCs w:val="20"/>
              </w:rPr>
              <w:t>Phase Two</w:t>
            </w:r>
          </w:p>
        </w:tc>
      </w:tr>
      <w:tr w:rsidR="00F63B50" w:rsidRPr="001068D4" w:rsidTr="000F1FE1">
        <w:tc>
          <w:tcPr>
            <w:tcW w:w="810" w:type="dxa"/>
            <w:shd w:val="clear" w:color="auto" w:fill="B6DDE8"/>
          </w:tcPr>
          <w:p w:rsidR="00F63B50" w:rsidRPr="001068D4" w:rsidRDefault="00F63B50" w:rsidP="000F1FE1">
            <w:pPr>
              <w:rPr>
                <w:rFonts w:ascii="Arial" w:hAnsi="Arial" w:cs="Arial"/>
                <w:b/>
                <w:sz w:val="18"/>
                <w:szCs w:val="20"/>
              </w:rPr>
            </w:pPr>
            <w:proofErr w:type="spellStart"/>
            <w:r w:rsidRPr="001068D4">
              <w:rPr>
                <w:rFonts w:ascii="Arial" w:hAnsi="Arial" w:cs="Arial"/>
                <w:b/>
                <w:sz w:val="18"/>
                <w:szCs w:val="20"/>
              </w:rPr>
              <w:t>Req</w:t>
            </w:r>
            <w:proofErr w:type="spellEnd"/>
            <w:r w:rsidRPr="001068D4">
              <w:rPr>
                <w:rFonts w:ascii="Arial" w:hAnsi="Arial" w:cs="Arial"/>
                <w:b/>
                <w:sz w:val="18"/>
                <w:szCs w:val="20"/>
              </w:rPr>
              <w:t xml:space="preserve"> #</w:t>
            </w:r>
          </w:p>
        </w:tc>
        <w:tc>
          <w:tcPr>
            <w:tcW w:w="8730" w:type="dxa"/>
            <w:shd w:val="clear" w:color="auto" w:fill="B6DDE8"/>
          </w:tcPr>
          <w:p w:rsidR="00F63B50" w:rsidRPr="001068D4" w:rsidRDefault="00F63B50" w:rsidP="000F1FE1">
            <w:pPr>
              <w:rPr>
                <w:rFonts w:ascii="Arial" w:hAnsi="Arial" w:cs="Arial"/>
                <w:b/>
                <w:sz w:val="18"/>
                <w:szCs w:val="20"/>
              </w:rPr>
            </w:pPr>
            <w:r w:rsidRPr="001068D4">
              <w:rPr>
                <w:rFonts w:ascii="Arial" w:hAnsi="Arial" w:cs="Arial"/>
                <w:b/>
                <w:sz w:val="18"/>
                <w:szCs w:val="20"/>
              </w:rPr>
              <w:t xml:space="preserve">Description </w:t>
            </w:r>
          </w:p>
        </w:tc>
      </w:tr>
      <w:tr w:rsidR="00E64B04" w:rsidRPr="001068D4" w:rsidTr="000F1FE1">
        <w:tc>
          <w:tcPr>
            <w:tcW w:w="810" w:type="dxa"/>
            <w:tcBorders>
              <w:bottom w:val="single" w:sz="4" w:space="0" w:color="000000"/>
            </w:tcBorders>
          </w:tcPr>
          <w:p w:rsidR="00E64B04" w:rsidRPr="001068D4" w:rsidRDefault="00105978" w:rsidP="000F1FE1">
            <w:pPr>
              <w:rPr>
                <w:rFonts w:ascii="Arial" w:hAnsi="Arial" w:cs="Arial"/>
                <w:sz w:val="18"/>
                <w:szCs w:val="20"/>
              </w:rPr>
            </w:pPr>
            <w:r>
              <w:rPr>
                <w:rFonts w:ascii="Arial" w:hAnsi="Arial" w:cs="Arial"/>
                <w:sz w:val="18"/>
                <w:szCs w:val="20"/>
              </w:rPr>
              <w:t>3.9</w:t>
            </w:r>
            <w:r w:rsidR="00E64B04">
              <w:rPr>
                <w:rFonts w:ascii="Arial" w:hAnsi="Arial" w:cs="Arial"/>
                <w:sz w:val="18"/>
                <w:szCs w:val="20"/>
              </w:rPr>
              <w:t>.</w:t>
            </w:r>
            <w:r w:rsidR="000C434C">
              <w:rPr>
                <w:rFonts w:ascii="Arial" w:hAnsi="Arial" w:cs="Arial"/>
                <w:sz w:val="18"/>
                <w:szCs w:val="20"/>
              </w:rPr>
              <w:t>2</w:t>
            </w:r>
          </w:p>
        </w:tc>
        <w:tc>
          <w:tcPr>
            <w:tcW w:w="8730" w:type="dxa"/>
            <w:tcBorders>
              <w:bottom w:val="single" w:sz="4" w:space="0" w:color="000000"/>
            </w:tcBorders>
          </w:tcPr>
          <w:p w:rsidR="00E64B04" w:rsidRPr="001068D4" w:rsidRDefault="00010A0C" w:rsidP="000F1FE1">
            <w:pPr>
              <w:rPr>
                <w:rFonts w:ascii="Arial" w:hAnsi="Arial" w:cs="Arial"/>
                <w:sz w:val="18"/>
                <w:szCs w:val="20"/>
              </w:rPr>
            </w:pPr>
            <w:r>
              <w:rPr>
                <w:rFonts w:ascii="Arial" w:hAnsi="Arial" w:cs="Arial"/>
                <w:sz w:val="18"/>
                <w:szCs w:val="20"/>
              </w:rPr>
              <w:t>Customer Service Help form enables user to submit a request for help privately to the business; form submission should be integrated into KANA as an email submission</w:t>
            </w:r>
            <w:r w:rsidDel="00010A0C">
              <w:rPr>
                <w:rFonts w:ascii="Arial" w:hAnsi="Arial" w:cs="Arial"/>
                <w:sz w:val="18"/>
                <w:szCs w:val="20"/>
              </w:rPr>
              <w:t xml:space="preserve"> </w:t>
            </w:r>
            <w:r w:rsidR="00E64B04" w:rsidRPr="00E64B04">
              <w:rPr>
                <w:rFonts w:ascii="Arial" w:hAnsi="Arial" w:cs="Arial"/>
                <w:b/>
                <w:i/>
                <w:sz w:val="18"/>
                <w:szCs w:val="20"/>
              </w:rPr>
              <w:t>Functional Requirement:</w:t>
            </w:r>
            <w:r w:rsidR="00E64B04">
              <w:rPr>
                <w:rFonts w:ascii="Arial" w:hAnsi="Arial" w:cs="Arial"/>
                <w:sz w:val="18"/>
                <w:szCs w:val="20"/>
              </w:rPr>
              <w:t xml:space="preserve"> Integration into Kana (to work with Eric in Des Moines on integration) </w:t>
            </w:r>
          </w:p>
        </w:tc>
      </w:tr>
    </w:tbl>
    <w:p w:rsidR="005651CB" w:rsidRDefault="00010A0C" w:rsidP="005651CB">
      <w:pPr>
        <w:pStyle w:val="Heading2"/>
      </w:pPr>
      <w:bookmarkStart w:id="82" w:name="_Toc324835452"/>
      <w:r>
        <w:t xml:space="preserve">Blogging and Buying Guides </w:t>
      </w:r>
      <w:r w:rsidR="00EF6DDD">
        <w:t xml:space="preserve">– </w:t>
      </w:r>
      <w:r w:rsidR="005651CB">
        <w:t>P</w:t>
      </w:r>
      <w:r w:rsidR="00EF6DDD">
        <w:t>1</w:t>
      </w:r>
      <w:bookmarkEnd w:id="82"/>
      <w:r w:rsidR="007F79F6">
        <w:t xml:space="preserve"> </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817"/>
        <w:gridCol w:w="8730"/>
      </w:tblGrid>
      <w:tr w:rsidR="00DF291E" w:rsidRPr="001068D4" w:rsidTr="00836BFE">
        <w:tc>
          <w:tcPr>
            <w:tcW w:w="817" w:type="dxa"/>
            <w:shd w:val="clear" w:color="auto" w:fill="B6DDE8"/>
          </w:tcPr>
          <w:p w:rsidR="00DF291E" w:rsidRPr="001068D4" w:rsidRDefault="00E52AC5" w:rsidP="009426B4">
            <w:pPr>
              <w:rPr>
                <w:rFonts w:ascii="Arial" w:hAnsi="Arial" w:cs="Arial"/>
                <w:b/>
                <w:sz w:val="18"/>
                <w:szCs w:val="20"/>
              </w:rPr>
            </w:pPr>
            <w:proofErr w:type="spellStart"/>
            <w:r w:rsidRPr="001068D4">
              <w:rPr>
                <w:rFonts w:ascii="Arial" w:hAnsi="Arial" w:cs="Arial"/>
                <w:b/>
                <w:sz w:val="18"/>
                <w:szCs w:val="20"/>
              </w:rPr>
              <w:t>Req</w:t>
            </w:r>
            <w:proofErr w:type="spellEnd"/>
            <w:r w:rsidRPr="001068D4">
              <w:rPr>
                <w:rFonts w:ascii="Arial" w:hAnsi="Arial" w:cs="Arial"/>
                <w:b/>
                <w:sz w:val="18"/>
                <w:szCs w:val="20"/>
              </w:rPr>
              <w:t xml:space="preserve"> #</w:t>
            </w:r>
          </w:p>
        </w:tc>
        <w:tc>
          <w:tcPr>
            <w:tcW w:w="8730" w:type="dxa"/>
            <w:shd w:val="clear" w:color="auto" w:fill="B6DDE8"/>
          </w:tcPr>
          <w:p w:rsidR="00DF291E" w:rsidRPr="001068D4" w:rsidRDefault="00DF291E" w:rsidP="009426B4">
            <w:pPr>
              <w:rPr>
                <w:rFonts w:ascii="Arial" w:hAnsi="Arial" w:cs="Arial"/>
                <w:b/>
                <w:sz w:val="18"/>
                <w:szCs w:val="20"/>
              </w:rPr>
            </w:pPr>
            <w:r w:rsidRPr="001068D4">
              <w:rPr>
                <w:rFonts w:ascii="Arial" w:hAnsi="Arial" w:cs="Arial"/>
                <w:b/>
                <w:sz w:val="18"/>
                <w:szCs w:val="20"/>
              </w:rPr>
              <w:t xml:space="preserve">Description </w:t>
            </w:r>
          </w:p>
        </w:tc>
      </w:tr>
      <w:tr w:rsidR="00DC3C4F" w:rsidRPr="001068D4" w:rsidTr="00836BFE">
        <w:tc>
          <w:tcPr>
            <w:tcW w:w="817" w:type="dxa"/>
          </w:tcPr>
          <w:p w:rsidR="00DC3C4F" w:rsidRPr="001068D4" w:rsidRDefault="007636F7" w:rsidP="00E72E89">
            <w:pPr>
              <w:rPr>
                <w:rFonts w:ascii="Arial" w:hAnsi="Arial" w:cs="Arial"/>
                <w:sz w:val="18"/>
                <w:szCs w:val="20"/>
              </w:rPr>
            </w:pPr>
            <w:r w:rsidRPr="001068D4">
              <w:rPr>
                <w:rFonts w:ascii="Arial" w:hAnsi="Arial" w:cs="Arial"/>
                <w:sz w:val="18"/>
                <w:szCs w:val="20"/>
              </w:rPr>
              <w:t>3.</w:t>
            </w:r>
            <w:r w:rsidR="00105978">
              <w:rPr>
                <w:rFonts w:ascii="Arial" w:hAnsi="Arial" w:cs="Arial"/>
                <w:sz w:val="18"/>
                <w:szCs w:val="20"/>
              </w:rPr>
              <w:t>10</w:t>
            </w:r>
            <w:r w:rsidR="00DC3C4F" w:rsidRPr="001068D4">
              <w:rPr>
                <w:rFonts w:ascii="Arial" w:hAnsi="Arial" w:cs="Arial"/>
                <w:sz w:val="18"/>
                <w:szCs w:val="20"/>
              </w:rPr>
              <w:t>.</w:t>
            </w:r>
            <w:r w:rsidR="00836BFE">
              <w:rPr>
                <w:rFonts w:ascii="Arial" w:hAnsi="Arial" w:cs="Arial"/>
                <w:sz w:val="18"/>
                <w:szCs w:val="20"/>
              </w:rPr>
              <w:t>1</w:t>
            </w:r>
          </w:p>
        </w:tc>
        <w:tc>
          <w:tcPr>
            <w:tcW w:w="8730" w:type="dxa"/>
          </w:tcPr>
          <w:p w:rsidR="00C815F9" w:rsidRDefault="009E6B02">
            <w:pPr>
              <w:rPr>
                <w:rFonts w:ascii="Arial" w:hAnsi="Arial" w:cs="Arial"/>
                <w:sz w:val="18"/>
                <w:szCs w:val="20"/>
              </w:rPr>
            </w:pPr>
            <w:r w:rsidRPr="009E6B02">
              <w:rPr>
                <w:rFonts w:ascii="Arial" w:hAnsi="Arial" w:cs="Arial"/>
                <w:sz w:val="18"/>
                <w:szCs w:val="20"/>
              </w:rPr>
              <w:t xml:space="preserve">SHC </w:t>
            </w:r>
            <w:r w:rsidR="00836BFE">
              <w:rPr>
                <w:rFonts w:ascii="Arial" w:hAnsi="Arial" w:cs="Arial"/>
                <w:sz w:val="18"/>
                <w:szCs w:val="20"/>
              </w:rPr>
              <w:t xml:space="preserve">editorial </w:t>
            </w:r>
            <w:r w:rsidRPr="009E6B02">
              <w:rPr>
                <w:rFonts w:ascii="Arial" w:hAnsi="Arial" w:cs="Arial"/>
                <w:sz w:val="18"/>
                <w:szCs w:val="20"/>
              </w:rPr>
              <w:t xml:space="preserve">content displayed within </w:t>
            </w:r>
          </w:p>
          <w:p w:rsidR="00EF6DDD" w:rsidRDefault="00EF6DDD" w:rsidP="00077E44">
            <w:pPr>
              <w:pStyle w:val="ListParagraph"/>
              <w:numPr>
                <w:ilvl w:val="0"/>
                <w:numId w:val="34"/>
              </w:numPr>
              <w:rPr>
                <w:rFonts w:ascii="Arial" w:hAnsi="Arial" w:cs="Arial"/>
                <w:b/>
                <w:sz w:val="18"/>
                <w:szCs w:val="20"/>
              </w:rPr>
            </w:pPr>
            <w:r w:rsidRPr="00711FF0">
              <w:rPr>
                <w:rFonts w:ascii="Arial" w:hAnsi="Arial" w:cs="Arial"/>
                <w:b/>
                <w:sz w:val="18"/>
                <w:szCs w:val="20"/>
              </w:rPr>
              <w:t>Blogs</w:t>
            </w:r>
            <w:r w:rsidR="00010A0C">
              <w:rPr>
                <w:rFonts w:ascii="Arial" w:hAnsi="Arial" w:cs="Arial"/>
                <w:b/>
                <w:sz w:val="18"/>
                <w:szCs w:val="20"/>
              </w:rPr>
              <w:t xml:space="preserve"> </w:t>
            </w:r>
          </w:p>
          <w:p w:rsidR="00C815F9" w:rsidRDefault="00711FF0">
            <w:pPr>
              <w:pStyle w:val="ListParagraph"/>
              <w:numPr>
                <w:ilvl w:val="1"/>
                <w:numId w:val="34"/>
              </w:numPr>
              <w:rPr>
                <w:rFonts w:ascii="Arial" w:hAnsi="Arial" w:cs="Arial"/>
                <w:sz w:val="18"/>
                <w:szCs w:val="20"/>
              </w:rPr>
            </w:pPr>
            <w:r>
              <w:rPr>
                <w:rFonts w:ascii="Arial" w:hAnsi="Arial" w:cs="Arial"/>
                <w:sz w:val="18"/>
                <w:szCs w:val="20"/>
              </w:rPr>
              <w:t>Interest</w:t>
            </w:r>
            <w:r w:rsidR="00836BFE">
              <w:rPr>
                <w:rFonts w:ascii="Arial" w:hAnsi="Arial" w:cs="Arial"/>
                <w:sz w:val="18"/>
                <w:szCs w:val="20"/>
              </w:rPr>
              <w:t xml:space="preserve"> Category</w:t>
            </w:r>
            <w:r w:rsidR="00010A0C">
              <w:rPr>
                <w:rFonts w:ascii="Arial" w:hAnsi="Arial" w:cs="Arial"/>
                <w:sz w:val="18"/>
                <w:szCs w:val="20"/>
              </w:rPr>
              <w:t xml:space="preserve"> </w:t>
            </w:r>
            <w:r>
              <w:rPr>
                <w:rFonts w:ascii="Arial" w:hAnsi="Arial" w:cs="Arial"/>
                <w:sz w:val="18"/>
                <w:szCs w:val="20"/>
              </w:rPr>
              <w:t xml:space="preserve">specific blog posts </w:t>
            </w:r>
          </w:p>
          <w:p w:rsidR="00C815F9" w:rsidRDefault="00836BFE">
            <w:pPr>
              <w:pStyle w:val="ListParagraph"/>
              <w:numPr>
                <w:ilvl w:val="1"/>
                <w:numId w:val="34"/>
              </w:numPr>
              <w:rPr>
                <w:rFonts w:ascii="Arial" w:hAnsi="Arial" w:cs="Arial"/>
                <w:sz w:val="18"/>
                <w:szCs w:val="20"/>
              </w:rPr>
            </w:pPr>
            <w:r>
              <w:rPr>
                <w:rFonts w:ascii="Arial" w:hAnsi="Arial" w:cs="Arial"/>
                <w:sz w:val="18"/>
              </w:rPr>
              <w:t xml:space="preserve">Ability to search by  </w:t>
            </w:r>
          </w:p>
          <w:p w:rsidR="00C815F9" w:rsidRDefault="009E6B02">
            <w:pPr>
              <w:pStyle w:val="ListParagraph"/>
              <w:numPr>
                <w:ilvl w:val="2"/>
                <w:numId w:val="34"/>
              </w:numPr>
              <w:rPr>
                <w:rFonts w:ascii="Arial" w:hAnsi="Arial" w:cs="Arial"/>
                <w:sz w:val="18"/>
                <w:szCs w:val="20"/>
              </w:rPr>
            </w:pPr>
            <w:r w:rsidRPr="009E6B02">
              <w:rPr>
                <w:rFonts w:ascii="Arial" w:hAnsi="Arial" w:cs="Arial"/>
                <w:sz w:val="18"/>
              </w:rPr>
              <w:lastRenderedPageBreak/>
              <w:t>Author</w:t>
            </w:r>
          </w:p>
          <w:p w:rsidR="00C815F9" w:rsidRDefault="009E6B02">
            <w:pPr>
              <w:pStyle w:val="ListParagraph"/>
              <w:numPr>
                <w:ilvl w:val="2"/>
                <w:numId w:val="34"/>
              </w:numPr>
              <w:rPr>
                <w:rFonts w:ascii="Arial" w:hAnsi="Arial" w:cs="Arial"/>
                <w:sz w:val="18"/>
                <w:szCs w:val="20"/>
              </w:rPr>
            </w:pPr>
            <w:r w:rsidRPr="009E6B02">
              <w:rPr>
                <w:rFonts w:ascii="Arial" w:hAnsi="Arial" w:cs="Arial"/>
                <w:sz w:val="18"/>
              </w:rPr>
              <w:t>Tags</w:t>
            </w:r>
          </w:p>
          <w:p w:rsidR="00EF6DDD" w:rsidRDefault="00EF6DDD" w:rsidP="00077E44">
            <w:pPr>
              <w:pStyle w:val="ListParagraph"/>
              <w:numPr>
                <w:ilvl w:val="0"/>
                <w:numId w:val="34"/>
              </w:numPr>
              <w:rPr>
                <w:rFonts w:ascii="Arial" w:hAnsi="Arial" w:cs="Arial"/>
                <w:b/>
                <w:sz w:val="18"/>
                <w:szCs w:val="20"/>
              </w:rPr>
            </w:pPr>
            <w:r w:rsidRPr="00711FF0">
              <w:rPr>
                <w:rFonts w:ascii="Arial" w:hAnsi="Arial" w:cs="Arial"/>
                <w:b/>
                <w:sz w:val="18"/>
                <w:szCs w:val="20"/>
              </w:rPr>
              <w:t>Buying Guides</w:t>
            </w:r>
          </w:p>
          <w:p w:rsidR="00711FF0" w:rsidRPr="00711FF0" w:rsidRDefault="00711FF0" w:rsidP="00077E44">
            <w:pPr>
              <w:pStyle w:val="ListParagraph"/>
              <w:numPr>
                <w:ilvl w:val="1"/>
                <w:numId w:val="34"/>
              </w:numPr>
              <w:rPr>
                <w:rFonts w:ascii="Arial" w:hAnsi="Arial" w:cs="Arial"/>
                <w:sz w:val="18"/>
                <w:szCs w:val="20"/>
              </w:rPr>
            </w:pPr>
            <w:r w:rsidRPr="00711FF0">
              <w:rPr>
                <w:rFonts w:ascii="Arial" w:hAnsi="Arial" w:cs="Arial"/>
                <w:sz w:val="18"/>
                <w:szCs w:val="20"/>
              </w:rPr>
              <w:t xml:space="preserve">Vertical specific </w:t>
            </w:r>
          </w:p>
          <w:p w:rsidR="00836BFE" w:rsidRPr="00836BFE" w:rsidRDefault="00711FF0" w:rsidP="00836BFE">
            <w:pPr>
              <w:pStyle w:val="ListParagraph"/>
              <w:numPr>
                <w:ilvl w:val="1"/>
                <w:numId w:val="34"/>
              </w:numPr>
              <w:rPr>
                <w:rFonts w:ascii="Arial" w:hAnsi="Arial" w:cs="Arial"/>
                <w:b/>
                <w:sz w:val="18"/>
                <w:szCs w:val="20"/>
              </w:rPr>
            </w:pPr>
            <w:r>
              <w:rPr>
                <w:rFonts w:ascii="Arial" w:hAnsi="Arial" w:cs="Arial"/>
                <w:sz w:val="18"/>
                <w:szCs w:val="20"/>
              </w:rPr>
              <w:t xml:space="preserve">Longer than blogs, should have different look / feel than blog (e.g. page turn) </w:t>
            </w:r>
          </w:p>
          <w:p w:rsidR="00711FF0" w:rsidRPr="00711FF0" w:rsidRDefault="00711FF0" w:rsidP="00077E44">
            <w:pPr>
              <w:pStyle w:val="ListParagraph"/>
              <w:numPr>
                <w:ilvl w:val="1"/>
                <w:numId w:val="34"/>
              </w:numPr>
              <w:rPr>
                <w:rFonts w:ascii="Arial" w:hAnsi="Arial" w:cs="Arial"/>
                <w:sz w:val="18"/>
                <w:szCs w:val="20"/>
              </w:rPr>
            </w:pPr>
          </w:p>
        </w:tc>
      </w:tr>
      <w:tr w:rsidR="005005DE" w:rsidRPr="001068D4" w:rsidDel="00AE5671" w:rsidTr="00836BFE">
        <w:trPr>
          <w:del w:id="83" w:author="jmassud" w:date="2012-05-15T08:50:00Z"/>
        </w:trPr>
        <w:tc>
          <w:tcPr>
            <w:tcW w:w="9547" w:type="dxa"/>
            <w:gridSpan w:val="2"/>
            <w:shd w:val="clear" w:color="auto" w:fill="B6DDE8" w:themeFill="accent5" w:themeFillTint="66"/>
          </w:tcPr>
          <w:p w:rsidR="005005DE" w:rsidRPr="001068D4" w:rsidDel="00AE5671" w:rsidRDefault="005005DE" w:rsidP="005005DE">
            <w:pPr>
              <w:rPr>
                <w:del w:id="84" w:author="jmassud" w:date="2012-05-15T08:50:00Z"/>
                <w:rFonts w:ascii="Arial" w:hAnsi="Arial" w:cs="Arial"/>
                <w:b/>
                <w:sz w:val="18"/>
                <w:szCs w:val="20"/>
              </w:rPr>
            </w:pPr>
          </w:p>
        </w:tc>
      </w:tr>
      <w:tr w:rsidR="005005DE" w:rsidRPr="001068D4" w:rsidDel="00AE5671" w:rsidTr="00836BFE">
        <w:trPr>
          <w:del w:id="85" w:author="jmassud" w:date="2012-05-15T08:50:00Z"/>
        </w:trPr>
        <w:tc>
          <w:tcPr>
            <w:tcW w:w="817" w:type="dxa"/>
            <w:shd w:val="clear" w:color="auto" w:fill="B6DDE8"/>
          </w:tcPr>
          <w:p w:rsidR="005005DE" w:rsidRPr="001068D4" w:rsidDel="00AE5671" w:rsidRDefault="005005DE" w:rsidP="005005DE">
            <w:pPr>
              <w:rPr>
                <w:del w:id="86" w:author="jmassud" w:date="2012-05-15T08:50:00Z"/>
                <w:rFonts w:ascii="Arial" w:hAnsi="Arial" w:cs="Arial"/>
                <w:b/>
                <w:sz w:val="18"/>
                <w:szCs w:val="20"/>
              </w:rPr>
            </w:pPr>
          </w:p>
        </w:tc>
        <w:tc>
          <w:tcPr>
            <w:tcW w:w="8730" w:type="dxa"/>
            <w:shd w:val="clear" w:color="auto" w:fill="B6DDE8"/>
          </w:tcPr>
          <w:p w:rsidR="005005DE" w:rsidRPr="001068D4" w:rsidDel="00AE5671" w:rsidRDefault="005005DE" w:rsidP="005005DE">
            <w:pPr>
              <w:rPr>
                <w:del w:id="87" w:author="jmassud" w:date="2012-05-15T08:50:00Z"/>
                <w:rFonts w:ascii="Arial" w:hAnsi="Arial" w:cs="Arial"/>
                <w:b/>
                <w:sz w:val="18"/>
                <w:szCs w:val="20"/>
              </w:rPr>
            </w:pPr>
          </w:p>
        </w:tc>
      </w:tr>
      <w:tr w:rsidR="005005DE" w:rsidRPr="001068D4" w:rsidDel="00AE5671" w:rsidTr="00836BFE">
        <w:trPr>
          <w:del w:id="88" w:author="jmassud" w:date="2012-05-15T08:50:00Z"/>
        </w:trPr>
        <w:tc>
          <w:tcPr>
            <w:tcW w:w="817" w:type="dxa"/>
            <w:tcBorders>
              <w:bottom w:val="single" w:sz="4" w:space="0" w:color="000000"/>
            </w:tcBorders>
          </w:tcPr>
          <w:p w:rsidR="005005DE" w:rsidRPr="001068D4" w:rsidDel="00AE5671" w:rsidRDefault="005005DE" w:rsidP="00836BFE">
            <w:pPr>
              <w:rPr>
                <w:del w:id="89" w:author="jmassud" w:date="2012-05-15T08:50:00Z"/>
                <w:rFonts w:ascii="Arial" w:hAnsi="Arial" w:cs="Arial"/>
                <w:sz w:val="18"/>
                <w:szCs w:val="20"/>
              </w:rPr>
            </w:pPr>
          </w:p>
        </w:tc>
        <w:tc>
          <w:tcPr>
            <w:tcW w:w="8730" w:type="dxa"/>
            <w:tcBorders>
              <w:bottom w:val="single" w:sz="4" w:space="0" w:color="000000"/>
            </w:tcBorders>
          </w:tcPr>
          <w:p w:rsidR="00B941FF" w:rsidRPr="00B941FF" w:rsidDel="00AE5671" w:rsidRDefault="00B941FF" w:rsidP="00077E44">
            <w:pPr>
              <w:pStyle w:val="ListParagraph"/>
              <w:numPr>
                <w:ilvl w:val="0"/>
                <w:numId w:val="45"/>
              </w:numPr>
              <w:rPr>
                <w:del w:id="90" w:author="jmassud" w:date="2012-05-15T08:50:00Z"/>
                <w:rFonts w:ascii="Arial" w:hAnsi="Arial" w:cs="Arial"/>
                <w:sz w:val="18"/>
                <w:szCs w:val="20"/>
              </w:rPr>
            </w:pPr>
          </w:p>
        </w:tc>
      </w:tr>
    </w:tbl>
    <w:p w:rsidR="00BA5B1D" w:rsidRDefault="00010A0C" w:rsidP="00FC67F3">
      <w:pPr>
        <w:pStyle w:val="Heading2"/>
      </w:pPr>
      <w:bookmarkStart w:id="91" w:name="_Toc324835453"/>
      <w:r>
        <w:t xml:space="preserve">Category </w:t>
      </w:r>
      <w:r w:rsidR="00654D12">
        <w:t xml:space="preserve">Page </w:t>
      </w:r>
      <w:r w:rsidR="000F1FE1">
        <w:t>Requirements</w:t>
      </w:r>
      <w:r w:rsidR="00711FF0">
        <w:t xml:space="preserve"> – </w:t>
      </w:r>
      <w:r w:rsidR="00C92745">
        <w:t>P</w:t>
      </w:r>
      <w:r w:rsidR="00C815F9">
        <w:t>1</w:t>
      </w:r>
      <w:bookmarkEnd w:id="91"/>
    </w:p>
    <w:tbl>
      <w:tblPr>
        <w:tblW w:w="95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810"/>
        <w:gridCol w:w="8730"/>
      </w:tblGrid>
      <w:tr w:rsidR="004944FD" w:rsidRPr="001068D4" w:rsidTr="004944FD">
        <w:tc>
          <w:tcPr>
            <w:tcW w:w="9540" w:type="dxa"/>
            <w:gridSpan w:val="2"/>
            <w:shd w:val="clear" w:color="auto" w:fill="B6DDE8" w:themeFill="accent5" w:themeFillTint="66"/>
          </w:tcPr>
          <w:p w:rsidR="004944FD" w:rsidRPr="001068D4" w:rsidRDefault="004944FD" w:rsidP="00C815F9">
            <w:pPr>
              <w:rPr>
                <w:rFonts w:ascii="Arial" w:hAnsi="Arial" w:cs="Arial"/>
                <w:b/>
                <w:sz w:val="18"/>
                <w:szCs w:val="20"/>
              </w:rPr>
            </w:pPr>
            <w:r w:rsidRPr="001068D4">
              <w:rPr>
                <w:rFonts w:ascii="Arial" w:hAnsi="Arial" w:cs="Arial"/>
                <w:b/>
                <w:sz w:val="18"/>
                <w:szCs w:val="20"/>
              </w:rPr>
              <w:t>Phase Two</w:t>
            </w:r>
          </w:p>
        </w:tc>
      </w:tr>
      <w:tr w:rsidR="00DF291E" w:rsidRPr="001068D4" w:rsidTr="004944FD">
        <w:tc>
          <w:tcPr>
            <w:tcW w:w="810" w:type="dxa"/>
            <w:shd w:val="clear" w:color="auto" w:fill="B6DDE8"/>
          </w:tcPr>
          <w:p w:rsidR="00DF291E" w:rsidRPr="001068D4" w:rsidRDefault="00E52AC5" w:rsidP="009426B4">
            <w:pPr>
              <w:rPr>
                <w:rFonts w:ascii="Arial" w:hAnsi="Arial" w:cs="Arial"/>
                <w:b/>
                <w:sz w:val="18"/>
                <w:szCs w:val="20"/>
              </w:rPr>
            </w:pPr>
            <w:proofErr w:type="spellStart"/>
            <w:r w:rsidRPr="001068D4">
              <w:rPr>
                <w:rFonts w:ascii="Arial" w:hAnsi="Arial" w:cs="Arial"/>
                <w:b/>
                <w:sz w:val="18"/>
                <w:szCs w:val="20"/>
              </w:rPr>
              <w:t>Req</w:t>
            </w:r>
            <w:proofErr w:type="spellEnd"/>
            <w:r w:rsidRPr="001068D4">
              <w:rPr>
                <w:rFonts w:ascii="Arial" w:hAnsi="Arial" w:cs="Arial"/>
                <w:b/>
                <w:sz w:val="18"/>
                <w:szCs w:val="20"/>
              </w:rPr>
              <w:t xml:space="preserve"> #</w:t>
            </w:r>
          </w:p>
        </w:tc>
        <w:tc>
          <w:tcPr>
            <w:tcW w:w="8730" w:type="dxa"/>
            <w:shd w:val="clear" w:color="auto" w:fill="B6DDE8"/>
          </w:tcPr>
          <w:p w:rsidR="00DF291E" w:rsidRPr="001068D4" w:rsidRDefault="00DF291E" w:rsidP="009426B4">
            <w:pPr>
              <w:rPr>
                <w:rFonts w:ascii="Arial" w:hAnsi="Arial" w:cs="Arial"/>
                <w:b/>
                <w:sz w:val="18"/>
                <w:szCs w:val="20"/>
              </w:rPr>
            </w:pPr>
            <w:r w:rsidRPr="001068D4">
              <w:rPr>
                <w:rFonts w:ascii="Arial" w:hAnsi="Arial" w:cs="Arial"/>
                <w:b/>
                <w:sz w:val="18"/>
                <w:szCs w:val="20"/>
              </w:rPr>
              <w:t xml:space="preserve">Description </w:t>
            </w:r>
          </w:p>
        </w:tc>
      </w:tr>
      <w:tr w:rsidR="00BA5B1D" w:rsidRPr="001068D4" w:rsidTr="004944FD">
        <w:tc>
          <w:tcPr>
            <w:tcW w:w="810" w:type="dxa"/>
          </w:tcPr>
          <w:p w:rsidR="00BA5B1D" w:rsidRPr="001068D4" w:rsidRDefault="007636F7" w:rsidP="00DF291E">
            <w:pPr>
              <w:rPr>
                <w:rFonts w:ascii="Arial" w:hAnsi="Arial" w:cs="Arial"/>
                <w:sz w:val="18"/>
                <w:szCs w:val="20"/>
              </w:rPr>
            </w:pPr>
            <w:r w:rsidRPr="001068D4">
              <w:rPr>
                <w:rFonts w:ascii="Arial" w:hAnsi="Arial" w:cs="Arial"/>
                <w:sz w:val="18"/>
                <w:szCs w:val="20"/>
              </w:rPr>
              <w:t>3.</w:t>
            </w:r>
            <w:r w:rsidR="00105978">
              <w:rPr>
                <w:rFonts w:ascii="Arial" w:hAnsi="Arial" w:cs="Arial"/>
                <w:sz w:val="18"/>
                <w:szCs w:val="20"/>
              </w:rPr>
              <w:t>11</w:t>
            </w:r>
            <w:r w:rsidR="00BA5B1D" w:rsidRPr="001068D4">
              <w:rPr>
                <w:rFonts w:ascii="Arial" w:hAnsi="Arial" w:cs="Arial"/>
                <w:sz w:val="18"/>
                <w:szCs w:val="20"/>
              </w:rPr>
              <w:t>.1</w:t>
            </w:r>
          </w:p>
        </w:tc>
        <w:tc>
          <w:tcPr>
            <w:tcW w:w="8730" w:type="dxa"/>
          </w:tcPr>
          <w:p w:rsidR="00BA5B1D" w:rsidRDefault="000F1FE1" w:rsidP="000F1FE1">
            <w:pPr>
              <w:tabs>
                <w:tab w:val="left" w:pos="2805"/>
              </w:tabs>
              <w:rPr>
                <w:rFonts w:ascii="Arial" w:hAnsi="Arial" w:cs="Arial"/>
                <w:sz w:val="18"/>
                <w:szCs w:val="20"/>
              </w:rPr>
            </w:pPr>
            <w:r>
              <w:rPr>
                <w:rFonts w:ascii="Arial" w:hAnsi="Arial" w:cs="Arial"/>
                <w:sz w:val="18"/>
                <w:szCs w:val="20"/>
              </w:rPr>
              <w:t xml:space="preserve">Template based </w:t>
            </w:r>
            <w:r>
              <w:rPr>
                <w:rFonts w:ascii="Arial" w:hAnsi="Arial" w:cs="Arial"/>
                <w:sz w:val="18"/>
                <w:szCs w:val="20"/>
              </w:rPr>
              <w:tab/>
            </w:r>
          </w:p>
          <w:p w:rsidR="000F1FE1" w:rsidRDefault="000F1FE1" w:rsidP="00077E44">
            <w:pPr>
              <w:pStyle w:val="ListParagraph"/>
              <w:numPr>
                <w:ilvl w:val="0"/>
                <w:numId w:val="38"/>
              </w:numPr>
              <w:rPr>
                <w:rFonts w:ascii="Arial" w:hAnsi="Arial" w:cs="Arial"/>
                <w:sz w:val="18"/>
                <w:szCs w:val="20"/>
              </w:rPr>
            </w:pPr>
            <w:r>
              <w:rPr>
                <w:rFonts w:ascii="Arial" w:hAnsi="Arial" w:cs="Arial"/>
                <w:sz w:val="18"/>
                <w:szCs w:val="20"/>
              </w:rPr>
              <w:t xml:space="preserve">Plug and play features to create new </w:t>
            </w:r>
            <w:r w:rsidR="00584011">
              <w:rPr>
                <w:rFonts w:ascii="Arial" w:hAnsi="Arial" w:cs="Arial"/>
                <w:sz w:val="18"/>
                <w:szCs w:val="20"/>
              </w:rPr>
              <w:t xml:space="preserve">category </w:t>
            </w:r>
            <w:r w:rsidR="00654D12">
              <w:rPr>
                <w:rFonts w:ascii="Arial" w:hAnsi="Arial" w:cs="Arial"/>
                <w:sz w:val="18"/>
                <w:szCs w:val="20"/>
              </w:rPr>
              <w:t xml:space="preserve">page </w:t>
            </w:r>
            <w:r>
              <w:rPr>
                <w:rFonts w:ascii="Arial" w:hAnsi="Arial" w:cs="Arial"/>
                <w:sz w:val="18"/>
                <w:szCs w:val="20"/>
              </w:rPr>
              <w:t>on the fly through admin tool</w:t>
            </w:r>
          </w:p>
          <w:p w:rsidR="000F1FE1" w:rsidRDefault="000F1FE1" w:rsidP="0051761F">
            <w:pPr>
              <w:pStyle w:val="ListParagraph"/>
              <w:numPr>
                <w:ilvl w:val="1"/>
                <w:numId w:val="38"/>
              </w:numPr>
              <w:rPr>
                <w:rFonts w:ascii="Arial" w:hAnsi="Arial" w:cs="Arial"/>
                <w:sz w:val="18"/>
                <w:szCs w:val="20"/>
              </w:rPr>
            </w:pPr>
            <w:r>
              <w:rPr>
                <w:rFonts w:ascii="Arial" w:hAnsi="Arial" w:cs="Arial"/>
                <w:sz w:val="18"/>
                <w:szCs w:val="20"/>
              </w:rPr>
              <w:t>Blog</w:t>
            </w:r>
            <w:r w:rsidR="00D31509">
              <w:rPr>
                <w:rFonts w:ascii="Arial" w:hAnsi="Arial" w:cs="Arial"/>
                <w:sz w:val="18"/>
                <w:szCs w:val="20"/>
              </w:rPr>
              <w:t xml:space="preserve"> </w:t>
            </w:r>
            <w:r w:rsidR="00D31509" w:rsidRPr="00D31509">
              <w:rPr>
                <w:rFonts w:ascii="Arial" w:hAnsi="Arial" w:cs="Arial"/>
                <w:b/>
                <w:sz w:val="18"/>
                <w:szCs w:val="20"/>
              </w:rPr>
              <w:t>(3.</w:t>
            </w:r>
            <w:r w:rsidR="00584011">
              <w:rPr>
                <w:rFonts w:ascii="Arial" w:hAnsi="Arial" w:cs="Arial"/>
                <w:b/>
                <w:sz w:val="18"/>
                <w:szCs w:val="20"/>
              </w:rPr>
              <w:t>10</w:t>
            </w:r>
            <w:r w:rsidR="00D31509" w:rsidRPr="00D31509">
              <w:rPr>
                <w:rFonts w:ascii="Arial" w:hAnsi="Arial" w:cs="Arial"/>
                <w:b/>
                <w:sz w:val="18"/>
                <w:szCs w:val="20"/>
              </w:rPr>
              <w:t>)</w:t>
            </w:r>
          </w:p>
          <w:p w:rsidR="004A48D6" w:rsidRPr="00D31509" w:rsidRDefault="004A48D6" w:rsidP="0051761F">
            <w:pPr>
              <w:pStyle w:val="ListParagraph"/>
              <w:numPr>
                <w:ilvl w:val="1"/>
                <w:numId w:val="38"/>
              </w:numPr>
              <w:rPr>
                <w:rFonts w:ascii="Arial" w:hAnsi="Arial" w:cs="Arial"/>
                <w:sz w:val="18"/>
                <w:szCs w:val="20"/>
              </w:rPr>
            </w:pPr>
            <w:r>
              <w:rPr>
                <w:rFonts w:ascii="Arial" w:hAnsi="Arial" w:cs="Arial"/>
                <w:sz w:val="18"/>
                <w:szCs w:val="20"/>
              </w:rPr>
              <w:t>Buying Guides</w:t>
            </w:r>
            <w:r w:rsidR="00D31509">
              <w:rPr>
                <w:rFonts w:ascii="Arial" w:hAnsi="Arial" w:cs="Arial"/>
                <w:sz w:val="18"/>
                <w:szCs w:val="20"/>
              </w:rPr>
              <w:t xml:space="preserve">  </w:t>
            </w:r>
            <w:r w:rsidR="00D31509" w:rsidRPr="00D31509">
              <w:rPr>
                <w:rFonts w:ascii="Arial" w:hAnsi="Arial" w:cs="Arial"/>
                <w:b/>
                <w:sz w:val="18"/>
                <w:szCs w:val="20"/>
              </w:rPr>
              <w:t>(3.</w:t>
            </w:r>
            <w:r w:rsidR="00584011">
              <w:rPr>
                <w:rFonts w:ascii="Arial" w:hAnsi="Arial" w:cs="Arial"/>
                <w:b/>
                <w:sz w:val="18"/>
                <w:szCs w:val="20"/>
              </w:rPr>
              <w:t>10</w:t>
            </w:r>
            <w:r w:rsidR="00D31509" w:rsidRPr="00D31509">
              <w:rPr>
                <w:rFonts w:ascii="Arial" w:hAnsi="Arial" w:cs="Arial"/>
                <w:b/>
                <w:sz w:val="18"/>
                <w:szCs w:val="20"/>
              </w:rPr>
              <w:t>)</w:t>
            </w:r>
          </w:p>
          <w:p w:rsidR="000F1FE1" w:rsidRDefault="000F1FE1" w:rsidP="0051761F">
            <w:pPr>
              <w:pStyle w:val="ListParagraph"/>
              <w:numPr>
                <w:ilvl w:val="1"/>
                <w:numId w:val="38"/>
              </w:numPr>
              <w:rPr>
                <w:rFonts w:ascii="Arial" w:hAnsi="Arial" w:cs="Arial"/>
                <w:sz w:val="18"/>
                <w:szCs w:val="20"/>
              </w:rPr>
            </w:pPr>
            <w:r>
              <w:rPr>
                <w:rFonts w:ascii="Arial" w:hAnsi="Arial" w:cs="Arial"/>
                <w:sz w:val="18"/>
                <w:szCs w:val="20"/>
              </w:rPr>
              <w:t>Q&amp;A</w:t>
            </w:r>
            <w:r w:rsidR="00D31509">
              <w:rPr>
                <w:rFonts w:ascii="Arial" w:hAnsi="Arial" w:cs="Arial"/>
                <w:sz w:val="18"/>
                <w:szCs w:val="20"/>
              </w:rPr>
              <w:t xml:space="preserve"> </w:t>
            </w:r>
            <w:r w:rsidR="00D31509" w:rsidRPr="00D31509">
              <w:rPr>
                <w:rFonts w:ascii="Arial" w:hAnsi="Arial" w:cs="Arial"/>
                <w:b/>
                <w:sz w:val="18"/>
                <w:szCs w:val="20"/>
              </w:rPr>
              <w:t>(3.4)</w:t>
            </w:r>
          </w:p>
          <w:p w:rsidR="000F1FE1" w:rsidRDefault="000F1FE1" w:rsidP="0051761F">
            <w:pPr>
              <w:pStyle w:val="ListParagraph"/>
              <w:numPr>
                <w:ilvl w:val="1"/>
                <w:numId w:val="38"/>
              </w:numPr>
              <w:rPr>
                <w:rFonts w:ascii="Arial" w:hAnsi="Arial" w:cs="Arial"/>
                <w:sz w:val="18"/>
                <w:szCs w:val="20"/>
              </w:rPr>
            </w:pPr>
            <w:r>
              <w:rPr>
                <w:rFonts w:ascii="Arial" w:hAnsi="Arial" w:cs="Arial"/>
                <w:sz w:val="18"/>
                <w:szCs w:val="20"/>
              </w:rPr>
              <w:t xml:space="preserve">Polls </w:t>
            </w:r>
            <w:r w:rsidR="004A48D6">
              <w:rPr>
                <w:rFonts w:ascii="Arial" w:hAnsi="Arial" w:cs="Arial"/>
                <w:sz w:val="18"/>
                <w:szCs w:val="20"/>
              </w:rPr>
              <w:t>(P2)</w:t>
            </w:r>
          </w:p>
          <w:p w:rsidR="000F1FE1" w:rsidRDefault="000F1FE1" w:rsidP="0051761F">
            <w:pPr>
              <w:pStyle w:val="ListParagraph"/>
              <w:numPr>
                <w:ilvl w:val="1"/>
                <w:numId w:val="38"/>
              </w:numPr>
              <w:rPr>
                <w:rFonts w:ascii="Arial" w:hAnsi="Arial" w:cs="Arial"/>
                <w:sz w:val="18"/>
                <w:szCs w:val="20"/>
              </w:rPr>
            </w:pPr>
            <w:r>
              <w:rPr>
                <w:rFonts w:ascii="Arial" w:hAnsi="Arial" w:cs="Arial"/>
                <w:sz w:val="18"/>
                <w:szCs w:val="20"/>
              </w:rPr>
              <w:t>Video</w:t>
            </w:r>
            <w:r w:rsidR="004A48D6">
              <w:rPr>
                <w:rFonts w:ascii="Arial" w:hAnsi="Arial" w:cs="Arial"/>
                <w:sz w:val="18"/>
                <w:szCs w:val="20"/>
              </w:rPr>
              <w:t xml:space="preserve"> (</w:t>
            </w:r>
            <w:r w:rsidR="00584011">
              <w:rPr>
                <w:rFonts w:ascii="Arial" w:hAnsi="Arial" w:cs="Arial"/>
                <w:sz w:val="18"/>
                <w:szCs w:val="20"/>
              </w:rPr>
              <w:t>drop zones)</w:t>
            </w:r>
          </w:p>
          <w:p w:rsidR="000F1FE1" w:rsidRDefault="000F1FE1" w:rsidP="0051761F">
            <w:pPr>
              <w:pStyle w:val="ListParagraph"/>
              <w:numPr>
                <w:ilvl w:val="1"/>
                <w:numId w:val="38"/>
              </w:numPr>
              <w:rPr>
                <w:rFonts w:ascii="Arial" w:hAnsi="Arial" w:cs="Arial"/>
                <w:sz w:val="18"/>
                <w:szCs w:val="20"/>
              </w:rPr>
            </w:pPr>
            <w:r>
              <w:rPr>
                <w:rFonts w:ascii="Arial" w:hAnsi="Arial" w:cs="Arial"/>
                <w:sz w:val="18"/>
                <w:szCs w:val="20"/>
              </w:rPr>
              <w:t xml:space="preserve">Ads </w:t>
            </w:r>
          </w:p>
          <w:p w:rsidR="00CF4F1C" w:rsidRDefault="004D104D" w:rsidP="00AE5671">
            <w:pPr>
              <w:pStyle w:val="ListParagraph"/>
              <w:ind w:left="1440"/>
              <w:rPr>
                <w:rFonts w:ascii="Arial" w:hAnsi="Arial" w:cs="Arial"/>
                <w:sz w:val="18"/>
                <w:szCs w:val="20"/>
              </w:rPr>
              <w:pPrChange w:id="92" w:author="jmassud" w:date="2012-05-15T08:51:00Z">
                <w:pPr>
                  <w:pStyle w:val="ListParagraph"/>
                  <w:numPr>
                    <w:ilvl w:val="1"/>
                    <w:numId w:val="38"/>
                  </w:numPr>
                  <w:ind w:left="1440" w:hanging="360"/>
                </w:pPr>
              </w:pPrChange>
            </w:pPr>
            <w:del w:id="93" w:author="jmassud" w:date="2012-05-15T08:51:00Z">
              <w:r w:rsidDel="00AE5671">
                <w:rPr>
                  <w:rFonts w:ascii="Arial" w:hAnsi="Arial" w:cs="Arial"/>
                  <w:sz w:val="18"/>
                  <w:szCs w:val="20"/>
                </w:rPr>
                <w:delText xml:space="preserve"> </w:delText>
              </w:r>
            </w:del>
          </w:p>
        </w:tc>
      </w:tr>
    </w:tbl>
    <w:p w:rsidR="006C1FB1" w:rsidRDefault="00C237FA" w:rsidP="006C1FB1">
      <w:pPr>
        <w:pStyle w:val="Heading2"/>
        <w:tabs>
          <w:tab w:val="num" w:pos="1800"/>
        </w:tabs>
        <w:ind w:left="1296"/>
      </w:pPr>
      <w:bookmarkStart w:id="94" w:name="_Toc308181874"/>
      <w:bookmarkStart w:id="95" w:name="_Toc324835454"/>
      <w:commentRangeStart w:id="96"/>
      <w:r>
        <w:t>Ad</w:t>
      </w:r>
      <w:r w:rsidR="00EF395D">
        <w:t>vertisement</w:t>
      </w:r>
      <w:r>
        <w:t xml:space="preserve"> Units – </w:t>
      </w:r>
      <w:r w:rsidR="007636F7">
        <w:t>P</w:t>
      </w:r>
      <w:r>
        <w:t>1</w:t>
      </w:r>
      <w:commentRangeEnd w:id="96"/>
      <w:r w:rsidR="004944FD">
        <w:rPr>
          <w:rStyle w:val="CommentReference"/>
          <w:rFonts w:ascii="Calibri" w:hAnsi="Calibri"/>
          <w:b w:val="0"/>
          <w:spacing w:val="0"/>
          <w:kern w:val="0"/>
        </w:rPr>
        <w:commentReference w:id="96"/>
      </w:r>
      <w:bookmarkEnd w:id="95"/>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810"/>
        <w:gridCol w:w="8730"/>
      </w:tblGrid>
      <w:tr w:rsidR="00DF291E" w:rsidRPr="001068D4" w:rsidTr="00F37A79">
        <w:tc>
          <w:tcPr>
            <w:tcW w:w="810" w:type="dxa"/>
            <w:shd w:val="clear" w:color="auto" w:fill="B6DDE8"/>
          </w:tcPr>
          <w:p w:rsidR="00DF291E" w:rsidRPr="001068D4" w:rsidRDefault="00E52AC5" w:rsidP="009426B4">
            <w:pPr>
              <w:rPr>
                <w:rFonts w:ascii="Arial" w:hAnsi="Arial" w:cs="Arial"/>
                <w:b/>
                <w:sz w:val="18"/>
                <w:szCs w:val="20"/>
              </w:rPr>
            </w:pPr>
            <w:proofErr w:type="spellStart"/>
            <w:r w:rsidRPr="001068D4">
              <w:rPr>
                <w:rFonts w:ascii="Arial" w:hAnsi="Arial" w:cs="Arial"/>
                <w:b/>
                <w:sz w:val="18"/>
                <w:szCs w:val="20"/>
              </w:rPr>
              <w:t>Req</w:t>
            </w:r>
            <w:proofErr w:type="spellEnd"/>
            <w:r w:rsidRPr="001068D4">
              <w:rPr>
                <w:rFonts w:ascii="Arial" w:hAnsi="Arial" w:cs="Arial"/>
                <w:b/>
                <w:sz w:val="18"/>
                <w:szCs w:val="20"/>
              </w:rPr>
              <w:t xml:space="preserve"> #</w:t>
            </w:r>
          </w:p>
        </w:tc>
        <w:tc>
          <w:tcPr>
            <w:tcW w:w="8730" w:type="dxa"/>
            <w:shd w:val="clear" w:color="auto" w:fill="B6DDE8"/>
          </w:tcPr>
          <w:p w:rsidR="00DF291E" w:rsidRPr="001068D4" w:rsidRDefault="00DF291E" w:rsidP="009426B4">
            <w:pPr>
              <w:rPr>
                <w:rFonts w:ascii="Arial" w:hAnsi="Arial" w:cs="Arial"/>
                <w:b/>
                <w:sz w:val="18"/>
                <w:szCs w:val="20"/>
              </w:rPr>
            </w:pPr>
            <w:r w:rsidRPr="001068D4">
              <w:rPr>
                <w:rFonts w:ascii="Arial" w:hAnsi="Arial" w:cs="Arial"/>
                <w:b/>
                <w:sz w:val="18"/>
                <w:szCs w:val="20"/>
              </w:rPr>
              <w:t xml:space="preserve">Description </w:t>
            </w:r>
          </w:p>
        </w:tc>
      </w:tr>
      <w:tr w:rsidR="006C1FB1" w:rsidRPr="001068D4" w:rsidTr="00F37A79">
        <w:tc>
          <w:tcPr>
            <w:tcW w:w="810" w:type="dxa"/>
          </w:tcPr>
          <w:p w:rsidR="006C1FB1" w:rsidRPr="001068D4" w:rsidRDefault="007636F7" w:rsidP="007D15D6">
            <w:pPr>
              <w:rPr>
                <w:rFonts w:ascii="Arial" w:hAnsi="Arial" w:cs="Arial"/>
                <w:sz w:val="18"/>
                <w:szCs w:val="20"/>
              </w:rPr>
            </w:pPr>
            <w:r w:rsidRPr="001068D4">
              <w:rPr>
                <w:rFonts w:ascii="Arial" w:hAnsi="Arial" w:cs="Arial"/>
                <w:sz w:val="18"/>
                <w:szCs w:val="20"/>
              </w:rPr>
              <w:t>3.</w:t>
            </w:r>
            <w:r w:rsidR="00105978">
              <w:rPr>
                <w:rFonts w:ascii="Arial" w:hAnsi="Arial" w:cs="Arial"/>
                <w:sz w:val="18"/>
                <w:szCs w:val="20"/>
              </w:rPr>
              <w:t>12</w:t>
            </w:r>
            <w:r w:rsidR="006C1FB1" w:rsidRPr="001068D4">
              <w:rPr>
                <w:rFonts w:ascii="Arial" w:hAnsi="Arial" w:cs="Arial"/>
                <w:sz w:val="18"/>
                <w:szCs w:val="20"/>
              </w:rPr>
              <w:t>.1</w:t>
            </w:r>
          </w:p>
        </w:tc>
        <w:tc>
          <w:tcPr>
            <w:tcW w:w="8730" w:type="dxa"/>
          </w:tcPr>
          <w:p w:rsidR="006C1FB1" w:rsidRDefault="00C237FA" w:rsidP="006C1FB1">
            <w:pPr>
              <w:rPr>
                <w:rFonts w:ascii="Arial" w:hAnsi="Arial" w:cs="Arial"/>
                <w:sz w:val="18"/>
                <w:szCs w:val="20"/>
              </w:rPr>
            </w:pPr>
            <w:r>
              <w:rPr>
                <w:rFonts w:ascii="Arial" w:hAnsi="Arial" w:cs="Arial"/>
                <w:sz w:val="18"/>
                <w:szCs w:val="20"/>
              </w:rPr>
              <w:t xml:space="preserve">Standard size ad unit spots </w:t>
            </w:r>
            <w:r w:rsidR="00F422EB">
              <w:rPr>
                <w:rFonts w:ascii="Arial" w:hAnsi="Arial" w:cs="Arial"/>
                <w:sz w:val="18"/>
                <w:szCs w:val="20"/>
              </w:rPr>
              <w:t>throughout site</w:t>
            </w:r>
            <w:r>
              <w:rPr>
                <w:rFonts w:ascii="Arial" w:hAnsi="Arial" w:cs="Arial"/>
                <w:sz w:val="18"/>
                <w:szCs w:val="20"/>
              </w:rPr>
              <w:t xml:space="preserve"> for internal and external ads </w:t>
            </w:r>
          </w:p>
          <w:p w:rsidR="00584011" w:rsidRDefault="00584011" w:rsidP="00584011">
            <w:pPr>
              <w:pStyle w:val="ListParagraph"/>
              <w:numPr>
                <w:ilvl w:val="0"/>
                <w:numId w:val="35"/>
              </w:numPr>
              <w:rPr>
                <w:rFonts w:ascii="Arial" w:hAnsi="Arial" w:cs="Arial"/>
                <w:sz w:val="18"/>
                <w:szCs w:val="20"/>
              </w:rPr>
            </w:pPr>
            <w:r>
              <w:rPr>
                <w:rFonts w:ascii="Arial" w:hAnsi="Arial" w:cs="Arial"/>
                <w:sz w:val="18"/>
                <w:szCs w:val="20"/>
              </w:rPr>
              <w:t>Various sizes (</w:t>
            </w:r>
            <w:proofErr w:type="spellStart"/>
            <w:r>
              <w:rPr>
                <w:rFonts w:ascii="Arial" w:hAnsi="Arial" w:cs="Arial"/>
                <w:sz w:val="18"/>
                <w:szCs w:val="20"/>
              </w:rPr>
              <w:t>tbd</w:t>
            </w:r>
            <w:proofErr w:type="spellEnd"/>
            <w:r>
              <w:rPr>
                <w:rFonts w:ascii="Arial" w:hAnsi="Arial" w:cs="Arial"/>
                <w:sz w:val="18"/>
                <w:szCs w:val="20"/>
              </w:rPr>
              <w:t xml:space="preserve"> by UX): should include 3 standard placements on the page which will only appear if an add is published</w:t>
            </w:r>
          </w:p>
          <w:p w:rsidR="00F363D1" w:rsidRPr="00F363D1" w:rsidRDefault="00F363D1" w:rsidP="00AE5671">
            <w:pPr>
              <w:pStyle w:val="ListParagraph"/>
              <w:rPr>
                <w:rFonts w:ascii="Arial" w:hAnsi="Arial" w:cs="Arial"/>
                <w:sz w:val="18"/>
                <w:szCs w:val="20"/>
              </w:rPr>
              <w:pPrChange w:id="97" w:author="jmassud" w:date="2012-05-15T08:51:00Z">
                <w:pPr>
                  <w:pStyle w:val="ListParagraph"/>
                  <w:numPr>
                    <w:numId w:val="35"/>
                  </w:numPr>
                  <w:ind w:hanging="360"/>
                </w:pPr>
              </w:pPrChange>
            </w:pPr>
          </w:p>
        </w:tc>
      </w:tr>
      <w:tr w:rsidR="006C1FB1" w:rsidRPr="001068D4" w:rsidTr="00F37A79">
        <w:tc>
          <w:tcPr>
            <w:tcW w:w="810" w:type="dxa"/>
          </w:tcPr>
          <w:p w:rsidR="006C1FB1" w:rsidRPr="001068D4" w:rsidRDefault="007636F7" w:rsidP="007D15D6">
            <w:pPr>
              <w:rPr>
                <w:rFonts w:ascii="Arial" w:hAnsi="Arial" w:cs="Arial"/>
                <w:sz w:val="18"/>
                <w:szCs w:val="20"/>
              </w:rPr>
            </w:pPr>
            <w:r w:rsidRPr="001068D4">
              <w:rPr>
                <w:rFonts w:ascii="Arial" w:hAnsi="Arial" w:cs="Arial"/>
                <w:sz w:val="18"/>
                <w:szCs w:val="20"/>
              </w:rPr>
              <w:t>3.</w:t>
            </w:r>
            <w:r w:rsidR="00105978">
              <w:rPr>
                <w:rFonts w:ascii="Arial" w:hAnsi="Arial" w:cs="Arial"/>
                <w:sz w:val="18"/>
                <w:szCs w:val="20"/>
              </w:rPr>
              <w:t>12</w:t>
            </w:r>
            <w:r w:rsidR="006C1FB1" w:rsidRPr="001068D4">
              <w:rPr>
                <w:rFonts w:ascii="Arial" w:hAnsi="Arial" w:cs="Arial"/>
                <w:sz w:val="18"/>
                <w:szCs w:val="20"/>
              </w:rPr>
              <w:t>.2</w:t>
            </w:r>
          </w:p>
        </w:tc>
        <w:tc>
          <w:tcPr>
            <w:tcW w:w="8730" w:type="dxa"/>
          </w:tcPr>
          <w:p w:rsidR="006C1FB1" w:rsidRPr="001068D4" w:rsidRDefault="0094554F" w:rsidP="007D15D6">
            <w:pPr>
              <w:rPr>
                <w:rFonts w:ascii="Arial" w:hAnsi="Arial" w:cs="Arial"/>
                <w:sz w:val="18"/>
                <w:szCs w:val="20"/>
              </w:rPr>
            </w:pPr>
            <w:r>
              <w:rPr>
                <w:rFonts w:ascii="Arial" w:hAnsi="Arial" w:cs="Arial"/>
                <w:sz w:val="18"/>
                <w:szCs w:val="20"/>
              </w:rPr>
              <w:t xml:space="preserve">Configurable through Admin tool </w:t>
            </w:r>
          </w:p>
        </w:tc>
      </w:tr>
    </w:tbl>
    <w:p w:rsidR="00FE0053" w:rsidRDefault="0094554F" w:rsidP="00FE0053">
      <w:pPr>
        <w:pStyle w:val="Heading2"/>
      </w:pPr>
      <w:bookmarkStart w:id="98" w:name="_Toc324835455"/>
      <w:commentRangeStart w:id="99"/>
      <w:r>
        <w:t xml:space="preserve">Emails </w:t>
      </w:r>
      <w:r w:rsidR="009709DB">
        <w:t xml:space="preserve">– </w:t>
      </w:r>
      <w:r w:rsidR="00FE0053">
        <w:t>P</w:t>
      </w:r>
      <w:bookmarkEnd w:id="94"/>
      <w:r>
        <w:t>1</w:t>
      </w:r>
      <w:commentRangeEnd w:id="99"/>
      <w:r w:rsidR="004944FD">
        <w:rPr>
          <w:rStyle w:val="CommentReference"/>
          <w:rFonts w:ascii="Calibri" w:hAnsi="Calibri"/>
          <w:b w:val="0"/>
          <w:spacing w:val="0"/>
          <w:kern w:val="0"/>
        </w:rPr>
        <w:commentReference w:id="99"/>
      </w:r>
      <w:bookmarkEnd w:id="98"/>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900"/>
        <w:gridCol w:w="8640"/>
      </w:tblGrid>
      <w:tr w:rsidR="00DF291E" w:rsidRPr="001068D4" w:rsidTr="00736605">
        <w:tc>
          <w:tcPr>
            <w:tcW w:w="900" w:type="dxa"/>
            <w:shd w:val="clear" w:color="auto" w:fill="B6DDE8"/>
          </w:tcPr>
          <w:p w:rsidR="00DF291E" w:rsidRPr="001068D4" w:rsidRDefault="00E52AC5" w:rsidP="009426B4">
            <w:pPr>
              <w:rPr>
                <w:rFonts w:ascii="Arial" w:hAnsi="Arial" w:cs="Arial"/>
                <w:b/>
                <w:sz w:val="18"/>
                <w:szCs w:val="20"/>
              </w:rPr>
            </w:pPr>
            <w:proofErr w:type="spellStart"/>
            <w:r w:rsidRPr="001068D4">
              <w:rPr>
                <w:rFonts w:ascii="Arial" w:hAnsi="Arial" w:cs="Arial"/>
                <w:b/>
                <w:sz w:val="18"/>
                <w:szCs w:val="20"/>
              </w:rPr>
              <w:t>Req</w:t>
            </w:r>
            <w:proofErr w:type="spellEnd"/>
            <w:r w:rsidRPr="001068D4">
              <w:rPr>
                <w:rFonts w:ascii="Arial" w:hAnsi="Arial" w:cs="Arial"/>
                <w:b/>
                <w:sz w:val="18"/>
                <w:szCs w:val="20"/>
              </w:rPr>
              <w:t xml:space="preserve"> #</w:t>
            </w:r>
          </w:p>
        </w:tc>
        <w:tc>
          <w:tcPr>
            <w:tcW w:w="8640" w:type="dxa"/>
            <w:shd w:val="clear" w:color="auto" w:fill="B6DDE8"/>
          </w:tcPr>
          <w:p w:rsidR="00DF291E" w:rsidRPr="001068D4" w:rsidRDefault="00DF291E" w:rsidP="009426B4">
            <w:pPr>
              <w:rPr>
                <w:rFonts w:ascii="Arial" w:hAnsi="Arial" w:cs="Arial"/>
                <w:b/>
                <w:sz w:val="18"/>
                <w:szCs w:val="20"/>
              </w:rPr>
            </w:pPr>
            <w:r w:rsidRPr="001068D4">
              <w:rPr>
                <w:rFonts w:ascii="Arial" w:hAnsi="Arial" w:cs="Arial"/>
                <w:b/>
                <w:sz w:val="18"/>
                <w:szCs w:val="20"/>
              </w:rPr>
              <w:t xml:space="preserve">Description </w:t>
            </w:r>
          </w:p>
        </w:tc>
      </w:tr>
      <w:tr w:rsidR="00FE0053" w:rsidRPr="001068D4" w:rsidDel="00AE5671" w:rsidTr="00736605">
        <w:trPr>
          <w:del w:id="100" w:author="jmassud" w:date="2012-05-15T08:51:00Z"/>
        </w:trPr>
        <w:tc>
          <w:tcPr>
            <w:tcW w:w="900" w:type="dxa"/>
          </w:tcPr>
          <w:p w:rsidR="00FE0053" w:rsidRPr="001068D4" w:rsidDel="00AE5671" w:rsidRDefault="00FE0053" w:rsidP="007D15D6">
            <w:pPr>
              <w:rPr>
                <w:del w:id="101" w:author="jmassud" w:date="2012-05-15T08:51:00Z"/>
                <w:rFonts w:ascii="Arial" w:hAnsi="Arial" w:cs="Arial"/>
                <w:sz w:val="18"/>
                <w:szCs w:val="20"/>
              </w:rPr>
            </w:pPr>
          </w:p>
        </w:tc>
        <w:tc>
          <w:tcPr>
            <w:tcW w:w="8640" w:type="dxa"/>
          </w:tcPr>
          <w:p w:rsidR="005E28D9" w:rsidRPr="005E28D9" w:rsidDel="00AE5671" w:rsidRDefault="005E28D9" w:rsidP="005E28D9">
            <w:pPr>
              <w:rPr>
                <w:del w:id="102" w:author="jmassud" w:date="2012-05-15T08:51:00Z"/>
                <w:rFonts w:ascii="Arial" w:hAnsi="Arial" w:cs="Arial"/>
                <w:sz w:val="18"/>
                <w:szCs w:val="18"/>
              </w:rPr>
            </w:pPr>
          </w:p>
        </w:tc>
      </w:tr>
      <w:tr w:rsidR="00FE0053" w:rsidRPr="001068D4" w:rsidTr="00736605">
        <w:tc>
          <w:tcPr>
            <w:tcW w:w="900" w:type="dxa"/>
            <w:tcBorders>
              <w:bottom w:val="single" w:sz="4" w:space="0" w:color="000000"/>
            </w:tcBorders>
          </w:tcPr>
          <w:p w:rsidR="00FE0053" w:rsidRPr="001068D4" w:rsidRDefault="00C07EC9" w:rsidP="007D15D6">
            <w:pPr>
              <w:rPr>
                <w:rFonts w:ascii="Arial" w:hAnsi="Arial" w:cs="Arial"/>
                <w:sz w:val="18"/>
                <w:szCs w:val="20"/>
              </w:rPr>
            </w:pPr>
            <w:r w:rsidRPr="001068D4">
              <w:rPr>
                <w:rFonts w:ascii="Arial" w:hAnsi="Arial" w:cs="Arial"/>
                <w:sz w:val="18"/>
                <w:szCs w:val="20"/>
              </w:rPr>
              <w:t>3.</w:t>
            </w:r>
            <w:r w:rsidR="00105978">
              <w:rPr>
                <w:rFonts w:ascii="Arial" w:hAnsi="Arial" w:cs="Arial"/>
                <w:sz w:val="18"/>
                <w:szCs w:val="20"/>
              </w:rPr>
              <w:t>13</w:t>
            </w:r>
            <w:r w:rsidR="00FE0053" w:rsidRPr="001068D4">
              <w:rPr>
                <w:rFonts w:ascii="Arial" w:hAnsi="Arial" w:cs="Arial"/>
                <w:sz w:val="18"/>
                <w:szCs w:val="20"/>
              </w:rPr>
              <w:t>.</w:t>
            </w:r>
            <w:ins w:id="103" w:author="jmassud" w:date="2012-05-15T08:51:00Z">
              <w:r w:rsidR="00AE5671">
                <w:rPr>
                  <w:rFonts w:ascii="Arial" w:hAnsi="Arial" w:cs="Arial"/>
                  <w:sz w:val="18"/>
                  <w:szCs w:val="20"/>
                </w:rPr>
                <w:t>1</w:t>
              </w:r>
            </w:ins>
            <w:del w:id="104" w:author="jmassud" w:date="2012-05-15T08:51:00Z">
              <w:r w:rsidR="00FE0053" w:rsidRPr="001068D4" w:rsidDel="00AE5671">
                <w:rPr>
                  <w:rFonts w:ascii="Arial" w:hAnsi="Arial" w:cs="Arial"/>
                  <w:sz w:val="18"/>
                  <w:szCs w:val="20"/>
                </w:rPr>
                <w:delText>2</w:delText>
              </w:r>
            </w:del>
          </w:p>
        </w:tc>
        <w:tc>
          <w:tcPr>
            <w:tcW w:w="8640" w:type="dxa"/>
            <w:tcBorders>
              <w:bottom w:val="single" w:sz="4" w:space="0" w:color="000000"/>
            </w:tcBorders>
          </w:tcPr>
          <w:p w:rsidR="0094554F" w:rsidRPr="0094554F" w:rsidRDefault="0094554F" w:rsidP="0094554F">
            <w:pPr>
              <w:rPr>
                <w:rFonts w:ascii="Arial" w:hAnsi="Arial" w:cs="Arial"/>
                <w:sz w:val="18"/>
                <w:szCs w:val="20"/>
              </w:rPr>
            </w:pPr>
            <w:r w:rsidRPr="0094554F">
              <w:rPr>
                <w:rFonts w:ascii="Arial" w:hAnsi="Arial" w:cs="Arial"/>
                <w:sz w:val="18"/>
                <w:szCs w:val="20"/>
              </w:rPr>
              <w:t>Communities Trigger Emails</w:t>
            </w:r>
          </w:p>
          <w:p w:rsidR="0094554F" w:rsidRPr="0094554F" w:rsidRDefault="0094554F" w:rsidP="00077E44">
            <w:pPr>
              <w:pStyle w:val="ListParagraph"/>
              <w:numPr>
                <w:ilvl w:val="0"/>
                <w:numId w:val="36"/>
              </w:numPr>
              <w:contextualSpacing w:val="0"/>
              <w:rPr>
                <w:rFonts w:ascii="Arial" w:hAnsi="Arial" w:cs="Arial"/>
                <w:sz w:val="18"/>
                <w:szCs w:val="20"/>
              </w:rPr>
            </w:pPr>
            <w:r w:rsidRPr="0094554F">
              <w:rPr>
                <w:rFonts w:ascii="Arial" w:hAnsi="Arial" w:cs="Arial"/>
                <w:sz w:val="18"/>
                <w:szCs w:val="20"/>
              </w:rPr>
              <w:lastRenderedPageBreak/>
              <w:t xml:space="preserve">Notification emails, including: </w:t>
            </w:r>
          </w:p>
          <w:p w:rsidR="0094554F" w:rsidRPr="0094554F" w:rsidRDefault="0094554F" w:rsidP="00077E44">
            <w:pPr>
              <w:pStyle w:val="ListParagraph"/>
              <w:numPr>
                <w:ilvl w:val="1"/>
                <w:numId w:val="36"/>
              </w:numPr>
              <w:contextualSpacing w:val="0"/>
              <w:rPr>
                <w:rFonts w:ascii="Arial" w:hAnsi="Arial" w:cs="Arial"/>
                <w:sz w:val="18"/>
                <w:szCs w:val="20"/>
              </w:rPr>
            </w:pPr>
            <w:r w:rsidRPr="0094554F">
              <w:rPr>
                <w:rFonts w:ascii="Arial" w:hAnsi="Arial" w:cs="Arial"/>
                <w:sz w:val="18"/>
                <w:szCs w:val="20"/>
              </w:rPr>
              <w:t>Welcome</w:t>
            </w:r>
          </w:p>
          <w:p w:rsidR="0094554F" w:rsidRPr="0094554F" w:rsidRDefault="00D7362B" w:rsidP="00077E44">
            <w:pPr>
              <w:pStyle w:val="ListParagraph"/>
              <w:numPr>
                <w:ilvl w:val="1"/>
                <w:numId w:val="36"/>
              </w:numPr>
              <w:contextualSpacing w:val="0"/>
              <w:rPr>
                <w:rFonts w:ascii="Arial" w:hAnsi="Arial" w:cs="Arial"/>
                <w:sz w:val="18"/>
                <w:szCs w:val="20"/>
              </w:rPr>
            </w:pPr>
            <w:r>
              <w:rPr>
                <w:rFonts w:ascii="Arial" w:hAnsi="Arial" w:cs="Arial"/>
                <w:sz w:val="18"/>
                <w:szCs w:val="20"/>
              </w:rPr>
              <w:t>Daily/</w:t>
            </w:r>
            <w:r w:rsidR="0094554F" w:rsidRPr="0094554F">
              <w:rPr>
                <w:rFonts w:ascii="Arial" w:hAnsi="Arial" w:cs="Arial"/>
                <w:sz w:val="18"/>
                <w:szCs w:val="20"/>
              </w:rPr>
              <w:t>Weekly feed</w:t>
            </w:r>
          </w:p>
          <w:p w:rsidR="0094554F" w:rsidRPr="0094554F" w:rsidRDefault="0094554F" w:rsidP="00077E44">
            <w:pPr>
              <w:pStyle w:val="ListParagraph"/>
              <w:numPr>
                <w:ilvl w:val="1"/>
                <w:numId w:val="36"/>
              </w:numPr>
              <w:contextualSpacing w:val="0"/>
              <w:rPr>
                <w:rFonts w:ascii="Arial" w:hAnsi="Arial" w:cs="Arial"/>
                <w:sz w:val="18"/>
                <w:szCs w:val="20"/>
              </w:rPr>
            </w:pPr>
            <w:r w:rsidRPr="0094554F">
              <w:rPr>
                <w:rFonts w:ascii="Arial" w:hAnsi="Arial" w:cs="Arial"/>
                <w:sz w:val="18"/>
                <w:szCs w:val="20"/>
              </w:rPr>
              <w:t xml:space="preserve">Discussions/Q&amp;A comment (opted in) </w:t>
            </w:r>
          </w:p>
          <w:p w:rsidR="0094554F" w:rsidRPr="0094554F" w:rsidRDefault="0094554F" w:rsidP="00077E44">
            <w:pPr>
              <w:pStyle w:val="ListParagraph"/>
              <w:numPr>
                <w:ilvl w:val="1"/>
                <w:numId w:val="36"/>
              </w:numPr>
              <w:contextualSpacing w:val="0"/>
              <w:rPr>
                <w:rFonts w:ascii="Arial" w:hAnsi="Arial" w:cs="Arial"/>
                <w:sz w:val="18"/>
                <w:szCs w:val="20"/>
              </w:rPr>
            </w:pPr>
            <w:r w:rsidRPr="0094554F">
              <w:rPr>
                <w:rFonts w:ascii="Arial" w:hAnsi="Arial" w:cs="Arial"/>
                <w:sz w:val="18"/>
                <w:szCs w:val="20"/>
              </w:rPr>
              <w:t>Answer Network</w:t>
            </w:r>
          </w:p>
          <w:p w:rsidR="00D17BCF" w:rsidRPr="00D17BCF" w:rsidRDefault="00D17BCF" w:rsidP="00D17BCF">
            <w:pPr>
              <w:ind w:left="360"/>
              <w:rPr>
                <w:rFonts w:ascii="Arial" w:hAnsi="Arial" w:cs="Arial"/>
                <w:sz w:val="18"/>
                <w:szCs w:val="20"/>
              </w:rPr>
            </w:pPr>
            <w:r w:rsidRPr="00D17BCF">
              <w:rPr>
                <w:rFonts w:ascii="Arial" w:hAnsi="Arial" w:cs="Arial"/>
                <w:b/>
                <w:i/>
                <w:sz w:val="18"/>
                <w:szCs w:val="18"/>
              </w:rPr>
              <w:t xml:space="preserve">Functional Requirement: </w:t>
            </w:r>
            <w:r w:rsidRPr="00D17BCF">
              <w:rPr>
                <w:rFonts w:ascii="Arial" w:hAnsi="Arial" w:cs="Arial"/>
                <w:sz w:val="18"/>
                <w:szCs w:val="18"/>
              </w:rPr>
              <w:t xml:space="preserve">Emails should be sent through system wherever possible rather than through </w:t>
            </w:r>
            <w:proofErr w:type="spellStart"/>
            <w:r w:rsidRPr="00D17BCF">
              <w:rPr>
                <w:rFonts w:ascii="Arial" w:hAnsi="Arial" w:cs="Arial"/>
                <w:sz w:val="18"/>
                <w:szCs w:val="18"/>
              </w:rPr>
              <w:t>Responsys</w:t>
            </w:r>
            <w:proofErr w:type="spellEnd"/>
            <w:r w:rsidRPr="00D17BCF">
              <w:rPr>
                <w:rFonts w:ascii="Arial" w:hAnsi="Arial" w:cs="Arial"/>
                <w:sz w:val="18"/>
                <w:szCs w:val="18"/>
              </w:rPr>
              <w:t xml:space="preserve">; </w:t>
            </w:r>
            <w:r w:rsidRPr="00D17BCF">
              <w:rPr>
                <w:rFonts w:ascii="Arial" w:hAnsi="Arial" w:cs="Arial"/>
                <w:sz w:val="18"/>
                <w:szCs w:val="20"/>
              </w:rPr>
              <w:t>Track performance: OR, CTR, Shares, Conversion, Revenue, etc.  (</w:t>
            </w:r>
            <w:proofErr w:type="spellStart"/>
            <w:r w:rsidRPr="00D17BCF">
              <w:rPr>
                <w:rFonts w:ascii="Arial" w:hAnsi="Arial" w:cs="Arial"/>
                <w:sz w:val="18"/>
                <w:szCs w:val="20"/>
              </w:rPr>
              <w:t>Omniture</w:t>
            </w:r>
            <w:proofErr w:type="spellEnd"/>
            <w:r w:rsidRPr="00D17BCF">
              <w:rPr>
                <w:rFonts w:ascii="Arial" w:hAnsi="Arial" w:cs="Arial"/>
                <w:sz w:val="18"/>
                <w:szCs w:val="20"/>
              </w:rPr>
              <w:t xml:space="preserve"> integration)</w:t>
            </w:r>
          </w:p>
        </w:tc>
      </w:tr>
      <w:tr w:rsidR="00FE0053" w:rsidRPr="001068D4" w:rsidDel="00AE5671" w:rsidTr="00736605">
        <w:trPr>
          <w:del w:id="105" w:author="jmassud" w:date="2012-05-15T08:51:00Z"/>
        </w:trPr>
        <w:tc>
          <w:tcPr>
            <w:tcW w:w="900" w:type="dxa"/>
          </w:tcPr>
          <w:p w:rsidR="00FE0053" w:rsidRPr="001068D4" w:rsidDel="00AE5671" w:rsidRDefault="00FE0053" w:rsidP="007D15D6">
            <w:pPr>
              <w:rPr>
                <w:del w:id="106" w:author="jmassud" w:date="2012-05-15T08:51:00Z"/>
                <w:rFonts w:ascii="Arial" w:hAnsi="Arial" w:cs="Arial"/>
                <w:sz w:val="18"/>
                <w:szCs w:val="20"/>
              </w:rPr>
            </w:pPr>
          </w:p>
        </w:tc>
        <w:tc>
          <w:tcPr>
            <w:tcW w:w="8640" w:type="dxa"/>
          </w:tcPr>
          <w:p w:rsidR="00FE0053" w:rsidRPr="0094554F" w:rsidDel="00AE5671" w:rsidRDefault="00FE0053" w:rsidP="00077E44">
            <w:pPr>
              <w:pStyle w:val="ListParagraph"/>
              <w:numPr>
                <w:ilvl w:val="0"/>
                <w:numId w:val="36"/>
              </w:numPr>
              <w:contextualSpacing w:val="0"/>
              <w:rPr>
                <w:del w:id="107" w:author="jmassud" w:date="2012-05-15T08:51:00Z"/>
                <w:rFonts w:ascii="Arial" w:hAnsi="Arial" w:cs="Arial"/>
                <w:sz w:val="18"/>
                <w:szCs w:val="20"/>
              </w:rPr>
            </w:pPr>
          </w:p>
        </w:tc>
      </w:tr>
      <w:tr w:rsidR="00736605" w:rsidRPr="001068D4" w:rsidTr="00736605">
        <w:tc>
          <w:tcPr>
            <w:tcW w:w="900" w:type="dxa"/>
          </w:tcPr>
          <w:p w:rsidR="00736605" w:rsidRPr="001068D4" w:rsidRDefault="00105978" w:rsidP="007D15D6">
            <w:pPr>
              <w:rPr>
                <w:rFonts w:ascii="Arial" w:hAnsi="Arial" w:cs="Arial"/>
                <w:sz w:val="18"/>
                <w:szCs w:val="20"/>
              </w:rPr>
            </w:pPr>
            <w:r>
              <w:rPr>
                <w:rFonts w:ascii="Arial" w:hAnsi="Arial" w:cs="Arial"/>
                <w:sz w:val="18"/>
                <w:szCs w:val="20"/>
              </w:rPr>
              <w:t>3.13.</w:t>
            </w:r>
            <w:r w:rsidR="00584011">
              <w:rPr>
                <w:rFonts w:ascii="Arial" w:hAnsi="Arial" w:cs="Arial"/>
                <w:sz w:val="18"/>
                <w:szCs w:val="20"/>
              </w:rPr>
              <w:t>3</w:t>
            </w:r>
          </w:p>
        </w:tc>
        <w:tc>
          <w:tcPr>
            <w:tcW w:w="8640" w:type="dxa"/>
          </w:tcPr>
          <w:p w:rsidR="00736605" w:rsidRDefault="00736605" w:rsidP="0094554F">
            <w:pPr>
              <w:rPr>
                <w:rFonts w:ascii="Arial" w:hAnsi="Arial" w:cs="Arial"/>
                <w:sz w:val="18"/>
                <w:szCs w:val="20"/>
              </w:rPr>
            </w:pPr>
            <w:proofErr w:type="spellStart"/>
            <w:r>
              <w:rPr>
                <w:rFonts w:ascii="Arial" w:hAnsi="Arial" w:cs="Arial"/>
                <w:sz w:val="18"/>
                <w:szCs w:val="20"/>
              </w:rPr>
              <w:t>Qualtrics</w:t>
            </w:r>
            <w:proofErr w:type="spellEnd"/>
            <w:r>
              <w:rPr>
                <w:rFonts w:ascii="Arial" w:hAnsi="Arial" w:cs="Arial"/>
                <w:sz w:val="18"/>
                <w:szCs w:val="20"/>
              </w:rPr>
              <w:t xml:space="preserve"> Survey Integration </w:t>
            </w:r>
          </w:p>
          <w:p w:rsidR="00584011" w:rsidRDefault="00584011" w:rsidP="00584011">
            <w:pPr>
              <w:rPr>
                <w:rFonts w:ascii="Arial" w:hAnsi="Arial" w:cs="Arial"/>
                <w:sz w:val="18"/>
                <w:szCs w:val="20"/>
              </w:rPr>
            </w:pPr>
            <w:r>
              <w:rPr>
                <w:rFonts w:ascii="Arial" w:hAnsi="Arial" w:cs="Arial"/>
                <w:sz w:val="18"/>
                <w:szCs w:val="20"/>
              </w:rPr>
              <w:t>Website Feedback</w:t>
            </w:r>
          </w:p>
          <w:p w:rsidR="00584011" w:rsidRDefault="00584011" w:rsidP="00584011">
            <w:pPr>
              <w:pStyle w:val="ListParagraph"/>
              <w:numPr>
                <w:ilvl w:val="0"/>
                <w:numId w:val="65"/>
              </w:numPr>
              <w:rPr>
                <w:rFonts w:ascii="Arial" w:hAnsi="Arial" w:cs="Arial"/>
                <w:sz w:val="18"/>
                <w:szCs w:val="20"/>
              </w:rPr>
            </w:pPr>
            <w:r w:rsidRPr="003229C0">
              <w:rPr>
                <w:rFonts w:ascii="Arial" w:hAnsi="Arial" w:cs="Arial"/>
                <w:sz w:val="18"/>
                <w:szCs w:val="20"/>
              </w:rPr>
              <w:t xml:space="preserve">Include code for  community feedback form from </w:t>
            </w:r>
            <w:proofErr w:type="spellStart"/>
            <w:r w:rsidRPr="003229C0">
              <w:rPr>
                <w:rFonts w:ascii="Arial" w:hAnsi="Arial" w:cs="Arial"/>
                <w:sz w:val="18"/>
                <w:szCs w:val="20"/>
              </w:rPr>
              <w:t>Qualtrics</w:t>
            </w:r>
            <w:proofErr w:type="spellEnd"/>
            <w:r w:rsidRPr="003229C0">
              <w:rPr>
                <w:rFonts w:ascii="Arial" w:hAnsi="Arial" w:cs="Arial"/>
                <w:sz w:val="18"/>
                <w:szCs w:val="20"/>
              </w:rPr>
              <w:t xml:space="preserve"> (Robert Gierwatowski will create)</w:t>
            </w:r>
          </w:p>
          <w:p w:rsidR="00736605" w:rsidRDefault="00584011" w:rsidP="00077E44">
            <w:pPr>
              <w:pStyle w:val="ListParagraph"/>
              <w:numPr>
                <w:ilvl w:val="0"/>
                <w:numId w:val="46"/>
              </w:numPr>
              <w:rPr>
                <w:rFonts w:ascii="Arial" w:hAnsi="Arial" w:cs="Arial"/>
                <w:sz w:val="18"/>
                <w:szCs w:val="20"/>
              </w:rPr>
            </w:pPr>
            <w:proofErr w:type="spellStart"/>
            <w:r>
              <w:rPr>
                <w:rFonts w:ascii="Arial" w:hAnsi="Arial" w:cs="Arial"/>
                <w:sz w:val="18"/>
                <w:szCs w:val="20"/>
              </w:rPr>
              <w:t>Surveys</w:t>
            </w:r>
            <w:r w:rsidR="00736605" w:rsidRPr="00736605">
              <w:rPr>
                <w:rFonts w:ascii="Arial" w:hAnsi="Arial" w:cs="Arial"/>
                <w:sz w:val="18"/>
                <w:szCs w:val="20"/>
              </w:rPr>
              <w:t>Surveys</w:t>
            </w:r>
            <w:proofErr w:type="spellEnd"/>
            <w:r w:rsidR="00736605" w:rsidRPr="00736605">
              <w:rPr>
                <w:rFonts w:ascii="Arial" w:hAnsi="Arial" w:cs="Arial"/>
                <w:sz w:val="18"/>
                <w:szCs w:val="20"/>
              </w:rPr>
              <w:t xml:space="preserve"> will be emailed by outside system (</w:t>
            </w:r>
            <w:proofErr w:type="spellStart"/>
            <w:r w:rsidR="00736605" w:rsidRPr="00736605">
              <w:rPr>
                <w:rFonts w:ascii="Arial" w:hAnsi="Arial" w:cs="Arial"/>
                <w:sz w:val="18"/>
                <w:szCs w:val="20"/>
              </w:rPr>
              <w:t>Qualtrics</w:t>
            </w:r>
            <w:proofErr w:type="spellEnd"/>
            <w:r w:rsidR="00736605" w:rsidRPr="00736605">
              <w:rPr>
                <w:rFonts w:ascii="Arial" w:hAnsi="Arial" w:cs="Arial"/>
                <w:sz w:val="18"/>
                <w:szCs w:val="20"/>
              </w:rPr>
              <w:t xml:space="preserve">).   </w:t>
            </w:r>
          </w:p>
          <w:p w:rsidR="00736605" w:rsidRPr="00736605" w:rsidRDefault="00736605" w:rsidP="00077E44">
            <w:pPr>
              <w:pStyle w:val="ListParagraph"/>
              <w:numPr>
                <w:ilvl w:val="0"/>
                <w:numId w:val="46"/>
              </w:numPr>
              <w:rPr>
                <w:rFonts w:ascii="Arial" w:hAnsi="Arial" w:cs="Arial"/>
                <w:sz w:val="18"/>
                <w:szCs w:val="20"/>
              </w:rPr>
            </w:pPr>
            <w:r>
              <w:rPr>
                <w:rFonts w:ascii="Arial" w:hAnsi="Arial" w:cs="Arial"/>
                <w:sz w:val="18"/>
                <w:szCs w:val="20"/>
              </w:rPr>
              <w:t>Admin will need</w:t>
            </w:r>
            <w:r w:rsidR="009709DB">
              <w:rPr>
                <w:rFonts w:ascii="Arial" w:hAnsi="Arial" w:cs="Arial"/>
                <w:sz w:val="18"/>
                <w:szCs w:val="20"/>
              </w:rPr>
              <w:t xml:space="preserve"> ability</w:t>
            </w:r>
            <w:r>
              <w:rPr>
                <w:rFonts w:ascii="Arial" w:hAnsi="Arial" w:cs="Arial"/>
                <w:sz w:val="18"/>
                <w:szCs w:val="20"/>
              </w:rPr>
              <w:t xml:space="preserve"> to </w:t>
            </w:r>
            <w:r w:rsidRPr="00736605">
              <w:rPr>
                <w:rFonts w:ascii="Arial" w:hAnsi="Arial" w:cs="Arial"/>
                <w:sz w:val="18"/>
                <w:szCs w:val="20"/>
              </w:rPr>
              <w:t xml:space="preserve">download lists of members by profile </w:t>
            </w:r>
            <w:r w:rsidR="009709DB">
              <w:rPr>
                <w:rFonts w:ascii="Arial" w:hAnsi="Arial" w:cs="Arial"/>
                <w:sz w:val="18"/>
                <w:szCs w:val="20"/>
              </w:rPr>
              <w:t xml:space="preserve">answers or interest groups </w:t>
            </w:r>
          </w:p>
        </w:tc>
      </w:tr>
    </w:tbl>
    <w:p w:rsidR="00D01769" w:rsidRPr="00D01769" w:rsidRDefault="00D01769" w:rsidP="00D01769">
      <w:pPr>
        <w:rPr>
          <w:color w:val="FF0000"/>
        </w:rPr>
      </w:pPr>
      <w:bookmarkStart w:id="108" w:name="_Toc308181876"/>
      <w:r>
        <w:rPr>
          <w:color w:val="FF0000"/>
        </w:rPr>
        <w:t>Needs to be part of Communities Admin PRD</w:t>
      </w:r>
    </w:p>
    <w:p w:rsidR="00F57245" w:rsidRDefault="00AC5514" w:rsidP="00F57245">
      <w:pPr>
        <w:pStyle w:val="Heading2"/>
        <w:tabs>
          <w:tab w:val="num" w:pos="1800"/>
        </w:tabs>
        <w:ind w:left="1296"/>
      </w:pPr>
      <w:bookmarkStart w:id="109" w:name="_Toc308181930"/>
      <w:bookmarkStart w:id="110" w:name="_Toc324835456"/>
      <w:bookmarkEnd w:id="108"/>
      <w:proofErr w:type="spellStart"/>
      <w:r>
        <w:t>Crowdsourcing</w:t>
      </w:r>
      <w:proofErr w:type="spellEnd"/>
      <w:r>
        <w:t xml:space="preserve"> – </w:t>
      </w:r>
      <w:r w:rsidR="00F57245" w:rsidRPr="00360ABA">
        <w:t>P2</w:t>
      </w:r>
      <w:bookmarkEnd w:id="109"/>
      <w:bookmarkEnd w:id="110"/>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900"/>
        <w:gridCol w:w="8640"/>
      </w:tblGrid>
      <w:tr w:rsidR="00DF291E" w:rsidRPr="001068D4" w:rsidTr="00333420">
        <w:tc>
          <w:tcPr>
            <w:tcW w:w="900" w:type="dxa"/>
            <w:shd w:val="clear" w:color="auto" w:fill="B6DDE8"/>
          </w:tcPr>
          <w:p w:rsidR="00DF291E" w:rsidRPr="001068D4" w:rsidRDefault="00E52AC5" w:rsidP="009426B4">
            <w:pPr>
              <w:rPr>
                <w:rFonts w:ascii="Arial" w:hAnsi="Arial" w:cs="Arial"/>
                <w:b/>
                <w:sz w:val="18"/>
                <w:szCs w:val="20"/>
              </w:rPr>
            </w:pPr>
            <w:proofErr w:type="spellStart"/>
            <w:r w:rsidRPr="001068D4">
              <w:rPr>
                <w:rFonts w:ascii="Arial" w:hAnsi="Arial" w:cs="Arial"/>
                <w:b/>
                <w:sz w:val="18"/>
                <w:szCs w:val="20"/>
              </w:rPr>
              <w:t>Req</w:t>
            </w:r>
            <w:proofErr w:type="spellEnd"/>
            <w:r w:rsidRPr="001068D4">
              <w:rPr>
                <w:rFonts w:ascii="Arial" w:hAnsi="Arial" w:cs="Arial"/>
                <w:b/>
                <w:sz w:val="18"/>
                <w:szCs w:val="20"/>
              </w:rPr>
              <w:t xml:space="preserve"> #</w:t>
            </w:r>
          </w:p>
        </w:tc>
        <w:tc>
          <w:tcPr>
            <w:tcW w:w="8640" w:type="dxa"/>
            <w:shd w:val="clear" w:color="auto" w:fill="B6DDE8"/>
          </w:tcPr>
          <w:p w:rsidR="00DF291E" w:rsidRPr="001068D4" w:rsidRDefault="00DF291E" w:rsidP="009426B4">
            <w:pPr>
              <w:rPr>
                <w:rFonts w:ascii="Arial" w:hAnsi="Arial" w:cs="Arial"/>
                <w:b/>
                <w:sz w:val="18"/>
                <w:szCs w:val="20"/>
              </w:rPr>
            </w:pPr>
            <w:r w:rsidRPr="001068D4">
              <w:rPr>
                <w:rFonts w:ascii="Arial" w:hAnsi="Arial" w:cs="Arial"/>
                <w:b/>
                <w:sz w:val="18"/>
                <w:szCs w:val="20"/>
              </w:rPr>
              <w:t xml:space="preserve">Description </w:t>
            </w:r>
          </w:p>
        </w:tc>
      </w:tr>
      <w:tr w:rsidR="00584011" w:rsidRPr="001068D4" w:rsidTr="00333420">
        <w:tc>
          <w:tcPr>
            <w:tcW w:w="900" w:type="dxa"/>
            <w:tcBorders>
              <w:bottom w:val="single" w:sz="4" w:space="0" w:color="000000"/>
            </w:tcBorders>
          </w:tcPr>
          <w:p w:rsidR="00584011" w:rsidRDefault="00584011" w:rsidP="007D15D6">
            <w:pPr>
              <w:rPr>
                <w:rFonts w:ascii="Arial" w:hAnsi="Arial" w:cs="Arial"/>
                <w:sz w:val="18"/>
                <w:szCs w:val="20"/>
              </w:rPr>
            </w:pPr>
            <w:r w:rsidRPr="001068D4">
              <w:rPr>
                <w:rFonts w:ascii="Arial" w:hAnsi="Arial" w:cs="Arial"/>
                <w:sz w:val="18"/>
                <w:szCs w:val="20"/>
              </w:rPr>
              <w:t>3.1</w:t>
            </w:r>
            <w:r w:rsidR="000C434C">
              <w:rPr>
                <w:rFonts w:ascii="Arial" w:hAnsi="Arial" w:cs="Arial"/>
                <w:sz w:val="18"/>
                <w:szCs w:val="20"/>
              </w:rPr>
              <w:t>4</w:t>
            </w:r>
            <w:r>
              <w:rPr>
                <w:rFonts w:ascii="Arial" w:hAnsi="Arial" w:cs="Arial"/>
                <w:sz w:val="18"/>
                <w:szCs w:val="20"/>
              </w:rPr>
              <w:t>.1</w:t>
            </w:r>
          </w:p>
        </w:tc>
        <w:tc>
          <w:tcPr>
            <w:tcW w:w="8640" w:type="dxa"/>
            <w:tcBorders>
              <w:bottom w:val="single" w:sz="4" w:space="0" w:color="000000"/>
            </w:tcBorders>
          </w:tcPr>
          <w:p w:rsidR="00584011" w:rsidRPr="00AC5514" w:rsidRDefault="00584011" w:rsidP="00EC3C67">
            <w:pPr>
              <w:rPr>
                <w:rFonts w:ascii="Arial" w:hAnsi="Arial" w:cs="Arial"/>
                <w:b/>
                <w:sz w:val="18"/>
                <w:szCs w:val="20"/>
              </w:rPr>
            </w:pPr>
            <w:r w:rsidRPr="00AC5514">
              <w:rPr>
                <w:rFonts w:ascii="Arial" w:hAnsi="Arial" w:cs="Arial"/>
                <w:b/>
                <w:sz w:val="18"/>
                <w:szCs w:val="20"/>
              </w:rPr>
              <w:t xml:space="preserve">Polls </w:t>
            </w:r>
          </w:p>
          <w:p w:rsidR="00584011" w:rsidRDefault="00584011" w:rsidP="00EC3C67">
            <w:pPr>
              <w:pStyle w:val="ListParagraph"/>
              <w:numPr>
                <w:ilvl w:val="0"/>
                <w:numId w:val="26"/>
              </w:numPr>
              <w:rPr>
                <w:rFonts w:ascii="Arial" w:hAnsi="Arial" w:cs="Arial"/>
                <w:sz w:val="18"/>
                <w:szCs w:val="20"/>
              </w:rPr>
            </w:pPr>
            <w:r>
              <w:rPr>
                <w:rFonts w:ascii="Arial" w:hAnsi="Arial" w:cs="Arial"/>
                <w:sz w:val="18"/>
                <w:szCs w:val="20"/>
              </w:rPr>
              <w:t>Consistent Template includes:</w:t>
            </w:r>
          </w:p>
          <w:p w:rsidR="00584011" w:rsidRDefault="00584011" w:rsidP="00EC3C67">
            <w:pPr>
              <w:pStyle w:val="ListParagraph"/>
              <w:numPr>
                <w:ilvl w:val="0"/>
                <w:numId w:val="26"/>
              </w:numPr>
              <w:rPr>
                <w:rFonts w:ascii="Arial" w:hAnsi="Arial" w:cs="Arial"/>
                <w:sz w:val="18"/>
                <w:szCs w:val="20"/>
              </w:rPr>
            </w:pPr>
            <w:r>
              <w:rPr>
                <w:rFonts w:ascii="Arial" w:hAnsi="Arial" w:cs="Arial"/>
                <w:sz w:val="18"/>
                <w:szCs w:val="20"/>
              </w:rPr>
              <w:t xml:space="preserve">Question creation using text, image or video </w:t>
            </w:r>
          </w:p>
          <w:p w:rsidR="00584011" w:rsidRDefault="00584011" w:rsidP="00EC3C67">
            <w:pPr>
              <w:pStyle w:val="ListParagraph"/>
              <w:numPr>
                <w:ilvl w:val="0"/>
                <w:numId w:val="26"/>
              </w:numPr>
              <w:rPr>
                <w:rFonts w:ascii="Arial" w:hAnsi="Arial" w:cs="Arial"/>
                <w:sz w:val="18"/>
                <w:szCs w:val="20"/>
              </w:rPr>
            </w:pPr>
            <w:r>
              <w:rPr>
                <w:rFonts w:ascii="Arial" w:hAnsi="Arial" w:cs="Arial"/>
                <w:sz w:val="18"/>
                <w:szCs w:val="20"/>
              </w:rPr>
              <w:t>Multiple answer types: multiple choice, ratings, etc.</w:t>
            </w:r>
          </w:p>
          <w:p w:rsidR="00584011" w:rsidRDefault="00584011" w:rsidP="00EC3C67">
            <w:pPr>
              <w:pStyle w:val="ListParagraph"/>
              <w:numPr>
                <w:ilvl w:val="0"/>
                <w:numId w:val="26"/>
              </w:numPr>
              <w:rPr>
                <w:rFonts w:ascii="Arial" w:hAnsi="Arial" w:cs="Arial"/>
                <w:sz w:val="18"/>
                <w:szCs w:val="20"/>
              </w:rPr>
            </w:pPr>
            <w:r>
              <w:rPr>
                <w:rFonts w:ascii="Arial" w:hAnsi="Arial" w:cs="Arial"/>
                <w:sz w:val="18"/>
                <w:szCs w:val="20"/>
              </w:rPr>
              <w:t>Title and tags</w:t>
            </w:r>
          </w:p>
          <w:p w:rsidR="00584011" w:rsidRDefault="00584011" w:rsidP="00EC3C67">
            <w:pPr>
              <w:pStyle w:val="ListParagraph"/>
              <w:numPr>
                <w:ilvl w:val="0"/>
                <w:numId w:val="26"/>
              </w:numPr>
              <w:rPr>
                <w:rFonts w:ascii="Arial" w:hAnsi="Arial" w:cs="Arial"/>
                <w:sz w:val="18"/>
                <w:szCs w:val="20"/>
              </w:rPr>
            </w:pPr>
            <w:proofErr w:type="spellStart"/>
            <w:r>
              <w:rPr>
                <w:rFonts w:ascii="Arial" w:hAnsi="Arial" w:cs="Arial"/>
                <w:sz w:val="18"/>
                <w:szCs w:val="20"/>
              </w:rPr>
              <w:t>Crawlable</w:t>
            </w:r>
            <w:proofErr w:type="spellEnd"/>
          </w:p>
          <w:p w:rsidR="00584011" w:rsidRDefault="00584011" w:rsidP="00EC3C67">
            <w:pPr>
              <w:pStyle w:val="ListParagraph"/>
              <w:numPr>
                <w:ilvl w:val="0"/>
                <w:numId w:val="26"/>
              </w:numPr>
              <w:rPr>
                <w:rFonts w:ascii="Arial" w:hAnsi="Arial" w:cs="Arial"/>
                <w:sz w:val="18"/>
                <w:szCs w:val="20"/>
              </w:rPr>
            </w:pPr>
            <w:r>
              <w:rPr>
                <w:rFonts w:ascii="Arial" w:hAnsi="Arial" w:cs="Arial"/>
                <w:sz w:val="18"/>
                <w:szCs w:val="20"/>
              </w:rPr>
              <w:t>Created and published through the Admin tool, results pulled though Admin tool or Business Objects</w:t>
            </w:r>
          </w:p>
          <w:p w:rsidR="00584011" w:rsidRDefault="00584011" w:rsidP="00EC3C67">
            <w:pPr>
              <w:pStyle w:val="ListParagraph"/>
              <w:numPr>
                <w:ilvl w:val="0"/>
                <w:numId w:val="26"/>
              </w:numPr>
              <w:rPr>
                <w:rFonts w:ascii="Arial" w:hAnsi="Arial" w:cs="Arial"/>
                <w:sz w:val="18"/>
                <w:szCs w:val="20"/>
              </w:rPr>
            </w:pPr>
          </w:p>
          <w:p w:rsidR="00584011" w:rsidRDefault="00584011" w:rsidP="00EC3C67">
            <w:pPr>
              <w:pStyle w:val="ListParagraph"/>
              <w:numPr>
                <w:ilvl w:val="0"/>
                <w:numId w:val="26"/>
              </w:numPr>
              <w:rPr>
                <w:rFonts w:ascii="Arial" w:hAnsi="Arial" w:cs="Arial"/>
                <w:sz w:val="18"/>
                <w:szCs w:val="20"/>
              </w:rPr>
            </w:pPr>
            <w:r>
              <w:rPr>
                <w:rFonts w:ascii="Arial" w:hAnsi="Arial" w:cs="Arial"/>
                <w:sz w:val="18"/>
                <w:szCs w:val="20"/>
              </w:rPr>
              <w:t>Select location to publish (home page, category page, other site pages)</w:t>
            </w:r>
          </w:p>
          <w:p w:rsidR="00584011" w:rsidRDefault="00584011" w:rsidP="009709DB">
            <w:pPr>
              <w:rPr>
                <w:rFonts w:ascii="Arial" w:hAnsi="Arial" w:cs="Arial"/>
                <w:b/>
                <w:sz w:val="18"/>
                <w:szCs w:val="20"/>
              </w:rPr>
            </w:pPr>
            <w:r>
              <w:rPr>
                <w:rFonts w:ascii="Arial" w:hAnsi="Arial" w:cs="Arial"/>
                <w:sz w:val="18"/>
                <w:szCs w:val="20"/>
              </w:rPr>
              <w:t xml:space="preserve">Only displays when there is content </w:t>
            </w:r>
          </w:p>
        </w:tc>
      </w:tr>
      <w:tr w:rsidR="00032EB8" w:rsidRPr="001068D4" w:rsidDel="00AE5671" w:rsidTr="00333420">
        <w:trPr>
          <w:del w:id="111" w:author="jmassud" w:date="2012-05-15T08:51:00Z"/>
        </w:trPr>
        <w:tc>
          <w:tcPr>
            <w:tcW w:w="900" w:type="dxa"/>
            <w:tcBorders>
              <w:bottom w:val="single" w:sz="4" w:space="0" w:color="000000"/>
            </w:tcBorders>
          </w:tcPr>
          <w:p w:rsidR="00032EB8" w:rsidRPr="001068D4" w:rsidDel="00AE5671" w:rsidRDefault="00032EB8" w:rsidP="007D15D6">
            <w:pPr>
              <w:rPr>
                <w:del w:id="112" w:author="jmassud" w:date="2012-05-15T08:51:00Z"/>
                <w:rFonts w:ascii="Arial" w:hAnsi="Arial" w:cs="Arial"/>
                <w:sz w:val="18"/>
                <w:szCs w:val="20"/>
              </w:rPr>
            </w:pPr>
          </w:p>
        </w:tc>
        <w:tc>
          <w:tcPr>
            <w:tcW w:w="8640" w:type="dxa"/>
            <w:tcBorders>
              <w:bottom w:val="single" w:sz="4" w:space="0" w:color="000000"/>
            </w:tcBorders>
          </w:tcPr>
          <w:p w:rsidR="009709DB" w:rsidRPr="009709DB" w:rsidDel="00AE5671" w:rsidRDefault="009709DB" w:rsidP="009709DB">
            <w:pPr>
              <w:rPr>
                <w:del w:id="113" w:author="jmassud" w:date="2012-05-15T08:51:00Z"/>
                <w:rFonts w:ascii="Arial" w:hAnsi="Arial" w:cs="Arial"/>
                <w:b/>
                <w:sz w:val="18"/>
                <w:szCs w:val="20"/>
              </w:rPr>
            </w:pPr>
          </w:p>
        </w:tc>
      </w:tr>
    </w:tbl>
    <w:p w:rsidR="00543DA7" w:rsidRDefault="00543DA7" w:rsidP="00543DA7">
      <w:pPr>
        <w:pStyle w:val="Heading2"/>
        <w:tabs>
          <w:tab w:val="num" w:pos="1800"/>
        </w:tabs>
        <w:ind w:left="1296"/>
      </w:pPr>
      <w:bookmarkStart w:id="114" w:name="_Toc324835457"/>
      <w:r>
        <w:t>Static Pages – P1</w:t>
      </w:r>
      <w:bookmarkEnd w:id="114"/>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900"/>
        <w:gridCol w:w="8640"/>
      </w:tblGrid>
      <w:tr w:rsidR="00543DA7" w:rsidRPr="001068D4" w:rsidTr="006B3A18">
        <w:tc>
          <w:tcPr>
            <w:tcW w:w="900" w:type="dxa"/>
            <w:shd w:val="clear" w:color="auto" w:fill="B6DDE8"/>
          </w:tcPr>
          <w:p w:rsidR="00543DA7" w:rsidRPr="001068D4" w:rsidRDefault="00543DA7" w:rsidP="006B3A18">
            <w:pPr>
              <w:rPr>
                <w:rFonts w:ascii="Arial" w:hAnsi="Arial" w:cs="Arial"/>
                <w:b/>
                <w:sz w:val="18"/>
                <w:szCs w:val="20"/>
              </w:rPr>
            </w:pPr>
            <w:proofErr w:type="spellStart"/>
            <w:r w:rsidRPr="001068D4">
              <w:rPr>
                <w:rFonts w:ascii="Arial" w:hAnsi="Arial" w:cs="Arial"/>
                <w:b/>
                <w:sz w:val="18"/>
                <w:szCs w:val="20"/>
              </w:rPr>
              <w:t>Req</w:t>
            </w:r>
            <w:proofErr w:type="spellEnd"/>
            <w:r w:rsidRPr="001068D4">
              <w:rPr>
                <w:rFonts w:ascii="Arial" w:hAnsi="Arial" w:cs="Arial"/>
                <w:b/>
                <w:sz w:val="18"/>
                <w:szCs w:val="20"/>
              </w:rPr>
              <w:t xml:space="preserve"> #</w:t>
            </w:r>
          </w:p>
        </w:tc>
        <w:tc>
          <w:tcPr>
            <w:tcW w:w="8640" w:type="dxa"/>
            <w:shd w:val="clear" w:color="auto" w:fill="B6DDE8"/>
          </w:tcPr>
          <w:p w:rsidR="00543DA7" w:rsidRPr="001068D4" w:rsidRDefault="00543DA7" w:rsidP="006B3A18">
            <w:pPr>
              <w:rPr>
                <w:rFonts w:ascii="Arial" w:hAnsi="Arial" w:cs="Arial"/>
                <w:b/>
                <w:sz w:val="18"/>
                <w:szCs w:val="20"/>
              </w:rPr>
            </w:pPr>
            <w:r w:rsidRPr="001068D4">
              <w:rPr>
                <w:rFonts w:ascii="Arial" w:hAnsi="Arial" w:cs="Arial"/>
                <w:b/>
                <w:sz w:val="18"/>
                <w:szCs w:val="20"/>
              </w:rPr>
              <w:t xml:space="preserve">Description </w:t>
            </w:r>
          </w:p>
        </w:tc>
      </w:tr>
      <w:tr w:rsidR="00543DA7" w:rsidRPr="001068D4" w:rsidTr="006B3A18">
        <w:trPr>
          <w:trHeight w:val="368"/>
        </w:trPr>
        <w:tc>
          <w:tcPr>
            <w:tcW w:w="900" w:type="dxa"/>
          </w:tcPr>
          <w:p w:rsidR="00543DA7" w:rsidRPr="001068D4" w:rsidRDefault="00543DA7" w:rsidP="006B3A18">
            <w:pPr>
              <w:rPr>
                <w:rFonts w:ascii="Arial" w:hAnsi="Arial" w:cs="Arial"/>
                <w:sz w:val="18"/>
                <w:szCs w:val="20"/>
              </w:rPr>
            </w:pPr>
            <w:r w:rsidRPr="001068D4">
              <w:rPr>
                <w:rFonts w:ascii="Arial" w:hAnsi="Arial" w:cs="Arial"/>
                <w:sz w:val="18"/>
                <w:szCs w:val="20"/>
              </w:rPr>
              <w:t>3.1</w:t>
            </w:r>
            <w:r w:rsidR="00584011">
              <w:rPr>
                <w:rFonts w:ascii="Arial" w:hAnsi="Arial" w:cs="Arial"/>
                <w:sz w:val="18"/>
                <w:szCs w:val="20"/>
              </w:rPr>
              <w:t>5</w:t>
            </w:r>
            <w:r>
              <w:rPr>
                <w:rFonts w:ascii="Arial" w:hAnsi="Arial" w:cs="Arial"/>
                <w:sz w:val="18"/>
                <w:szCs w:val="20"/>
              </w:rPr>
              <w:t>.1</w:t>
            </w:r>
          </w:p>
        </w:tc>
        <w:tc>
          <w:tcPr>
            <w:tcW w:w="8640" w:type="dxa"/>
          </w:tcPr>
          <w:p w:rsidR="00543DA7" w:rsidRDefault="00543DA7" w:rsidP="00077E44">
            <w:pPr>
              <w:pStyle w:val="ListParagraph"/>
              <w:numPr>
                <w:ilvl w:val="0"/>
                <w:numId w:val="26"/>
              </w:numPr>
              <w:rPr>
                <w:rFonts w:ascii="Arial" w:hAnsi="Arial" w:cs="Arial"/>
                <w:sz w:val="18"/>
                <w:szCs w:val="20"/>
              </w:rPr>
            </w:pPr>
            <w:r>
              <w:rPr>
                <w:rFonts w:ascii="Arial" w:hAnsi="Arial" w:cs="Arial"/>
                <w:sz w:val="18"/>
                <w:szCs w:val="20"/>
              </w:rPr>
              <w:t>FAQ</w:t>
            </w:r>
          </w:p>
          <w:p w:rsidR="00543DA7" w:rsidRDefault="00543DA7" w:rsidP="00077E44">
            <w:pPr>
              <w:pStyle w:val="ListParagraph"/>
              <w:numPr>
                <w:ilvl w:val="0"/>
                <w:numId w:val="26"/>
              </w:numPr>
              <w:rPr>
                <w:rFonts w:ascii="Arial" w:hAnsi="Arial" w:cs="Arial"/>
                <w:sz w:val="18"/>
                <w:szCs w:val="20"/>
              </w:rPr>
            </w:pPr>
            <w:r>
              <w:rPr>
                <w:rFonts w:ascii="Arial" w:hAnsi="Arial" w:cs="Arial"/>
                <w:sz w:val="18"/>
                <w:szCs w:val="20"/>
              </w:rPr>
              <w:t>About</w:t>
            </w:r>
            <w:r w:rsidR="00C47BD2">
              <w:rPr>
                <w:rFonts w:ascii="Arial" w:hAnsi="Arial" w:cs="Arial"/>
                <w:sz w:val="18"/>
                <w:szCs w:val="20"/>
              </w:rPr>
              <w:t xml:space="preserve"> / Why J</w:t>
            </w:r>
            <w:r>
              <w:rPr>
                <w:rFonts w:ascii="Arial" w:hAnsi="Arial" w:cs="Arial"/>
                <w:sz w:val="18"/>
                <w:szCs w:val="20"/>
              </w:rPr>
              <w:t>oin</w:t>
            </w:r>
          </w:p>
          <w:p w:rsidR="00543DA7" w:rsidRDefault="00543DA7" w:rsidP="00077E44">
            <w:pPr>
              <w:pStyle w:val="ListParagraph"/>
              <w:numPr>
                <w:ilvl w:val="0"/>
                <w:numId w:val="26"/>
              </w:numPr>
              <w:rPr>
                <w:rFonts w:ascii="Arial" w:hAnsi="Arial" w:cs="Arial"/>
                <w:sz w:val="18"/>
                <w:szCs w:val="20"/>
              </w:rPr>
            </w:pPr>
            <w:r>
              <w:rPr>
                <w:rFonts w:ascii="Arial" w:hAnsi="Arial" w:cs="Arial"/>
                <w:sz w:val="18"/>
                <w:szCs w:val="20"/>
              </w:rPr>
              <w:t>Terms of Service</w:t>
            </w:r>
          </w:p>
          <w:p w:rsidR="00543DA7" w:rsidRPr="00543DA7" w:rsidRDefault="00543DA7" w:rsidP="00077E44">
            <w:pPr>
              <w:pStyle w:val="ListParagraph"/>
              <w:numPr>
                <w:ilvl w:val="0"/>
                <w:numId w:val="26"/>
              </w:numPr>
              <w:rPr>
                <w:rFonts w:ascii="Arial" w:hAnsi="Arial" w:cs="Arial"/>
                <w:sz w:val="18"/>
                <w:szCs w:val="20"/>
              </w:rPr>
            </w:pPr>
            <w:r>
              <w:rPr>
                <w:rFonts w:ascii="Arial" w:hAnsi="Arial" w:cs="Arial"/>
                <w:sz w:val="18"/>
                <w:szCs w:val="20"/>
              </w:rPr>
              <w:lastRenderedPageBreak/>
              <w:t>Badges</w:t>
            </w:r>
            <w:r w:rsidR="00584011">
              <w:rPr>
                <w:rFonts w:ascii="Arial" w:hAnsi="Arial" w:cs="Arial"/>
                <w:sz w:val="18"/>
                <w:szCs w:val="20"/>
              </w:rPr>
              <w:t>/Team Page – updateable through CMS as team members change</w:t>
            </w:r>
          </w:p>
        </w:tc>
      </w:tr>
    </w:tbl>
    <w:p w:rsidR="00B6658B" w:rsidRDefault="00B6658B" w:rsidP="00E10289">
      <w:pPr>
        <w:rPr>
          <w:color w:val="1F497D"/>
          <w:szCs w:val="22"/>
        </w:rPr>
      </w:pPr>
    </w:p>
    <w:p w:rsidR="009E335E" w:rsidRDefault="009E335E" w:rsidP="00E10289">
      <w:pPr>
        <w:rPr>
          <w:color w:val="1F497D"/>
          <w:szCs w:val="22"/>
        </w:rPr>
      </w:pPr>
    </w:p>
    <w:p w:rsidR="00032EB8" w:rsidRDefault="00032EB8" w:rsidP="00E10289">
      <w:pPr>
        <w:rPr>
          <w:color w:val="1F497D"/>
          <w:szCs w:val="22"/>
        </w:rPr>
      </w:pPr>
    </w:p>
    <w:p w:rsidR="00B6658B" w:rsidRDefault="00B6658B" w:rsidP="00B6658B">
      <w:pPr>
        <w:pStyle w:val="Heading2"/>
        <w:numPr>
          <w:ilvl w:val="0"/>
          <w:numId w:val="3"/>
        </w:numPr>
        <w:shd w:val="pct20" w:color="auto" w:fill="auto"/>
        <w:tabs>
          <w:tab w:val="clear" w:pos="1152"/>
          <w:tab w:val="num" w:pos="270"/>
        </w:tabs>
        <w:spacing w:before="0"/>
        <w:ind w:left="270" w:hanging="270"/>
        <w:rPr>
          <w:rFonts w:cs="Arial"/>
          <w:sz w:val="28"/>
        </w:rPr>
      </w:pPr>
      <w:bookmarkStart w:id="115" w:name="_Toc324835458"/>
      <w:r>
        <w:rPr>
          <w:rFonts w:cs="Arial"/>
          <w:sz w:val="28"/>
        </w:rPr>
        <w:t>User Experience Requirements</w:t>
      </w:r>
      <w:bookmarkEnd w:id="115"/>
    </w:p>
    <w:p w:rsidR="000A0AAC" w:rsidRPr="00C3486B" w:rsidRDefault="000A0AAC" w:rsidP="00855BFA">
      <w:pPr>
        <w:numPr>
          <w:ilvl w:val="0"/>
          <w:numId w:val="10"/>
        </w:numPr>
        <w:rPr>
          <w:szCs w:val="22"/>
        </w:rPr>
      </w:pPr>
      <w:r w:rsidRPr="00C3486B">
        <w:rPr>
          <w:szCs w:val="22"/>
        </w:rPr>
        <w:t xml:space="preserve">Overall goal is to </w:t>
      </w:r>
      <w:r w:rsidR="00C3486B" w:rsidRPr="00C3486B">
        <w:rPr>
          <w:szCs w:val="22"/>
        </w:rPr>
        <w:t xml:space="preserve">increase awareness of communities and seamless integration with SHC ecommerce sites </w:t>
      </w:r>
    </w:p>
    <w:p w:rsidR="003520EB" w:rsidRPr="00C3486B" w:rsidRDefault="000A0AAC" w:rsidP="00855BFA">
      <w:pPr>
        <w:numPr>
          <w:ilvl w:val="0"/>
          <w:numId w:val="10"/>
        </w:numPr>
        <w:rPr>
          <w:szCs w:val="22"/>
        </w:rPr>
      </w:pPr>
      <w:r w:rsidRPr="00C3486B">
        <w:rPr>
          <w:szCs w:val="22"/>
        </w:rPr>
        <w:t>Experimentation</w:t>
      </w:r>
      <w:r w:rsidR="001A5D4B" w:rsidRPr="00C3486B">
        <w:rPr>
          <w:szCs w:val="22"/>
        </w:rPr>
        <w:t xml:space="preserve">: Should be possible to </w:t>
      </w:r>
      <w:r w:rsidR="00772326" w:rsidRPr="00C3486B">
        <w:rPr>
          <w:szCs w:val="22"/>
        </w:rPr>
        <w:t>quickly</w:t>
      </w:r>
      <w:r w:rsidR="001A5D4B" w:rsidRPr="00C3486B">
        <w:rPr>
          <w:szCs w:val="22"/>
        </w:rPr>
        <w:t xml:space="preserve"> modify UX flows, do A/B testing, get feedback and iterate</w:t>
      </w:r>
    </w:p>
    <w:p w:rsidR="00180F14" w:rsidRPr="00C3486B" w:rsidRDefault="00180F14" w:rsidP="00855BFA">
      <w:pPr>
        <w:numPr>
          <w:ilvl w:val="0"/>
          <w:numId w:val="10"/>
        </w:numPr>
        <w:rPr>
          <w:szCs w:val="22"/>
        </w:rPr>
      </w:pPr>
      <w:r w:rsidRPr="00C3486B">
        <w:rPr>
          <w:szCs w:val="22"/>
        </w:rPr>
        <w:t xml:space="preserve">Formats: support for desktop, mobile, </w:t>
      </w:r>
      <w:proofErr w:type="spellStart"/>
      <w:r w:rsidRPr="00C3486B">
        <w:rPr>
          <w:szCs w:val="22"/>
        </w:rPr>
        <w:t>ipad</w:t>
      </w:r>
      <w:proofErr w:type="spellEnd"/>
      <w:r w:rsidRPr="00C3486B">
        <w:rPr>
          <w:szCs w:val="22"/>
        </w:rPr>
        <w:t>, in-store kiosk?</w:t>
      </w:r>
    </w:p>
    <w:p w:rsidR="00B6658B" w:rsidRPr="00C3486B" w:rsidRDefault="001A5D4B" w:rsidP="00855BFA">
      <w:pPr>
        <w:numPr>
          <w:ilvl w:val="0"/>
          <w:numId w:val="10"/>
        </w:numPr>
        <w:rPr>
          <w:szCs w:val="22"/>
        </w:rPr>
      </w:pPr>
      <w:r w:rsidRPr="00C3486B">
        <w:rPr>
          <w:szCs w:val="22"/>
        </w:rPr>
        <w:t xml:space="preserve">Supported </w:t>
      </w:r>
      <w:r w:rsidR="00B6658B" w:rsidRPr="00C3486B">
        <w:rPr>
          <w:szCs w:val="22"/>
        </w:rPr>
        <w:t>Browsers</w:t>
      </w:r>
      <w:r w:rsidRPr="00C3486B">
        <w:rPr>
          <w:szCs w:val="22"/>
        </w:rPr>
        <w:t>:</w:t>
      </w:r>
    </w:p>
    <w:p w:rsidR="00180F14" w:rsidRDefault="00180F14" w:rsidP="00180F14">
      <w:pPr>
        <w:ind w:left="432"/>
        <w:rPr>
          <w:color w:val="1F497D"/>
          <w:szCs w:val="22"/>
        </w:rPr>
      </w:pPr>
    </w:p>
    <w:tbl>
      <w:tblPr>
        <w:tblW w:w="0" w:type="auto"/>
        <w:tblInd w:w="12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tblPr>
      <w:tblGrid>
        <w:gridCol w:w="2148"/>
        <w:gridCol w:w="1680"/>
      </w:tblGrid>
      <w:tr w:rsidR="00180F14" w:rsidRPr="009473B7" w:rsidTr="00F665E9">
        <w:tc>
          <w:tcPr>
            <w:tcW w:w="2148" w:type="dxa"/>
          </w:tcPr>
          <w:p w:rsidR="00180F14" w:rsidRPr="009473B7" w:rsidRDefault="00180F14" w:rsidP="00F665E9">
            <w:pPr>
              <w:pStyle w:val="NormalWeb"/>
              <w:rPr>
                <w:rFonts w:ascii="Arial" w:hAnsi="Arial" w:cs="Arial"/>
                <w:b/>
                <w:sz w:val="20"/>
                <w:szCs w:val="20"/>
              </w:rPr>
            </w:pPr>
            <w:r w:rsidRPr="009473B7">
              <w:rPr>
                <w:rFonts w:ascii="Arial" w:hAnsi="Arial" w:cs="Arial"/>
                <w:b/>
                <w:sz w:val="20"/>
                <w:szCs w:val="20"/>
              </w:rPr>
              <w:t>Browser</w:t>
            </w:r>
          </w:p>
        </w:tc>
        <w:tc>
          <w:tcPr>
            <w:tcW w:w="1680" w:type="dxa"/>
          </w:tcPr>
          <w:p w:rsidR="00180F14" w:rsidRPr="009473B7" w:rsidRDefault="00180F14" w:rsidP="00F665E9">
            <w:pPr>
              <w:pStyle w:val="NormalWeb"/>
              <w:rPr>
                <w:rFonts w:ascii="Arial" w:hAnsi="Arial" w:cs="Arial"/>
                <w:b/>
                <w:sz w:val="20"/>
                <w:szCs w:val="20"/>
              </w:rPr>
            </w:pPr>
            <w:r w:rsidRPr="009473B7">
              <w:rPr>
                <w:rFonts w:ascii="Arial" w:hAnsi="Arial" w:cs="Arial"/>
                <w:b/>
                <w:sz w:val="20"/>
                <w:szCs w:val="20"/>
              </w:rPr>
              <w:t>Supported (Y/N)</w:t>
            </w:r>
          </w:p>
        </w:tc>
      </w:tr>
      <w:tr w:rsidR="00180F14" w:rsidRPr="009473B7" w:rsidTr="00F665E9">
        <w:tc>
          <w:tcPr>
            <w:tcW w:w="2148" w:type="dxa"/>
          </w:tcPr>
          <w:p w:rsidR="00180F14" w:rsidRPr="009473B7" w:rsidRDefault="00180F14" w:rsidP="00F665E9">
            <w:pPr>
              <w:pStyle w:val="ListParagraph"/>
              <w:spacing w:line="480" w:lineRule="auto"/>
              <w:ind w:left="0"/>
              <w:jc w:val="left"/>
              <w:rPr>
                <w:rFonts w:ascii="Arial" w:hAnsi="Arial" w:cs="Arial"/>
                <w:sz w:val="20"/>
                <w:szCs w:val="20"/>
              </w:rPr>
            </w:pPr>
            <w:r w:rsidRPr="009473B7">
              <w:rPr>
                <w:rFonts w:ascii="Arial" w:hAnsi="Arial" w:cs="Arial"/>
                <w:sz w:val="20"/>
                <w:szCs w:val="20"/>
              </w:rPr>
              <w:t>Internet Explorer 6</w:t>
            </w:r>
          </w:p>
        </w:tc>
        <w:tc>
          <w:tcPr>
            <w:tcW w:w="1680" w:type="dxa"/>
          </w:tcPr>
          <w:p w:rsidR="00180F14" w:rsidRPr="000A0AAC" w:rsidRDefault="00C8425C" w:rsidP="00F665E9">
            <w:pPr>
              <w:pStyle w:val="ListParagraph"/>
              <w:spacing w:line="480" w:lineRule="auto"/>
              <w:ind w:left="0"/>
              <w:jc w:val="left"/>
              <w:rPr>
                <w:rFonts w:ascii="Arial" w:hAnsi="Arial" w:cs="Arial"/>
                <w:color w:val="FF0000"/>
                <w:sz w:val="20"/>
                <w:szCs w:val="20"/>
              </w:rPr>
            </w:pPr>
            <w:r>
              <w:rPr>
                <w:rFonts w:ascii="Arial" w:hAnsi="Arial" w:cs="Arial"/>
                <w:color w:val="FF0000"/>
                <w:sz w:val="20"/>
                <w:szCs w:val="20"/>
              </w:rPr>
              <w:t>n</w:t>
            </w:r>
          </w:p>
        </w:tc>
      </w:tr>
      <w:tr w:rsidR="00180F14" w:rsidRPr="009473B7" w:rsidTr="00F665E9">
        <w:tc>
          <w:tcPr>
            <w:tcW w:w="2148" w:type="dxa"/>
          </w:tcPr>
          <w:p w:rsidR="00180F14" w:rsidRPr="009473B7" w:rsidRDefault="00180F14" w:rsidP="00F665E9">
            <w:pPr>
              <w:pStyle w:val="ListParagraph"/>
              <w:spacing w:line="480" w:lineRule="auto"/>
              <w:ind w:left="0"/>
              <w:jc w:val="left"/>
              <w:rPr>
                <w:rFonts w:ascii="Arial" w:hAnsi="Arial" w:cs="Arial"/>
                <w:sz w:val="20"/>
                <w:szCs w:val="20"/>
              </w:rPr>
            </w:pPr>
            <w:r w:rsidRPr="009473B7">
              <w:rPr>
                <w:rFonts w:ascii="Arial" w:hAnsi="Arial" w:cs="Arial"/>
                <w:sz w:val="20"/>
                <w:szCs w:val="20"/>
              </w:rPr>
              <w:t>Internet Explorer 7</w:t>
            </w:r>
          </w:p>
        </w:tc>
        <w:tc>
          <w:tcPr>
            <w:tcW w:w="1680" w:type="dxa"/>
          </w:tcPr>
          <w:p w:rsidR="00180F14" w:rsidRPr="009473B7" w:rsidRDefault="00180F14" w:rsidP="00F665E9">
            <w:pPr>
              <w:pStyle w:val="ListParagraph"/>
              <w:spacing w:line="480" w:lineRule="auto"/>
              <w:ind w:left="0"/>
              <w:jc w:val="left"/>
              <w:rPr>
                <w:rFonts w:ascii="Arial" w:hAnsi="Arial" w:cs="Arial"/>
                <w:sz w:val="20"/>
                <w:szCs w:val="20"/>
              </w:rPr>
            </w:pPr>
            <w:r>
              <w:rPr>
                <w:rFonts w:ascii="Arial" w:hAnsi="Arial" w:cs="Arial"/>
                <w:sz w:val="20"/>
                <w:szCs w:val="20"/>
              </w:rPr>
              <w:t>y</w:t>
            </w:r>
          </w:p>
        </w:tc>
      </w:tr>
      <w:tr w:rsidR="00180F14" w:rsidRPr="009473B7" w:rsidTr="00F665E9">
        <w:tc>
          <w:tcPr>
            <w:tcW w:w="2148" w:type="dxa"/>
          </w:tcPr>
          <w:p w:rsidR="00180F14" w:rsidRPr="009473B7" w:rsidRDefault="00180F14" w:rsidP="00F665E9">
            <w:pPr>
              <w:pStyle w:val="ListParagraph"/>
              <w:spacing w:line="480" w:lineRule="auto"/>
              <w:ind w:left="0"/>
              <w:jc w:val="left"/>
              <w:rPr>
                <w:rFonts w:ascii="Arial" w:hAnsi="Arial" w:cs="Arial"/>
                <w:sz w:val="20"/>
                <w:szCs w:val="20"/>
              </w:rPr>
            </w:pPr>
            <w:r w:rsidRPr="009473B7">
              <w:rPr>
                <w:rFonts w:ascii="Arial" w:hAnsi="Arial" w:cs="Arial"/>
                <w:sz w:val="20"/>
                <w:szCs w:val="20"/>
              </w:rPr>
              <w:t>Internet Explorer 8</w:t>
            </w:r>
          </w:p>
        </w:tc>
        <w:tc>
          <w:tcPr>
            <w:tcW w:w="1680" w:type="dxa"/>
          </w:tcPr>
          <w:p w:rsidR="00180F14" w:rsidRPr="009473B7" w:rsidRDefault="00180F14" w:rsidP="00F665E9">
            <w:pPr>
              <w:pStyle w:val="ListParagraph"/>
              <w:spacing w:line="480" w:lineRule="auto"/>
              <w:ind w:left="0"/>
              <w:jc w:val="left"/>
              <w:rPr>
                <w:rFonts w:ascii="Arial" w:hAnsi="Arial" w:cs="Arial"/>
                <w:sz w:val="20"/>
                <w:szCs w:val="20"/>
              </w:rPr>
            </w:pPr>
            <w:r>
              <w:rPr>
                <w:rFonts w:ascii="Arial" w:hAnsi="Arial" w:cs="Arial"/>
                <w:sz w:val="20"/>
                <w:szCs w:val="20"/>
              </w:rPr>
              <w:t>Y</w:t>
            </w:r>
          </w:p>
        </w:tc>
      </w:tr>
      <w:tr w:rsidR="00180F14" w:rsidRPr="009473B7" w:rsidTr="00F665E9">
        <w:tc>
          <w:tcPr>
            <w:tcW w:w="2148" w:type="dxa"/>
          </w:tcPr>
          <w:p w:rsidR="00180F14" w:rsidRPr="009473B7" w:rsidRDefault="00180F14" w:rsidP="00F665E9">
            <w:pPr>
              <w:pStyle w:val="ListParagraph"/>
              <w:spacing w:line="480" w:lineRule="auto"/>
              <w:ind w:left="0"/>
              <w:jc w:val="left"/>
              <w:rPr>
                <w:rFonts w:ascii="Arial" w:hAnsi="Arial" w:cs="Arial"/>
                <w:sz w:val="20"/>
                <w:szCs w:val="20"/>
              </w:rPr>
            </w:pPr>
            <w:r w:rsidRPr="009473B7">
              <w:rPr>
                <w:rFonts w:ascii="Arial" w:hAnsi="Arial" w:cs="Arial"/>
                <w:sz w:val="20"/>
                <w:szCs w:val="20"/>
              </w:rPr>
              <w:t>Netscape</w:t>
            </w:r>
            <w:r w:rsidR="000A0AAC">
              <w:rPr>
                <w:rFonts w:ascii="Arial" w:hAnsi="Arial" w:cs="Arial"/>
                <w:sz w:val="20"/>
                <w:szCs w:val="20"/>
              </w:rPr>
              <w:t xml:space="preserve"> (version?)</w:t>
            </w:r>
          </w:p>
        </w:tc>
        <w:tc>
          <w:tcPr>
            <w:tcW w:w="1680" w:type="dxa"/>
          </w:tcPr>
          <w:p w:rsidR="00180F14" w:rsidRPr="009473B7" w:rsidRDefault="00180F14" w:rsidP="00F665E9">
            <w:pPr>
              <w:pStyle w:val="ListParagraph"/>
              <w:spacing w:line="480" w:lineRule="auto"/>
              <w:ind w:left="0"/>
              <w:jc w:val="left"/>
              <w:rPr>
                <w:rFonts w:ascii="Arial" w:hAnsi="Arial" w:cs="Arial"/>
                <w:sz w:val="20"/>
                <w:szCs w:val="20"/>
              </w:rPr>
            </w:pPr>
            <w:r>
              <w:rPr>
                <w:rFonts w:ascii="Arial" w:hAnsi="Arial" w:cs="Arial"/>
                <w:sz w:val="20"/>
                <w:szCs w:val="20"/>
              </w:rPr>
              <w:t>N</w:t>
            </w:r>
          </w:p>
        </w:tc>
      </w:tr>
      <w:tr w:rsidR="00180F14" w:rsidRPr="009473B7" w:rsidTr="00F665E9">
        <w:tc>
          <w:tcPr>
            <w:tcW w:w="2148" w:type="dxa"/>
          </w:tcPr>
          <w:p w:rsidR="00180F14" w:rsidRPr="009473B7" w:rsidRDefault="00180F14" w:rsidP="00F665E9">
            <w:pPr>
              <w:pStyle w:val="ListParagraph"/>
              <w:spacing w:line="480" w:lineRule="auto"/>
              <w:ind w:left="0"/>
              <w:jc w:val="left"/>
              <w:rPr>
                <w:rFonts w:ascii="Arial" w:hAnsi="Arial" w:cs="Arial"/>
                <w:sz w:val="20"/>
                <w:szCs w:val="20"/>
              </w:rPr>
            </w:pPr>
            <w:r w:rsidRPr="009473B7">
              <w:rPr>
                <w:rFonts w:ascii="Arial" w:hAnsi="Arial" w:cs="Arial"/>
                <w:sz w:val="20"/>
                <w:szCs w:val="20"/>
              </w:rPr>
              <w:t>Safari</w:t>
            </w:r>
            <w:r w:rsidR="000A0AAC">
              <w:rPr>
                <w:rFonts w:ascii="Arial" w:hAnsi="Arial" w:cs="Arial"/>
                <w:sz w:val="20"/>
                <w:szCs w:val="20"/>
              </w:rPr>
              <w:t xml:space="preserve"> (version?)</w:t>
            </w:r>
          </w:p>
        </w:tc>
        <w:tc>
          <w:tcPr>
            <w:tcW w:w="1680" w:type="dxa"/>
          </w:tcPr>
          <w:p w:rsidR="00180F14" w:rsidRPr="009473B7" w:rsidRDefault="00180F14" w:rsidP="00F665E9">
            <w:pPr>
              <w:pStyle w:val="ListParagraph"/>
              <w:spacing w:line="480" w:lineRule="auto"/>
              <w:ind w:left="0"/>
              <w:jc w:val="left"/>
              <w:rPr>
                <w:rFonts w:ascii="Arial" w:hAnsi="Arial" w:cs="Arial"/>
                <w:sz w:val="20"/>
                <w:szCs w:val="20"/>
              </w:rPr>
            </w:pPr>
            <w:r>
              <w:rPr>
                <w:rFonts w:ascii="Arial" w:hAnsi="Arial" w:cs="Arial"/>
                <w:sz w:val="20"/>
                <w:szCs w:val="20"/>
              </w:rPr>
              <w:t>Y</w:t>
            </w:r>
          </w:p>
        </w:tc>
      </w:tr>
      <w:tr w:rsidR="00180F14" w:rsidRPr="009473B7" w:rsidTr="00F665E9">
        <w:tc>
          <w:tcPr>
            <w:tcW w:w="2148" w:type="dxa"/>
          </w:tcPr>
          <w:p w:rsidR="00180F14" w:rsidRPr="009473B7" w:rsidRDefault="00180F14" w:rsidP="00F665E9">
            <w:pPr>
              <w:pStyle w:val="ListParagraph"/>
              <w:spacing w:line="480" w:lineRule="auto"/>
              <w:ind w:left="0"/>
              <w:jc w:val="left"/>
              <w:rPr>
                <w:rFonts w:ascii="Arial" w:hAnsi="Arial" w:cs="Arial"/>
                <w:sz w:val="20"/>
                <w:szCs w:val="20"/>
              </w:rPr>
            </w:pPr>
            <w:r w:rsidRPr="009473B7">
              <w:rPr>
                <w:rFonts w:ascii="Arial" w:hAnsi="Arial" w:cs="Arial"/>
                <w:sz w:val="20"/>
                <w:szCs w:val="20"/>
              </w:rPr>
              <w:t>Firefox</w:t>
            </w:r>
            <w:r w:rsidR="000A0AAC">
              <w:rPr>
                <w:rFonts w:ascii="Arial" w:hAnsi="Arial" w:cs="Arial"/>
                <w:sz w:val="20"/>
                <w:szCs w:val="20"/>
              </w:rPr>
              <w:t xml:space="preserve"> (version?)</w:t>
            </w:r>
          </w:p>
        </w:tc>
        <w:tc>
          <w:tcPr>
            <w:tcW w:w="1680" w:type="dxa"/>
          </w:tcPr>
          <w:p w:rsidR="00180F14" w:rsidRPr="009473B7" w:rsidRDefault="00180F14" w:rsidP="00F665E9">
            <w:pPr>
              <w:pStyle w:val="ListParagraph"/>
              <w:spacing w:line="480" w:lineRule="auto"/>
              <w:ind w:left="0"/>
              <w:jc w:val="left"/>
              <w:rPr>
                <w:rFonts w:ascii="Arial" w:hAnsi="Arial" w:cs="Arial"/>
                <w:sz w:val="20"/>
                <w:szCs w:val="20"/>
              </w:rPr>
            </w:pPr>
            <w:r>
              <w:rPr>
                <w:rFonts w:ascii="Arial" w:hAnsi="Arial" w:cs="Arial"/>
                <w:sz w:val="20"/>
                <w:szCs w:val="20"/>
              </w:rPr>
              <w:t>Y</w:t>
            </w:r>
          </w:p>
        </w:tc>
      </w:tr>
      <w:tr w:rsidR="00180F14" w:rsidRPr="009473B7" w:rsidTr="00F665E9">
        <w:tc>
          <w:tcPr>
            <w:tcW w:w="2148" w:type="dxa"/>
          </w:tcPr>
          <w:p w:rsidR="00180F14" w:rsidRPr="009473B7" w:rsidRDefault="00180F14" w:rsidP="00F665E9">
            <w:pPr>
              <w:pStyle w:val="ListParagraph"/>
              <w:spacing w:line="480" w:lineRule="auto"/>
              <w:ind w:left="0"/>
              <w:jc w:val="left"/>
              <w:rPr>
                <w:rFonts w:ascii="Arial" w:hAnsi="Arial" w:cs="Arial"/>
                <w:sz w:val="20"/>
                <w:szCs w:val="20"/>
              </w:rPr>
            </w:pPr>
            <w:r w:rsidRPr="009473B7">
              <w:rPr>
                <w:rFonts w:ascii="Arial" w:hAnsi="Arial" w:cs="Arial"/>
                <w:sz w:val="20"/>
                <w:szCs w:val="20"/>
              </w:rPr>
              <w:t>Google Chrome</w:t>
            </w:r>
            <w:r w:rsidR="000A0AAC">
              <w:rPr>
                <w:rFonts w:ascii="Arial" w:hAnsi="Arial" w:cs="Arial"/>
                <w:sz w:val="20"/>
                <w:szCs w:val="20"/>
              </w:rPr>
              <w:t xml:space="preserve"> (version?)</w:t>
            </w:r>
          </w:p>
        </w:tc>
        <w:tc>
          <w:tcPr>
            <w:tcW w:w="1680" w:type="dxa"/>
          </w:tcPr>
          <w:p w:rsidR="00180F14" w:rsidRPr="009473B7" w:rsidRDefault="00180F14" w:rsidP="00F665E9">
            <w:pPr>
              <w:pStyle w:val="ListParagraph"/>
              <w:spacing w:line="480" w:lineRule="auto"/>
              <w:ind w:left="0"/>
              <w:jc w:val="left"/>
              <w:rPr>
                <w:rFonts w:ascii="Arial" w:hAnsi="Arial" w:cs="Arial"/>
                <w:sz w:val="20"/>
                <w:szCs w:val="20"/>
              </w:rPr>
            </w:pPr>
          </w:p>
        </w:tc>
      </w:tr>
      <w:tr w:rsidR="00180F14" w:rsidRPr="009473B7" w:rsidTr="00F665E9">
        <w:tc>
          <w:tcPr>
            <w:tcW w:w="2148" w:type="dxa"/>
          </w:tcPr>
          <w:p w:rsidR="00180F14" w:rsidRPr="009473B7" w:rsidRDefault="00180F14" w:rsidP="00F665E9">
            <w:pPr>
              <w:pStyle w:val="ListParagraph"/>
              <w:spacing w:line="480" w:lineRule="auto"/>
              <w:ind w:left="0"/>
              <w:jc w:val="left"/>
              <w:rPr>
                <w:rFonts w:ascii="Arial" w:hAnsi="Arial" w:cs="Arial"/>
                <w:sz w:val="20"/>
                <w:szCs w:val="20"/>
              </w:rPr>
            </w:pPr>
            <w:r w:rsidRPr="009473B7">
              <w:rPr>
                <w:rFonts w:ascii="Arial" w:hAnsi="Arial" w:cs="Arial"/>
                <w:sz w:val="20"/>
                <w:szCs w:val="20"/>
              </w:rPr>
              <w:t>Other</w:t>
            </w:r>
          </w:p>
        </w:tc>
        <w:tc>
          <w:tcPr>
            <w:tcW w:w="1680" w:type="dxa"/>
          </w:tcPr>
          <w:p w:rsidR="00180F14" w:rsidRPr="009473B7" w:rsidRDefault="00180F14" w:rsidP="00F665E9">
            <w:pPr>
              <w:pStyle w:val="ListParagraph"/>
              <w:spacing w:line="480" w:lineRule="auto"/>
              <w:ind w:left="0"/>
              <w:jc w:val="left"/>
              <w:rPr>
                <w:rFonts w:ascii="Arial" w:hAnsi="Arial" w:cs="Arial"/>
                <w:sz w:val="20"/>
                <w:szCs w:val="20"/>
              </w:rPr>
            </w:pPr>
          </w:p>
        </w:tc>
      </w:tr>
    </w:tbl>
    <w:p w:rsidR="00180F14" w:rsidRDefault="00180F14" w:rsidP="00E10289">
      <w:pPr>
        <w:rPr>
          <w:color w:val="1F497D"/>
          <w:szCs w:val="22"/>
        </w:rPr>
      </w:pPr>
    </w:p>
    <w:p w:rsidR="004B679E" w:rsidRDefault="004B679E" w:rsidP="004B679E">
      <w:pPr>
        <w:rPr>
          <w:color w:val="1F497D"/>
          <w:szCs w:val="22"/>
        </w:rPr>
      </w:pPr>
    </w:p>
    <w:p w:rsidR="004B679E" w:rsidRDefault="004B679E" w:rsidP="004B679E">
      <w:pPr>
        <w:pStyle w:val="Heading2"/>
        <w:numPr>
          <w:ilvl w:val="0"/>
          <w:numId w:val="3"/>
        </w:numPr>
        <w:shd w:val="pct20" w:color="auto" w:fill="auto"/>
        <w:tabs>
          <w:tab w:val="clear" w:pos="1152"/>
          <w:tab w:val="num" w:pos="270"/>
        </w:tabs>
        <w:spacing w:before="0"/>
        <w:ind w:left="270" w:hanging="270"/>
        <w:rPr>
          <w:rFonts w:cs="Arial"/>
          <w:sz w:val="28"/>
        </w:rPr>
      </w:pPr>
      <w:bookmarkStart w:id="116" w:name="_Toc324835459"/>
      <w:r>
        <w:rPr>
          <w:rFonts w:cs="Arial"/>
          <w:sz w:val="28"/>
        </w:rPr>
        <w:t>Integration and Migration</w:t>
      </w:r>
      <w:bookmarkEnd w:id="116"/>
    </w:p>
    <w:p w:rsidR="00266A11" w:rsidRPr="00C3486B" w:rsidRDefault="00266A11" w:rsidP="00855BFA">
      <w:pPr>
        <w:pStyle w:val="ListParagraph"/>
        <w:numPr>
          <w:ilvl w:val="0"/>
          <w:numId w:val="13"/>
        </w:numPr>
        <w:rPr>
          <w:szCs w:val="22"/>
        </w:rPr>
      </w:pPr>
      <w:r w:rsidRPr="00C3486B">
        <w:rPr>
          <w:szCs w:val="22"/>
        </w:rPr>
        <w:t xml:space="preserve">Provide fully documented Web Service APIs for all </w:t>
      </w:r>
      <w:r w:rsidR="00C3486B" w:rsidRPr="00C3486B">
        <w:rPr>
          <w:szCs w:val="22"/>
        </w:rPr>
        <w:t>communities</w:t>
      </w:r>
      <w:r w:rsidRPr="00C3486B">
        <w:rPr>
          <w:szCs w:val="22"/>
        </w:rPr>
        <w:t xml:space="preserve"> functions</w:t>
      </w:r>
      <w:r w:rsidR="00C3486B" w:rsidRPr="00C3486B">
        <w:rPr>
          <w:szCs w:val="22"/>
        </w:rPr>
        <w:t xml:space="preserve"> being pulled into Profile</w:t>
      </w:r>
    </w:p>
    <w:p w:rsidR="00266A11" w:rsidRPr="00C3486B" w:rsidRDefault="00266A11" w:rsidP="00855BFA">
      <w:pPr>
        <w:pStyle w:val="ListParagraph"/>
        <w:numPr>
          <w:ilvl w:val="0"/>
          <w:numId w:val="13"/>
        </w:numPr>
        <w:rPr>
          <w:szCs w:val="22"/>
        </w:rPr>
      </w:pPr>
      <w:r w:rsidRPr="00C3486B">
        <w:rPr>
          <w:szCs w:val="22"/>
        </w:rPr>
        <w:t>Migrate existing user data from Viewpoint to Universal Profile</w:t>
      </w:r>
    </w:p>
    <w:p w:rsidR="00266A11" w:rsidRPr="00C3486B" w:rsidRDefault="00266A11" w:rsidP="00855BFA">
      <w:pPr>
        <w:pStyle w:val="ListParagraph"/>
        <w:numPr>
          <w:ilvl w:val="0"/>
          <w:numId w:val="13"/>
        </w:numPr>
        <w:rPr>
          <w:szCs w:val="22"/>
        </w:rPr>
      </w:pPr>
      <w:r w:rsidRPr="00C3486B">
        <w:rPr>
          <w:szCs w:val="22"/>
        </w:rPr>
        <w:t>Migrate existing reviews</w:t>
      </w:r>
      <w:r w:rsidR="00C3486B" w:rsidRPr="00C3486B">
        <w:rPr>
          <w:szCs w:val="22"/>
        </w:rPr>
        <w:t>, discussions, and profile</w:t>
      </w:r>
      <w:r w:rsidRPr="00C3486B">
        <w:rPr>
          <w:szCs w:val="22"/>
        </w:rPr>
        <w:t xml:space="preserve"> data</w:t>
      </w:r>
      <w:r w:rsidR="00C3486B" w:rsidRPr="00C3486B">
        <w:rPr>
          <w:szCs w:val="22"/>
        </w:rPr>
        <w:t xml:space="preserve"> (where applicable)</w:t>
      </w:r>
      <w:r w:rsidRPr="00C3486B">
        <w:rPr>
          <w:szCs w:val="22"/>
        </w:rPr>
        <w:t xml:space="preserve"> from Viewpoint to new Reviews system</w:t>
      </w:r>
    </w:p>
    <w:p w:rsidR="004B679E" w:rsidRDefault="004B679E" w:rsidP="00E10289">
      <w:pPr>
        <w:rPr>
          <w:color w:val="1F497D"/>
          <w:szCs w:val="22"/>
        </w:rPr>
      </w:pPr>
    </w:p>
    <w:p w:rsidR="00B6658B" w:rsidRDefault="00B6658B" w:rsidP="00B6658B">
      <w:pPr>
        <w:pStyle w:val="Heading2"/>
        <w:numPr>
          <w:ilvl w:val="0"/>
          <w:numId w:val="3"/>
        </w:numPr>
        <w:shd w:val="pct20" w:color="auto" w:fill="auto"/>
        <w:tabs>
          <w:tab w:val="clear" w:pos="1152"/>
          <w:tab w:val="num" w:pos="270"/>
        </w:tabs>
        <w:spacing w:before="0"/>
        <w:ind w:left="270" w:hanging="270"/>
        <w:rPr>
          <w:rFonts w:cs="Arial"/>
          <w:sz w:val="28"/>
        </w:rPr>
      </w:pPr>
      <w:bookmarkStart w:id="117" w:name="_Toc324835460"/>
      <w:r>
        <w:rPr>
          <w:rFonts w:cs="Arial"/>
          <w:sz w:val="28"/>
        </w:rPr>
        <w:lastRenderedPageBreak/>
        <w:t>Operations and Maintenance</w:t>
      </w:r>
      <w:bookmarkEnd w:id="117"/>
    </w:p>
    <w:p w:rsidR="003520EB" w:rsidRDefault="00C13DB4" w:rsidP="003B657E">
      <w:pPr>
        <w:pStyle w:val="Heading2"/>
      </w:pPr>
      <w:bookmarkStart w:id="118" w:name="_Toc324835461"/>
      <w:r>
        <w:t>S</w:t>
      </w:r>
      <w:r w:rsidR="003B657E">
        <w:t>ervice Level Agreement</w:t>
      </w:r>
      <w:bookmarkEnd w:id="118"/>
    </w:p>
    <w:p w:rsidR="0090510F" w:rsidRPr="00572273" w:rsidRDefault="0090510F" w:rsidP="0090510F">
      <w:pPr>
        <w:rPr>
          <w:i/>
          <w:szCs w:val="22"/>
        </w:rPr>
      </w:pPr>
      <w:r w:rsidRPr="00572273">
        <w:rPr>
          <w:i/>
          <w:szCs w:val="22"/>
        </w:rPr>
        <w:t>From any US location:</w:t>
      </w:r>
    </w:p>
    <w:p w:rsidR="003B657E" w:rsidRPr="00572273" w:rsidRDefault="003B657E" w:rsidP="00855BFA">
      <w:pPr>
        <w:numPr>
          <w:ilvl w:val="0"/>
          <w:numId w:val="9"/>
        </w:numPr>
        <w:rPr>
          <w:szCs w:val="22"/>
        </w:rPr>
      </w:pPr>
      <w:r w:rsidRPr="00572273">
        <w:rPr>
          <w:szCs w:val="22"/>
        </w:rPr>
        <w:t>Uptime: 99.</w:t>
      </w:r>
      <w:r w:rsidR="00A95E2B">
        <w:rPr>
          <w:szCs w:val="22"/>
        </w:rPr>
        <w:t>5</w:t>
      </w:r>
      <w:r w:rsidRPr="00572273">
        <w:rPr>
          <w:szCs w:val="22"/>
        </w:rPr>
        <w:t>%</w:t>
      </w:r>
    </w:p>
    <w:p w:rsidR="00DD3842" w:rsidRPr="00752423" w:rsidRDefault="00A95E2B" w:rsidP="00855BFA">
      <w:pPr>
        <w:numPr>
          <w:ilvl w:val="0"/>
          <w:numId w:val="9"/>
        </w:numPr>
        <w:rPr>
          <w:szCs w:val="22"/>
        </w:rPr>
      </w:pPr>
      <w:r>
        <w:rPr>
          <w:szCs w:val="22"/>
        </w:rPr>
        <w:t>Responsiveness</w:t>
      </w:r>
      <w:r w:rsidR="003B657E" w:rsidRPr="00572273">
        <w:rPr>
          <w:szCs w:val="22"/>
        </w:rPr>
        <w:t xml:space="preserve">: </w:t>
      </w:r>
      <w:r w:rsidRPr="00752423">
        <w:rPr>
          <w:szCs w:val="22"/>
        </w:rPr>
        <w:t xml:space="preserve">85% of all API calls will return in </w:t>
      </w:r>
      <w:r w:rsidR="003B657E" w:rsidRPr="00752423">
        <w:rPr>
          <w:szCs w:val="22"/>
        </w:rPr>
        <w:t xml:space="preserve">&lt; </w:t>
      </w:r>
      <w:r w:rsidRPr="00752423">
        <w:rPr>
          <w:szCs w:val="22"/>
        </w:rPr>
        <w:t>100</w:t>
      </w:r>
      <w:r w:rsidR="003B657E" w:rsidRPr="00752423">
        <w:rPr>
          <w:szCs w:val="22"/>
        </w:rPr>
        <w:t xml:space="preserve"> milliseconds @ x reads/second,  &lt; </w:t>
      </w:r>
      <w:r w:rsidRPr="00752423">
        <w:rPr>
          <w:szCs w:val="22"/>
        </w:rPr>
        <w:t>200</w:t>
      </w:r>
      <w:r w:rsidR="003B657E" w:rsidRPr="00752423">
        <w:rPr>
          <w:szCs w:val="22"/>
        </w:rPr>
        <w:t xml:space="preserve"> milliseconds @ x writes/second</w:t>
      </w:r>
    </w:p>
    <w:p w:rsidR="00C13DB4" w:rsidRDefault="00C13DB4" w:rsidP="001A5D4B">
      <w:pPr>
        <w:pStyle w:val="Heading2"/>
      </w:pPr>
      <w:bookmarkStart w:id="119" w:name="_Toc324835462"/>
      <w:r>
        <w:t>Monitoring and Alerts</w:t>
      </w:r>
      <w:bookmarkEnd w:id="119"/>
    </w:p>
    <w:p w:rsidR="00A95E2B" w:rsidRPr="000C0D07" w:rsidRDefault="00A95E2B" w:rsidP="00855BFA">
      <w:pPr>
        <w:widowControl/>
        <w:numPr>
          <w:ilvl w:val="0"/>
          <w:numId w:val="9"/>
        </w:numPr>
        <w:autoSpaceDE w:val="0"/>
        <w:autoSpaceDN w:val="0"/>
        <w:spacing w:line="240" w:lineRule="auto"/>
        <w:jc w:val="left"/>
        <w:textAlignment w:val="auto"/>
        <w:rPr>
          <w:rFonts w:cs="Times-Roman"/>
          <w:szCs w:val="22"/>
        </w:rPr>
      </w:pPr>
      <w:r w:rsidRPr="000C0D07">
        <w:rPr>
          <w:rFonts w:cs="Times-Roman"/>
          <w:szCs w:val="22"/>
        </w:rPr>
        <w:t>Proactive monitoring of basic system services ((server load, server up-time)</w:t>
      </w:r>
    </w:p>
    <w:p w:rsidR="00A95E2B" w:rsidRPr="000C0D07" w:rsidRDefault="00A95E2B" w:rsidP="00855BFA">
      <w:pPr>
        <w:widowControl/>
        <w:numPr>
          <w:ilvl w:val="0"/>
          <w:numId w:val="9"/>
        </w:numPr>
        <w:autoSpaceDE w:val="0"/>
        <w:autoSpaceDN w:val="0"/>
        <w:spacing w:line="240" w:lineRule="auto"/>
        <w:jc w:val="left"/>
        <w:textAlignment w:val="auto"/>
        <w:rPr>
          <w:rFonts w:cs="Times-Roman"/>
          <w:szCs w:val="22"/>
        </w:rPr>
      </w:pPr>
      <w:r w:rsidRPr="000C0D07">
        <w:rPr>
          <w:rFonts w:cs="Times-Roman"/>
          <w:szCs w:val="22"/>
        </w:rPr>
        <w:t>Proactive monit</w:t>
      </w:r>
      <w:r w:rsidR="00C50A91">
        <w:rPr>
          <w:rFonts w:cs="Times-Roman"/>
          <w:szCs w:val="22"/>
        </w:rPr>
        <w:t xml:space="preserve">oring of rate of </w:t>
      </w:r>
      <w:proofErr w:type="gramStart"/>
      <w:r w:rsidR="00C50A91">
        <w:rPr>
          <w:rFonts w:cs="Times-Roman"/>
          <w:szCs w:val="22"/>
        </w:rPr>
        <w:t xml:space="preserve">communication </w:t>
      </w:r>
      <w:r w:rsidRPr="000C0D07">
        <w:rPr>
          <w:rFonts w:cs="Times-Roman"/>
          <w:szCs w:val="22"/>
        </w:rPr>
        <w:t xml:space="preserve"> with</w:t>
      </w:r>
      <w:proofErr w:type="gramEnd"/>
      <w:r w:rsidRPr="000C0D07">
        <w:rPr>
          <w:rFonts w:cs="Times-Roman"/>
          <w:szCs w:val="22"/>
        </w:rPr>
        <w:t xml:space="preserve"> client web servers.</w:t>
      </w:r>
    </w:p>
    <w:p w:rsidR="00772326" w:rsidRDefault="007221FF" w:rsidP="00772326">
      <w:pPr>
        <w:pStyle w:val="Heading2"/>
      </w:pPr>
      <w:bookmarkStart w:id="120" w:name="_Toc324835463"/>
      <w:r>
        <w:t>B</w:t>
      </w:r>
      <w:r w:rsidR="00772326">
        <w:t xml:space="preserve">usiness </w:t>
      </w:r>
      <w:r>
        <w:t>C</w:t>
      </w:r>
      <w:r w:rsidR="00772326">
        <w:t xml:space="preserve">ontinuity </w:t>
      </w:r>
      <w:r>
        <w:t>P</w:t>
      </w:r>
      <w:r w:rsidR="00772326">
        <w:t>lanning (BCP)</w:t>
      </w:r>
      <w:bookmarkEnd w:id="120"/>
    </w:p>
    <w:p w:rsidR="00402739" w:rsidRPr="00752423" w:rsidRDefault="00C50A91" w:rsidP="00855BFA">
      <w:pPr>
        <w:numPr>
          <w:ilvl w:val="0"/>
          <w:numId w:val="11"/>
        </w:numPr>
      </w:pPr>
      <w:r>
        <w:t>Communities integration</w:t>
      </w:r>
      <w:r w:rsidR="00772326" w:rsidRPr="00752423">
        <w:t xml:space="preserve"> should </w:t>
      </w:r>
      <w:r w:rsidR="00402739" w:rsidRPr="00752423">
        <w:t>be deployed i</w:t>
      </w:r>
      <w:r>
        <w:t>n Sign On and Profile</w:t>
      </w:r>
    </w:p>
    <w:p w:rsidR="00402739" w:rsidRPr="00752423" w:rsidRDefault="00402739" w:rsidP="00855BFA">
      <w:pPr>
        <w:widowControl/>
        <w:numPr>
          <w:ilvl w:val="0"/>
          <w:numId w:val="11"/>
        </w:numPr>
        <w:autoSpaceDE w:val="0"/>
        <w:autoSpaceDN w:val="0"/>
        <w:spacing w:line="240" w:lineRule="auto"/>
        <w:jc w:val="left"/>
        <w:textAlignment w:val="auto"/>
        <w:rPr>
          <w:rFonts w:cs="Times-Roman"/>
          <w:szCs w:val="22"/>
        </w:rPr>
      </w:pPr>
      <w:r w:rsidRPr="00752423">
        <w:rPr>
          <w:rFonts w:cs="Times-Roman"/>
          <w:szCs w:val="22"/>
        </w:rPr>
        <w:t>Platform will support semi-automated failover in the event of a failure in either location</w:t>
      </w:r>
    </w:p>
    <w:p w:rsidR="00402739" w:rsidRPr="00C50A91" w:rsidRDefault="00402739" w:rsidP="00855BFA">
      <w:pPr>
        <w:widowControl/>
        <w:numPr>
          <w:ilvl w:val="0"/>
          <w:numId w:val="11"/>
        </w:numPr>
        <w:autoSpaceDE w:val="0"/>
        <w:autoSpaceDN w:val="0"/>
        <w:spacing w:line="240" w:lineRule="auto"/>
        <w:jc w:val="left"/>
        <w:textAlignment w:val="auto"/>
        <w:rPr>
          <w:rFonts w:cs="Times-Roman"/>
          <w:color w:val="FF0000"/>
          <w:szCs w:val="22"/>
        </w:rPr>
      </w:pPr>
      <w:r w:rsidRPr="00C50A91">
        <w:rPr>
          <w:rFonts w:cs="Times-Roman"/>
          <w:color w:val="FF0000"/>
          <w:szCs w:val="22"/>
        </w:rPr>
        <w:t>Data Back-Up: data will be backed up to tape once a day. In case of loss of data, data will be restored</w:t>
      </w:r>
      <w:r w:rsidR="000C0D07" w:rsidRPr="00C50A91">
        <w:rPr>
          <w:rFonts w:cs="Times-Roman"/>
          <w:color w:val="FF0000"/>
          <w:szCs w:val="22"/>
        </w:rPr>
        <w:t xml:space="preserve"> </w:t>
      </w:r>
      <w:r w:rsidRPr="00C50A91">
        <w:rPr>
          <w:rFonts w:cs="Times-Roman"/>
          <w:color w:val="FF0000"/>
          <w:szCs w:val="22"/>
        </w:rPr>
        <w:t>within 1 business day.</w:t>
      </w:r>
    </w:p>
    <w:p w:rsidR="007221FF" w:rsidRDefault="007221FF" w:rsidP="00E10289">
      <w:pPr>
        <w:rPr>
          <w:color w:val="1F497D"/>
          <w:szCs w:val="22"/>
        </w:rPr>
      </w:pPr>
    </w:p>
    <w:p w:rsidR="00752423" w:rsidRDefault="00752423" w:rsidP="00752423">
      <w:pPr>
        <w:pStyle w:val="Heading2"/>
      </w:pPr>
      <w:bookmarkStart w:id="121" w:name="_Toc324835464"/>
      <w:r>
        <w:t>Capacity Planning</w:t>
      </w:r>
      <w:bookmarkEnd w:id="121"/>
    </w:p>
    <w:p w:rsidR="00752423" w:rsidRPr="00752423" w:rsidRDefault="00752423" w:rsidP="00855BFA">
      <w:pPr>
        <w:widowControl/>
        <w:numPr>
          <w:ilvl w:val="0"/>
          <w:numId w:val="9"/>
        </w:numPr>
        <w:autoSpaceDE w:val="0"/>
        <w:autoSpaceDN w:val="0"/>
        <w:spacing w:line="240" w:lineRule="auto"/>
        <w:jc w:val="left"/>
        <w:textAlignment w:val="auto"/>
        <w:rPr>
          <w:rFonts w:cs="Symbol"/>
          <w:szCs w:val="22"/>
        </w:rPr>
      </w:pPr>
      <w:r w:rsidRPr="00752423">
        <w:rPr>
          <w:rFonts w:cs="Times-Roman"/>
          <w:szCs w:val="22"/>
        </w:rPr>
        <w:t>Capacity Planning will be done on a quarterly basis, based in traffic estimates provided by customers</w:t>
      </w:r>
    </w:p>
    <w:p w:rsidR="00752423" w:rsidRPr="00752423" w:rsidRDefault="00752423" w:rsidP="00855BFA">
      <w:pPr>
        <w:widowControl/>
        <w:numPr>
          <w:ilvl w:val="0"/>
          <w:numId w:val="9"/>
        </w:numPr>
        <w:autoSpaceDE w:val="0"/>
        <w:autoSpaceDN w:val="0"/>
        <w:spacing w:line="240" w:lineRule="auto"/>
        <w:jc w:val="left"/>
        <w:textAlignment w:val="auto"/>
        <w:rPr>
          <w:rFonts w:cs="Times-Roman"/>
          <w:szCs w:val="22"/>
        </w:rPr>
      </w:pPr>
      <w:r w:rsidRPr="00752423">
        <w:rPr>
          <w:rFonts w:cs="Times-Roman"/>
          <w:szCs w:val="22"/>
        </w:rPr>
        <w:t>Emergency plan for expanding capacity (data storage, rate of access for both reads and writes):</w:t>
      </w:r>
    </w:p>
    <w:p w:rsidR="00752423" w:rsidRPr="00752423" w:rsidRDefault="00752423" w:rsidP="00855BFA">
      <w:pPr>
        <w:widowControl/>
        <w:numPr>
          <w:ilvl w:val="0"/>
          <w:numId w:val="9"/>
        </w:numPr>
        <w:autoSpaceDE w:val="0"/>
        <w:autoSpaceDN w:val="0"/>
        <w:spacing w:line="240" w:lineRule="auto"/>
        <w:jc w:val="left"/>
        <w:textAlignment w:val="auto"/>
        <w:rPr>
          <w:rFonts w:cs="Times-Roman"/>
          <w:szCs w:val="22"/>
        </w:rPr>
      </w:pPr>
      <w:r w:rsidRPr="00752423">
        <w:rPr>
          <w:rFonts w:cs="Times-Roman"/>
          <w:szCs w:val="22"/>
        </w:rPr>
        <w:t>Expand by 15% : 5 business days</w:t>
      </w:r>
    </w:p>
    <w:p w:rsidR="00A702E0" w:rsidRPr="00084AA2" w:rsidRDefault="00752423" w:rsidP="00855BFA">
      <w:pPr>
        <w:numPr>
          <w:ilvl w:val="0"/>
          <w:numId w:val="9"/>
        </w:numPr>
        <w:rPr>
          <w:szCs w:val="22"/>
        </w:rPr>
      </w:pPr>
      <w:r w:rsidRPr="00752423">
        <w:rPr>
          <w:rFonts w:cs="Times-Roman"/>
          <w:szCs w:val="22"/>
        </w:rPr>
        <w:t>Expand by more than 15% - 30 business days</w:t>
      </w:r>
    </w:p>
    <w:p w:rsidR="00084AA2" w:rsidRPr="00A702E0" w:rsidRDefault="00084AA2" w:rsidP="00855BFA">
      <w:pPr>
        <w:numPr>
          <w:ilvl w:val="0"/>
          <w:numId w:val="9"/>
        </w:numPr>
        <w:rPr>
          <w:szCs w:val="22"/>
        </w:rPr>
      </w:pPr>
      <w:r>
        <w:rPr>
          <w:rFonts w:cs="Times-Roman"/>
          <w:szCs w:val="22"/>
        </w:rPr>
        <w:t xml:space="preserve">Traffic Estimates by Customer: </w:t>
      </w:r>
      <w:proofErr w:type="spellStart"/>
      <w:r>
        <w:rPr>
          <w:rFonts w:cs="Times-Roman"/>
          <w:szCs w:val="22"/>
        </w:rPr>
        <w:t>tbd</w:t>
      </w:r>
      <w:proofErr w:type="spellEnd"/>
    </w:p>
    <w:p w:rsidR="00A702E0" w:rsidRDefault="00A702E0" w:rsidP="00A702E0">
      <w:pPr>
        <w:rPr>
          <w:rFonts w:cs="Times-Roman"/>
          <w:szCs w:val="22"/>
        </w:rPr>
      </w:pPr>
    </w:p>
    <w:p w:rsidR="00752423" w:rsidRPr="00752423" w:rsidRDefault="00A702E0" w:rsidP="00A702E0">
      <w:pPr>
        <w:pStyle w:val="Heading2"/>
        <w:rPr>
          <w:rFonts w:ascii="Calibri" w:hAnsi="Calibri"/>
        </w:rPr>
      </w:pPr>
      <w:bookmarkStart w:id="122" w:name="_Toc324835465"/>
      <w:r>
        <w:t>Escalations</w:t>
      </w:r>
      <w:bookmarkEnd w:id="122"/>
      <w:r w:rsidR="00752423" w:rsidRPr="00752423">
        <w:rPr>
          <w:rFonts w:ascii="Calibri" w:hAnsi="Calibri"/>
        </w:rPr>
        <w:t xml:space="preserve"> </w:t>
      </w:r>
    </w:p>
    <w:p w:rsidR="00752423" w:rsidRPr="00A702E0" w:rsidRDefault="00C50A91" w:rsidP="00855BFA">
      <w:pPr>
        <w:numPr>
          <w:ilvl w:val="0"/>
          <w:numId w:val="12"/>
        </w:numPr>
        <w:rPr>
          <w:szCs w:val="22"/>
        </w:rPr>
      </w:pPr>
      <w:r>
        <w:rPr>
          <w:szCs w:val="22"/>
        </w:rPr>
        <w:t>CCN will be integrated into Communities and will have its own escalation plan</w:t>
      </w:r>
    </w:p>
    <w:p w:rsidR="008735AF" w:rsidRDefault="008735AF">
      <w:pPr>
        <w:widowControl/>
        <w:adjustRightInd/>
        <w:spacing w:line="240" w:lineRule="auto"/>
        <w:jc w:val="left"/>
        <w:textAlignment w:val="auto"/>
        <w:rPr>
          <w:color w:val="1F497D"/>
          <w:szCs w:val="22"/>
        </w:rPr>
      </w:pPr>
    </w:p>
    <w:p w:rsidR="00C13DB4" w:rsidRDefault="00C13DB4" w:rsidP="00E10289">
      <w:pPr>
        <w:rPr>
          <w:color w:val="1F497D"/>
          <w:szCs w:val="22"/>
        </w:rPr>
      </w:pPr>
    </w:p>
    <w:p w:rsidR="00C13DB4" w:rsidRDefault="00C13DB4" w:rsidP="00C13DB4">
      <w:pPr>
        <w:pStyle w:val="Heading2"/>
        <w:numPr>
          <w:ilvl w:val="0"/>
          <w:numId w:val="3"/>
        </w:numPr>
        <w:shd w:val="pct20" w:color="auto" w:fill="auto"/>
        <w:tabs>
          <w:tab w:val="clear" w:pos="1152"/>
          <w:tab w:val="num" w:pos="270"/>
        </w:tabs>
        <w:spacing w:before="0"/>
        <w:ind w:left="270" w:hanging="270"/>
        <w:rPr>
          <w:rFonts w:cs="Arial"/>
          <w:sz w:val="28"/>
        </w:rPr>
      </w:pPr>
      <w:bookmarkStart w:id="123" w:name="_Toc324835466"/>
      <w:r>
        <w:rPr>
          <w:rFonts w:cs="Arial"/>
          <w:sz w:val="28"/>
        </w:rPr>
        <w:t>International</w:t>
      </w:r>
      <w:bookmarkEnd w:id="123"/>
    </w:p>
    <w:p w:rsidR="00C30C2E" w:rsidRDefault="00572273" w:rsidP="00C30C2E">
      <w:r>
        <w:t>Support some non-</w:t>
      </w:r>
      <w:proofErr w:type="spellStart"/>
      <w:r>
        <w:t>english</w:t>
      </w:r>
      <w:proofErr w:type="spellEnd"/>
      <w:r>
        <w:t xml:space="preserve"> language reviews: Spanish (US), French (Canada), </w:t>
      </w:r>
      <w:proofErr w:type="gramStart"/>
      <w:r>
        <w:t>Other</w:t>
      </w:r>
      <w:proofErr w:type="gramEnd"/>
      <w:r>
        <w:t>?</w:t>
      </w:r>
    </w:p>
    <w:p w:rsidR="00C30C2E" w:rsidRPr="00C30C2E" w:rsidRDefault="00C30C2E" w:rsidP="00C30C2E">
      <w:pPr>
        <w:rPr>
          <w:sz w:val="24"/>
        </w:rPr>
      </w:pPr>
    </w:p>
    <w:p w:rsidR="00C30C2E" w:rsidRDefault="00C30C2E" w:rsidP="00C30C2E">
      <w:pPr>
        <w:pStyle w:val="Heading2"/>
        <w:numPr>
          <w:ilvl w:val="0"/>
          <w:numId w:val="3"/>
        </w:numPr>
        <w:shd w:val="pct20" w:color="auto" w:fill="auto"/>
        <w:tabs>
          <w:tab w:val="clear" w:pos="1152"/>
          <w:tab w:val="num" w:pos="270"/>
        </w:tabs>
        <w:spacing w:before="0"/>
        <w:ind w:left="270" w:hanging="270"/>
        <w:rPr>
          <w:rFonts w:cs="Arial"/>
          <w:sz w:val="28"/>
        </w:rPr>
      </w:pPr>
      <w:bookmarkStart w:id="124" w:name="_Toc324835467"/>
      <w:r>
        <w:rPr>
          <w:rFonts w:cs="Arial"/>
          <w:sz w:val="28"/>
        </w:rPr>
        <w:t>Legal</w:t>
      </w:r>
      <w:bookmarkEnd w:id="124"/>
    </w:p>
    <w:p w:rsidR="00C13DB4" w:rsidRDefault="00C13DB4" w:rsidP="00E10289">
      <w:pPr>
        <w:rPr>
          <w:color w:val="1F497D"/>
          <w:szCs w:val="22"/>
        </w:rPr>
      </w:pPr>
    </w:p>
    <w:p w:rsidR="000718B4" w:rsidRDefault="000718B4" w:rsidP="00E10289">
      <w:pPr>
        <w:rPr>
          <w:color w:val="1F497D"/>
          <w:szCs w:val="22"/>
        </w:rPr>
      </w:pPr>
    </w:p>
    <w:p w:rsidR="00537F88" w:rsidRDefault="00537F88" w:rsidP="00537F88">
      <w:pPr>
        <w:pStyle w:val="Heading2"/>
        <w:numPr>
          <w:ilvl w:val="0"/>
          <w:numId w:val="3"/>
        </w:numPr>
        <w:shd w:val="pct20" w:color="auto" w:fill="auto"/>
        <w:tabs>
          <w:tab w:val="clear" w:pos="1152"/>
          <w:tab w:val="num" w:pos="270"/>
        </w:tabs>
        <w:spacing w:before="0"/>
        <w:ind w:left="270" w:hanging="270"/>
        <w:rPr>
          <w:rFonts w:cs="Arial"/>
          <w:sz w:val="28"/>
        </w:rPr>
      </w:pPr>
      <w:bookmarkStart w:id="125" w:name="_Toc324835468"/>
      <w:r>
        <w:rPr>
          <w:rFonts w:cs="Arial"/>
          <w:sz w:val="28"/>
        </w:rPr>
        <w:t>SEO and Marketing</w:t>
      </w:r>
      <w:bookmarkEnd w:id="125"/>
      <w:r>
        <w:rPr>
          <w:rFonts w:cs="Arial"/>
          <w:sz w:val="28"/>
        </w:rPr>
        <w:t xml:space="preserve"> </w:t>
      </w:r>
    </w:p>
    <w:p w:rsidR="00F955DC" w:rsidRDefault="00F955DC" w:rsidP="00F955DC">
      <w:pPr>
        <w:pStyle w:val="ListParagraph"/>
        <w:widowControl/>
        <w:adjustRightInd/>
        <w:spacing w:line="240" w:lineRule="auto"/>
        <w:ind w:left="1080"/>
        <w:contextualSpacing w:val="0"/>
        <w:jc w:val="left"/>
        <w:textAlignment w:val="auto"/>
        <w:rPr>
          <w:color w:val="1F497D"/>
          <w:szCs w:val="22"/>
        </w:rPr>
      </w:pPr>
    </w:p>
    <w:p w:rsidR="005651CB" w:rsidRDefault="005651CB" w:rsidP="00F955DC">
      <w:pPr>
        <w:pStyle w:val="ListParagraph"/>
        <w:widowControl/>
        <w:adjustRightInd/>
        <w:spacing w:line="240" w:lineRule="auto"/>
        <w:ind w:left="1080"/>
        <w:contextualSpacing w:val="0"/>
        <w:jc w:val="left"/>
        <w:textAlignment w:val="auto"/>
        <w:rPr>
          <w:color w:val="1F497D"/>
          <w:szCs w:val="22"/>
        </w:rPr>
      </w:pPr>
    </w:p>
    <w:p w:rsidR="0087174E" w:rsidRPr="00E41FED" w:rsidRDefault="00572273" w:rsidP="00BB2154">
      <w:pPr>
        <w:pStyle w:val="Heading2"/>
        <w:numPr>
          <w:ilvl w:val="0"/>
          <w:numId w:val="3"/>
        </w:numPr>
        <w:shd w:val="pct20" w:color="auto" w:fill="auto"/>
        <w:tabs>
          <w:tab w:val="clear" w:pos="1152"/>
          <w:tab w:val="num" w:pos="270"/>
        </w:tabs>
        <w:spacing w:before="0"/>
        <w:ind w:left="270" w:hanging="270"/>
        <w:rPr>
          <w:rFonts w:cs="Arial"/>
          <w:sz w:val="28"/>
        </w:rPr>
      </w:pPr>
      <w:bookmarkStart w:id="126" w:name="_Toc290518974"/>
      <w:bookmarkStart w:id="127" w:name="_Toc290518979"/>
      <w:bookmarkStart w:id="128" w:name="_Toc290518980"/>
      <w:bookmarkStart w:id="129" w:name="_Toc290518981"/>
      <w:bookmarkStart w:id="130" w:name="_Toc290518982"/>
      <w:bookmarkStart w:id="131" w:name="_Toc290518984"/>
      <w:bookmarkStart w:id="132" w:name="_Toc324835469"/>
      <w:bookmarkEnd w:id="126"/>
      <w:bookmarkEnd w:id="127"/>
      <w:bookmarkEnd w:id="128"/>
      <w:bookmarkEnd w:id="129"/>
      <w:bookmarkEnd w:id="130"/>
      <w:bookmarkEnd w:id="131"/>
      <w:proofErr w:type="gramStart"/>
      <w:r>
        <w:rPr>
          <w:rFonts w:cs="Arial"/>
          <w:sz w:val="28"/>
        </w:rPr>
        <w:t xml:space="preserve">Other </w:t>
      </w:r>
      <w:r w:rsidR="00B86D0C" w:rsidRPr="00E41FED">
        <w:rPr>
          <w:rFonts w:cs="Arial"/>
          <w:sz w:val="28"/>
        </w:rPr>
        <w:t xml:space="preserve"> </w:t>
      </w:r>
      <w:r w:rsidR="003D58AD">
        <w:rPr>
          <w:rFonts w:cs="Arial"/>
          <w:sz w:val="28"/>
        </w:rPr>
        <w:t>Stuff</w:t>
      </w:r>
      <w:bookmarkEnd w:id="132"/>
      <w:proofErr w:type="gramEnd"/>
    </w:p>
    <w:p w:rsidR="0087174E" w:rsidRPr="00E41FED" w:rsidRDefault="00295E0D" w:rsidP="00E41FED">
      <w:pPr>
        <w:pStyle w:val="Heading2"/>
        <w:tabs>
          <w:tab w:val="left" w:pos="810"/>
        </w:tabs>
        <w:ind w:left="810" w:hanging="540"/>
      </w:pPr>
      <w:r>
        <w:t xml:space="preserve"> </w:t>
      </w:r>
      <w:bookmarkStart w:id="133" w:name="_Toc324835470"/>
      <w:r w:rsidR="008F18C0">
        <w:t>Future Business Flow</w:t>
      </w:r>
      <w:bookmarkEnd w:id="133"/>
    </w:p>
    <w:p w:rsidR="0087174E" w:rsidRPr="00E41FED" w:rsidRDefault="0087174E" w:rsidP="00E41FED">
      <w:pPr>
        <w:pStyle w:val="Heading2"/>
        <w:tabs>
          <w:tab w:val="left" w:pos="810"/>
        </w:tabs>
        <w:ind w:left="810" w:hanging="540"/>
      </w:pPr>
      <w:bookmarkStart w:id="134" w:name="_Toc324835471"/>
      <w:r w:rsidRPr="00E41FED">
        <w:t>Other Business Area</w:t>
      </w:r>
      <w:r w:rsidR="00ED4FA6" w:rsidRPr="00E41FED">
        <w:t>s</w:t>
      </w:r>
      <w:r w:rsidRPr="00E41FED">
        <w:t xml:space="preserve"> / Departments Impacted</w:t>
      </w:r>
      <w:bookmarkEnd w:id="134"/>
    </w:p>
    <w:p w:rsidR="00B86D0C" w:rsidRPr="00E41FED" w:rsidRDefault="00B86D0C" w:rsidP="00E41FED">
      <w:pPr>
        <w:ind w:left="900"/>
        <w:rPr>
          <w:rFonts w:ascii="Arial" w:hAnsi="Arial" w:cs="Arial"/>
          <w:b/>
          <w:i/>
          <w:color w:val="0000FF"/>
          <w:sz w:val="20"/>
          <w:szCs w:val="20"/>
        </w:rPr>
      </w:pPr>
    </w:p>
    <w:tbl>
      <w:tblPr>
        <w:tblW w:w="9341" w:type="dxa"/>
        <w:tblInd w:w="948" w:type="dxa"/>
        <w:tblLayout w:type="fixed"/>
        <w:tblLook w:val="0000"/>
      </w:tblPr>
      <w:tblGrid>
        <w:gridCol w:w="2280"/>
        <w:gridCol w:w="2520"/>
        <w:gridCol w:w="2103"/>
        <w:gridCol w:w="2438"/>
      </w:tblGrid>
      <w:tr w:rsidR="00B86D0C" w:rsidRPr="009C46F9">
        <w:trPr>
          <w:trHeight w:val="90"/>
        </w:trPr>
        <w:tc>
          <w:tcPr>
            <w:tcW w:w="2280" w:type="dxa"/>
            <w:tcBorders>
              <w:top w:val="nil"/>
              <w:left w:val="nil"/>
              <w:bottom w:val="nil"/>
              <w:right w:val="nil"/>
            </w:tcBorders>
          </w:tcPr>
          <w:p w:rsidR="00B86D0C" w:rsidRPr="009C46F9" w:rsidRDefault="00455C34" w:rsidP="008C3B91">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B86D0C"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B86D0C" w:rsidRPr="009C46F9">
              <w:rPr>
                <w:rFonts w:ascii="Arial" w:hAnsi="Arial" w:cs="Arial"/>
                <w:b/>
                <w:color w:val="000000"/>
                <w:sz w:val="20"/>
                <w:szCs w:val="20"/>
              </w:rPr>
              <w:t xml:space="preserve"> </w:t>
            </w:r>
            <w:r w:rsidR="00B86D0C" w:rsidRPr="009C46F9">
              <w:rPr>
                <w:rFonts w:ascii="Arial" w:hAnsi="Arial" w:cs="Arial"/>
                <w:color w:val="000000"/>
                <w:sz w:val="20"/>
                <w:szCs w:val="20"/>
              </w:rPr>
              <w:t>Domestic</w:t>
            </w:r>
            <w:r w:rsidR="00B86D0C" w:rsidRPr="009C46F9">
              <w:rPr>
                <w:rFonts w:ascii="Arial" w:hAnsi="Arial" w:cs="Arial"/>
                <w:b/>
                <w:color w:val="000000"/>
                <w:sz w:val="20"/>
                <w:szCs w:val="20"/>
              </w:rPr>
              <w:t xml:space="preserve"> </w:t>
            </w:r>
            <w:r w:rsidR="00B86D0C" w:rsidRPr="009C46F9">
              <w:rPr>
                <w:rFonts w:ascii="Arial" w:hAnsi="Arial" w:cs="Arial"/>
                <w:color w:val="000000"/>
                <w:sz w:val="20"/>
                <w:szCs w:val="20"/>
              </w:rPr>
              <w:t>Stores</w:t>
            </w:r>
          </w:p>
          <w:p w:rsidR="00B86D0C" w:rsidRPr="009C46F9" w:rsidRDefault="00455C34" w:rsidP="008C3B91">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B86D0C"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B86D0C" w:rsidRPr="009C46F9">
              <w:rPr>
                <w:rFonts w:ascii="Arial" w:hAnsi="Arial" w:cs="Arial"/>
                <w:b/>
                <w:color w:val="000000"/>
                <w:sz w:val="20"/>
                <w:szCs w:val="20"/>
              </w:rPr>
              <w:t xml:space="preserve"> </w:t>
            </w:r>
            <w:r w:rsidR="00B86D0C" w:rsidRPr="009C46F9">
              <w:rPr>
                <w:rFonts w:ascii="Arial" w:hAnsi="Arial" w:cs="Arial"/>
                <w:color w:val="000000"/>
                <w:sz w:val="20"/>
                <w:szCs w:val="20"/>
              </w:rPr>
              <w:t>Offshore</w:t>
            </w:r>
            <w:r w:rsidR="00B86D0C" w:rsidRPr="009C46F9">
              <w:rPr>
                <w:rFonts w:ascii="Arial" w:hAnsi="Arial" w:cs="Arial"/>
                <w:b/>
                <w:color w:val="000000"/>
                <w:sz w:val="20"/>
                <w:szCs w:val="20"/>
              </w:rPr>
              <w:t xml:space="preserve"> </w:t>
            </w:r>
            <w:r w:rsidR="00B86D0C" w:rsidRPr="009C46F9">
              <w:rPr>
                <w:rFonts w:ascii="Arial" w:hAnsi="Arial" w:cs="Arial"/>
                <w:color w:val="000000"/>
                <w:sz w:val="20"/>
                <w:szCs w:val="20"/>
              </w:rPr>
              <w:t>Stores</w:t>
            </w:r>
          </w:p>
          <w:p w:rsidR="00B86D0C" w:rsidRPr="009C46F9" w:rsidRDefault="00455C34" w:rsidP="008C3B91">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B86D0C"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B86D0C" w:rsidRPr="009C46F9">
              <w:rPr>
                <w:rFonts w:ascii="Arial" w:hAnsi="Arial" w:cs="Arial"/>
                <w:b/>
                <w:color w:val="000000"/>
                <w:sz w:val="20"/>
                <w:szCs w:val="20"/>
              </w:rPr>
              <w:t xml:space="preserve"> </w:t>
            </w:r>
            <w:r w:rsidR="00B86D0C" w:rsidRPr="009C46F9">
              <w:rPr>
                <w:rFonts w:ascii="Arial" w:hAnsi="Arial" w:cs="Arial"/>
                <w:color w:val="000000"/>
                <w:sz w:val="20"/>
                <w:szCs w:val="20"/>
              </w:rPr>
              <w:t>Super K Stores</w:t>
            </w:r>
          </w:p>
          <w:p w:rsidR="00B86D0C" w:rsidRPr="009C46F9" w:rsidRDefault="00455C34" w:rsidP="008C3B91">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B86D0C"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B86D0C" w:rsidRPr="009C46F9">
              <w:rPr>
                <w:rFonts w:ascii="Arial" w:hAnsi="Arial" w:cs="Arial"/>
                <w:b/>
                <w:color w:val="000000"/>
                <w:sz w:val="20"/>
                <w:szCs w:val="20"/>
              </w:rPr>
              <w:t xml:space="preserve"> </w:t>
            </w:r>
            <w:r w:rsidR="00B86D0C" w:rsidRPr="009C46F9">
              <w:rPr>
                <w:rFonts w:ascii="Arial" w:hAnsi="Arial" w:cs="Arial"/>
                <w:color w:val="000000"/>
                <w:sz w:val="20"/>
                <w:szCs w:val="20"/>
              </w:rPr>
              <w:t>Store Ops</w:t>
            </w:r>
          </w:p>
          <w:p w:rsidR="00B86D0C" w:rsidRPr="009C46F9" w:rsidRDefault="00455C34" w:rsidP="008C3B91">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B86D0C"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B86D0C" w:rsidRPr="009C46F9">
              <w:rPr>
                <w:rFonts w:ascii="Arial" w:hAnsi="Arial" w:cs="Arial"/>
                <w:b/>
                <w:color w:val="000000"/>
                <w:sz w:val="20"/>
                <w:szCs w:val="20"/>
              </w:rPr>
              <w:t xml:space="preserve"> </w:t>
            </w:r>
            <w:r w:rsidR="00B86D0C" w:rsidRPr="009C46F9">
              <w:rPr>
                <w:rFonts w:ascii="Arial" w:hAnsi="Arial" w:cs="Arial"/>
                <w:color w:val="000000"/>
                <w:sz w:val="20"/>
                <w:szCs w:val="20"/>
              </w:rPr>
              <w:t>Store Conversions</w:t>
            </w:r>
          </w:p>
          <w:p w:rsidR="0087174E" w:rsidRPr="009C46F9" w:rsidRDefault="00455C34" w:rsidP="008C3B91">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B86D0C"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B86D0C" w:rsidRPr="009C46F9">
              <w:rPr>
                <w:rFonts w:ascii="Arial" w:hAnsi="Arial" w:cs="Arial"/>
                <w:b/>
                <w:color w:val="000000"/>
                <w:sz w:val="20"/>
                <w:szCs w:val="20"/>
              </w:rPr>
              <w:t xml:space="preserve"> </w:t>
            </w:r>
            <w:r w:rsidR="00B86D0C" w:rsidRPr="009C46F9">
              <w:rPr>
                <w:rFonts w:ascii="Arial" w:hAnsi="Arial" w:cs="Arial"/>
                <w:color w:val="000000"/>
                <w:sz w:val="20"/>
                <w:szCs w:val="20"/>
              </w:rPr>
              <w:t>Distribution Centers</w:t>
            </w:r>
          </w:p>
          <w:p w:rsidR="00B86D0C" w:rsidRDefault="00455C34" w:rsidP="00046B44">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5C487E"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5C487E" w:rsidRPr="009C46F9">
              <w:rPr>
                <w:rFonts w:ascii="Arial" w:hAnsi="Arial" w:cs="Arial"/>
                <w:b/>
                <w:color w:val="000000"/>
                <w:sz w:val="20"/>
                <w:szCs w:val="20"/>
              </w:rPr>
              <w:t xml:space="preserve"> </w:t>
            </w:r>
            <w:r w:rsidR="005C487E" w:rsidRPr="009C46F9">
              <w:rPr>
                <w:rFonts w:ascii="Arial" w:hAnsi="Arial" w:cs="Arial"/>
                <w:color w:val="000000"/>
                <w:sz w:val="20"/>
                <w:szCs w:val="20"/>
              </w:rPr>
              <w:t>Legal</w:t>
            </w:r>
          </w:p>
          <w:p w:rsidR="009700FF" w:rsidRPr="009C46F9" w:rsidRDefault="00455C34" w:rsidP="009700FF">
            <w:pPr>
              <w:spacing w:line="240" w:lineRule="atLeast"/>
              <w:ind w:left="288" w:hanging="288"/>
              <w:rPr>
                <w:rFonts w:ascii="Arial" w:hAnsi="Arial" w:cs="Arial"/>
                <w:color w:val="000000"/>
                <w:sz w:val="20"/>
                <w:szCs w:val="20"/>
              </w:rPr>
            </w:pPr>
            <w:r>
              <w:rPr>
                <w:rFonts w:ascii="Arial" w:hAnsi="Arial" w:cs="Arial"/>
                <w:b/>
                <w:color w:val="000000"/>
                <w:sz w:val="20"/>
                <w:szCs w:val="20"/>
              </w:rPr>
              <w:fldChar w:fldCharType="begin">
                <w:ffData>
                  <w:name w:val=""/>
                  <w:enabled/>
                  <w:calcOnExit w:val="0"/>
                  <w:checkBox>
                    <w:size w:val="16"/>
                    <w:default w:val="1"/>
                  </w:checkBox>
                </w:ffData>
              </w:fldChar>
            </w:r>
            <w:r w:rsidR="008F6641">
              <w:rPr>
                <w:rFonts w:ascii="Arial" w:hAnsi="Arial" w:cs="Arial"/>
                <w:b/>
                <w:color w:val="000000"/>
                <w:sz w:val="20"/>
                <w:szCs w:val="20"/>
              </w:rPr>
              <w:instrText xml:space="preserve"> FORMCHECKBOX </w:instrText>
            </w:r>
            <w:r>
              <w:rPr>
                <w:rFonts w:ascii="Arial" w:hAnsi="Arial" w:cs="Arial"/>
                <w:b/>
                <w:color w:val="000000"/>
                <w:sz w:val="20"/>
                <w:szCs w:val="20"/>
              </w:rPr>
            </w:r>
            <w:r>
              <w:rPr>
                <w:rFonts w:ascii="Arial" w:hAnsi="Arial" w:cs="Arial"/>
                <w:b/>
                <w:color w:val="000000"/>
                <w:sz w:val="20"/>
                <w:szCs w:val="20"/>
              </w:rPr>
              <w:fldChar w:fldCharType="end"/>
            </w:r>
            <w:r w:rsidR="009700FF" w:rsidRPr="009C46F9">
              <w:rPr>
                <w:rFonts w:ascii="Arial" w:hAnsi="Arial" w:cs="Arial"/>
                <w:b/>
                <w:color w:val="000000"/>
                <w:sz w:val="20"/>
                <w:szCs w:val="20"/>
              </w:rPr>
              <w:t xml:space="preserve"> </w:t>
            </w:r>
            <w:smartTag w:uri="urn:schemas-microsoft-com:office:smarttags" w:element="City">
              <w:smartTag w:uri="urn:schemas-microsoft-com:office:smarttags" w:element="place">
                <w:r w:rsidR="009700FF">
                  <w:rPr>
                    <w:rFonts w:ascii="Arial" w:hAnsi="Arial" w:cs="Arial"/>
                    <w:color w:val="000000"/>
                    <w:sz w:val="20"/>
                    <w:szCs w:val="20"/>
                  </w:rPr>
                  <w:t>Mobile</w:t>
                </w:r>
              </w:smartTag>
            </w:smartTag>
          </w:p>
        </w:tc>
        <w:tc>
          <w:tcPr>
            <w:tcW w:w="2520" w:type="dxa"/>
            <w:tcBorders>
              <w:top w:val="nil"/>
              <w:left w:val="nil"/>
              <w:bottom w:val="nil"/>
              <w:right w:val="nil"/>
            </w:tcBorders>
          </w:tcPr>
          <w:p w:rsidR="00B86D0C" w:rsidRDefault="00455C34" w:rsidP="008C3B91">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B86D0C"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B86D0C" w:rsidRPr="009C46F9">
              <w:rPr>
                <w:rFonts w:ascii="Arial" w:hAnsi="Arial" w:cs="Arial"/>
                <w:b/>
                <w:color w:val="000000"/>
                <w:sz w:val="20"/>
                <w:szCs w:val="20"/>
              </w:rPr>
              <w:t xml:space="preserve"> </w:t>
            </w:r>
            <w:r w:rsidR="00B86D0C" w:rsidRPr="009C46F9">
              <w:rPr>
                <w:rFonts w:ascii="Arial" w:hAnsi="Arial" w:cs="Arial"/>
                <w:color w:val="000000"/>
                <w:sz w:val="20"/>
                <w:szCs w:val="20"/>
              </w:rPr>
              <w:t>Merchandising</w:t>
            </w:r>
          </w:p>
          <w:p w:rsidR="002651CB" w:rsidRPr="009C46F9" w:rsidRDefault="00455C34" w:rsidP="008C3B91">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9700FF"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9700FF" w:rsidRPr="009C46F9">
              <w:rPr>
                <w:rFonts w:ascii="Arial" w:hAnsi="Arial" w:cs="Arial"/>
                <w:b/>
                <w:color w:val="000000"/>
                <w:sz w:val="20"/>
                <w:szCs w:val="20"/>
              </w:rPr>
              <w:t xml:space="preserve"> </w:t>
            </w:r>
            <w:r w:rsidR="009700FF">
              <w:rPr>
                <w:rFonts w:ascii="Arial" w:hAnsi="Arial" w:cs="Arial"/>
                <w:color w:val="000000"/>
                <w:sz w:val="20"/>
                <w:szCs w:val="20"/>
              </w:rPr>
              <w:t>International</w:t>
            </w:r>
          </w:p>
          <w:p w:rsidR="00B86D0C" w:rsidRPr="009C46F9" w:rsidRDefault="00455C34" w:rsidP="008C3B91">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B86D0C"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B86D0C" w:rsidRPr="009C46F9">
              <w:rPr>
                <w:rFonts w:ascii="Arial" w:hAnsi="Arial" w:cs="Arial"/>
                <w:color w:val="000000"/>
                <w:sz w:val="20"/>
                <w:szCs w:val="20"/>
              </w:rPr>
              <w:t xml:space="preserve"> Cross Merchandising</w:t>
            </w:r>
          </w:p>
          <w:p w:rsidR="00B86D0C" w:rsidRPr="009C46F9" w:rsidRDefault="00455C34" w:rsidP="008C3B91">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B86D0C"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B86D0C" w:rsidRPr="009C46F9">
              <w:rPr>
                <w:rFonts w:ascii="Arial" w:hAnsi="Arial" w:cs="Arial"/>
                <w:b/>
                <w:color w:val="000000"/>
                <w:sz w:val="20"/>
                <w:szCs w:val="20"/>
              </w:rPr>
              <w:t xml:space="preserve"> </w:t>
            </w:r>
            <w:r w:rsidR="00B86D0C" w:rsidRPr="009C46F9">
              <w:rPr>
                <w:rFonts w:ascii="Arial" w:hAnsi="Arial" w:cs="Arial"/>
                <w:color w:val="000000"/>
                <w:sz w:val="20"/>
                <w:szCs w:val="20"/>
              </w:rPr>
              <w:t xml:space="preserve">Merchandise </w:t>
            </w:r>
            <w:proofErr w:type="spellStart"/>
            <w:r w:rsidR="00B86D0C" w:rsidRPr="009C46F9">
              <w:rPr>
                <w:rFonts w:ascii="Arial" w:hAnsi="Arial" w:cs="Arial"/>
                <w:color w:val="000000"/>
                <w:sz w:val="20"/>
                <w:szCs w:val="20"/>
              </w:rPr>
              <w:t>Prchsing</w:t>
            </w:r>
            <w:proofErr w:type="spellEnd"/>
          </w:p>
          <w:p w:rsidR="00B86D0C" w:rsidRPr="009C46F9" w:rsidRDefault="00455C34" w:rsidP="008C3B91">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B86D0C"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B86D0C" w:rsidRPr="009C46F9">
              <w:rPr>
                <w:rFonts w:ascii="Arial" w:hAnsi="Arial" w:cs="Arial"/>
                <w:b/>
                <w:color w:val="000000"/>
                <w:sz w:val="20"/>
                <w:szCs w:val="20"/>
              </w:rPr>
              <w:t xml:space="preserve"> </w:t>
            </w:r>
            <w:r w:rsidR="00B86D0C" w:rsidRPr="009C46F9">
              <w:rPr>
                <w:rFonts w:ascii="Arial" w:hAnsi="Arial" w:cs="Arial"/>
                <w:color w:val="000000"/>
                <w:sz w:val="20"/>
                <w:szCs w:val="20"/>
              </w:rPr>
              <w:t>Non-</w:t>
            </w:r>
            <w:proofErr w:type="spellStart"/>
            <w:r w:rsidR="00B86D0C" w:rsidRPr="009C46F9">
              <w:rPr>
                <w:rFonts w:ascii="Arial" w:hAnsi="Arial" w:cs="Arial"/>
                <w:color w:val="000000"/>
                <w:sz w:val="20"/>
                <w:szCs w:val="20"/>
              </w:rPr>
              <w:t>Merch</w:t>
            </w:r>
            <w:proofErr w:type="spellEnd"/>
            <w:r w:rsidR="00B86D0C" w:rsidRPr="009C46F9">
              <w:rPr>
                <w:rFonts w:ascii="Arial" w:hAnsi="Arial" w:cs="Arial"/>
                <w:color w:val="000000"/>
                <w:sz w:val="20"/>
                <w:szCs w:val="20"/>
              </w:rPr>
              <w:t xml:space="preserve">. </w:t>
            </w:r>
            <w:proofErr w:type="spellStart"/>
            <w:r w:rsidR="00B86D0C" w:rsidRPr="009C46F9">
              <w:rPr>
                <w:rFonts w:ascii="Arial" w:hAnsi="Arial" w:cs="Arial"/>
                <w:color w:val="000000"/>
                <w:sz w:val="20"/>
                <w:szCs w:val="20"/>
              </w:rPr>
              <w:t>Prchsing</w:t>
            </w:r>
            <w:proofErr w:type="spellEnd"/>
          </w:p>
          <w:p w:rsidR="00B86D0C" w:rsidRPr="009C46F9" w:rsidRDefault="00455C34" w:rsidP="008C3B91">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B86D0C"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B86D0C" w:rsidRPr="009C46F9">
              <w:rPr>
                <w:rFonts w:ascii="Arial" w:hAnsi="Arial" w:cs="Arial"/>
                <w:b/>
                <w:color w:val="000000"/>
                <w:sz w:val="20"/>
                <w:szCs w:val="20"/>
              </w:rPr>
              <w:t xml:space="preserve"> </w:t>
            </w:r>
            <w:proofErr w:type="spellStart"/>
            <w:r w:rsidR="00B86D0C" w:rsidRPr="009C46F9">
              <w:rPr>
                <w:rFonts w:ascii="Arial" w:hAnsi="Arial" w:cs="Arial"/>
                <w:color w:val="000000"/>
                <w:sz w:val="20"/>
                <w:szCs w:val="20"/>
              </w:rPr>
              <w:t>Decon</w:t>
            </w:r>
            <w:proofErr w:type="spellEnd"/>
            <w:r w:rsidR="00B86D0C" w:rsidRPr="009C46F9">
              <w:rPr>
                <w:rFonts w:ascii="Arial" w:hAnsi="Arial" w:cs="Arial"/>
                <w:color w:val="000000"/>
                <w:sz w:val="20"/>
                <w:szCs w:val="20"/>
              </w:rPr>
              <w:t xml:space="preserve"> Center</w:t>
            </w:r>
          </w:p>
          <w:p w:rsidR="00B86D0C" w:rsidRPr="009C46F9" w:rsidRDefault="00455C34" w:rsidP="008C3B91">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B86D0C"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B86D0C" w:rsidRPr="009C46F9">
              <w:rPr>
                <w:rFonts w:ascii="Arial" w:hAnsi="Arial" w:cs="Arial"/>
                <w:b/>
                <w:color w:val="000000"/>
                <w:sz w:val="20"/>
                <w:szCs w:val="20"/>
              </w:rPr>
              <w:t xml:space="preserve"> </w:t>
            </w:r>
            <w:r w:rsidR="00B86D0C" w:rsidRPr="009C46F9">
              <w:rPr>
                <w:rFonts w:ascii="Arial" w:hAnsi="Arial" w:cs="Arial"/>
                <w:color w:val="000000"/>
                <w:sz w:val="20"/>
                <w:szCs w:val="20"/>
              </w:rPr>
              <w:t>Supply Chain Ops</w:t>
            </w:r>
          </w:p>
          <w:p w:rsidR="00B86D0C" w:rsidRPr="009C46F9" w:rsidRDefault="00455C34" w:rsidP="008C3B91">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B86D0C"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B86D0C" w:rsidRPr="009C46F9">
              <w:rPr>
                <w:rFonts w:ascii="Arial" w:hAnsi="Arial" w:cs="Arial"/>
                <w:b/>
                <w:color w:val="000000"/>
                <w:sz w:val="20"/>
                <w:szCs w:val="20"/>
              </w:rPr>
              <w:t xml:space="preserve"> </w:t>
            </w:r>
            <w:r w:rsidR="00B86D0C" w:rsidRPr="009C46F9">
              <w:rPr>
                <w:rFonts w:ascii="Arial" w:hAnsi="Arial" w:cs="Arial"/>
                <w:color w:val="000000"/>
                <w:sz w:val="20"/>
                <w:szCs w:val="20"/>
              </w:rPr>
              <w:t>Supplier</w:t>
            </w:r>
          </w:p>
        </w:tc>
        <w:tc>
          <w:tcPr>
            <w:tcW w:w="2103" w:type="dxa"/>
            <w:tcBorders>
              <w:top w:val="nil"/>
              <w:left w:val="nil"/>
              <w:bottom w:val="nil"/>
              <w:right w:val="nil"/>
            </w:tcBorders>
          </w:tcPr>
          <w:p w:rsidR="00B86D0C" w:rsidRPr="009C46F9" w:rsidRDefault="00455C34" w:rsidP="008C3B91">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B86D0C"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B86D0C" w:rsidRPr="009C46F9">
              <w:rPr>
                <w:rFonts w:ascii="Arial" w:hAnsi="Arial" w:cs="Arial"/>
                <w:b/>
                <w:color w:val="000000"/>
                <w:sz w:val="20"/>
                <w:szCs w:val="20"/>
              </w:rPr>
              <w:t xml:space="preserve"> </w:t>
            </w:r>
            <w:r w:rsidR="00B86D0C" w:rsidRPr="009C46F9">
              <w:rPr>
                <w:rFonts w:ascii="Arial" w:hAnsi="Arial" w:cs="Arial"/>
                <w:color w:val="000000"/>
                <w:sz w:val="20"/>
                <w:szCs w:val="20"/>
              </w:rPr>
              <w:t>Purchasing</w:t>
            </w:r>
          </w:p>
          <w:p w:rsidR="00B86D0C" w:rsidRPr="009C46F9" w:rsidRDefault="00455C34" w:rsidP="008C3B91">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B86D0C"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B86D0C" w:rsidRPr="009C46F9">
              <w:rPr>
                <w:rFonts w:ascii="Arial" w:hAnsi="Arial" w:cs="Arial"/>
                <w:b/>
                <w:color w:val="000000"/>
                <w:sz w:val="20"/>
                <w:szCs w:val="20"/>
              </w:rPr>
              <w:t xml:space="preserve"> </w:t>
            </w:r>
            <w:r w:rsidR="00B86D0C" w:rsidRPr="009C46F9">
              <w:rPr>
                <w:rFonts w:ascii="Arial" w:hAnsi="Arial" w:cs="Arial"/>
                <w:color w:val="000000"/>
                <w:sz w:val="20"/>
                <w:szCs w:val="20"/>
              </w:rPr>
              <w:t>Sourcing</w:t>
            </w:r>
          </w:p>
          <w:p w:rsidR="00B86D0C" w:rsidRPr="009C46F9" w:rsidRDefault="00455C34" w:rsidP="008C3B91">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B86D0C"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B86D0C" w:rsidRPr="009C46F9">
              <w:rPr>
                <w:rFonts w:ascii="Arial" w:hAnsi="Arial" w:cs="Arial"/>
                <w:b/>
                <w:color w:val="000000"/>
                <w:sz w:val="20"/>
                <w:szCs w:val="20"/>
              </w:rPr>
              <w:t xml:space="preserve"> </w:t>
            </w:r>
            <w:r w:rsidR="00B86D0C" w:rsidRPr="009C46F9">
              <w:rPr>
                <w:rFonts w:ascii="Arial" w:hAnsi="Arial" w:cs="Arial"/>
                <w:color w:val="000000"/>
                <w:sz w:val="20"/>
                <w:szCs w:val="20"/>
              </w:rPr>
              <w:t>Corporate Center</w:t>
            </w:r>
          </w:p>
          <w:p w:rsidR="00B86D0C" w:rsidRPr="009C46F9" w:rsidRDefault="00455C34" w:rsidP="008C3B91">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B86D0C"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B86D0C" w:rsidRPr="009C46F9">
              <w:rPr>
                <w:rFonts w:ascii="Arial" w:hAnsi="Arial" w:cs="Arial"/>
                <w:b/>
                <w:color w:val="000000"/>
                <w:sz w:val="20"/>
                <w:szCs w:val="20"/>
              </w:rPr>
              <w:t xml:space="preserve"> </w:t>
            </w:r>
            <w:r w:rsidR="00B86D0C" w:rsidRPr="009C46F9">
              <w:rPr>
                <w:rFonts w:ascii="Arial" w:hAnsi="Arial" w:cs="Arial"/>
                <w:color w:val="000000"/>
                <w:sz w:val="20"/>
                <w:szCs w:val="20"/>
              </w:rPr>
              <w:t>Overseas Offices</w:t>
            </w:r>
          </w:p>
          <w:p w:rsidR="00B86D0C" w:rsidRPr="009C46F9" w:rsidRDefault="00455C34" w:rsidP="008C3B91">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B86D0C"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B86D0C" w:rsidRPr="009C46F9">
              <w:rPr>
                <w:rFonts w:ascii="Arial" w:hAnsi="Arial" w:cs="Arial"/>
                <w:b/>
                <w:color w:val="000000"/>
                <w:sz w:val="20"/>
                <w:szCs w:val="20"/>
              </w:rPr>
              <w:t xml:space="preserve"> </w:t>
            </w:r>
            <w:r w:rsidR="00B86D0C" w:rsidRPr="009C46F9">
              <w:rPr>
                <w:rFonts w:ascii="Arial" w:hAnsi="Arial" w:cs="Arial"/>
                <w:color w:val="000000"/>
                <w:sz w:val="20"/>
                <w:szCs w:val="20"/>
              </w:rPr>
              <w:t>GENCO</w:t>
            </w:r>
          </w:p>
          <w:p w:rsidR="00B86D0C" w:rsidRDefault="00455C34" w:rsidP="008C3B91">
            <w:pPr>
              <w:spacing w:line="240" w:lineRule="atLeast"/>
              <w:ind w:left="288" w:hanging="288"/>
              <w:rPr>
                <w:rFonts w:ascii="Arial" w:hAnsi="Arial" w:cs="Arial"/>
                <w:color w:val="000000"/>
                <w:sz w:val="20"/>
                <w:szCs w:val="20"/>
              </w:rPr>
            </w:pPr>
            <w:r>
              <w:rPr>
                <w:rFonts w:ascii="Arial" w:hAnsi="Arial" w:cs="Arial"/>
                <w:b/>
                <w:color w:val="000000"/>
                <w:sz w:val="20"/>
                <w:szCs w:val="20"/>
              </w:rPr>
              <w:fldChar w:fldCharType="begin">
                <w:ffData>
                  <w:name w:val=""/>
                  <w:enabled/>
                  <w:calcOnExit w:val="0"/>
                  <w:checkBox>
                    <w:size w:val="16"/>
                    <w:default w:val="1"/>
                  </w:checkBox>
                </w:ffData>
              </w:fldChar>
            </w:r>
            <w:r w:rsidR="008F6641">
              <w:rPr>
                <w:rFonts w:ascii="Arial" w:hAnsi="Arial" w:cs="Arial"/>
                <w:b/>
                <w:color w:val="000000"/>
                <w:sz w:val="20"/>
                <w:szCs w:val="20"/>
              </w:rPr>
              <w:instrText xml:space="preserve"> FORMCHECKBOX </w:instrText>
            </w:r>
            <w:r>
              <w:rPr>
                <w:rFonts w:ascii="Arial" w:hAnsi="Arial" w:cs="Arial"/>
                <w:b/>
                <w:color w:val="000000"/>
                <w:sz w:val="20"/>
                <w:szCs w:val="20"/>
              </w:rPr>
            </w:r>
            <w:r>
              <w:rPr>
                <w:rFonts w:ascii="Arial" w:hAnsi="Arial" w:cs="Arial"/>
                <w:b/>
                <w:color w:val="000000"/>
                <w:sz w:val="20"/>
                <w:szCs w:val="20"/>
              </w:rPr>
              <w:fldChar w:fldCharType="end"/>
            </w:r>
            <w:r w:rsidR="00B86D0C" w:rsidRPr="009C46F9">
              <w:rPr>
                <w:rFonts w:ascii="Arial" w:hAnsi="Arial" w:cs="Arial"/>
                <w:b/>
                <w:color w:val="000000"/>
                <w:sz w:val="20"/>
                <w:szCs w:val="20"/>
              </w:rPr>
              <w:t xml:space="preserve"> </w:t>
            </w:r>
            <w:r w:rsidR="00B86D0C" w:rsidRPr="009C46F9">
              <w:rPr>
                <w:rFonts w:ascii="Arial" w:hAnsi="Arial" w:cs="Arial"/>
                <w:color w:val="000000"/>
                <w:sz w:val="20"/>
                <w:szCs w:val="20"/>
              </w:rPr>
              <w:t>Marketing</w:t>
            </w:r>
          </w:p>
          <w:p w:rsidR="009700FF" w:rsidRPr="009C46F9" w:rsidRDefault="00455C34" w:rsidP="008C3B91">
            <w:pPr>
              <w:spacing w:line="240" w:lineRule="atLeast"/>
              <w:ind w:left="288" w:hanging="288"/>
              <w:rPr>
                <w:rFonts w:ascii="Arial" w:hAnsi="Arial" w:cs="Arial"/>
                <w:b/>
                <w:color w:val="000000"/>
                <w:sz w:val="20"/>
                <w:szCs w:val="20"/>
              </w:rPr>
            </w:pPr>
            <w:r>
              <w:rPr>
                <w:rFonts w:ascii="Arial" w:hAnsi="Arial" w:cs="Arial"/>
                <w:b/>
                <w:color w:val="000000"/>
                <w:sz w:val="20"/>
                <w:szCs w:val="20"/>
              </w:rPr>
              <w:fldChar w:fldCharType="begin">
                <w:ffData>
                  <w:name w:val=""/>
                  <w:enabled/>
                  <w:calcOnExit w:val="0"/>
                  <w:checkBox>
                    <w:size w:val="16"/>
                    <w:default w:val="0"/>
                  </w:checkBox>
                </w:ffData>
              </w:fldChar>
            </w:r>
            <w:r w:rsidR="005651CB">
              <w:rPr>
                <w:rFonts w:ascii="Arial" w:hAnsi="Arial" w:cs="Arial"/>
                <w:b/>
                <w:color w:val="000000"/>
                <w:sz w:val="20"/>
                <w:szCs w:val="20"/>
              </w:rPr>
              <w:instrText xml:space="preserve"> FORMCHECKBOX </w:instrText>
            </w:r>
            <w:r>
              <w:rPr>
                <w:rFonts w:ascii="Arial" w:hAnsi="Arial" w:cs="Arial"/>
                <w:b/>
                <w:color w:val="000000"/>
                <w:sz w:val="20"/>
                <w:szCs w:val="20"/>
              </w:rPr>
            </w:r>
            <w:r>
              <w:rPr>
                <w:rFonts w:ascii="Arial" w:hAnsi="Arial" w:cs="Arial"/>
                <w:b/>
                <w:color w:val="000000"/>
                <w:sz w:val="20"/>
                <w:szCs w:val="20"/>
              </w:rPr>
              <w:fldChar w:fldCharType="end"/>
            </w:r>
            <w:r w:rsidR="009700FF" w:rsidRPr="009C46F9">
              <w:rPr>
                <w:rFonts w:ascii="Arial" w:hAnsi="Arial" w:cs="Arial"/>
                <w:b/>
                <w:color w:val="000000"/>
                <w:sz w:val="20"/>
                <w:szCs w:val="20"/>
              </w:rPr>
              <w:t xml:space="preserve"> </w:t>
            </w:r>
            <w:proofErr w:type="spellStart"/>
            <w:r w:rsidR="009700FF">
              <w:rPr>
                <w:rFonts w:ascii="Arial" w:hAnsi="Arial" w:cs="Arial"/>
                <w:color w:val="000000"/>
                <w:sz w:val="20"/>
                <w:szCs w:val="20"/>
              </w:rPr>
              <w:t>MyGofer</w:t>
            </w:r>
            <w:proofErr w:type="spellEnd"/>
          </w:p>
          <w:p w:rsidR="00B86D0C" w:rsidRPr="009C46F9" w:rsidRDefault="00455C34" w:rsidP="008C3B91">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B86D0C"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B86D0C" w:rsidRPr="009C46F9">
              <w:rPr>
                <w:rFonts w:ascii="Arial" w:hAnsi="Arial" w:cs="Arial"/>
                <w:b/>
                <w:color w:val="000000"/>
                <w:sz w:val="20"/>
                <w:szCs w:val="20"/>
              </w:rPr>
              <w:t xml:space="preserve"> </w:t>
            </w:r>
            <w:r w:rsidR="00B86D0C" w:rsidRPr="009C46F9">
              <w:rPr>
                <w:rFonts w:ascii="Arial" w:hAnsi="Arial" w:cs="Arial"/>
                <w:color w:val="000000"/>
                <w:sz w:val="20"/>
                <w:szCs w:val="20"/>
              </w:rPr>
              <w:t>Home Services</w:t>
            </w:r>
          </w:p>
        </w:tc>
        <w:tc>
          <w:tcPr>
            <w:tcW w:w="2438" w:type="dxa"/>
            <w:tcBorders>
              <w:top w:val="nil"/>
              <w:left w:val="nil"/>
              <w:bottom w:val="nil"/>
              <w:right w:val="nil"/>
            </w:tcBorders>
          </w:tcPr>
          <w:p w:rsidR="00B86D0C" w:rsidRPr="009C46F9" w:rsidRDefault="00455C34" w:rsidP="008C3B91">
            <w:pPr>
              <w:spacing w:line="240" w:lineRule="atLeast"/>
              <w:ind w:left="288" w:hanging="288"/>
              <w:rPr>
                <w:rFonts w:ascii="Arial" w:hAnsi="Arial" w:cs="Arial"/>
                <w:b/>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B86D0C"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B86D0C" w:rsidRPr="009C46F9">
              <w:rPr>
                <w:rFonts w:ascii="Arial" w:hAnsi="Arial" w:cs="Arial"/>
                <w:b/>
                <w:color w:val="000000"/>
                <w:sz w:val="20"/>
                <w:szCs w:val="20"/>
              </w:rPr>
              <w:t xml:space="preserve"> </w:t>
            </w:r>
            <w:r w:rsidR="00B86D0C" w:rsidRPr="009C46F9">
              <w:rPr>
                <w:rFonts w:ascii="Arial" w:hAnsi="Arial" w:cs="Arial"/>
                <w:color w:val="000000"/>
                <w:sz w:val="20"/>
                <w:szCs w:val="20"/>
              </w:rPr>
              <w:t>Credit</w:t>
            </w:r>
          </w:p>
          <w:p w:rsidR="00B86D0C" w:rsidRPr="009C46F9" w:rsidRDefault="00455C34" w:rsidP="008C3B91">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B86D0C"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B86D0C" w:rsidRPr="009C46F9">
              <w:rPr>
                <w:rFonts w:ascii="Arial" w:hAnsi="Arial" w:cs="Arial"/>
                <w:b/>
                <w:color w:val="000000"/>
                <w:sz w:val="20"/>
                <w:szCs w:val="20"/>
              </w:rPr>
              <w:t xml:space="preserve"> </w:t>
            </w:r>
            <w:r w:rsidR="00B86D0C" w:rsidRPr="009C46F9">
              <w:rPr>
                <w:rFonts w:ascii="Arial" w:hAnsi="Arial" w:cs="Arial"/>
                <w:color w:val="000000"/>
                <w:sz w:val="20"/>
                <w:szCs w:val="20"/>
              </w:rPr>
              <w:t>Audit Services</w:t>
            </w:r>
          </w:p>
          <w:p w:rsidR="00B86D0C" w:rsidRPr="009C46F9" w:rsidRDefault="00455C34" w:rsidP="008C3B91">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B86D0C"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B86D0C" w:rsidRPr="009C46F9">
              <w:rPr>
                <w:rFonts w:ascii="Arial" w:hAnsi="Arial" w:cs="Arial"/>
                <w:b/>
                <w:color w:val="000000"/>
                <w:sz w:val="20"/>
                <w:szCs w:val="20"/>
              </w:rPr>
              <w:t xml:space="preserve"> </w:t>
            </w:r>
            <w:r w:rsidR="00B86D0C" w:rsidRPr="009C46F9">
              <w:rPr>
                <w:rFonts w:ascii="Arial" w:hAnsi="Arial" w:cs="Arial"/>
                <w:color w:val="000000"/>
                <w:sz w:val="20"/>
                <w:szCs w:val="20"/>
              </w:rPr>
              <w:t>Asset Protection</w:t>
            </w:r>
          </w:p>
          <w:p w:rsidR="00B86D0C" w:rsidRPr="009C46F9" w:rsidRDefault="00455C34" w:rsidP="008C3B91">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B86D0C"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B86D0C" w:rsidRPr="009C46F9">
              <w:rPr>
                <w:rFonts w:ascii="Arial" w:hAnsi="Arial" w:cs="Arial"/>
                <w:b/>
                <w:color w:val="000000"/>
                <w:sz w:val="20"/>
                <w:szCs w:val="20"/>
              </w:rPr>
              <w:t xml:space="preserve"> </w:t>
            </w:r>
            <w:r w:rsidR="00B86D0C" w:rsidRPr="009C46F9">
              <w:rPr>
                <w:rFonts w:ascii="Arial" w:hAnsi="Arial" w:cs="Arial"/>
                <w:color w:val="000000"/>
                <w:sz w:val="20"/>
                <w:szCs w:val="20"/>
              </w:rPr>
              <w:t>Finance/Accounting</w:t>
            </w:r>
          </w:p>
          <w:p w:rsidR="00B86D0C" w:rsidRPr="009C46F9" w:rsidRDefault="00455C34" w:rsidP="008C3B91">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B86D0C"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B86D0C" w:rsidRPr="009C46F9">
              <w:rPr>
                <w:rFonts w:ascii="Arial" w:hAnsi="Arial" w:cs="Arial"/>
                <w:b/>
                <w:color w:val="000000"/>
                <w:sz w:val="20"/>
                <w:szCs w:val="20"/>
              </w:rPr>
              <w:t xml:space="preserve"> </w:t>
            </w:r>
            <w:r w:rsidR="00B86D0C" w:rsidRPr="009C46F9">
              <w:rPr>
                <w:rFonts w:ascii="Arial" w:hAnsi="Arial" w:cs="Arial"/>
                <w:color w:val="000000"/>
                <w:sz w:val="20"/>
                <w:szCs w:val="20"/>
              </w:rPr>
              <w:t>Human Resources</w:t>
            </w:r>
          </w:p>
          <w:p w:rsidR="00B86D0C" w:rsidRPr="009C46F9" w:rsidRDefault="00455C34" w:rsidP="008C3B91">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B86D0C"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B86D0C" w:rsidRPr="009C46F9">
              <w:rPr>
                <w:rFonts w:ascii="Arial" w:hAnsi="Arial" w:cs="Arial"/>
                <w:b/>
                <w:color w:val="000000"/>
                <w:sz w:val="20"/>
                <w:szCs w:val="20"/>
              </w:rPr>
              <w:t xml:space="preserve"> </w:t>
            </w:r>
            <w:r w:rsidR="00B86D0C" w:rsidRPr="009C46F9">
              <w:rPr>
                <w:rFonts w:ascii="Arial" w:hAnsi="Arial" w:cs="Arial"/>
                <w:color w:val="000000"/>
                <w:sz w:val="20"/>
                <w:szCs w:val="20"/>
              </w:rPr>
              <w:t>Payroll</w:t>
            </w:r>
          </w:p>
          <w:p w:rsidR="00B86D0C" w:rsidRPr="009C46F9" w:rsidRDefault="00455C34" w:rsidP="008C3B91">
            <w:pPr>
              <w:spacing w:line="240" w:lineRule="atLeast"/>
              <w:ind w:left="288" w:hanging="288"/>
              <w:rPr>
                <w:rFonts w:ascii="Arial" w:hAnsi="Arial" w:cs="Arial"/>
                <w:b/>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B86D0C"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B86D0C" w:rsidRPr="009C46F9">
              <w:rPr>
                <w:rFonts w:ascii="Arial" w:hAnsi="Arial" w:cs="Arial"/>
                <w:b/>
                <w:color w:val="000000"/>
                <w:sz w:val="20"/>
                <w:szCs w:val="20"/>
              </w:rPr>
              <w:t xml:space="preserve"> </w:t>
            </w:r>
            <w:r w:rsidR="00B86D0C" w:rsidRPr="009C46F9">
              <w:rPr>
                <w:rFonts w:ascii="Arial" w:hAnsi="Arial" w:cs="Arial"/>
                <w:color w:val="000000"/>
                <w:sz w:val="20"/>
                <w:szCs w:val="20"/>
              </w:rPr>
              <w:t>Other:</w:t>
            </w:r>
          </w:p>
        </w:tc>
      </w:tr>
    </w:tbl>
    <w:p w:rsidR="00351E58" w:rsidRPr="00E41FED" w:rsidRDefault="009700FF" w:rsidP="00E41FED">
      <w:pPr>
        <w:pStyle w:val="Heading2"/>
        <w:tabs>
          <w:tab w:val="left" w:pos="810"/>
        </w:tabs>
        <w:ind w:left="810" w:hanging="540"/>
      </w:pPr>
      <w:bookmarkStart w:id="135" w:name="_Toc324835472"/>
      <w:r w:rsidRPr="00E41FED">
        <w:t>Properties</w:t>
      </w:r>
      <w:r w:rsidR="001B3376" w:rsidRPr="00E41FED">
        <w:t xml:space="preserve"> </w:t>
      </w:r>
      <w:r w:rsidR="001469B7" w:rsidRPr="00E41FED">
        <w:t>to be i</w:t>
      </w:r>
      <w:r w:rsidR="001B3376" w:rsidRPr="00E41FED">
        <w:t>mpacted</w:t>
      </w:r>
      <w:bookmarkEnd w:id="135"/>
      <w:r w:rsidR="001B3376" w:rsidRPr="00E41FED">
        <w:t xml:space="preserve"> </w:t>
      </w:r>
    </w:p>
    <w:p w:rsidR="001F79D7" w:rsidRPr="00E41FED" w:rsidRDefault="001F79D7" w:rsidP="00295E0D">
      <w:pPr>
        <w:ind w:left="840"/>
        <w:rPr>
          <w:rFonts w:ascii="Arial" w:hAnsi="Arial" w:cs="Arial"/>
          <w:b/>
          <w:i/>
          <w:color w:val="0000FF"/>
          <w:sz w:val="20"/>
          <w:szCs w:val="20"/>
        </w:rPr>
      </w:pPr>
      <w:r w:rsidRPr="00E41FED">
        <w:rPr>
          <w:rFonts w:ascii="Arial" w:hAnsi="Arial" w:cs="Arial"/>
          <w:b/>
          <w:i/>
          <w:color w:val="0000FF"/>
          <w:sz w:val="20"/>
          <w:szCs w:val="20"/>
        </w:rPr>
        <w:t>Check all that apply</w:t>
      </w:r>
      <w:r w:rsidR="002A5EC1">
        <w:rPr>
          <w:rFonts w:ascii="Arial" w:hAnsi="Arial" w:cs="Arial"/>
          <w:b/>
          <w:i/>
          <w:color w:val="0000FF"/>
          <w:sz w:val="20"/>
          <w:szCs w:val="20"/>
        </w:rPr>
        <w:t>:</w:t>
      </w:r>
    </w:p>
    <w:p w:rsidR="001F79D7" w:rsidRPr="001F79D7" w:rsidRDefault="001F79D7" w:rsidP="001F79D7">
      <w:pPr>
        <w:jc w:val="left"/>
      </w:pPr>
    </w:p>
    <w:tbl>
      <w:tblPr>
        <w:tblW w:w="7488" w:type="dxa"/>
        <w:jc w:val="center"/>
        <w:tblInd w:w="-33" w:type="dxa"/>
        <w:tblLayout w:type="fixed"/>
        <w:tblLook w:val="0000"/>
      </w:tblPr>
      <w:tblGrid>
        <w:gridCol w:w="2437"/>
        <w:gridCol w:w="2437"/>
        <w:gridCol w:w="2614"/>
      </w:tblGrid>
      <w:tr w:rsidR="001F79D7" w:rsidRPr="009C46F9">
        <w:trPr>
          <w:trHeight w:val="90"/>
          <w:jc w:val="center"/>
        </w:trPr>
        <w:tc>
          <w:tcPr>
            <w:tcW w:w="2437" w:type="dxa"/>
            <w:tcBorders>
              <w:top w:val="nil"/>
              <w:left w:val="nil"/>
              <w:bottom w:val="nil"/>
              <w:right w:val="nil"/>
            </w:tcBorders>
          </w:tcPr>
          <w:p w:rsidR="001F79D7" w:rsidRPr="009C46F9" w:rsidRDefault="00455C34" w:rsidP="001F79D7">
            <w:pPr>
              <w:spacing w:line="240" w:lineRule="atLeast"/>
              <w:ind w:left="288" w:hanging="288"/>
              <w:rPr>
                <w:rFonts w:ascii="Arial" w:hAnsi="Arial" w:cs="Arial"/>
                <w:color w:val="000000"/>
                <w:sz w:val="20"/>
                <w:szCs w:val="20"/>
              </w:rPr>
            </w:pPr>
            <w:r>
              <w:rPr>
                <w:rFonts w:ascii="Arial" w:hAnsi="Arial" w:cs="Arial"/>
                <w:b/>
                <w:color w:val="000000"/>
                <w:sz w:val="20"/>
                <w:szCs w:val="20"/>
              </w:rPr>
              <w:fldChar w:fldCharType="begin">
                <w:ffData>
                  <w:name w:val=""/>
                  <w:enabled/>
                  <w:calcOnExit w:val="0"/>
                  <w:checkBox>
                    <w:size w:val="16"/>
                    <w:default w:val="1"/>
                  </w:checkBox>
                </w:ffData>
              </w:fldChar>
            </w:r>
            <w:r w:rsidR="008F6641">
              <w:rPr>
                <w:rFonts w:ascii="Arial" w:hAnsi="Arial" w:cs="Arial"/>
                <w:b/>
                <w:color w:val="000000"/>
                <w:sz w:val="20"/>
                <w:szCs w:val="20"/>
              </w:rPr>
              <w:instrText xml:space="preserve"> FORMCHECKBOX </w:instrText>
            </w:r>
            <w:r>
              <w:rPr>
                <w:rFonts w:ascii="Arial" w:hAnsi="Arial" w:cs="Arial"/>
                <w:b/>
                <w:color w:val="000000"/>
                <w:sz w:val="20"/>
                <w:szCs w:val="20"/>
              </w:rPr>
            </w:r>
            <w:r>
              <w:rPr>
                <w:rFonts w:ascii="Arial" w:hAnsi="Arial" w:cs="Arial"/>
                <w:b/>
                <w:color w:val="000000"/>
                <w:sz w:val="20"/>
                <w:szCs w:val="20"/>
              </w:rPr>
              <w:fldChar w:fldCharType="end"/>
            </w:r>
            <w:r w:rsidR="001F79D7" w:rsidRPr="009C46F9">
              <w:rPr>
                <w:rFonts w:ascii="Arial" w:hAnsi="Arial" w:cs="Arial"/>
                <w:b/>
                <w:color w:val="000000"/>
                <w:sz w:val="20"/>
                <w:szCs w:val="20"/>
              </w:rPr>
              <w:t xml:space="preserve"> </w:t>
            </w:r>
            <w:hyperlink r:id="rId23" w:history="1">
              <w:r w:rsidR="001F79D7" w:rsidRPr="00AA7671">
                <w:rPr>
                  <w:rStyle w:val="Hyperlink"/>
                  <w:rFonts w:ascii="Arial" w:hAnsi="Arial" w:cs="Arial"/>
                  <w:color w:val="auto"/>
                  <w:sz w:val="20"/>
                  <w:szCs w:val="20"/>
                  <w:u w:val="none"/>
                </w:rPr>
                <w:t>Craftsman</w:t>
              </w:r>
            </w:hyperlink>
          </w:p>
          <w:p w:rsidR="001F79D7" w:rsidRPr="009C46F9" w:rsidRDefault="00455C34" w:rsidP="001F79D7">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1F79D7"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1F79D7" w:rsidRPr="009C46F9">
              <w:rPr>
                <w:rFonts w:ascii="Arial" w:hAnsi="Arial" w:cs="Arial"/>
                <w:b/>
                <w:color w:val="000000"/>
                <w:sz w:val="20"/>
                <w:szCs w:val="20"/>
              </w:rPr>
              <w:t xml:space="preserve"> </w:t>
            </w:r>
            <w:hyperlink r:id="rId24" w:history="1">
              <w:r w:rsidR="001F79D7" w:rsidRPr="00AA7671">
                <w:rPr>
                  <w:rStyle w:val="Hyperlink"/>
                  <w:rFonts w:ascii="Arial" w:hAnsi="Arial" w:cs="Arial"/>
                  <w:color w:val="auto"/>
                  <w:sz w:val="20"/>
                  <w:szCs w:val="20"/>
                  <w:u w:val="none"/>
                </w:rPr>
                <w:t>Delver</w:t>
              </w:r>
            </w:hyperlink>
          </w:p>
          <w:p w:rsidR="001F79D7" w:rsidRPr="009C46F9" w:rsidRDefault="00455C34" w:rsidP="001F79D7">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1F79D7"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1F79D7" w:rsidRPr="009C46F9">
              <w:rPr>
                <w:rFonts w:ascii="Arial" w:hAnsi="Arial" w:cs="Arial"/>
                <w:b/>
                <w:color w:val="000000"/>
                <w:sz w:val="20"/>
                <w:szCs w:val="20"/>
              </w:rPr>
              <w:t xml:space="preserve"> </w:t>
            </w:r>
            <w:hyperlink r:id="rId25" w:history="1">
              <w:proofErr w:type="spellStart"/>
              <w:r w:rsidR="001F79D7" w:rsidRPr="00AA7671">
                <w:rPr>
                  <w:rStyle w:val="Hyperlink"/>
                  <w:rFonts w:ascii="Arial" w:hAnsi="Arial" w:cs="Arial"/>
                  <w:color w:val="auto"/>
                  <w:sz w:val="20"/>
                  <w:szCs w:val="20"/>
                  <w:u w:val="none"/>
                </w:rPr>
                <w:t>DieHard</w:t>
              </w:r>
              <w:proofErr w:type="spellEnd"/>
            </w:hyperlink>
          </w:p>
          <w:p w:rsidR="001F79D7" w:rsidRPr="009C46F9" w:rsidRDefault="00455C34" w:rsidP="001F79D7">
            <w:pPr>
              <w:spacing w:line="240" w:lineRule="atLeast"/>
              <w:ind w:left="288" w:hanging="288"/>
              <w:rPr>
                <w:rFonts w:ascii="Arial" w:hAnsi="Arial" w:cs="Arial"/>
                <w:color w:val="000000"/>
                <w:sz w:val="20"/>
                <w:szCs w:val="20"/>
              </w:rPr>
            </w:pPr>
            <w:r>
              <w:rPr>
                <w:rFonts w:ascii="Arial" w:hAnsi="Arial" w:cs="Arial"/>
                <w:b/>
                <w:color w:val="000000"/>
                <w:sz w:val="20"/>
                <w:szCs w:val="20"/>
              </w:rPr>
              <w:fldChar w:fldCharType="begin">
                <w:ffData>
                  <w:name w:val=""/>
                  <w:enabled/>
                  <w:calcOnExit w:val="0"/>
                  <w:checkBox>
                    <w:size w:val="16"/>
                    <w:default w:val="1"/>
                  </w:checkBox>
                </w:ffData>
              </w:fldChar>
            </w:r>
            <w:r w:rsidR="008F6641">
              <w:rPr>
                <w:rFonts w:ascii="Arial" w:hAnsi="Arial" w:cs="Arial"/>
                <w:b/>
                <w:color w:val="000000"/>
                <w:sz w:val="20"/>
                <w:szCs w:val="20"/>
              </w:rPr>
              <w:instrText xml:space="preserve"> FORMCHECKBOX </w:instrText>
            </w:r>
            <w:r>
              <w:rPr>
                <w:rFonts w:ascii="Arial" w:hAnsi="Arial" w:cs="Arial"/>
                <w:b/>
                <w:color w:val="000000"/>
                <w:sz w:val="20"/>
                <w:szCs w:val="20"/>
              </w:rPr>
            </w:r>
            <w:r>
              <w:rPr>
                <w:rFonts w:ascii="Arial" w:hAnsi="Arial" w:cs="Arial"/>
                <w:b/>
                <w:color w:val="000000"/>
                <w:sz w:val="20"/>
                <w:szCs w:val="20"/>
              </w:rPr>
              <w:fldChar w:fldCharType="end"/>
            </w:r>
            <w:r w:rsidR="001F79D7" w:rsidRPr="009C46F9">
              <w:rPr>
                <w:rFonts w:ascii="Arial" w:hAnsi="Arial" w:cs="Arial"/>
                <w:b/>
                <w:color w:val="000000"/>
                <w:sz w:val="20"/>
                <w:szCs w:val="20"/>
              </w:rPr>
              <w:t xml:space="preserve"> </w:t>
            </w:r>
            <w:hyperlink r:id="rId26" w:history="1">
              <w:r w:rsidR="001F79D7" w:rsidRPr="00AA7671">
                <w:rPr>
                  <w:rStyle w:val="Hyperlink"/>
                  <w:rFonts w:ascii="Arial" w:hAnsi="Arial" w:cs="Arial"/>
                  <w:color w:val="auto"/>
                  <w:sz w:val="20"/>
                  <w:szCs w:val="20"/>
                  <w:u w:val="none"/>
                </w:rPr>
                <w:t>Kenmore</w:t>
              </w:r>
            </w:hyperlink>
          </w:p>
          <w:p w:rsidR="001F79D7" w:rsidRPr="009C46F9" w:rsidRDefault="00455C34" w:rsidP="001F79D7">
            <w:pPr>
              <w:spacing w:line="240" w:lineRule="atLeast"/>
              <w:ind w:left="288" w:hanging="288"/>
              <w:rPr>
                <w:rFonts w:ascii="Arial" w:hAnsi="Arial" w:cs="Arial"/>
                <w:color w:val="000000"/>
                <w:sz w:val="20"/>
                <w:szCs w:val="20"/>
              </w:rPr>
            </w:pPr>
            <w:r>
              <w:rPr>
                <w:rFonts w:ascii="Arial" w:hAnsi="Arial" w:cs="Arial"/>
                <w:b/>
                <w:color w:val="000000"/>
                <w:sz w:val="20"/>
                <w:szCs w:val="20"/>
              </w:rPr>
              <w:fldChar w:fldCharType="begin">
                <w:ffData>
                  <w:name w:val=""/>
                  <w:enabled/>
                  <w:calcOnExit w:val="0"/>
                  <w:checkBox>
                    <w:size w:val="16"/>
                    <w:default w:val="1"/>
                  </w:checkBox>
                </w:ffData>
              </w:fldChar>
            </w:r>
            <w:r w:rsidR="008F6641">
              <w:rPr>
                <w:rFonts w:ascii="Arial" w:hAnsi="Arial" w:cs="Arial"/>
                <w:b/>
                <w:color w:val="000000"/>
                <w:sz w:val="20"/>
                <w:szCs w:val="20"/>
              </w:rPr>
              <w:instrText xml:space="preserve"> FORMCHECKBOX </w:instrText>
            </w:r>
            <w:r>
              <w:rPr>
                <w:rFonts w:ascii="Arial" w:hAnsi="Arial" w:cs="Arial"/>
                <w:b/>
                <w:color w:val="000000"/>
                <w:sz w:val="20"/>
                <w:szCs w:val="20"/>
              </w:rPr>
            </w:r>
            <w:r>
              <w:rPr>
                <w:rFonts w:ascii="Arial" w:hAnsi="Arial" w:cs="Arial"/>
                <w:b/>
                <w:color w:val="000000"/>
                <w:sz w:val="20"/>
                <w:szCs w:val="20"/>
              </w:rPr>
              <w:fldChar w:fldCharType="end"/>
            </w:r>
            <w:r w:rsidR="001F79D7" w:rsidRPr="009C46F9">
              <w:rPr>
                <w:rFonts w:ascii="Arial" w:hAnsi="Arial" w:cs="Arial"/>
                <w:b/>
                <w:color w:val="000000"/>
                <w:sz w:val="20"/>
                <w:szCs w:val="20"/>
              </w:rPr>
              <w:t xml:space="preserve"> </w:t>
            </w:r>
            <w:hyperlink r:id="rId27" w:history="1">
              <w:r w:rsidR="001F79D7" w:rsidRPr="00AA7671">
                <w:rPr>
                  <w:rStyle w:val="Hyperlink"/>
                  <w:rFonts w:ascii="Arial" w:hAnsi="Arial" w:cs="Arial"/>
                  <w:color w:val="auto"/>
                  <w:sz w:val="20"/>
                  <w:szCs w:val="20"/>
                  <w:u w:val="none"/>
                </w:rPr>
                <w:t>Kmart.com</w:t>
              </w:r>
            </w:hyperlink>
          </w:p>
          <w:p w:rsidR="001F79D7" w:rsidRPr="009C46F9" w:rsidRDefault="00455C34" w:rsidP="001F79D7">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1F79D7"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1F79D7" w:rsidRPr="009C46F9">
              <w:rPr>
                <w:rFonts w:ascii="Arial" w:hAnsi="Arial" w:cs="Arial"/>
                <w:b/>
                <w:color w:val="000000"/>
                <w:sz w:val="20"/>
                <w:szCs w:val="20"/>
              </w:rPr>
              <w:t xml:space="preserve"> </w:t>
            </w:r>
            <w:hyperlink r:id="rId28" w:history="1">
              <w:r w:rsidR="001F79D7" w:rsidRPr="00AA7671">
                <w:rPr>
                  <w:rStyle w:val="Hyperlink"/>
                  <w:rFonts w:ascii="Arial" w:hAnsi="Arial" w:cs="Arial"/>
                  <w:color w:val="auto"/>
                  <w:sz w:val="20"/>
                  <w:szCs w:val="20"/>
                  <w:u w:val="none"/>
                </w:rPr>
                <w:t>Lands' End</w:t>
              </w:r>
            </w:hyperlink>
          </w:p>
          <w:p w:rsidR="001F79D7" w:rsidRDefault="00455C34" w:rsidP="001F79D7">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1F79D7"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1F79D7" w:rsidRPr="009C46F9">
              <w:rPr>
                <w:rFonts w:ascii="Arial" w:hAnsi="Arial" w:cs="Arial"/>
                <w:b/>
                <w:color w:val="000000"/>
                <w:sz w:val="20"/>
                <w:szCs w:val="20"/>
              </w:rPr>
              <w:t xml:space="preserve"> </w:t>
            </w:r>
            <w:hyperlink r:id="rId29" w:history="1">
              <w:proofErr w:type="spellStart"/>
              <w:r w:rsidR="001F79D7" w:rsidRPr="00AA7671">
                <w:rPr>
                  <w:rStyle w:val="Hyperlink"/>
                  <w:rFonts w:ascii="Arial" w:hAnsi="Arial" w:cs="Arial"/>
                  <w:color w:val="auto"/>
                  <w:sz w:val="20"/>
                  <w:szCs w:val="20"/>
                  <w:u w:val="none"/>
                </w:rPr>
                <w:t>ManageMyLife</w:t>
              </w:r>
              <w:proofErr w:type="spellEnd"/>
            </w:hyperlink>
          </w:p>
          <w:p w:rsidR="009433A9" w:rsidRDefault="00455C34" w:rsidP="001F79D7">
            <w:pPr>
              <w:spacing w:line="240" w:lineRule="atLeast"/>
              <w:ind w:left="288" w:hanging="288"/>
              <w:rPr>
                <w:rFonts w:ascii="Arial" w:hAnsi="Arial" w:cs="Arial"/>
                <w:sz w:val="20"/>
                <w:szCs w:val="20"/>
              </w:rPr>
            </w:pPr>
            <w:r>
              <w:rPr>
                <w:rFonts w:ascii="Arial" w:hAnsi="Arial" w:cs="Arial"/>
                <w:b/>
                <w:color w:val="000000"/>
                <w:sz w:val="20"/>
                <w:szCs w:val="20"/>
              </w:rPr>
              <w:fldChar w:fldCharType="begin">
                <w:ffData>
                  <w:name w:val=""/>
                  <w:enabled/>
                  <w:calcOnExit w:val="0"/>
                  <w:checkBox>
                    <w:size w:val="16"/>
                    <w:default w:val="1"/>
                  </w:checkBox>
                </w:ffData>
              </w:fldChar>
            </w:r>
            <w:r w:rsidR="006E0D81">
              <w:rPr>
                <w:rFonts w:ascii="Arial" w:hAnsi="Arial" w:cs="Arial"/>
                <w:b/>
                <w:color w:val="000000"/>
                <w:sz w:val="20"/>
                <w:szCs w:val="20"/>
              </w:rPr>
              <w:instrText xml:space="preserve"> FORMCHECKBOX </w:instrText>
            </w:r>
            <w:r>
              <w:rPr>
                <w:rFonts w:ascii="Arial" w:hAnsi="Arial" w:cs="Arial"/>
                <w:b/>
                <w:color w:val="000000"/>
                <w:sz w:val="20"/>
                <w:szCs w:val="20"/>
              </w:rPr>
            </w:r>
            <w:r>
              <w:rPr>
                <w:rFonts w:ascii="Arial" w:hAnsi="Arial" w:cs="Arial"/>
                <w:b/>
                <w:color w:val="000000"/>
                <w:sz w:val="20"/>
                <w:szCs w:val="20"/>
              </w:rPr>
              <w:fldChar w:fldCharType="end"/>
            </w:r>
            <w:r w:rsidR="009433A9">
              <w:rPr>
                <w:rFonts w:ascii="Arial" w:hAnsi="Arial" w:cs="Arial"/>
                <w:b/>
                <w:color w:val="000000"/>
                <w:sz w:val="20"/>
                <w:szCs w:val="20"/>
              </w:rPr>
              <w:t xml:space="preserve"> </w:t>
            </w:r>
            <w:hyperlink r:id="rId30" w:history="1">
              <w:proofErr w:type="spellStart"/>
              <w:r w:rsidR="001F79D7" w:rsidRPr="00AA7671">
                <w:rPr>
                  <w:rStyle w:val="Hyperlink"/>
                  <w:rFonts w:ascii="Arial" w:hAnsi="Arial" w:cs="Arial"/>
                  <w:color w:val="auto"/>
                  <w:sz w:val="20"/>
                  <w:szCs w:val="20"/>
                  <w:u w:val="none"/>
                </w:rPr>
                <w:t>MyGofer</w:t>
              </w:r>
              <w:proofErr w:type="spellEnd"/>
            </w:hyperlink>
          </w:p>
          <w:p w:rsidR="009433A9" w:rsidRDefault="00455C34" w:rsidP="009433A9">
            <w:pPr>
              <w:spacing w:line="240" w:lineRule="atLeast"/>
              <w:ind w:left="288" w:hanging="288"/>
              <w:rPr>
                <w:rFonts w:ascii="Arial" w:hAnsi="Arial" w:cs="Arial"/>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9433A9"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9433A9">
              <w:rPr>
                <w:rFonts w:ascii="Arial" w:hAnsi="Arial" w:cs="Arial"/>
                <w:sz w:val="20"/>
                <w:szCs w:val="20"/>
              </w:rPr>
              <w:t xml:space="preserve"> International Site</w:t>
            </w:r>
          </w:p>
          <w:p w:rsidR="001F79D7" w:rsidRPr="009C46F9" w:rsidRDefault="001F79D7" w:rsidP="001F79D7">
            <w:pPr>
              <w:spacing w:line="240" w:lineRule="atLeast"/>
              <w:ind w:left="288" w:hanging="288"/>
              <w:rPr>
                <w:rFonts w:ascii="Arial" w:hAnsi="Arial" w:cs="Arial"/>
                <w:color w:val="000000"/>
                <w:sz w:val="20"/>
                <w:szCs w:val="20"/>
              </w:rPr>
            </w:pPr>
            <w:r w:rsidRPr="00AA7671">
              <w:rPr>
                <w:rFonts w:ascii="Arial" w:hAnsi="Arial" w:cs="Arial"/>
                <w:sz w:val="20"/>
                <w:szCs w:val="20"/>
              </w:rPr>
              <w:t xml:space="preserve">  </w:t>
            </w:r>
          </w:p>
        </w:tc>
        <w:tc>
          <w:tcPr>
            <w:tcW w:w="2437" w:type="dxa"/>
            <w:tcBorders>
              <w:top w:val="nil"/>
              <w:left w:val="nil"/>
              <w:bottom w:val="nil"/>
              <w:right w:val="nil"/>
            </w:tcBorders>
          </w:tcPr>
          <w:p w:rsidR="001F79D7" w:rsidRDefault="00455C34" w:rsidP="001F79D7">
            <w:pPr>
              <w:spacing w:line="240" w:lineRule="atLeast"/>
              <w:ind w:left="288" w:hanging="288"/>
              <w:rPr>
                <w:rFonts w:ascii="Arial" w:hAnsi="Arial" w:cs="Arial"/>
                <w:color w:val="000000"/>
                <w:sz w:val="20"/>
                <w:szCs w:val="20"/>
              </w:rPr>
            </w:pPr>
            <w:r>
              <w:rPr>
                <w:rFonts w:ascii="Arial" w:hAnsi="Arial" w:cs="Arial"/>
                <w:b/>
                <w:color w:val="000000"/>
                <w:sz w:val="20"/>
                <w:szCs w:val="20"/>
              </w:rPr>
              <w:fldChar w:fldCharType="begin">
                <w:ffData>
                  <w:name w:val=""/>
                  <w:enabled/>
                  <w:calcOnExit w:val="0"/>
                  <w:checkBox>
                    <w:size w:val="16"/>
                    <w:default w:val="1"/>
                  </w:checkBox>
                </w:ffData>
              </w:fldChar>
            </w:r>
            <w:r w:rsidR="008F6641">
              <w:rPr>
                <w:rFonts w:ascii="Arial" w:hAnsi="Arial" w:cs="Arial"/>
                <w:b/>
                <w:color w:val="000000"/>
                <w:sz w:val="20"/>
                <w:szCs w:val="20"/>
              </w:rPr>
              <w:instrText xml:space="preserve"> FORMCHECKBOX </w:instrText>
            </w:r>
            <w:r>
              <w:rPr>
                <w:rFonts w:ascii="Arial" w:hAnsi="Arial" w:cs="Arial"/>
                <w:b/>
                <w:color w:val="000000"/>
                <w:sz w:val="20"/>
                <w:szCs w:val="20"/>
              </w:rPr>
            </w:r>
            <w:r>
              <w:rPr>
                <w:rFonts w:ascii="Arial" w:hAnsi="Arial" w:cs="Arial"/>
                <w:b/>
                <w:color w:val="000000"/>
                <w:sz w:val="20"/>
                <w:szCs w:val="20"/>
              </w:rPr>
              <w:fldChar w:fldCharType="end"/>
            </w:r>
            <w:r w:rsidR="001F79D7" w:rsidRPr="009C46F9">
              <w:rPr>
                <w:rFonts w:ascii="Arial" w:hAnsi="Arial" w:cs="Arial"/>
                <w:b/>
                <w:color w:val="000000"/>
                <w:sz w:val="20"/>
                <w:szCs w:val="20"/>
              </w:rPr>
              <w:t xml:space="preserve"> </w:t>
            </w:r>
            <w:hyperlink r:id="rId31" w:history="1">
              <w:proofErr w:type="spellStart"/>
              <w:r w:rsidR="001F79D7" w:rsidRPr="00AA7671">
                <w:rPr>
                  <w:rStyle w:val="Hyperlink"/>
                  <w:rFonts w:ascii="Arial" w:hAnsi="Arial" w:cs="Arial"/>
                  <w:color w:val="auto"/>
                  <w:sz w:val="20"/>
                  <w:szCs w:val="20"/>
                  <w:u w:val="none"/>
                </w:rPr>
                <w:t>MyKmart</w:t>
              </w:r>
              <w:proofErr w:type="spellEnd"/>
            </w:hyperlink>
          </w:p>
          <w:p w:rsidR="001F79D7" w:rsidRPr="009C46F9" w:rsidRDefault="00455C34" w:rsidP="001F79D7">
            <w:pPr>
              <w:spacing w:line="240" w:lineRule="atLeast"/>
              <w:ind w:left="288" w:hanging="288"/>
              <w:rPr>
                <w:rFonts w:ascii="Arial" w:hAnsi="Arial" w:cs="Arial"/>
                <w:color w:val="000000"/>
                <w:sz w:val="20"/>
                <w:szCs w:val="20"/>
              </w:rPr>
            </w:pPr>
            <w:r>
              <w:rPr>
                <w:rFonts w:ascii="Arial" w:hAnsi="Arial" w:cs="Arial"/>
                <w:b/>
                <w:color w:val="000000"/>
                <w:sz w:val="20"/>
                <w:szCs w:val="20"/>
              </w:rPr>
              <w:fldChar w:fldCharType="begin">
                <w:ffData>
                  <w:name w:val=""/>
                  <w:enabled/>
                  <w:calcOnExit w:val="0"/>
                  <w:checkBox>
                    <w:size w:val="16"/>
                    <w:default w:val="1"/>
                  </w:checkBox>
                </w:ffData>
              </w:fldChar>
            </w:r>
            <w:r w:rsidR="008F6641">
              <w:rPr>
                <w:rFonts w:ascii="Arial" w:hAnsi="Arial" w:cs="Arial"/>
                <w:b/>
                <w:color w:val="000000"/>
                <w:sz w:val="20"/>
                <w:szCs w:val="20"/>
              </w:rPr>
              <w:instrText xml:space="preserve"> FORMCHECKBOX </w:instrText>
            </w:r>
            <w:r>
              <w:rPr>
                <w:rFonts w:ascii="Arial" w:hAnsi="Arial" w:cs="Arial"/>
                <w:b/>
                <w:color w:val="000000"/>
                <w:sz w:val="20"/>
                <w:szCs w:val="20"/>
              </w:rPr>
            </w:r>
            <w:r>
              <w:rPr>
                <w:rFonts w:ascii="Arial" w:hAnsi="Arial" w:cs="Arial"/>
                <w:b/>
                <w:color w:val="000000"/>
                <w:sz w:val="20"/>
                <w:szCs w:val="20"/>
              </w:rPr>
              <w:fldChar w:fldCharType="end"/>
            </w:r>
            <w:r w:rsidR="001F79D7" w:rsidRPr="009C46F9">
              <w:rPr>
                <w:rFonts w:ascii="Arial" w:hAnsi="Arial" w:cs="Arial"/>
                <w:b/>
                <w:color w:val="000000"/>
                <w:sz w:val="20"/>
                <w:szCs w:val="20"/>
              </w:rPr>
              <w:t xml:space="preserve"> </w:t>
            </w:r>
            <w:hyperlink r:id="rId32" w:history="1">
              <w:proofErr w:type="spellStart"/>
              <w:r w:rsidR="001F79D7" w:rsidRPr="00AA7671">
                <w:rPr>
                  <w:rStyle w:val="Hyperlink"/>
                  <w:rFonts w:ascii="Arial" w:hAnsi="Arial" w:cs="Arial"/>
                  <w:color w:val="auto"/>
                  <w:sz w:val="20"/>
                  <w:szCs w:val="20"/>
                  <w:u w:val="none"/>
                </w:rPr>
                <w:t>MySears</w:t>
              </w:r>
              <w:proofErr w:type="spellEnd"/>
            </w:hyperlink>
          </w:p>
          <w:p w:rsidR="001F79D7" w:rsidRDefault="00455C34" w:rsidP="001F79D7">
            <w:pPr>
              <w:spacing w:line="240" w:lineRule="atLeast"/>
              <w:ind w:left="288" w:hanging="288"/>
              <w:rPr>
                <w:rFonts w:ascii="Arial" w:hAnsi="Arial" w:cs="Arial"/>
                <w:sz w:val="20"/>
                <w:szCs w:val="20"/>
              </w:rPr>
            </w:pPr>
            <w:r>
              <w:rPr>
                <w:rFonts w:ascii="Arial" w:hAnsi="Arial" w:cs="Arial"/>
                <w:b/>
                <w:color w:val="000000"/>
                <w:sz w:val="20"/>
                <w:szCs w:val="20"/>
              </w:rPr>
              <w:fldChar w:fldCharType="begin">
                <w:ffData>
                  <w:name w:val=""/>
                  <w:enabled/>
                  <w:calcOnExit w:val="0"/>
                  <w:checkBox>
                    <w:size w:val="16"/>
                    <w:default w:val="1"/>
                  </w:checkBox>
                </w:ffData>
              </w:fldChar>
            </w:r>
            <w:r w:rsidR="008F6641">
              <w:rPr>
                <w:rFonts w:ascii="Arial" w:hAnsi="Arial" w:cs="Arial"/>
                <w:b/>
                <w:color w:val="000000"/>
                <w:sz w:val="20"/>
                <w:szCs w:val="20"/>
              </w:rPr>
              <w:instrText xml:space="preserve"> FORMCHECKBOX </w:instrText>
            </w:r>
            <w:r>
              <w:rPr>
                <w:rFonts w:ascii="Arial" w:hAnsi="Arial" w:cs="Arial"/>
                <w:b/>
                <w:color w:val="000000"/>
                <w:sz w:val="20"/>
                <w:szCs w:val="20"/>
              </w:rPr>
            </w:r>
            <w:r>
              <w:rPr>
                <w:rFonts w:ascii="Arial" w:hAnsi="Arial" w:cs="Arial"/>
                <w:b/>
                <w:color w:val="000000"/>
                <w:sz w:val="20"/>
                <w:szCs w:val="20"/>
              </w:rPr>
              <w:fldChar w:fldCharType="end"/>
            </w:r>
            <w:r w:rsidR="001F79D7" w:rsidRPr="009C46F9">
              <w:rPr>
                <w:rFonts w:ascii="Arial" w:hAnsi="Arial" w:cs="Arial"/>
                <w:color w:val="000000"/>
                <w:sz w:val="20"/>
                <w:szCs w:val="20"/>
              </w:rPr>
              <w:t xml:space="preserve"> </w:t>
            </w:r>
            <w:hyperlink r:id="rId33" w:history="1">
              <w:r w:rsidR="001F79D7" w:rsidRPr="00AA7671">
                <w:rPr>
                  <w:rStyle w:val="Hyperlink"/>
                  <w:rFonts w:ascii="Arial" w:hAnsi="Arial" w:cs="Arial"/>
                  <w:color w:val="auto"/>
                  <w:sz w:val="20"/>
                  <w:szCs w:val="20"/>
                  <w:u w:val="none"/>
                </w:rPr>
                <w:t>Sears.com</w:t>
              </w:r>
            </w:hyperlink>
          </w:p>
          <w:p w:rsidR="008F6641" w:rsidRPr="009C46F9" w:rsidRDefault="00455C34" w:rsidP="008F6641">
            <w:pPr>
              <w:spacing w:line="240" w:lineRule="atLeast"/>
              <w:ind w:left="288" w:hanging="288"/>
              <w:rPr>
                <w:rFonts w:ascii="Arial" w:hAnsi="Arial" w:cs="Arial"/>
                <w:color w:val="000000"/>
                <w:sz w:val="20"/>
                <w:szCs w:val="20"/>
              </w:rPr>
            </w:pPr>
            <w:r>
              <w:rPr>
                <w:rFonts w:ascii="Arial" w:hAnsi="Arial" w:cs="Arial"/>
                <w:b/>
                <w:color w:val="000000"/>
                <w:sz w:val="20"/>
                <w:szCs w:val="20"/>
              </w:rPr>
              <w:fldChar w:fldCharType="begin">
                <w:ffData>
                  <w:name w:val=""/>
                  <w:enabled/>
                  <w:calcOnExit w:val="0"/>
                  <w:checkBox>
                    <w:size w:val="16"/>
                    <w:default w:val="1"/>
                  </w:checkBox>
                </w:ffData>
              </w:fldChar>
            </w:r>
            <w:r w:rsidR="008F6641">
              <w:rPr>
                <w:rFonts w:ascii="Arial" w:hAnsi="Arial" w:cs="Arial"/>
                <w:b/>
                <w:color w:val="000000"/>
                <w:sz w:val="20"/>
                <w:szCs w:val="20"/>
              </w:rPr>
              <w:instrText xml:space="preserve"> FORMCHECKBOX </w:instrText>
            </w:r>
            <w:r>
              <w:rPr>
                <w:rFonts w:ascii="Arial" w:hAnsi="Arial" w:cs="Arial"/>
                <w:b/>
                <w:color w:val="000000"/>
                <w:sz w:val="20"/>
                <w:szCs w:val="20"/>
              </w:rPr>
            </w:r>
            <w:r>
              <w:rPr>
                <w:rFonts w:ascii="Arial" w:hAnsi="Arial" w:cs="Arial"/>
                <w:b/>
                <w:color w:val="000000"/>
                <w:sz w:val="20"/>
                <w:szCs w:val="20"/>
              </w:rPr>
              <w:fldChar w:fldCharType="end"/>
            </w:r>
            <w:r w:rsidR="008F6641" w:rsidRPr="009C46F9">
              <w:rPr>
                <w:rFonts w:ascii="Arial" w:hAnsi="Arial" w:cs="Arial"/>
                <w:color w:val="000000"/>
                <w:sz w:val="20"/>
                <w:szCs w:val="20"/>
              </w:rPr>
              <w:t xml:space="preserve"> </w:t>
            </w:r>
            <w:r w:rsidR="008F6641">
              <w:rPr>
                <w:rFonts w:ascii="Arial" w:hAnsi="Arial" w:cs="Arial"/>
                <w:color w:val="000000"/>
                <w:sz w:val="20"/>
                <w:szCs w:val="20"/>
              </w:rPr>
              <w:t>Catalog.</w:t>
            </w:r>
            <w:hyperlink r:id="rId34" w:history="1">
              <w:r w:rsidR="008F6641" w:rsidRPr="00AA7671">
                <w:rPr>
                  <w:rStyle w:val="Hyperlink"/>
                  <w:rFonts w:ascii="Arial" w:hAnsi="Arial" w:cs="Arial"/>
                  <w:color w:val="auto"/>
                  <w:sz w:val="20"/>
                  <w:szCs w:val="20"/>
                  <w:u w:val="none"/>
                </w:rPr>
                <w:t>Sears.com</w:t>
              </w:r>
            </w:hyperlink>
          </w:p>
          <w:p w:rsidR="001F79D7" w:rsidRPr="009C46F9" w:rsidRDefault="00455C34" w:rsidP="001F79D7">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1F79D7"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1F79D7" w:rsidRPr="009C46F9">
              <w:rPr>
                <w:rFonts w:ascii="Arial" w:hAnsi="Arial" w:cs="Arial"/>
                <w:b/>
                <w:color w:val="000000"/>
                <w:sz w:val="20"/>
                <w:szCs w:val="20"/>
              </w:rPr>
              <w:t xml:space="preserve"> </w:t>
            </w:r>
            <w:hyperlink r:id="rId35" w:history="1">
              <w:r w:rsidR="001F79D7" w:rsidRPr="00AA7671">
                <w:rPr>
                  <w:rStyle w:val="Hyperlink"/>
                  <w:rFonts w:ascii="Arial" w:hAnsi="Arial" w:cs="Arial"/>
                  <w:color w:val="auto"/>
                  <w:sz w:val="20"/>
                  <w:szCs w:val="20"/>
                  <w:u w:val="none"/>
                </w:rPr>
                <w:t>Sears Commercial</w:t>
              </w:r>
            </w:hyperlink>
          </w:p>
          <w:p w:rsidR="001F79D7" w:rsidRPr="009C46F9" w:rsidRDefault="00455C34" w:rsidP="001F79D7">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1F79D7"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1F79D7" w:rsidRPr="009C46F9">
              <w:rPr>
                <w:rFonts w:ascii="Arial" w:hAnsi="Arial" w:cs="Arial"/>
                <w:b/>
                <w:color w:val="000000"/>
                <w:sz w:val="20"/>
                <w:szCs w:val="20"/>
              </w:rPr>
              <w:t xml:space="preserve"> </w:t>
            </w:r>
            <w:hyperlink r:id="rId36" w:history="1">
              <w:r w:rsidR="001F79D7" w:rsidRPr="00AA7671">
                <w:rPr>
                  <w:rStyle w:val="Hyperlink"/>
                  <w:rFonts w:ascii="Arial" w:hAnsi="Arial" w:cs="Arial"/>
                  <w:color w:val="auto"/>
                  <w:sz w:val="20"/>
                  <w:szCs w:val="20"/>
                  <w:u w:val="none"/>
                </w:rPr>
                <w:t>Sears Driving School</w:t>
              </w:r>
            </w:hyperlink>
          </w:p>
          <w:p w:rsidR="001F79D7" w:rsidRPr="009C46F9" w:rsidRDefault="00455C34" w:rsidP="001F79D7">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1F79D7"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1F79D7" w:rsidRPr="009C46F9">
              <w:rPr>
                <w:rFonts w:ascii="Arial" w:hAnsi="Arial" w:cs="Arial"/>
                <w:b/>
                <w:color w:val="000000"/>
                <w:sz w:val="20"/>
                <w:szCs w:val="20"/>
              </w:rPr>
              <w:t xml:space="preserve"> </w:t>
            </w:r>
            <w:hyperlink r:id="rId37" w:history="1">
              <w:r w:rsidR="001F79D7" w:rsidRPr="00AA7671">
                <w:rPr>
                  <w:rStyle w:val="Hyperlink"/>
                  <w:rFonts w:ascii="Arial" w:hAnsi="Arial" w:cs="Arial"/>
                  <w:color w:val="auto"/>
                  <w:sz w:val="20"/>
                  <w:szCs w:val="20"/>
                  <w:u w:val="none"/>
                </w:rPr>
                <w:t>Sears Flowers</w:t>
              </w:r>
            </w:hyperlink>
          </w:p>
          <w:p w:rsidR="001F79D7" w:rsidRPr="009C46F9" w:rsidRDefault="00455C34" w:rsidP="001F79D7">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1F79D7"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1F79D7" w:rsidRPr="009C46F9">
              <w:rPr>
                <w:rFonts w:ascii="Arial" w:hAnsi="Arial" w:cs="Arial"/>
                <w:b/>
                <w:color w:val="000000"/>
                <w:sz w:val="20"/>
                <w:szCs w:val="20"/>
              </w:rPr>
              <w:t xml:space="preserve"> </w:t>
            </w:r>
            <w:hyperlink r:id="rId38" w:history="1">
              <w:r w:rsidR="001F79D7" w:rsidRPr="00AA7671">
                <w:rPr>
                  <w:rStyle w:val="Hyperlink"/>
                  <w:rFonts w:ascii="Arial" w:hAnsi="Arial" w:cs="Arial"/>
                  <w:color w:val="auto"/>
                  <w:sz w:val="20"/>
                  <w:szCs w:val="20"/>
                  <w:u w:val="none"/>
                </w:rPr>
                <w:t>Sears Garage Doors</w:t>
              </w:r>
            </w:hyperlink>
          </w:p>
          <w:p w:rsidR="001F79D7" w:rsidRPr="009C46F9" w:rsidRDefault="00455C34" w:rsidP="001F79D7">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1F79D7"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1F79D7" w:rsidRPr="009C46F9">
              <w:rPr>
                <w:rFonts w:ascii="Arial" w:hAnsi="Arial" w:cs="Arial"/>
                <w:b/>
                <w:color w:val="000000"/>
                <w:sz w:val="20"/>
                <w:szCs w:val="20"/>
              </w:rPr>
              <w:t xml:space="preserve"> </w:t>
            </w:r>
            <w:hyperlink r:id="rId39" w:history="1">
              <w:r w:rsidR="001F79D7" w:rsidRPr="00AA7671">
                <w:rPr>
                  <w:rStyle w:val="Hyperlink"/>
                  <w:rFonts w:ascii="Arial" w:hAnsi="Arial" w:cs="Arial"/>
                  <w:color w:val="auto"/>
                  <w:sz w:val="20"/>
                  <w:szCs w:val="20"/>
                  <w:u w:val="none"/>
                </w:rPr>
                <w:t>Sears Home Services</w:t>
              </w:r>
            </w:hyperlink>
          </w:p>
        </w:tc>
        <w:tc>
          <w:tcPr>
            <w:tcW w:w="2614" w:type="dxa"/>
            <w:tcBorders>
              <w:top w:val="nil"/>
              <w:left w:val="nil"/>
              <w:bottom w:val="nil"/>
              <w:right w:val="nil"/>
            </w:tcBorders>
          </w:tcPr>
          <w:p w:rsidR="001F79D7" w:rsidRPr="009C46F9" w:rsidRDefault="00455C34" w:rsidP="001F79D7">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1F79D7"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hyperlink r:id="rId40" w:tooltip="formerly Sears Dealer Stores" w:history="1">
              <w:proofErr w:type="spellStart"/>
              <w:r w:rsidR="001F79D7">
                <w:rPr>
                  <w:rStyle w:val="Hyperlink"/>
                  <w:rFonts w:ascii="Arial" w:hAnsi="Arial" w:cs="Arial"/>
                  <w:color w:val="auto"/>
                  <w:sz w:val="20"/>
                  <w:szCs w:val="20"/>
                  <w:u w:val="none"/>
                </w:rPr>
                <w:t>SearsHometown</w:t>
              </w:r>
              <w:proofErr w:type="spellEnd"/>
              <w:r w:rsidR="001F79D7">
                <w:rPr>
                  <w:rStyle w:val="Hyperlink"/>
                  <w:rFonts w:ascii="Arial" w:hAnsi="Arial" w:cs="Arial"/>
                  <w:color w:val="auto"/>
                  <w:sz w:val="20"/>
                  <w:szCs w:val="20"/>
                  <w:u w:val="none"/>
                </w:rPr>
                <w:t xml:space="preserve"> </w:t>
              </w:r>
              <w:r w:rsidR="001F79D7" w:rsidRPr="00AA7671">
                <w:rPr>
                  <w:rStyle w:val="Hyperlink"/>
                  <w:rFonts w:ascii="Arial" w:hAnsi="Arial" w:cs="Arial"/>
                  <w:color w:val="auto"/>
                  <w:sz w:val="20"/>
                  <w:szCs w:val="20"/>
                  <w:u w:val="none"/>
                </w:rPr>
                <w:t>Stores</w:t>
              </w:r>
            </w:hyperlink>
          </w:p>
          <w:p w:rsidR="001F79D7" w:rsidRPr="009C46F9" w:rsidRDefault="00455C34" w:rsidP="001F79D7">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1F79D7"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1F79D7" w:rsidRPr="009C46F9">
              <w:rPr>
                <w:rFonts w:ascii="Arial" w:hAnsi="Arial" w:cs="Arial"/>
                <w:b/>
                <w:color w:val="000000"/>
                <w:sz w:val="20"/>
                <w:szCs w:val="20"/>
              </w:rPr>
              <w:t xml:space="preserve"> </w:t>
            </w:r>
            <w:hyperlink r:id="rId41" w:history="1">
              <w:r w:rsidR="001F79D7" w:rsidRPr="00AA7671">
                <w:rPr>
                  <w:rStyle w:val="Hyperlink"/>
                  <w:rFonts w:ascii="Arial" w:hAnsi="Arial" w:cs="Arial"/>
                  <w:color w:val="auto"/>
                  <w:sz w:val="20"/>
                  <w:szCs w:val="20"/>
                  <w:u w:val="none"/>
                </w:rPr>
                <w:t>Sears Optical</w:t>
              </w:r>
            </w:hyperlink>
          </w:p>
          <w:p w:rsidR="001F79D7" w:rsidRPr="009C46F9" w:rsidRDefault="00455C34" w:rsidP="001F79D7">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1F79D7"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1F79D7" w:rsidRPr="009C46F9">
              <w:rPr>
                <w:rFonts w:ascii="Arial" w:hAnsi="Arial" w:cs="Arial"/>
                <w:b/>
                <w:color w:val="000000"/>
                <w:sz w:val="20"/>
                <w:szCs w:val="20"/>
              </w:rPr>
              <w:t xml:space="preserve"> </w:t>
            </w:r>
            <w:hyperlink r:id="rId42" w:history="1">
              <w:r w:rsidR="001F79D7" w:rsidRPr="00AA7671">
                <w:rPr>
                  <w:rStyle w:val="Hyperlink"/>
                  <w:rFonts w:ascii="Arial" w:hAnsi="Arial" w:cs="Arial"/>
                  <w:color w:val="auto"/>
                  <w:sz w:val="20"/>
                  <w:szCs w:val="20"/>
                  <w:u w:val="none"/>
                </w:rPr>
                <w:t>Sears Parts Direct</w:t>
              </w:r>
            </w:hyperlink>
          </w:p>
          <w:p w:rsidR="001F79D7" w:rsidRPr="009C46F9" w:rsidRDefault="00455C34" w:rsidP="001F79D7">
            <w:pPr>
              <w:spacing w:line="240" w:lineRule="atLeast"/>
              <w:ind w:left="288" w:hanging="288"/>
              <w:rPr>
                <w:rFonts w:ascii="Arial" w:hAnsi="Arial" w:cs="Arial"/>
                <w:color w:val="000000"/>
                <w:sz w:val="20"/>
                <w:szCs w:val="20"/>
              </w:rPr>
            </w:pPr>
            <w:r>
              <w:rPr>
                <w:rFonts w:ascii="Arial" w:hAnsi="Arial" w:cs="Arial"/>
                <w:b/>
                <w:color w:val="000000"/>
                <w:sz w:val="20"/>
                <w:szCs w:val="20"/>
              </w:rPr>
              <w:fldChar w:fldCharType="begin">
                <w:ffData>
                  <w:name w:val=""/>
                  <w:enabled/>
                  <w:calcOnExit w:val="0"/>
                  <w:checkBox>
                    <w:size w:val="16"/>
                    <w:default w:val="1"/>
                  </w:checkBox>
                </w:ffData>
              </w:fldChar>
            </w:r>
            <w:r w:rsidR="00A834BA">
              <w:rPr>
                <w:rFonts w:ascii="Arial" w:hAnsi="Arial" w:cs="Arial"/>
                <w:b/>
                <w:color w:val="000000"/>
                <w:sz w:val="20"/>
                <w:szCs w:val="20"/>
              </w:rPr>
              <w:instrText xml:space="preserve"> FORMCHECKBOX </w:instrText>
            </w:r>
            <w:r>
              <w:rPr>
                <w:rFonts w:ascii="Arial" w:hAnsi="Arial" w:cs="Arial"/>
                <w:b/>
                <w:color w:val="000000"/>
                <w:sz w:val="20"/>
                <w:szCs w:val="20"/>
              </w:rPr>
            </w:r>
            <w:r>
              <w:rPr>
                <w:rFonts w:ascii="Arial" w:hAnsi="Arial" w:cs="Arial"/>
                <w:b/>
                <w:color w:val="000000"/>
                <w:sz w:val="20"/>
                <w:szCs w:val="20"/>
              </w:rPr>
              <w:fldChar w:fldCharType="end"/>
            </w:r>
            <w:r w:rsidR="001F79D7" w:rsidRPr="009C46F9">
              <w:rPr>
                <w:rFonts w:ascii="Arial" w:hAnsi="Arial" w:cs="Arial"/>
                <w:b/>
                <w:color w:val="000000"/>
                <w:sz w:val="20"/>
                <w:szCs w:val="20"/>
              </w:rPr>
              <w:t xml:space="preserve"> </w:t>
            </w:r>
            <w:hyperlink r:id="rId43" w:history="1">
              <w:r w:rsidR="001F79D7" w:rsidRPr="00AA7671">
                <w:rPr>
                  <w:rStyle w:val="Hyperlink"/>
                  <w:rFonts w:ascii="Arial" w:hAnsi="Arial" w:cs="Arial"/>
                  <w:color w:val="auto"/>
                  <w:sz w:val="20"/>
                  <w:szCs w:val="20"/>
                  <w:u w:val="none"/>
                </w:rPr>
                <w:t>Sears Outlet</w:t>
              </w:r>
            </w:hyperlink>
          </w:p>
          <w:p w:rsidR="001F79D7" w:rsidRPr="009C46F9" w:rsidRDefault="00455C34" w:rsidP="001F79D7">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1F79D7"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1F79D7" w:rsidRPr="009C46F9">
              <w:rPr>
                <w:rFonts w:ascii="Arial" w:hAnsi="Arial" w:cs="Arial"/>
                <w:b/>
                <w:color w:val="000000"/>
                <w:sz w:val="20"/>
                <w:szCs w:val="20"/>
              </w:rPr>
              <w:t xml:space="preserve"> </w:t>
            </w:r>
            <w:hyperlink r:id="rId44" w:history="1">
              <w:r w:rsidR="001F79D7" w:rsidRPr="00AA7671">
                <w:rPr>
                  <w:rStyle w:val="Hyperlink"/>
                  <w:rFonts w:ascii="Arial" w:hAnsi="Arial" w:cs="Arial"/>
                  <w:color w:val="auto"/>
                  <w:sz w:val="20"/>
                  <w:szCs w:val="20"/>
                  <w:u w:val="none"/>
                </w:rPr>
                <w:t>Sears Photos</w:t>
              </w:r>
            </w:hyperlink>
          </w:p>
          <w:p w:rsidR="001F79D7" w:rsidRDefault="00455C34" w:rsidP="001F79D7">
            <w:pPr>
              <w:spacing w:line="240" w:lineRule="atLeast"/>
              <w:ind w:left="288" w:hanging="288"/>
              <w:rPr>
                <w:rFonts w:ascii="Arial" w:hAnsi="Arial" w:cs="Arial"/>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1F79D7"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1F79D7" w:rsidRPr="009C46F9">
              <w:rPr>
                <w:rFonts w:ascii="Arial" w:hAnsi="Arial" w:cs="Arial"/>
                <w:b/>
                <w:color w:val="000000"/>
                <w:sz w:val="20"/>
                <w:szCs w:val="20"/>
              </w:rPr>
              <w:t xml:space="preserve"> </w:t>
            </w:r>
            <w:hyperlink r:id="rId45" w:history="1">
              <w:r w:rsidR="001F79D7" w:rsidRPr="00AA7671">
                <w:rPr>
                  <w:rStyle w:val="Hyperlink"/>
                  <w:rFonts w:ascii="Arial" w:hAnsi="Arial" w:cs="Arial"/>
                  <w:color w:val="auto"/>
                  <w:sz w:val="20"/>
                  <w:szCs w:val="20"/>
                  <w:u w:val="none"/>
                </w:rPr>
                <w:t>Sears Portrait Studio</w:t>
              </w:r>
            </w:hyperlink>
          </w:p>
          <w:p w:rsidR="00846B02" w:rsidRDefault="00455C34" w:rsidP="00846B02">
            <w:pPr>
              <w:spacing w:line="240" w:lineRule="atLeast"/>
              <w:ind w:left="288" w:hanging="288"/>
              <w:rPr>
                <w:rFonts w:ascii="Arial" w:hAnsi="Arial" w:cs="Arial"/>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846B02"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846B02" w:rsidRPr="009C46F9">
              <w:rPr>
                <w:rFonts w:ascii="Arial" w:hAnsi="Arial" w:cs="Arial"/>
                <w:b/>
                <w:color w:val="000000"/>
                <w:sz w:val="20"/>
                <w:szCs w:val="20"/>
              </w:rPr>
              <w:t xml:space="preserve"> </w:t>
            </w:r>
            <w:hyperlink r:id="rId46" w:history="1">
              <w:r w:rsidR="00846B02">
                <w:rPr>
                  <w:rStyle w:val="Hyperlink"/>
                  <w:rFonts w:ascii="Arial" w:hAnsi="Arial" w:cs="Arial"/>
                  <w:color w:val="auto"/>
                  <w:sz w:val="20"/>
                  <w:szCs w:val="20"/>
                  <w:u w:val="none"/>
                </w:rPr>
                <w:t>Sears</w:t>
              </w:r>
            </w:hyperlink>
            <w:r w:rsidR="00846B02">
              <w:rPr>
                <w:rFonts w:ascii="Arial" w:hAnsi="Arial" w:cs="Arial"/>
                <w:sz w:val="20"/>
                <w:szCs w:val="20"/>
              </w:rPr>
              <w:t xml:space="preserve"> Puerto Rico</w:t>
            </w:r>
          </w:p>
          <w:p w:rsidR="00AC4AB6" w:rsidRPr="00AC4AB6" w:rsidRDefault="00455C34" w:rsidP="00AC4AB6">
            <w:pPr>
              <w:spacing w:line="240" w:lineRule="atLeast"/>
              <w:ind w:left="288" w:hanging="288"/>
              <w:rPr>
                <w:rFonts w:ascii="Arial" w:hAnsi="Arial" w:cs="Arial"/>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AC4AB6"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AC4AB6" w:rsidRPr="009C46F9">
              <w:rPr>
                <w:rFonts w:ascii="Arial" w:hAnsi="Arial" w:cs="Arial"/>
                <w:b/>
                <w:color w:val="000000"/>
                <w:sz w:val="20"/>
                <w:szCs w:val="20"/>
              </w:rPr>
              <w:t xml:space="preserve"> </w:t>
            </w:r>
            <w:hyperlink r:id="rId47" w:history="1">
              <w:r w:rsidR="00AC4AB6">
                <w:rPr>
                  <w:rStyle w:val="Hyperlink"/>
                  <w:rFonts w:ascii="Arial" w:hAnsi="Arial" w:cs="Arial"/>
                  <w:color w:val="auto"/>
                  <w:sz w:val="20"/>
                  <w:szCs w:val="20"/>
                  <w:u w:val="none"/>
                </w:rPr>
                <w:t>Sears</w:t>
              </w:r>
            </w:hyperlink>
            <w:r w:rsidR="00AC4AB6">
              <w:rPr>
                <w:rFonts w:ascii="Arial" w:hAnsi="Arial" w:cs="Arial"/>
                <w:sz w:val="20"/>
                <w:szCs w:val="20"/>
              </w:rPr>
              <w:t xml:space="preserve"> Spanish Site</w:t>
            </w:r>
          </w:p>
          <w:p w:rsidR="001F79D7" w:rsidRDefault="00455C34" w:rsidP="00BB3BFA">
            <w:pPr>
              <w:spacing w:line="240" w:lineRule="atLeast"/>
              <w:ind w:left="288" w:hanging="288"/>
              <w:rPr>
                <w:rFonts w:ascii="Arial" w:hAnsi="Arial" w:cs="Arial"/>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1F79D7"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1F79D7" w:rsidRPr="009C46F9">
              <w:rPr>
                <w:rFonts w:ascii="Arial" w:hAnsi="Arial" w:cs="Arial"/>
                <w:b/>
                <w:color w:val="000000"/>
                <w:sz w:val="20"/>
                <w:szCs w:val="20"/>
              </w:rPr>
              <w:t xml:space="preserve"> </w:t>
            </w:r>
            <w:hyperlink r:id="rId48" w:history="1">
              <w:r w:rsidR="00BB3BFA">
                <w:rPr>
                  <w:rStyle w:val="Hyperlink"/>
                  <w:rFonts w:ascii="Arial" w:hAnsi="Arial" w:cs="Arial"/>
                  <w:color w:val="auto"/>
                  <w:sz w:val="20"/>
                  <w:szCs w:val="20"/>
                  <w:u w:val="none"/>
                </w:rPr>
                <w:t>tgi.com</w:t>
              </w:r>
            </w:hyperlink>
          </w:p>
          <w:p w:rsidR="008F6641" w:rsidRPr="001F79D7" w:rsidRDefault="008F6641" w:rsidP="00BB3BFA">
            <w:pPr>
              <w:spacing w:line="240" w:lineRule="atLeast"/>
              <w:ind w:left="288" w:hanging="288"/>
              <w:rPr>
                <w:rFonts w:ascii="Arial" w:hAnsi="Arial" w:cs="Arial"/>
                <w:b/>
                <w:color w:val="000000"/>
                <w:sz w:val="20"/>
                <w:szCs w:val="20"/>
              </w:rPr>
            </w:pPr>
          </w:p>
        </w:tc>
      </w:tr>
    </w:tbl>
    <w:p w:rsidR="00846B02" w:rsidRDefault="00846B02" w:rsidP="00CD4D9A">
      <w:pPr>
        <w:rPr>
          <w:rFonts w:ascii="Arial" w:hAnsi="Arial" w:cs="Arial"/>
          <w:b/>
          <w:sz w:val="20"/>
          <w:szCs w:val="20"/>
        </w:rPr>
      </w:pPr>
    </w:p>
    <w:p w:rsidR="00C06C37" w:rsidRPr="00B86D0C" w:rsidRDefault="00C06C37" w:rsidP="00C06C37">
      <w:pPr>
        <w:ind w:left="450"/>
        <w:rPr>
          <w:rFonts w:ascii="Arial" w:hAnsi="Arial" w:cs="Arial"/>
          <w:b/>
          <w:sz w:val="20"/>
          <w:szCs w:val="20"/>
        </w:rPr>
      </w:pPr>
      <w:r w:rsidRPr="00B86D0C">
        <w:rPr>
          <w:rFonts w:ascii="Arial" w:hAnsi="Arial" w:cs="Arial"/>
          <w:b/>
          <w:sz w:val="20"/>
          <w:szCs w:val="20"/>
        </w:rPr>
        <w:t xml:space="preserve">Other </w:t>
      </w:r>
      <w:r w:rsidR="002507AA" w:rsidRPr="00B86D0C">
        <w:rPr>
          <w:rFonts w:ascii="Arial" w:hAnsi="Arial" w:cs="Arial"/>
          <w:b/>
          <w:sz w:val="20"/>
          <w:szCs w:val="20"/>
        </w:rPr>
        <w:t xml:space="preserve">Web </w:t>
      </w:r>
      <w:r w:rsidR="00460C0B" w:rsidRPr="00B86D0C">
        <w:rPr>
          <w:rFonts w:ascii="Arial" w:hAnsi="Arial" w:cs="Arial"/>
          <w:b/>
          <w:sz w:val="20"/>
          <w:szCs w:val="20"/>
        </w:rPr>
        <w:t>Types</w:t>
      </w:r>
      <w:r w:rsidR="00136DFD" w:rsidRPr="00B86D0C">
        <w:rPr>
          <w:rFonts w:ascii="Arial" w:hAnsi="Arial" w:cs="Arial"/>
          <w:b/>
          <w:sz w:val="20"/>
          <w:szCs w:val="20"/>
        </w:rPr>
        <w:t xml:space="preserve"> (check all that apply</w:t>
      </w:r>
      <w:r w:rsidRPr="00B86D0C">
        <w:rPr>
          <w:rFonts w:ascii="Arial" w:hAnsi="Arial" w:cs="Arial"/>
          <w:b/>
          <w:sz w:val="20"/>
          <w:szCs w:val="20"/>
        </w:rPr>
        <w:t>):</w:t>
      </w:r>
    </w:p>
    <w:p w:rsidR="00C06C37" w:rsidRPr="00B86D0C" w:rsidRDefault="002507AA" w:rsidP="00DF1715">
      <w:pPr>
        <w:tabs>
          <w:tab w:val="left" w:pos="2070"/>
          <w:tab w:val="left" w:pos="2610"/>
          <w:tab w:val="left" w:pos="6390"/>
          <w:tab w:val="left" w:pos="7560"/>
        </w:tabs>
        <w:ind w:left="450" w:firstLine="360"/>
        <w:rPr>
          <w:rFonts w:ascii="Arial" w:hAnsi="Arial" w:cs="Arial"/>
          <w:sz w:val="20"/>
          <w:szCs w:val="20"/>
        </w:rPr>
      </w:pPr>
      <w:r w:rsidRPr="00B86D0C">
        <w:rPr>
          <w:rFonts w:ascii="Arial" w:hAnsi="Arial" w:cs="Arial"/>
          <w:sz w:val="20"/>
          <w:szCs w:val="20"/>
        </w:rPr>
        <w:t>Market Place</w:t>
      </w:r>
      <w:r w:rsidRPr="00B86D0C">
        <w:rPr>
          <w:rFonts w:ascii="Arial" w:hAnsi="Arial" w:cs="Arial"/>
          <w:sz w:val="20"/>
          <w:szCs w:val="20"/>
        </w:rPr>
        <w:tab/>
      </w:r>
      <w:r w:rsidR="00C06C37" w:rsidRPr="00B86D0C">
        <w:rPr>
          <w:rFonts w:ascii="Arial" w:hAnsi="Arial" w:cs="Arial"/>
          <w:sz w:val="20"/>
          <w:szCs w:val="20"/>
        </w:rPr>
        <w:tab/>
      </w:r>
      <w:r w:rsidRPr="00B86D0C">
        <w:rPr>
          <w:rFonts w:ascii="Arial" w:hAnsi="Arial" w:cs="Arial"/>
          <w:sz w:val="20"/>
          <w:szCs w:val="20"/>
        </w:rPr>
        <w:t>Multi-Channel</w:t>
      </w:r>
      <w:r w:rsidR="00124331" w:rsidRPr="00B86D0C">
        <w:rPr>
          <w:rFonts w:ascii="Arial" w:hAnsi="Arial" w:cs="Arial"/>
          <w:sz w:val="20"/>
          <w:szCs w:val="20"/>
        </w:rPr>
        <w:t xml:space="preserve"> (in store Kiosk, etc)</w:t>
      </w:r>
      <w:r w:rsidR="00DF1715">
        <w:rPr>
          <w:rFonts w:ascii="Arial" w:hAnsi="Arial" w:cs="Arial"/>
          <w:sz w:val="20"/>
          <w:szCs w:val="20"/>
        </w:rPr>
        <w:tab/>
      </w:r>
      <w:smartTag w:uri="urn:schemas-microsoft-com:office:smarttags" w:element="stockticker">
        <w:r w:rsidR="009C46F9">
          <w:rPr>
            <w:rFonts w:ascii="Arial" w:hAnsi="Arial" w:cs="Arial"/>
            <w:sz w:val="20"/>
            <w:szCs w:val="20"/>
          </w:rPr>
          <w:t>API</w:t>
        </w:r>
      </w:smartTag>
      <w:r w:rsidR="00DF1715">
        <w:rPr>
          <w:rFonts w:ascii="Arial" w:hAnsi="Arial" w:cs="Arial"/>
          <w:sz w:val="20"/>
          <w:szCs w:val="20"/>
        </w:rPr>
        <w:tab/>
        <w:t>Mobile</w:t>
      </w:r>
    </w:p>
    <w:p w:rsidR="00C06C37" w:rsidRDefault="00455C34" w:rsidP="00DF1715">
      <w:pPr>
        <w:tabs>
          <w:tab w:val="left" w:pos="4050"/>
          <w:tab w:val="left" w:pos="5400"/>
          <w:tab w:val="left" w:pos="6480"/>
          <w:tab w:val="left" w:pos="7740"/>
        </w:tabs>
        <w:ind w:left="1080" w:firstLine="360"/>
        <w:jc w:val="left"/>
        <w:rPr>
          <w:rFonts w:ascii="Arial" w:hAnsi="Arial" w:cs="Arial"/>
          <w:smallCaps/>
          <w:sz w:val="20"/>
          <w:szCs w:val="20"/>
        </w:rPr>
      </w:pPr>
      <w:r>
        <w:rPr>
          <w:rFonts w:ascii="Arial" w:hAnsi="Arial" w:cs="Arial"/>
          <w:smallCaps/>
          <w:sz w:val="20"/>
          <w:szCs w:val="20"/>
        </w:rPr>
        <w:fldChar w:fldCharType="begin">
          <w:ffData>
            <w:name w:val="Check11"/>
            <w:enabled/>
            <w:calcOnExit w:val="0"/>
            <w:checkBox>
              <w:sizeAuto/>
              <w:default w:val="1"/>
            </w:checkBox>
          </w:ffData>
        </w:fldChar>
      </w:r>
      <w:bookmarkStart w:id="136" w:name="Check11"/>
      <w:r w:rsidR="008F6641">
        <w:rPr>
          <w:rFonts w:ascii="Arial" w:hAnsi="Arial" w:cs="Arial"/>
          <w:smallCaps/>
          <w:sz w:val="20"/>
          <w:szCs w:val="20"/>
        </w:rPr>
        <w:instrText xml:space="preserve"> FORMCHECKBOX </w:instrText>
      </w:r>
      <w:r>
        <w:rPr>
          <w:rFonts w:ascii="Arial" w:hAnsi="Arial" w:cs="Arial"/>
          <w:smallCaps/>
          <w:sz w:val="20"/>
          <w:szCs w:val="20"/>
        </w:rPr>
      </w:r>
      <w:r>
        <w:rPr>
          <w:rFonts w:ascii="Arial" w:hAnsi="Arial" w:cs="Arial"/>
          <w:smallCaps/>
          <w:sz w:val="20"/>
          <w:szCs w:val="20"/>
        </w:rPr>
        <w:fldChar w:fldCharType="end"/>
      </w:r>
      <w:bookmarkEnd w:id="136"/>
      <w:r w:rsidR="00C06C37" w:rsidRPr="00B86D0C">
        <w:rPr>
          <w:rFonts w:ascii="Arial" w:hAnsi="Arial" w:cs="Arial"/>
          <w:smallCaps/>
          <w:sz w:val="20"/>
          <w:szCs w:val="20"/>
        </w:rPr>
        <w:tab/>
      </w:r>
      <w:r w:rsidRPr="00B86D0C">
        <w:rPr>
          <w:rFonts w:ascii="Arial" w:hAnsi="Arial" w:cs="Arial"/>
          <w:smallCaps/>
          <w:sz w:val="20"/>
          <w:szCs w:val="20"/>
        </w:rPr>
        <w:fldChar w:fldCharType="begin">
          <w:ffData>
            <w:name w:val="Check11"/>
            <w:enabled/>
            <w:calcOnExit w:val="0"/>
            <w:checkBox>
              <w:sizeAuto/>
              <w:default w:val="0"/>
            </w:checkBox>
          </w:ffData>
        </w:fldChar>
      </w:r>
      <w:r w:rsidR="00C06C37" w:rsidRPr="00B86D0C">
        <w:rPr>
          <w:rFonts w:ascii="Arial" w:hAnsi="Arial" w:cs="Arial"/>
          <w:smallCaps/>
          <w:sz w:val="20"/>
          <w:szCs w:val="20"/>
        </w:rPr>
        <w:instrText xml:space="preserve"> FORMCHECKBOX </w:instrText>
      </w:r>
      <w:r w:rsidRPr="00B86D0C">
        <w:rPr>
          <w:rFonts w:ascii="Arial" w:hAnsi="Arial" w:cs="Arial"/>
          <w:smallCaps/>
          <w:sz w:val="20"/>
          <w:szCs w:val="20"/>
        </w:rPr>
      </w:r>
      <w:r w:rsidRPr="00B86D0C">
        <w:rPr>
          <w:rFonts w:ascii="Arial" w:hAnsi="Arial" w:cs="Arial"/>
          <w:smallCaps/>
          <w:sz w:val="20"/>
          <w:szCs w:val="20"/>
        </w:rPr>
        <w:fldChar w:fldCharType="end"/>
      </w:r>
      <w:r w:rsidR="00DF1715">
        <w:rPr>
          <w:rFonts w:ascii="Arial" w:hAnsi="Arial" w:cs="Arial"/>
          <w:smallCaps/>
          <w:sz w:val="20"/>
          <w:szCs w:val="20"/>
        </w:rPr>
        <w:tab/>
      </w:r>
      <w:r w:rsidR="009C46F9">
        <w:rPr>
          <w:rFonts w:ascii="Arial" w:hAnsi="Arial" w:cs="Arial"/>
          <w:smallCaps/>
          <w:sz w:val="20"/>
          <w:szCs w:val="20"/>
        </w:rPr>
        <w:tab/>
      </w:r>
      <w:r>
        <w:rPr>
          <w:rFonts w:ascii="Arial" w:hAnsi="Arial" w:cs="Arial"/>
          <w:smallCaps/>
          <w:sz w:val="20"/>
          <w:szCs w:val="20"/>
        </w:rPr>
        <w:fldChar w:fldCharType="begin">
          <w:ffData>
            <w:name w:val=""/>
            <w:enabled/>
            <w:calcOnExit w:val="0"/>
            <w:checkBox>
              <w:sizeAuto/>
              <w:default w:val="1"/>
            </w:checkBox>
          </w:ffData>
        </w:fldChar>
      </w:r>
      <w:r w:rsidR="008F6641">
        <w:rPr>
          <w:rFonts w:ascii="Arial" w:hAnsi="Arial" w:cs="Arial"/>
          <w:smallCaps/>
          <w:sz w:val="20"/>
          <w:szCs w:val="20"/>
        </w:rPr>
        <w:instrText xml:space="preserve"> FORMCHECKBOX </w:instrText>
      </w:r>
      <w:r>
        <w:rPr>
          <w:rFonts w:ascii="Arial" w:hAnsi="Arial" w:cs="Arial"/>
          <w:smallCaps/>
          <w:sz w:val="20"/>
          <w:szCs w:val="20"/>
        </w:rPr>
      </w:r>
      <w:r>
        <w:rPr>
          <w:rFonts w:ascii="Arial" w:hAnsi="Arial" w:cs="Arial"/>
          <w:smallCaps/>
          <w:sz w:val="20"/>
          <w:szCs w:val="20"/>
        </w:rPr>
        <w:fldChar w:fldCharType="end"/>
      </w:r>
      <w:r w:rsidR="00DF1715">
        <w:rPr>
          <w:rFonts w:ascii="Arial" w:hAnsi="Arial" w:cs="Arial"/>
          <w:smallCaps/>
          <w:sz w:val="20"/>
          <w:szCs w:val="20"/>
        </w:rPr>
        <w:tab/>
      </w:r>
      <w:r>
        <w:rPr>
          <w:rFonts w:ascii="Arial" w:hAnsi="Arial" w:cs="Arial"/>
          <w:smallCaps/>
          <w:sz w:val="20"/>
          <w:szCs w:val="20"/>
        </w:rPr>
        <w:fldChar w:fldCharType="begin">
          <w:ffData>
            <w:name w:val=""/>
            <w:enabled/>
            <w:calcOnExit w:val="0"/>
            <w:checkBox>
              <w:sizeAuto/>
              <w:default w:val="1"/>
            </w:checkBox>
          </w:ffData>
        </w:fldChar>
      </w:r>
      <w:r w:rsidR="008F6641">
        <w:rPr>
          <w:rFonts w:ascii="Arial" w:hAnsi="Arial" w:cs="Arial"/>
          <w:smallCaps/>
          <w:sz w:val="20"/>
          <w:szCs w:val="20"/>
        </w:rPr>
        <w:instrText xml:space="preserve"> FORMCHECKBOX </w:instrText>
      </w:r>
      <w:r>
        <w:rPr>
          <w:rFonts w:ascii="Arial" w:hAnsi="Arial" w:cs="Arial"/>
          <w:smallCaps/>
          <w:sz w:val="20"/>
          <w:szCs w:val="20"/>
        </w:rPr>
      </w:r>
      <w:r>
        <w:rPr>
          <w:rFonts w:ascii="Arial" w:hAnsi="Arial" w:cs="Arial"/>
          <w:smallCaps/>
          <w:sz w:val="20"/>
          <w:szCs w:val="20"/>
        </w:rPr>
        <w:fldChar w:fldCharType="end"/>
      </w:r>
    </w:p>
    <w:p w:rsidR="009A1BCB" w:rsidRPr="00F57A7E" w:rsidRDefault="009A1BCB" w:rsidP="0075614F">
      <w:pPr>
        <w:spacing w:line="240" w:lineRule="auto"/>
        <w:ind w:left="2880"/>
        <w:rPr>
          <w:rFonts w:ascii="Arial" w:hAnsi="Arial" w:cs="Arial"/>
          <w:i/>
          <w:sz w:val="16"/>
          <w:szCs w:val="16"/>
        </w:rPr>
      </w:pPr>
      <w:r w:rsidRPr="00F57A7E">
        <w:rPr>
          <w:rFonts w:ascii="Arial" w:hAnsi="Arial" w:cs="Arial"/>
          <w:i/>
          <w:sz w:val="16"/>
          <w:szCs w:val="16"/>
        </w:rPr>
        <w:t xml:space="preserve">Note: The store Kiosk view on the web sites differs in some cases from what is seen from the standard external web view; </w:t>
      </w:r>
      <w:r w:rsidR="000D68CF" w:rsidRPr="00F57A7E">
        <w:rPr>
          <w:rFonts w:ascii="Arial" w:hAnsi="Arial" w:cs="Arial"/>
          <w:i/>
          <w:sz w:val="16"/>
          <w:szCs w:val="16"/>
        </w:rPr>
        <w:t>this</w:t>
      </w:r>
      <w:r w:rsidRPr="00F57A7E">
        <w:rPr>
          <w:rFonts w:ascii="Arial" w:hAnsi="Arial" w:cs="Arial"/>
          <w:i/>
          <w:sz w:val="16"/>
          <w:szCs w:val="16"/>
        </w:rPr>
        <w:t xml:space="preserve"> is done for performance reasons and to recognize that the </w:t>
      </w:r>
      <w:r w:rsidR="000D68CF" w:rsidRPr="00F57A7E">
        <w:rPr>
          <w:rFonts w:ascii="Arial" w:hAnsi="Arial" w:cs="Arial"/>
          <w:i/>
          <w:sz w:val="16"/>
          <w:szCs w:val="16"/>
        </w:rPr>
        <w:t xml:space="preserve">kiosk </w:t>
      </w:r>
      <w:r w:rsidRPr="00F57A7E">
        <w:rPr>
          <w:rFonts w:ascii="Arial" w:hAnsi="Arial" w:cs="Arial"/>
          <w:i/>
          <w:sz w:val="16"/>
          <w:szCs w:val="16"/>
        </w:rPr>
        <w:t xml:space="preserve">viewer is in our store. (e.g., </w:t>
      </w:r>
      <w:r w:rsidR="00D61AF2" w:rsidRPr="00F57A7E">
        <w:rPr>
          <w:rFonts w:ascii="Arial" w:hAnsi="Arial" w:cs="Arial"/>
          <w:i/>
          <w:sz w:val="16"/>
          <w:szCs w:val="16"/>
        </w:rPr>
        <w:t xml:space="preserve">if in-store, no pop up </w:t>
      </w:r>
      <w:r w:rsidR="000D68CF" w:rsidRPr="00F57A7E">
        <w:rPr>
          <w:rFonts w:ascii="Arial" w:hAnsi="Arial" w:cs="Arial"/>
          <w:i/>
          <w:sz w:val="16"/>
          <w:szCs w:val="16"/>
        </w:rPr>
        <w:t xml:space="preserve">prompt </w:t>
      </w:r>
      <w:r w:rsidR="00630DAC">
        <w:rPr>
          <w:rFonts w:ascii="Arial" w:hAnsi="Arial" w:cs="Arial"/>
          <w:i/>
          <w:sz w:val="16"/>
          <w:szCs w:val="16"/>
        </w:rPr>
        <w:t>displays, asking</w:t>
      </w:r>
      <w:r w:rsidR="0075614F" w:rsidRPr="00F57A7E">
        <w:rPr>
          <w:rFonts w:ascii="Arial" w:hAnsi="Arial" w:cs="Arial"/>
          <w:i/>
          <w:sz w:val="16"/>
          <w:szCs w:val="16"/>
        </w:rPr>
        <w:t xml:space="preserve"> if the customer wants </w:t>
      </w:r>
      <w:r w:rsidR="00D61AF2" w:rsidRPr="00F57A7E">
        <w:rPr>
          <w:rFonts w:ascii="Arial" w:hAnsi="Arial" w:cs="Arial"/>
          <w:i/>
          <w:sz w:val="16"/>
          <w:szCs w:val="16"/>
        </w:rPr>
        <w:t xml:space="preserve">to </w:t>
      </w:r>
      <w:r w:rsidR="000D68CF" w:rsidRPr="00F57A7E">
        <w:rPr>
          <w:rFonts w:ascii="Arial" w:hAnsi="Arial" w:cs="Arial"/>
          <w:i/>
          <w:sz w:val="16"/>
          <w:szCs w:val="16"/>
        </w:rPr>
        <w:t xml:space="preserve">speak or </w:t>
      </w:r>
      <w:r w:rsidR="00D61AF2" w:rsidRPr="00F57A7E">
        <w:rPr>
          <w:rFonts w:ascii="Arial" w:hAnsi="Arial" w:cs="Arial"/>
          <w:i/>
          <w:sz w:val="16"/>
          <w:szCs w:val="16"/>
        </w:rPr>
        <w:t xml:space="preserve">chat with </w:t>
      </w:r>
      <w:r w:rsidR="000D68CF" w:rsidRPr="00F57A7E">
        <w:rPr>
          <w:rFonts w:ascii="Arial" w:hAnsi="Arial" w:cs="Arial"/>
          <w:i/>
          <w:sz w:val="16"/>
          <w:szCs w:val="16"/>
        </w:rPr>
        <w:t>a representative, since w</w:t>
      </w:r>
      <w:r w:rsidR="00630DAC">
        <w:rPr>
          <w:rFonts w:ascii="Arial" w:hAnsi="Arial" w:cs="Arial"/>
          <w:i/>
          <w:sz w:val="16"/>
          <w:szCs w:val="16"/>
        </w:rPr>
        <w:t>e’d rather the customer</w:t>
      </w:r>
      <w:r w:rsidR="000D68CF" w:rsidRPr="00F57A7E">
        <w:rPr>
          <w:rFonts w:ascii="Arial" w:hAnsi="Arial" w:cs="Arial"/>
          <w:i/>
          <w:sz w:val="16"/>
          <w:szCs w:val="16"/>
        </w:rPr>
        <w:t xml:space="preserve"> speak directly with </w:t>
      </w:r>
      <w:r w:rsidR="00630DAC">
        <w:rPr>
          <w:rFonts w:ascii="Arial" w:hAnsi="Arial" w:cs="Arial"/>
          <w:i/>
          <w:sz w:val="16"/>
          <w:szCs w:val="16"/>
        </w:rPr>
        <w:t>an</w:t>
      </w:r>
      <w:r w:rsidR="000D68CF" w:rsidRPr="00F57A7E">
        <w:rPr>
          <w:rFonts w:ascii="Arial" w:hAnsi="Arial" w:cs="Arial"/>
          <w:i/>
          <w:sz w:val="16"/>
          <w:szCs w:val="16"/>
        </w:rPr>
        <w:t xml:space="preserve"> in-store associate). Where applicable, </w:t>
      </w:r>
      <w:smartTag w:uri="urn:schemas-microsoft-com:office:smarttags" w:element="stockticker">
        <w:r w:rsidR="000D68CF" w:rsidRPr="00F57A7E">
          <w:rPr>
            <w:rFonts w:ascii="Arial" w:hAnsi="Arial" w:cs="Arial"/>
            <w:i/>
            <w:sz w:val="16"/>
            <w:szCs w:val="16"/>
          </w:rPr>
          <w:t>PRD</w:t>
        </w:r>
      </w:smartTag>
      <w:r w:rsidR="000D68CF" w:rsidRPr="00F57A7E">
        <w:rPr>
          <w:rFonts w:ascii="Arial" w:hAnsi="Arial" w:cs="Arial"/>
          <w:i/>
          <w:sz w:val="16"/>
          <w:szCs w:val="16"/>
        </w:rPr>
        <w:t xml:space="preserve"> stated requirements should differentiate guidance on how </w:t>
      </w:r>
      <w:r w:rsidR="009716B3">
        <w:rPr>
          <w:rFonts w:ascii="Arial" w:hAnsi="Arial" w:cs="Arial"/>
          <w:i/>
          <w:sz w:val="16"/>
          <w:szCs w:val="16"/>
        </w:rPr>
        <w:t>the UI experience should differ between in-store vs. external website</w:t>
      </w:r>
      <w:r w:rsidR="000D68CF" w:rsidRPr="00F57A7E">
        <w:rPr>
          <w:rFonts w:ascii="Arial" w:hAnsi="Arial" w:cs="Arial"/>
          <w:i/>
          <w:sz w:val="16"/>
          <w:szCs w:val="16"/>
        </w:rPr>
        <w:t>.</w:t>
      </w:r>
    </w:p>
    <w:p w:rsidR="002507AA" w:rsidRPr="00B86D0C" w:rsidRDefault="002507AA" w:rsidP="002507AA">
      <w:pPr>
        <w:ind w:left="450"/>
        <w:rPr>
          <w:rFonts w:ascii="Arial" w:hAnsi="Arial" w:cs="Arial"/>
          <w:b/>
          <w:sz w:val="20"/>
          <w:szCs w:val="20"/>
        </w:rPr>
      </w:pPr>
      <w:r w:rsidRPr="00B86D0C">
        <w:rPr>
          <w:rFonts w:ascii="Arial" w:hAnsi="Arial" w:cs="Arial"/>
          <w:b/>
          <w:sz w:val="20"/>
          <w:szCs w:val="20"/>
        </w:rPr>
        <w:t>Other Sites (</w:t>
      </w:r>
      <w:r w:rsidR="00124331" w:rsidRPr="00B86D0C">
        <w:rPr>
          <w:rFonts w:ascii="Arial" w:hAnsi="Arial" w:cs="Arial"/>
          <w:b/>
          <w:sz w:val="20"/>
          <w:szCs w:val="20"/>
        </w:rPr>
        <w:t>List</w:t>
      </w:r>
      <w:r w:rsidRPr="00B86D0C">
        <w:rPr>
          <w:rFonts w:ascii="Arial" w:hAnsi="Arial" w:cs="Arial"/>
          <w:b/>
          <w:sz w:val="20"/>
          <w:szCs w:val="20"/>
        </w:rPr>
        <w:t xml:space="preserve"> all impacted):</w:t>
      </w:r>
    </w:p>
    <w:p w:rsidR="002507AA" w:rsidRPr="00B86D0C" w:rsidRDefault="008F6641" w:rsidP="002507AA">
      <w:pPr>
        <w:ind w:left="450" w:firstLine="360"/>
        <w:rPr>
          <w:rFonts w:ascii="Arial" w:hAnsi="Arial" w:cs="Arial"/>
          <w:sz w:val="20"/>
          <w:szCs w:val="20"/>
        </w:rPr>
      </w:pPr>
      <w:proofErr w:type="gramStart"/>
      <w:r>
        <w:rPr>
          <w:rFonts w:ascii="Arial" w:hAnsi="Arial" w:cs="Arial"/>
          <w:color w:val="000000"/>
          <w:sz w:val="20"/>
          <w:szCs w:val="20"/>
        </w:rPr>
        <w:t>Catalog.</w:t>
      </w:r>
      <w:proofErr w:type="gramEnd"/>
      <w:r w:rsidR="00455C34">
        <w:fldChar w:fldCharType="begin"/>
      </w:r>
      <w:r w:rsidR="00455C34">
        <w:instrText>HYPERLINK "http://www.sears.com/"</w:instrText>
      </w:r>
      <w:r w:rsidR="00455C34">
        <w:fldChar w:fldCharType="separate"/>
      </w:r>
      <w:r w:rsidRPr="00AA7671">
        <w:rPr>
          <w:rStyle w:val="Hyperlink"/>
          <w:rFonts w:ascii="Arial" w:hAnsi="Arial" w:cs="Arial"/>
          <w:color w:val="auto"/>
          <w:sz w:val="20"/>
          <w:szCs w:val="20"/>
          <w:u w:val="none"/>
        </w:rPr>
        <w:t>Sears.com</w:t>
      </w:r>
      <w:r w:rsidR="00455C34">
        <w:fldChar w:fldCharType="end"/>
      </w:r>
      <w:r w:rsidR="002507AA" w:rsidRPr="00B86D0C">
        <w:rPr>
          <w:rFonts w:ascii="Arial" w:hAnsi="Arial" w:cs="Arial"/>
          <w:sz w:val="20"/>
          <w:szCs w:val="20"/>
        </w:rPr>
        <w:tab/>
        <w:t>_______________________</w:t>
      </w:r>
    </w:p>
    <w:p w:rsidR="002507AA" w:rsidRPr="00B86D0C" w:rsidRDefault="00455C34" w:rsidP="002507AA">
      <w:pPr>
        <w:ind w:left="1080" w:firstLine="360"/>
        <w:jc w:val="left"/>
        <w:rPr>
          <w:rFonts w:ascii="Arial" w:hAnsi="Arial" w:cs="Arial"/>
          <w:sz w:val="20"/>
          <w:szCs w:val="20"/>
        </w:rPr>
      </w:pPr>
      <w:r>
        <w:rPr>
          <w:rFonts w:ascii="Arial" w:hAnsi="Arial" w:cs="Arial"/>
          <w:smallCaps/>
          <w:sz w:val="20"/>
          <w:szCs w:val="20"/>
        </w:rPr>
        <w:fldChar w:fldCharType="begin">
          <w:ffData>
            <w:name w:val=""/>
            <w:enabled/>
            <w:calcOnExit w:val="0"/>
            <w:checkBox>
              <w:sizeAuto/>
              <w:default w:val="1"/>
            </w:checkBox>
          </w:ffData>
        </w:fldChar>
      </w:r>
      <w:r w:rsidR="008F6641">
        <w:rPr>
          <w:rFonts w:ascii="Arial" w:hAnsi="Arial" w:cs="Arial"/>
          <w:smallCaps/>
          <w:sz w:val="20"/>
          <w:szCs w:val="20"/>
        </w:rPr>
        <w:instrText xml:space="preserve"> FORMCHECKBOX </w:instrText>
      </w:r>
      <w:r>
        <w:rPr>
          <w:rFonts w:ascii="Arial" w:hAnsi="Arial" w:cs="Arial"/>
          <w:smallCaps/>
          <w:sz w:val="20"/>
          <w:szCs w:val="20"/>
        </w:rPr>
      </w:r>
      <w:r>
        <w:rPr>
          <w:rFonts w:ascii="Arial" w:hAnsi="Arial" w:cs="Arial"/>
          <w:smallCaps/>
          <w:sz w:val="20"/>
          <w:szCs w:val="20"/>
        </w:rPr>
        <w:fldChar w:fldCharType="end"/>
      </w:r>
      <w:r w:rsidR="002507AA" w:rsidRPr="00B86D0C">
        <w:rPr>
          <w:rFonts w:ascii="Arial" w:hAnsi="Arial" w:cs="Arial"/>
          <w:smallCaps/>
          <w:sz w:val="20"/>
          <w:szCs w:val="20"/>
        </w:rPr>
        <w:tab/>
      </w:r>
      <w:r w:rsidR="002507AA" w:rsidRPr="00B86D0C">
        <w:rPr>
          <w:rFonts w:ascii="Arial" w:hAnsi="Arial" w:cs="Arial"/>
          <w:smallCaps/>
          <w:sz w:val="20"/>
          <w:szCs w:val="20"/>
        </w:rPr>
        <w:tab/>
      </w:r>
      <w:r w:rsidR="002507AA" w:rsidRPr="00B86D0C">
        <w:rPr>
          <w:rFonts w:ascii="Arial" w:hAnsi="Arial" w:cs="Arial"/>
          <w:smallCaps/>
          <w:sz w:val="20"/>
          <w:szCs w:val="20"/>
        </w:rPr>
        <w:tab/>
      </w:r>
      <w:r w:rsidR="002507AA" w:rsidRPr="00B86D0C">
        <w:rPr>
          <w:rFonts w:ascii="Arial" w:hAnsi="Arial" w:cs="Arial"/>
          <w:smallCaps/>
          <w:sz w:val="20"/>
          <w:szCs w:val="20"/>
        </w:rPr>
        <w:tab/>
      </w:r>
      <w:r w:rsidRPr="00B86D0C">
        <w:rPr>
          <w:rFonts w:ascii="Arial" w:hAnsi="Arial" w:cs="Arial"/>
          <w:smallCaps/>
          <w:sz w:val="20"/>
          <w:szCs w:val="20"/>
        </w:rPr>
        <w:fldChar w:fldCharType="begin">
          <w:ffData>
            <w:name w:val="Check11"/>
            <w:enabled/>
            <w:calcOnExit w:val="0"/>
            <w:checkBox>
              <w:sizeAuto/>
              <w:default w:val="0"/>
            </w:checkBox>
          </w:ffData>
        </w:fldChar>
      </w:r>
      <w:r w:rsidR="002507AA" w:rsidRPr="00B86D0C">
        <w:rPr>
          <w:rFonts w:ascii="Arial" w:hAnsi="Arial" w:cs="Arial"/>
          <w:smallCaps/>
          <w:sz w:val="20"/>
          <w:szCs w:val="20"/>
        </w:rPr>
        <w:instrText xml:space="preserve"> FORMCHECKBOX </w:instrText>
      </w:r>
      <w:r w:rsidRPr="00B86D0C">
        <w:rPr>
          <w:rFonts w:ascii="Arial" w:hAnsi="Arial" w:cs="Arial"/>
          <w:smallCaps/>
          <w:sz w:val="20"/>
          <w:szCs w:val="20"/>
        </w:rPr>
      </w:r>
      <w:r w:rsidRPr="00B86D0C">
        <w:rPr>
          <w:rFonts w:ascii="Arial" w:hAnsi="Arial" w:cs="Arial"/>
          <w:smallCaps/>
          <w:sz w:val="20"/>
          <w:szCs w:val="20"/>
        </w:rPr>
        <w:fldChar w:fldCharType="end"/>
      </w:r>
    </w:p>
    <w:p w:rsidR="00DF1715" w:rsidRPr="00E41FED" w:rsidRDefault="00DF1715" w:rsidP="00E41FED">
      <w:pPr>
        <w:pStyle w:val="Heading2"/>
        <w:tabs>
          <w:tab w:val="left" w:pos="810"/>
        </w:tabs>
        <w:ind w:left="810" w:hanging="540"/>
      </w:pPr>
      <w:bookmarkStart w:id="137" w:name="_Toc324835473"/>
      <w:r w:rsidRPr="00E41FED">
        <w:lastRenderedPageBreak/>
        <w:t>Horizontal domain Impacts</w:t>
      </w:r>
      <w:bookmarkEnd w:id="137"/>
    </w:p>
    <w:p w:rsidR="00797950" w:rsidRDefault="00DF1715" w:rsidP="00295E0D">
      <w:pPr>
        <w:ind w:left="840"/>
        <w:rPr>
          <w:rFonts w:ascii="Arial" w:hAnsi="Arial" w:cs="Arial"/>
          <w:b/>
          <w:i/>
          <w:color w:val="0000FF"/>
          <w:sz w:val="20"/>
          <w:szCs w:val="20"/>
        </w:rPr>
      </w:pPr>
      <w:r w:rsidRPr="00295E0D">
        <w:rPr>
          <w:rFonts w:ascii="Arial" w:hAnsi="Arial" w:cs="Arial"/>
          <w:b/>
          <w:i/>
          <w:color w:val="0000FF"/>
          <w:sz w:val="20"/>
          <w:szCs w:val="20"/>
        </w:rPr>
        <w:t xml:space="preserve">Briefly describe the summary changes to any of the standard horizontal domains in the </w:t>
      </w:r>
      <w:r w:rsidR="007B1571">
        <w:rPr>
          <w:rFonts w:ascii="Arial" w:hAnsi="Arial" w:cs="Arial"/>
          <w:b/>
          <w:i/>
          <w:color w:val="0000FF"/>
          <w:sz w:val="20"/>
          <w:szCs w:val="20"/>
        </w:rPr>
        <w:t>table below</w:t>
      </w:r>
      <w:r w:rsidRPr="00295E0D">
        <w:rPr>
          <w:rFonts w:ascii="Arial" w:hAnsi="Arial" w:cs="Arial"/>
          <w:b/>
          <w:i/>
          <w:color w:val="0000FF"/>
          <w:sz w:val="20"/>
          <w:szCs w:val="20"/>
        </w:rPr>
        <w:t xml:space="preserve">. </w:t>
      </w:r>
      <w:r w:rsidR="00CB79DD">
        <w:rPr>
          <w:rFonts w:ascii="Arial" w:hAnsi="Arial" w:cs="Arial"/>
          <w:b/>
          <w:i/>
          <w:color w:val="0000FF"/>
          <w:sz w:val="20"/>
          <w:szCs w:val="20"/>
        </w:rPr>
        <w:t xml:space="preserve"> Consult Engineering if necessary.</w:t>
      </w:r>
    </w:p>
    <w:p w:rsidR="00D400B8" w:rsidRPr="00295E0D" w:rsidRDefault="00D400B8" w:rsidP="00295E0D">
      <w:pPr>
        <w:ind w:left="840"/>
        <w:rPr>
          <w:rFonts w:ascii="Arial" w:hAnsi="Arial" w:cs="Arial"/>
          <w:b/>
          <w:i/>
          <w:color w:val="0000FF"/>
          <w:sz w:val="20"/>
          <w:szCs w:val="20"/>
        </w:rPr>
      </w:pPr>
    </w:p>
    <w:tbl>
      <w:tblPr>
        <w:tblW w:w="9360" w:type="dxa"/>
        <w:tblInd w:w="9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54"/>
        <w:gridCol w:w="3242"/>
        <w:gridCol w:w="2864"/>
      </w:tblGrid>
      <w:tr w:rsidR="00797950" w:rsidRPr="00A201CB">
        <w:trPr>
          <w:tblHeader/>
        </w:trPr>
        <w:tc>
          <w:tcPr>
            <w:tcW w:w="3254" w:type="dxa"/>
            <w:tcBorders>
              <w:bottom w:val="single" w:sz="4" w:space="0" w:color="auto"/>
            </w:tcBorders>
            <w:shd w:val="clear" w:color="auto" w:fill="99CCFF"/>
          </w:tcPr>
          <w:p w:rsidR="00797950" w:rsidRPr="00AA7671" w:rsidRDefault="00AA7671" w:rsidP="00672E0D">
            <w:pPr>
              <w:pStyle w:val="NormalWeb"/>
              <w:rPr>
                <w:rFonts w:ascii="Arial" w:hAnsi="Arial" w:cs="Arial"/>
                <w:b/>
                <w:sz w:val="20"/>
                <w:szCs w:val="20"/>
              </w:rPr>
            </w:pPr>
            <w:r w:rsidRPr="00AA7671">
              <w:rPr>
                <w:rFonts w:ascii="Arial" w:hAnsi="Arial" w:cs="Arial"/>
                <w:b/>
                <w:sz w:val="20"/>
                <w:szCs w:val="20"/>
              </w:rPr>
              <w:t>Domain</w:t>
            </w:r>
          </w:p>
        </w:tc>
        <w:tc>
          <w:tcPr>
            <w:tcW w:w="3242" w:type="dxa"/>
            <w:tcBorders>
              <w:bottom w:val="single" w:sz="4" w:space="0" w:color="auto"/>
            </w:tcBorders>
            <w:shd w:val="clear" w:color="auto" w:fill="99CCFF"/>
          </w:tcPr>
          <w:p w:rsidR="00797950" w:rsidRPr="00AA7671" w:rsidRDefault="00AA7671" w:rsidP="00672E0D">
            <w:pPr>
              <w:pStyle w:val="NormalWeb"/>
              <w:rPr>
                <w:rFonts w:ascii="Arial" w:hAnsi="Arial" w:cs="Arial"/>
                <w:b/>
                <w:sz w:val="20"/>
                <w:szCs w:val="20"/>
              </w:rPr>
            </w:pPr>
            <w:r w:rsidRPr="00AA7671">
              <w:rPr>
                <w:rFonts w:ascii="Arial" w:hAnsi="Arial" w:cs="Arial"/>
                <w:b/>
                <w:sz w:val="20"/>
                <w:szCs w:val="20"/>
              </w:rPr>
              <w:t>Highlight new features</w:t>
            </w:r>
          </w:p>
        </w:tc>
        <w:tc>
          <w:tcPr>
            <w:tcW w:w="2864" w:type="dxa"/>
            <w:tcBorders>
              <w:bottom w:val="single" w:sz="4" w:space="0" w:color="auto"/>
            </w:tcBorders>
            <w:shd w:val="clear" w:color="auto" w:fill="99CCFF"/>
          </w:tcPr>
          <w:p w:rsidR="00797950" w:rsidRPr="00AA7671" w:rsidRDefault="00AA7671" w:rsidP="00672E0D">
            <w:pPr>
              <w:pStyle w:val="NormalWeb"/>
              <w:rPr>
                <w:rFonts w:ascii="Arial" w:hAnsi="Arial" w:cs="Arial"/>
                <w:b/>
                <w:sz w:val="20"/>
                <w:szCs w:val="20"/>
              </w:rPr>
            </w:pPr>
            <w:r w:rsidRPr="00AA7671">
              <w:rPr>
                <w:rFonts w:ascii="Arial" w:hAnsi="Arial" w:cs="Arial"/>
                <w:b/>
                <w:sz w:val="20"/>
                <w:szCs w:val="20"/>
              </w:rPr>
              <w:t>Existing features to be impacted/how?</w:t>
            </w:r>
          </w:p>
        </w:tc>
      </w:tr>
      <w:tr w:rsidR="00797950" w:rsidRPr="00AA7671">
        <w:tc>
          <w:tcPr>
            <w:tcW w:w="3254" w:type="dxa"/>
          </w:tcPr>
          <w:p w:rsidR="00797950" w:rsidRPr="00AA7671" w:rsidRDefault="00797950" w:rsidP="00672E0D">
            <w:pPr>
              <w:pStyle w:val="NormalWeb"/>
              <w:rPr>
                <w:rFonts w:ascii="Arial" w:hAnsi="Arial" w:cs="Arial"/>
                <w:sz w:val="20"/>
                <w:szCs w:val="20"/>
              </w:rPr>
            </w:pPr>
            <w:r w:rsidRPr="00AA7671">
              <w:rPr>
                <w:rFonts w:ascii="Arial" w:hAnsi="Arial" w:cs="Arial"/>
                <w:sz w:val="20"/>
                <w:szCs w:val="20"/>
              </w:rPr>
              <w:t>Profile / SSO</w:t>
            </w:r>
          </w:p>
        </w:tc>
        <w:tc>
          <w:tcPr>
            <w:tcW w:w="3242" w:type="dxa"/>
          </w:tcPr>
          <w:p w:rsidR="00797950" w:rsidRDefault="00426939" w:rsidP="001C0969">
            <w:pPr>
              <w:pStyle w:val="NormalWeb"/>
              <w:numPr>
                <w:ilvl w:val="0"/>
                <w:numId w:val="8"/>
              </w:numPr>
              <w:rPr>
                <w:rFonts w:ascii="Arial" w:hAnsi="Arial" w:cs="Arial"/>
                <w:sz w:val="20"/>
                <w:szCs w:val="20"/>
              </w:rPr>
            </w:pPr>
            <w:r>
              <w:rPr>
                <w:rFonts w:ascii="Arial" w:hAnsi="Arial" w:cs="Arial"/>
                <w:sz w:val="20"/>
                <w:szCs w:val="20"/>
              </w:rPr>
              <w:t>Single Profile (and login) for all users that write Reviews, across all sites</w:t>
            </w:r>
          </w:p>
          <w:p w:rsidR="00426939" w:rsidRDefault="00426939" w:rsidP="001C0969">
            <w:pPr>
              <w:pStyle w:val="NormalWeb"/>
              <w:numPr>
                <w:ilvl w:val="0"/>
                <w:numId w:val="8"/>
              </w:numPr>
              <w:rPr>
                <w:rFonts w:ascii="Arial" w:hAnsi="Arial" w:cs="Arial"/>
                <w:sz w:val="20"/>
                <w:szCs w:val="20"/>
              </w:rPr>
            </w:pPr>
            <w:r>
              <w:rPr>
                <w:rFonts w:ascii="Arial" w:hAnsi="Arial" w:cs="Arial"/>
                <w:sz w:val="20"/>
                <w:szCs w:val="20"/>
              </w:rPr>
              <w:t>Reviews widget will display author’s mini profile view (user card aka quick view) next to each Review</w:t>
            </w:r>
          </w:p>
          <w:p w:rsidR="005651CB" w:rsidRPr="00426939" w:rsidRDefault="005651CB" w:rsidP="001C0969">
            <w:pPr>
              <w:pStyle w:val="NormalWeb"/>
              <w:numPr>
                <w:ilvl w:val="0"/>
                <w:numId w:val="8"/>
              </w:numPr>
              <w:rPr>
                <w:rFonts w:ascii="Arial" w:hAnsi="Arial" w:cs="Arial"/>
                <w:sz w:val="20"/>
                <w:szCs w:val="20"/>
              </w:rPr>
            </w:pPr>
            <w:r>
              <w:rPr>
                <w:rFonts w:ascii="Arial" w:hAnsi="Arial" w:cs="Arial"/>
                <w:sz w:val="20"/>
                <w:szCs w:val="20"/>
              </w:rPr>
              <w:t>Profile Page Changes</w:t>
            </w:r>
          </w:p>
        </w:tc>
        <w:tc>
          <w:tcPr>
            <w:tcW w:w="2864" w:type="dxa"/>
          </w:tcPr>
          <w:p w:rsidR="00797950" w:rsidRPr="00AA7671" w:rsidRDefault="00797950" w:rsidP="00672E0D">
            <w:pPr>
              <w:pStyle w:val="NormalWeb"/>
              <w:rPr>
                <w:rFonts w:ascii="Arial" w:hAnsi="Arial" w:cs="Arial"/>
                <w:sz w:val="20"/>
                <w:szCs w:val="20"/>
              </w:rPr>
            </w:pPr>
          </w:p>
        </w:tc>
      </w:tr>
      <w:tr w:rsidR="00797950" w:rsidRPr="00AA7671">
        <w:tc>
          <w:tcPr>
            <w:tcW w:w="3254" w:type="dxa"/>
          </w:tcPr>
          <w:p w:rsidR="00797950" w:rsidRPr="00AA7671" w:rsidRDefault="00797950" w:rsidP="00672E0D">
            <w:pPr>
              <w:pStyle w:val="NormalWeb"/>
              <w:rPr>
                <w:rFonts w:ascii="Arial" w:hAnsi="Arial" w:cs="Arial"/>
                <w:sz w:val="20"/>
                <w:szCs w:val="20"/>
              </w:rPr>
            </w:pPr>
            <w:r w:rsidRPr="00AA7671">
              <w:rPr>
                <w:rFonts w:ascii="Arial" w:hAnsi="Arial" w:cs="Arial"/>
                <w:sz w:val="20"/>
                <w:szCs w:val="20"/>
              </w:rPr>
              <w:t>Header / Tool Box</w:t>
            </w:r>
          </w:p>
        </w:tc>
        <w:tc>
          <w:tcPr>
            <w:tcW w:w="3242" w:type="dxa"/>
          </w:tcPr>
          <w:p w:rsidR="00797950" w:rsidRPr="00AA7671" w:rsidRDefault="00797950" w:rsidP="00672E0D">
            <w:pPr>
              <w:pStyle w:val="NormalWeb"/>
              <w:rPr>
                <w:rFonts w:ascii="Arial" w:hAnsi="Arial" w:cs="Arial"/>
                <w:sz w:val="20"/>
                <w:szCs w:val="20"/>
              </w:rPr>
            </w:pPr>
          </w:p>
        </w:tc>
        <w:tc>
          <w:tcPr>
            <w:tcW w:w="2864" w:type="dxa"/>
          </w:tcPr>
          <w:p w:rsidR="00797950" w:rsidRPr="00AA7671" w:rsidRDefault="00797950" w:rsidP="00672E0D">
            <w:pPr>
              <w:pStyle w:val="NormalWeb"/>
              <w:rPr>
                <w:rFonts w:ascii="Arial" w:hAnsi="Arial" w:cs="Arial"/>
                <w:sz w:val="20"/>
                <w:szCs w:val="20"/>
              </w:rPr>
            </w:pPr>
          </w:p>
        </w:tc>
      </w:tr>
      <w:tr w:rsidR="00797950" w:rsidRPr="00AA7671">
        <w:tc>
          <w:tcPr>
            <w:tcW w:w="3254" w:type="dxa"/>
          </w:tcPr>
          <w:p w:rsidR="00797950" w:rsidRPr="00AA7671" w:rsidRDefault="00797950" w:rsidP="00672E0D">
            <w:pPr>
              <w:pStyle w:val="NormalWeb"/>
              <w:rPr>
                <w:rFonts w:ascii="Arial" w:hAnsi="Arial" w:cs="Arial"/>
                <w:sz w:val="20"/>
                <w:szCs w:val="20"/>
              </w:rPr>
            </w:pPr>
            <w:r w:rsidRPr="00AA7671">
              <w:rPr>
                <w:rFonts w:ascii="Arial" w:hAnsi="Arial" w:cs="Arial"/>
                <w:sz w:val="20"/>
                <w:szCs w:val="20"/>
              </w:rPr>
              <w:t>Home Page</w:t>
            </w:r>
          </w:p>
        </w:tc>
        <w:tc>
          <w:tcPr>
            <w:tcW w:w="3242" w:type="dxa"/>
          </w:tcPr>
          <w:p w:rsidR="00797950" w:rsidRPr="00AA7671" w:rsidRDefault="00797950" w:rsidP="00672E0D">
            <w:pPr>
              <w:pStyle w:val="NormalWeb"/>
              <w:rPr>
                <w:rFonts w:ascii="Arial" w:hAnsi="Arial" w:cs="Arial"/>
                <w:sz w:val="20"/>
                <w:szCs w:val="20"/>
              </w:rPr>
            </w:pPr>
          </w:p>
        </w:tc>
        <w:tc>
          <w:tcPr>
            <w:tcW w:w="2864" w:type="dxa"/>
          </w:tcPr>
          <w:p w:rsidR="00797950" w:rsidRPr="00AA7671" w:rsidRDefault="00797950" w:rsidP="00672E0D">
            <w:pPr>
              <w:pStyle w:val="NormalWeb"/>
              <w:rPr>
                <w:rFonts w:ascii="Arial" w:hAnsi="Arial" w:cs="Arial"/>
                <w:sz w:val="20"/>
                <w:szCs w:val="20"/>
              </w:rPr>
            </w:pPr>
          </w:p>
        </w:tc>
      </w:tr>
      <w:tr w:rsidR="00797950" w:rsidRPr="00AA7671">
        <w:tc>
          <w:tcPr>
            <w:tcW w:w="3254" w:type="dxa"/>
          </w:tcPr>
          <w:p w:rsidR="00797950" w:rsidRPr="00AA7671" w:rsidRDefault="00797950" w:rsidP="00672E0D">
            <w:pPr>
              <w:pStyle w:val="NormalWeb"/>
              <w:rPr>
                <w:rFonts w:ascii="Arial" w:hAnsi="Arial" w:cs="Arial"/>
                <w:sz w:val="20"/>
                <w:szCs w:val="20"/>
              </w:rPr>
            </w:pPr>
            <w:r w:rsidRPr="00AA7671">
              <w:rPr>
                <w:rFonts w:ascii="Arial" w:hAnsi="Arial" w:cs="Arial"/>
                <w:sz w:val="20"/>
                <w:szCs w:val="20"/>
              </w:rPr>
              <w:t>Vertical Page</w:t>
            </w:r>
            <w:r w:rsidR="009716B3">
              <w:rPr>
                <w:rFonts w:ascii="Arial" w:hAnsi="Arial" w:cs="Arial"/>
                <w:sz w:val="20"/>
                <w:szCs w:val="20"/>
              </w:rPr>
              <w:t xml:space="preserve"> – specify which vertical(s) or all</w:t>
            </w:r>
          </w:p>
        </w:tc>
        <w:tc>
          <w:tcPr>
            <w:tcW w:w="3242" w:type="dxa"/>
          </w:tcPr>
          <w:p w:rsidR="00426939" w:rsidRPr="00AA7671" w:rsidRDefault="00426939" w:rsidP="00672E0D">
            <w:pPr>
              <w:pStyle w:val="NormalWeb"/>
              <w:rPr>
                <w:rFonts w:ascii="Arial" w:hAnsi="Arial" w:cs="Arial"/>
                <w:sz w:val="20"/>
                <w:szCs w:val="20"/>
              </w:rPr>
            </w:pPr>
          </w:p>
        </w:tc>
        <w:tc>
          <w:tcPr>
            <w:tcW w:w="2864" w:type="dxa"/>
          </w:tcPr>
          <w:p w:rsidR="00797950" w:rsidRPr="00AA7671" w:rsidRDefault="00797950" w:rsidP="00672E0D">
            <w:pPr>
              <w:pStyle w:val="NormalWeb"/>
              <w:rPr>
                <w:rFonts w:ascii="Arial" w:hAnsi="Arial" w:cs="Arial"/>
                <w:sz w:val="20"/>
                <w:szCs w:val="20"/>
              </w:rPr>
            </w:pPr>
          </w:p>
        </w:tc>
      </w:tr>
      <w:tr w:rsidR="00797950" w:rsidRPr="00AA7671">
        <w:tc>
          <w:tcPr>
            <w:tcW w:w="3254" w:type="dxa"/>
          </w:tcPr>
          <w:p w:rsidR="00797950" w:rsidRPr="00AA7671" w:rsidRDefault="00797950" w:rsidP="00672E0D">
            <w:pPr>
              <w:pStyle w:val="NormalWeb"/>
              <w:rPr>
                <w:rFonts w:ascii="Arial" w:hAnsi="Arial" w:cs="Arial"/>
                <w:sz w:val="20"/>
                <w:szCs w:val="20"/>
              </w:rPr>
            </w:pPr>
            <w:r w:rsidRPr="00AA7671">
              <w:rPr>
                <w:rFonts w:ascii="Arial" w:hAnsi="Arial" w:cs="Arial"/>
                <w:sz w:val="20"/>
                <w:szCs w:val="20"/>
              </w:rPr>
              <w:t>Category</w:t>
            </w:r>
            <w:r w:rsidR="00291316">
              <w:rPr>
                <w:rFonts w:ascii="Arial" w:hAnsi="Arial" w:cs="Arial"/>
                <w:sz w:val="20"/>
                <w:szCs w:val="20"/>
              </w:rPr>
              <w:t xml:space="preserve"> Page</w:t>
            </w:r>
          </w:p>
        </w:tc>
        <w:tc>
          <w:tcPr>
            <w:tcW w:w="3242" w:type="dxa"/>
          </w:tcPr>
          <w:p w:rsidR="00797950" w:rsidRPr="00AA7671" w:rsidRDefault="00797950" w:rsidP="00672E0D">
            <w:pPr>
              <w:pStyle w:val="NormalWeb"/>
              <w:rPr>
                <w:rFonts w:ascii="Arial" w:hAnsi="Arial" w:cs="Arial"/>
                <w:sz w:val="20"/>
                <w:szCs w:val="20"/>
              </w:rPr>
            </w:pPr>
          </w:p>
        </w:tc>
        <w:tc>
          <w:tcPr>
            <w:tcW w:w="2864" w:type="dxa"/>
          </w:tcPr>
          <w:p w:rsidR="00797950" w:rsidRPr="00AA7671" w:rsidRDefault="00797950" w:rsidP="00672E0D">
            <w:pPr>
              <w:pStyle w:val="NormalWeb"/>
              <w:rPr>
                <w:rFonts w:ascii="Arial" w:hAnsi="Arial" w:cs="Arial"/>
                <w:sz w:val="20"/>
                <w:szCs w:val="20"/>
              </w:rPr>
            </w:pPr>
          </w:p>
        </w:tc>
      </w:tr>
      <w:tr w:rsidR="00797950" w:rsidRPr="00AA7671">
        <w:tc>
          <w:tcPr>
            <w:tcW w:w="3254" w:type="dxa"/>
          </w:tcPr>
          <w:p w:rsidR="00797950" w:rsidRPr="00AA7671" w:rsidRDefault="00797950" w:rsidP="00672E0D">
            <w:pPr>
              <w:pStyle w:val="NormalWeb"/>
              <w:rPr>
                <w:rFonts w:ascii="Arial" w:hAnsi="Arial" w:cs="Arial"/>
                <w:sz w:val="20"/>
                <w:szCs w:val="20"/>
              </w:rPr>
            </w:pPr>
            <w:r w:rsidRPr="00AA7671">
              <w:rPr>
                <w:rFonts w:ascii="Arial" w:hAnsi="Arial" w:cs="Arial"/>
                <w:sz w:val="20"/>
                <w:szCs w:val="20"/>
              </w:rPr>
              <w:t>Search &amp; Browse</w:t>
            </w:r>
          </w:p>
        </w:tc>
        <w:tc>
          <w:tcPr>
            <w:tcW w:w="3242" w:type="dxa"/>
          </w:tcPr>
          <w:p w:rsidR="00797950" w:rsidRPr="00AA7671" w:rsidRDefault="00797950" w:rsidP="00672E0D">
            <w:pPr>
              <w:pStyle w:val="NormalWeb"/>
              <w:rPr>
                <w:rFonts w:ascii="Arial" w:hAnsi="Arial" w:cs="Arial"/>
                <w:sz w:val="20"/>
                <w:szCs w:val="20"/>
              </w:rPr>
            </w:pPr>
          </w:p>
        </w:tc>
        <w:tc>
          <w:tcPr>
            <w:tcW w:w="2864" w:type="dxa"/>
          </w:tcPr>
          <w:p w:rsidR="00797950" w:rsidRPr="00AA7671" w:rsidRDefault="00797950" w:rsidP="00672E0D">
            <w:pPr>
              <w:pStyle w:val="NormalWeb"/>
              <w:rPr>
                <w:rFonts w:ascii="Arial" w:hAnsi="Arial" w:cs="Arial"/>
                <w:sz w:val="20"/>
                <w:szCs w:val="20"/>
              </w:rPr>
            </w:pPr>
          </w:p>
        </w:tc>
      </w:tr>
      <w:tr w:rsidR="00797950" w:rsidRPr="00AA7671">
        <w:tc>
          <w:tcPr>
            <w:tcW w:w="3254" w:type="dxa"/>
          </w:tcPr>
          <w:p w:rsidR="00797950" w:rsidRPr="00AA7671" w:rsidRDefault="00797950" w:rsidP="00672E0D">
            <w:pPr>
              <w:pStyle w:val="NormalWeb"/>
              <w:rPr>
                <w:rFonts w:ascii="Arial" w:hAnsi="Arial" w:cs="Arial"/>
                <w:sz w:val="20"/>
                <w:szCs w:val="20"/>
              </w:rPr>
            </w:pPr>
            <w:r w:rsidRPr="00AA7671">
              <w:rPr>
                <w:rFonts w:ascii="Arial" w:hAnsi="Arial" w:cs="Arial"/>
                <w:sz w:val="20"/>
                <w:szCs w:val="20"/>
              </w:rPr>
              <w:t>Product Detail</w:t>
            </w:r>
          </w:p>
        </w:tc>
        <w:tc>
          <w:tcPr>
            <w:tcW w:w="3242" w:type="dxa"/>
          </w:tcPr>
          <w:p w:rsidR="00797950" w:rsidRPr="00AA7671" w:rsidRDefault="00797950" w:rsidP="00672E0D">
            <w:pPr>
              <w:pStyle w:val="NormalWeb"/>
              <w:rPr>
                <w:rFonts w:ascii="Arial" w:hAnsi="Arial" w:cs="Arial"/>
                <w:sz w:val="20"/>
                <w:szCs w:val="20"/>
              </w:rPr>
            </w:pPr>
          </w:p>
        </w:tc>
        <w:tc>
          <w:tcPr>
            <w:tcW w:w="2864" w:type="dxa"/>
          </w:tcPr>
          <w:p w:rsidR="00797950" w:rsidRPr="00AA7671" w:rsidRDefault="00797950" w:rsidP="00672E0D">
            <w:pPr>
              <w:pStyle w:val="NormalWeb"/>
              <w:rPr>
                <w:rFonts w:ascii="Arial" w:hAnsi="Arial" w:cs="Arial"/>
                <w:sz w:val="20"/>
                <w:szCs w:val="20"/>
              </w:rPr>
            </w:pPr>
          </w:p>
        </w:tc>
      </w:tr>
      <w:tr w:rsidR="00797950" w:rsidRPr="00AA7671">
        <w:tc>
          <w:tcPr>
            <w:tcW w:w="3254" w:type="dxa"/>
          </w:tcPr>
          <w:p w:rsidR="00797950" w:rsidRPr="00AA7671" w:rsidRDefault="00797950" w:rsidP="00672E0D">
            <w:pPr>
              <w:pStyle w:val="NormalWeb"/>
              <w:rPr>
                <w:rFonts w:ascii="Arial" w:hAnsi="Arial" w:cs="Arial"/>
                <w:sz w:val="20"/>
                <w:szCs w:val="20"/>
              </w:rPr>
            </w:pPr>
            <w:r w:rsidRPr="00AA7671">
              <w:rPr>
                <w:rFonts w:ascii="Arial" w:hAnsi="Arial" w:cs="Arial"/>
                <w:sz w:val="20"/>
                <w:szCs w:val="20"/>
              </w:rPr>
              <w:t>Cart / Checkout</w:t>
            </w:r>
          </w:p>
        </w:tc>
        <w:tc>
          <w:tcPr>
            <w:tcW w:w="3242" w:type="dxa"/>
          </w:tcPr>
          <w:p w:rsidR="00797950" w:rsidRPr="00AA7671" w:rsidRDefault="00797950" w:rsidP="00672E0D">
            <w:pPr>
              <w:pStyle w:val="NormalWeb"/>
              <w:rPr>
                <w:rFonts w:ascii="Arial" w:hAnsi="Arial" w:cs="Arial"/>
                <w:sz w:val="20"/>
                <w:szCs w:val="20"/>
              </w:rPr>
            </w:pPr>
          </w:p>
        </w:tc>
        <w:tc>
          <w:tcPr>
            <w:tcW w:w="2864" w:type="dxa"/>
          </w:tcPr>
          <w:p w:rsidR="00797950" w:rsidRPr="00AA7671" w:rsidRDefault="00797950" w:rsidP="00672E0D">
            <w:pPr>
              <w:pStyle w:val="NormalWeb"/>
              <w:rPr>
                <w:rFonts w:ascii="Arial" w:hAnsi="Arial" w:cs="Arial"/>
                <w:sz w:val="20"/>
                <w:szCs w:val="20"/>
              </w:rPr>
            </w:pPr>
          </w:p>
        </w:tc>
      </w:tr>
      <w:tr w:rsidR="00797950" w:rsidRPr="00AA7671">
        <w:tc>
          <w:tcPr>
            <w:tcW w:w="3254" w:type="dxa"/>
          </w:tcPr>
          <w:p w:rsidR="00797950" w:rsidRPr="00AA7671" w:rsidRDefault="00797950" w:rsidP="00672E0D">
            <w:pPr>
              <w:pStyle w:val="NormalWeb"/>
              <w:rPr>
                <w:rFonts w:ascii="Arial" w:hAnsi="Arial" w:cs="Arial"/>
                <w:sz w:val="20"/>
                <w:szCs w:val="20"/>
              </w:rPr>
            </w:pPr>
            <w:r w:rsidRPr="00AA7671">
              <w:rPr>
                <w:rFonts w:ascii="Arial" w:hAnsi="Arial" w:cs="Arial"/>
                <w:sz w:val="20"/>
                <w:szCs w:val="20"/>
              </w:rPr>
              <w:t>Post Order/Purchase</w:t>
            </w:r>
          </w:p>
        </w:tc>
        <w:tc>
          <w:tcPr>
            <w:tcW w:w="3242" w:type="dxa"/>
          </w:tcPr>
          <w:p w:rsidR="00797950" w:rsidRPr="00AA7671" w:rsidRDefault="00797950" w:rsidP="00672E0D">
            <w:pPr>
              <w:pStyle w:val="NormalWeb"/>
              <w:rPr>
                <w:rFonts w:ascii="Arial" w:hAnsi="Arial" w:cs="Arial"/>
                <w:sz w:val="20"/>
                <w:szCs w:val="20"/>
              </w:rPr>
            </w:pPr>
          </w:p>
        </w:tc>
        <w:tc>
          <w:tcPr>
            <w:tcW w:w="2864" w:type="dxa"/>
          </w:tcPr>
          <w:p w:rsidR="00797950" w:rsidRPr="00AA7671" w:rsidRDefault="00797950" w:rsidP="00672E0D">
            <w:pPr>
              <w:pStyle w:val="NormalWeb"/>
              <w:rPr>
                <w:rFonts w:ascii="Arial" w:hAnsi="Arial" w:cs="Arial"/>
                <w:sz w:val="20"/>
                <w:szCs w:val="20"/>
              </w:rPr>
            </w:pPr>
          </w:p>
        </w:tc>
      </w:tr>
      <w:tr w:rsidR="00797950" w:rsidRPr="00AA7671">
        <w:tc>
          <w:tcPr>
            <w:tcW w:w="3254" w:type="dxa"/>
          </w:tcPr>
          <w:p w:rsidR="00797950" w:rsidRPr="00AA7671" w:rsidRDefault="00797950" w:rsidP="00672E0D">
            <w:pPr>
              <w:pStyle w:val="NormalWeb"/>
              <w:rPr>
                <w:rFonts w:ascii="Arial" w:hAnsi="Arial" w:cs="Arial"/>
                <w:sz w:val="20"/>
                <w:szCs w:val="20"/>
              </w:rPr>
            </w:pPr>
            <w:r w:rsidRPr="00AA7671">
              <w:rPr>
                <w:rFonts w:ascii="Arial" w:hAnsi="Arial" w:cs="Arial"/>
                <w:sz w:val="20"/>
                <w:szCs w:val="20"/>
              </w:rPr>
              <w:t>Email Communication</w:t>
            </w:r>
          </w:p>
        </w:tc>
        <w:tc>
          <w:tcPr>
            <w:tcW w:w="3242" w:type="dxa"/>
          </w:tcPr>
          <w:p w:rsidR="00797950" w:rsidRPr="00AA7671" w:rsidRDefault="008F6641" w:rsidP="00672E0D">
            <w:pPr>
              <w:pStyle w:val="NormalWeb"/>
              <w:rPr>
                <w:rFonts w:ascii="Arial" w:hAnsi="Arial" w:cs="Arial"/>
                <w:sz w:val="20"/>
                <w:szCs w:val="20"/>
              </w:rPr>
            </w:pPr>
            <w:smartTag w:uri="urn:schemas-microsoft-com:office:smarttags" w:element="place">
              <w:smartTag w:uri="urn:schemas-microsoft-com:office:smarttags" w:element="PlaceName">
                <w:r>
                  <w:rPr>
                    <w:rFonts w:ascii="Arial" w:hAnsi="Arial" w:cs="Arial"/>
                    <w:sz w:val="20"/>
                    <w:szCs w:val="20"/>
                  </w:rPr>
                  <w:t>Message</w:t>
                </w:r>
              </w:smartTag>
              <w:r>
                <w:rPr>
                  <w:rFonts w:ascii="Arial" w:hAnsi="Arial" w:cs="Arial"/>
                  <w:sz w:val="20"/>
                  <w:szCs w:val="20"/>
                </w:rPr>
                <w:t xml:space="preserve"> </w:t>
              </w:r>
              <w:smartTag w:uri="urn:schemas-microsoft-com:office:smarttags" w:element="PlaceType">
                <w:r>
                  <w:rPr>
                    <w:rFonts w:ascii="Arial" w:hAnsi="Arial" w:cs="Arial"/>
                    <w:sz w:val="20"/>
                    <w:szCs w:val="20"/>
                  </w:rPr>
                  <w:t>Center</w:t>
                </w:r>
              </w:smartTag>
            </w:smartTag>
            <w:r>
              <w:rPr>
                <w:rFonts w:ascii="Arial" w:hAnsi="Arial" w:cs="Arial"/>
                <w:sz w:val="20"/>
                <w:szCs w:val="20"/>
              </w:rPr>
              <w:t>, Address Book</w:t>
            </w:r>
          </w:p>
        </w:tc>
        <w:tc>
          <w:tcPr>
            <w:tcW w:w="2864" w:type="dxa"/>
          </w:tcPr>
          <w:p w:rsidR="00797950" w:rsidRPr="00AA7671" w:rsidRDefault="00797950" w:rsidP="00672E0D">
            <w:pPr>
              <w:pStyle w:val="NormalWeb"/>
              <w:rPr>
                <w:rFonts w:ascii="Arial" w:hAnsi="Arial" w:cs="Arial"/>
                <w:sz w:val="20"/>
                <w:szCs w:val="20"/>
              </w:rPr>
            </w:pPr>
          </w:p>
        </w:tc>
      </w:tr>
      <w:tr w:rsidR="00291316" w:rsidRPr="00AA7671">
        <w:tc>
          <w:tcPr>
            <w:tcW w:w="3254" w:type="dxa"/>
          </w:tcPr>
          <w:p w:rsidR="00291316" w:rsidRPr="00AA7671" w:rsidRDefault="00291316" w:rsidP="00672E0D">
            <w:pPr>
              <w:pStyle w:val="NormalWeb"/>
              <w:rPr>
                <w:rFonts w:ascii="Arial" w:hAnsi="Arial" w:cs="Arial"/>
                <w:sz w:val="20"/>
                <w:szCs w:val="20"/>
              </w:rPr>
            </w:pPr>
            <w:r>
              <w:rPr>
                <w:rFonts w:ascii="Arial" w:hAnsi="Arial" w:cs="Arial"/>
                <w:sz w:val="20"/>
                <w:szCs w:val="20"/>
              </w:rPr>
              <w:t>Bundles/Collection Page</w:t>
            </w:r>
          </w:p>
        </w:tc>
        <w:tc>
          <w:tcPr>
            <w:tcW w:w="3242" w:type="dxa"/>
          </w:tcPr>
          <w:p w:rsidR="00291316" w:rsidRPr="00AA7671" w:rsidRDefault="00291316" w:rsidP="00672E0D">
            <w:pPr>
              <w:pStyle w:val="NormalWeb"/>
              <w:rPr>
                <w:rFonts w:ascii="Arial" w:hAnsi="Arial" w:cs="Arial"/>
                <w:sz w:val="20"/>
                <w:szCs w:val="20"/>
              </w:rPr>
            </w:pPr>
          </w:p>
        </w:tc>
        <w:tc>
          <w:tcPr>
            <w:tcW w:w="2864" w:type="dxa"/>
          </w:tcPr>
          <w:p w:rsidR="00291316" w:rsidRPr="00AA7671" w:rsidRDefault="00291316" w:rsidP="00672E0D">
            <w:pPr>
              <w:pStyle w:val="NormalWeb"/>
              <w:rPr>
                <w:rFonts w:ascii="Arial" w:hAnsi="Arial" w:cs="Arial"/>
                <w:sz w:val="20"/>
                <w:szCs w:val="20"/>
              </w:rPr>
            </w:pPr>
          </w:p>
        </w:tc>
      </w:tr>
      <w:tr w:rsidR="00291316" w:rsidRPr="00AA7671">
        <w:tc>
          <w:tcPr>
            <w:tcW w:w="3254" w:type="dxa"/>
          </w:tcPr>
          <w:p w:rsidR="00291316" w:rsidRPr="00AA7671" w:rsidRDefault="00291316" w:rsidP="00672E0D">
            <w:pPr>
              <w:pStyle w:val="NormalWeb"/>
              <w:rPr>
                <w:rFonts w:ascii="Arial" w:hAnsi="Arial" w:cs="Arial"/>
                <w:sz w:val="20"/>
                <w:szCs w:val="20"/>
              </w:rPr>
            </w:pPr>
            <w:r>
              <w:rPr>
                <w:rFonts w:ascii="Arial" w:hAnsi="Arial" w:cs="Arial"/>
                <w:sz w:val="20"/>
                <w:szCs w:val="20"/>
              </w:rPr>
              <w:t>Compare Pages</w:t>
            </w:r>
          </w:p>
        </w:tc>
        <w:tc>
          <w:tcPr>
            <w:tcW w:w="3242" w:type="dxa"/>
          </w:tcPr>
          <w:p w:rsidR="00291316" w:rsidRPr="00AA7671" w:rsidRDefault="00291316" w:rsidP="00672E0D">
            <w:pPr>
              <w:pStyle w:val="NormalWeb"/>
              <w:rPr>
                <w:rFonts w:ascii="Arial" w:hAnsi="Arial" w:cs="Arial"/>
                <w:sz w:val="20"/>
                <w:szCs w:val="20"/>
              </w:rPr>
            </w:pPr>
          </w:p>
        </w:tc>
        <w:tc>
          <w:tcPr>
            <w:tcW w:w="2864" w:type="dxa"/>
          </w:tcPr>
          <w:p w:rsidR="00291316" w:rsidRPr="00AA7671" w:rsidRDefault="00291316" w:rsidP="00672E0D">
            <w:pPr>
              <w:pStyle w:val="NormalWeb"/>
              <w:rPr>
                <w:rFonts w:ascii="Arial" w:hAnsi="Arial" w:cs="Arial"/>
                <w:sz w:val="20"/>
                <w:szCs w:val="20"/>
              </w:rPr>
            </w:pPr>
          </w:p>
        </w:tc>
      </w:tr>
      <w:tr w:rsidR="00291316" w:rsidRPr="00AA7671">
        <w:tc>
          <w:tcPr>
            <w:tcW w:w="3254" w:type="dxa"/>
          </w:tcPr>
          <w:p w:rsidR="00291316" w:rsidRPr="00AA7671" w:rsidRDefault="00291316" w:rsidP="00672E0D">
            <w:pPr>
              <w:pStyle w:val="NormalWeb"/>
              <w:rPr>
                <w:rFonts w:ascii="Arial" w:hAnsi="Arial" w:cs="Arial"/>
                <w:sz w:val="20"/>
                <w:szCs w:val="20"/>
              </w:rPr>
            </w:pPr>
            <w:r>
              <w:rPr>
                <w:rFonts w:ascii="Arial" w:hAnsi="Arial" w:cs="Arial"/>
                <w:sz w:val="20"/>
                <w:szCs w:val="20"/>
              </w:rPr>
              <w:t>Product Options</w:t>
            </w:r>
          </w:p>
        </w:tc>
        <w:tc>
          <w:tcPr>
            <w:tcW w:w="3242" w:type="dxa"/>
          </w:tcPr>
          <w:p w:rsidR="00291316" w:rsidRPr="00AA7671" w:rsidRDefault="00291316" w:rsidP="00672E0D">
            <w:pPr>
              <w:pStyle w:val="NormalWeb"/>
              <w:rPr>
                <w:rFonts w:ascii="Arial" w:hAnsi="Arial" w:cs="Arial"/>
                <w:sz w:val="20"/>
                <w:szCs w:val="20"/>
              </w:rPr>
            </w:pPr>
          </w:p>
        </w:tc>
        <w:tc>
          <w:tcPr>
            <w:tcW w:w="2864" w:type="dxa"/>
          </w:tcPr>
          <w:p w:rsidR="00291316" w:rsidRPr="00AA7671" w:rsidRDefault="00291316" w:rsidP="00672E0D">
            <w:pPr>
              <w:pStyle w:val="NormalWeb"/>
              <w:rPr>
                <w:rFonts w:ascii="Arial" w:hAnsi="Arial" w:cs="Arial"/>
                <w:sz w:val="20"/>
                <w:szCs w:val="20"/>
              </w:rPr>
            </w:pPr>
          </w:p>
        </w:tc>
      </w:tr>
      <w:tr w:rsidR="00291316" w:rsidRPr="00AA7671">
        <w:tc>
          <w:tcPr>
            <w:tcW w:w="3254" w:type="dxa"/>
          </w:tcPr>
          <w:p w:rsidR="00291316" w:rsidRPr="00AA7671" w:rsidRDefault="00291316" w:rsidP="00672E0D">
            <w:pPr>
              <w:pStyle w:val="NormalWeb"/>
              <w:rPr>
                <w:rFonts w:ascii="Arial" w:hAnsi="Arial" w:cs="Arial"/>
                <w:sz w:val="20"/>
                <w:szCs w:val="20"/>
              </w:rPr>
            </w:pPr>
            <w:r>
              <w:rPr>
                <w:rFonts w:ascii="Arial" w:hAnsi="Arial" w:cs="Arial"/>
                <w:sz w:val="20"/>
                <w:szCs w:val="20"/>
              </w:rPr>
              <w:t>Gift Cards</w:t>
            </w:r>
          </w:p>
        </w:tc>
        <w:tc>
          <w:tcPr>
            <w:tcW w:w="3242" w:type="dxa"/>
          </w:tcPr>
          <w:p w:rsidR="00291316" w:rsidRPr="00AA7671" w:rsidRDefault="00291316" w:rsidP="00672E0D">
            <w:pPr>
              <w:pStyle w:val="NormalWeb"/>
              <w:rPr>
                <w:rFonts w:ascii="Arial" w:hAnsi="Arial" w:cs="Arial"/>
                <w:sz w:val="20"/>
                <w:szCs w:val="20"/>
              </w:rPr>
            </w:pPr>
          </w:p>
        </w:tc>
        <w:tc>
          <w:tcPr>
            <w:tcW w:w="2864" w:type="dxa"/>
          </w:tcPr>
          <w:p w:rsidR="00291316" w:rsidRPr="00AA7671" w:rsidRDefault="00291316" w:rsidP="00672E0D">
            <w:pPr>
              <w:pStyle w:val="NormalWeb"/>
              <w:rPr>
                <w:rFonts w:ascii="Arial" w:hAnsi="Arial" w:cs="Arial"/>
                <w:sz w:val="20"/>
                <w:szCs w:val="20"/>
              </w:rPr>
            </w:pPr>
          </w:p>
        </w:tc>
      </w:tr>
      <w:tr w:rsidR="00291316" w:rsidRPr="00AA7671">
        <w:tc>
          <w:tcPr>
            <w:tcW w:w="3254" w:type="dxa"/>
          </w:tcPr>
          <w:p w:rsidR="00291316" w:rsidRPr="00AA7671" w:rsidRDefault="00291316" w:rsidP="00672E0D">
            <w:pPr>
              <w:pStyle w:val="NormalWeb"/>
              <w:rPr>
                <w:rFonts w:ascii="Arial" w:hAnsi="Arial" w:cs="Arial"/>
                <w:sz w:val="20"/>
                <w:szCs w:val="20"/>
              </w:rPr>
            </w:pPr>
            <w:r>
              <w:rPr>
                <w:rFonts w:ascii="Arial" w:hAnsi="Arial" w:cs="Arial"/>
                <w:sz w:val="20"/>
                <w:szCs w:val="20"/>
              </w:rPr>
              <w:t>Registry</w:t>
            </w:r>
          </w:p>
        </w:tc>
        <w:tc>
          <w:tcPr>
            <w:tcW w:w="3242" w:type="dxa"/>
          </w:tcPr>
          <w:p w:rsidR="00291316" w:rsidRPr="00AA7671" w:rsidRDefault="00291316" w:rsidP="00672E0D">
            <w:pPr>
              <w:pStyle w:val="NormalWeb"/>
              <w:rPr>
                <w:rFonts w:ascii="Arial" w:hAnsi="Arial" w:cs="Arial"/>
                <w:sz w:val="20"/>
                <w:szCs w:val="20"/>
              </w:rPr>
            </w:pPr>
          </w:p>
        </w:tc>
        <w:tc>
          <w:tcPr>
            <w:tcW w:w="2864" w:type="dxa"/>
          </w:tcPr>
          <w:p w:rsidR="00291316" w:rsidRPr="00AA7671" w:rsidRDefault="00291316" w:rsidP="00672E0D">
            <w:pPr>
              <w:pStyle w:val="NormalWeb"/>
              <w:rPr>
                <w:rFonts w:ascii="Arial" w:hAnsi="Arial" w:cs="Arial"/>
                <w:sz w:val="20"/>
                <w:szCs w:val="20"/>
              </w:rPr>
            </w:pPr>
          </w:p>
        </w:tc>
      </w:tr>
      <w:tr w:rsidR="00291316" w:rsidRPr="00AA7671">
        <w:tc>
          <w:tcPr>
            <w:tcW w:w="3254" w:type="dxa"/>
          </w:tcPr>
          <w:p w:rsidR="00291316" w:rsidRPr="00AA7671" w:rsidRDefault="00291316" w:rsidP="00672E0D">
            <w:pPr>
              <w:pStyle w:val="NormalWeb"/>
              <w:rPr>
                <w:rFonts w:ascii="Arial" w:hAnsi="Arial" w:cs="Arial"/>
                <w:sz w:val="20"/>
                <w:szCs w:val="20"/>
              </w:rPr>
            </w:pPr>
            <w:r>
              <w:rPr>
                <w:rFonts w:ascii="Arial" w:hAnsi="Arial" w:cs="Arial"/>
                <w:sz w:val="20"/>
                <w:szCs w:val="20"/>
              </w:rPr>
              <w:t>Club Rewards</w:t>
            </w:r>
          </w:p>
        </w:tc>
        <w:tc>
          <w:tcPr>
            <w:tcW w:w="3242" w:type="dxa"/>
          </w:tcPr>
          <w:p w:rsidR="00291316" w:rsidRPr="00AA7671" w:rsidRDefault="00291316" w:rsidP="00672E0D">
            <w:pPr>
              <w:pStyle w:val="NormalWeb"/>
              <w:rPr>
                <w:rFonts w:ascii="Arial" w:hAnsi="Arial" w:cs="Arial"/>
                <w:sz w:val="20"/>
                <w:szCs w:val="20"/>
              </w:rPr>
            </w:pPr>
          </w:p>
        </w:tc>
        <w:tc>
          <w:tcPr>
            <w:tcW w:w="2864" w:type="dxa"/>
          </w:tcPr>
          <w:p w:rsidR="00291316" w:rsidRPr="00AA7671" w:rsidRDefault="00291316" w:rsidP="00672E0D">
            <w:pPr>
              <w:pStyle w:val="NormalWeb"/>
              <w:rPr>
                <w:rFonts w:ascii="Arial" w:hAnsi="Arial" w:cs="Arial"/>
                <w:sz w:val="20"/>
                <w:szCs w:val="20"/>
              </w:rPr>
            </w:pPr>
          </w:p>
        </w:tc>
      </w:tr>
      <w:tr w:rsidR="00291316" w:rsidRPr="00AA7671">
        <w:tc>
          <w:tcPr>
            <w:tcW w:w="3254" w:type="dxa"/>
          </w:tcPr>
          <w:p w:rsidR="00291316" w:rsidRPr="00AA7671" w:rsidRDefault="00291316" w:rsidP="00672E0D">
            <w:pPr>
              <w:pStyle w:val="NormalWeb"/>
              <w:rPr>
                <w:rFonts w:ascii="Arial" w:hAnsi="Arial" w:cs="Arial"/>
                <w:sz w:val="20"/>
                <w:szCs w:val="20"/>
              </w:rPr>
            </w:pPr>
            <w:r>
              <w:rPr>
                <w:rFonts w:ascii="Arial" w:hAnsi="Arial" w:cs="Arial"/>
                <w:sz w:val="20"/>
                <w:szCs w:val="20"/>
              </w:rPr>
              <w:t>Recommendations</w:t>
            </w:r>
          </w:p>
        </w:tc>
        <w:tc>
          <w:tcPr>
            <w:tcW w:w="3242" w:type="dxa"/>
          </w:tcPr>
          <w:p w:rsidR="00291316" w:rsidRPr="00AA7671" w:rsidRDefault="00291316" w:rsidP="00672E0D">
            <w:pPr>
              <w:pStyle w:val="NormalWeb"/>
              <w:rPr>
                <w:rFonts w:ascii="Arial" w:hAnsi="Arial" w:cs="Arial"/>
                <w:sz w:val="20"/>
                <w:szCs w:val="20"/>
              </w:rPr>
            </w:pPr>
          </w:p>
        </w:tc>
        <w:tc>
          <w:tcPr>
            <w:tcW w:w="2864" w:type="dxa"/>
          </w:tcPr>
          <w:p w:rsidR="00291316" w:rsidRPr="00AA7671" w:rsidRDefault="00291316" w:rsidP="00672E0D">
            <w:pPr>
              <w:pStyle w:val="NormalWeb"/>
              <w:rPr>
                <w:rFonts w:ascii="Arial" w:hAnsi="Arial" w:cs="Arial"/>
                <w:sz w:val="20"/>
                <w:szCs w:val="20"/>
              </w:rPr>
            </w:pPr>
          </w:p>
        </w:tc>
      </w:tr>
      <w:tr w:rsidR="00291316" w:rsidRPr="00AA7671">
        <w:tc>
          <w:tcPr>
            <w:tcW w:w="3254" w:type="dxa"/>
          </w:tcPr>
          <w:p w:rsidR="00291316" w:rsidRPr="00AA7671" w:rsidRDefault="00291316" w:rsidP="00672E0D">
            <w:pPr>
              <w:pStyle w:val="NormalWeb"/>
              <w:rPr>
                <w:rFonts w:ascii="Arial" w:hAnsi="Arial" w:cs="Arial"/>
                <w:sz w:val="20"/>
                <w:szCs w:val="20"/>
              </w:rPr>
            </w:pPr>
            <w:r>
              <w:rPr>
                <w:rFonts w:ascii="Arial" w:hAnsi="Arial" w:cs="Arial"/>
                <w:sz w:val="20"/>
                <w:szCs w:val="20"/>
              </w:rPr>
              <w:t>Lists</w:t>
            </w:r>
          </w:p>
        </w:tc>
        <w:tc>
          <w:tcPr>
            <w:tcW w:w="3242" w:type="dxa"/>
          </w:tcPr>
          <w:p w:rsidR="00291316" w:rsidRPr="00AA7671" w:rsidRDefault="00291316" w:rsidP="00672E0D">
            <w:pPr>
              <w:pStyle w:val="NormalWeb"/>
              <w:rPr>
                <w:rFonts w:ascii="Arial" w:hAnsi="Arial" w:cs="Arial"/>
                <w:sz w:val="20"/>
                <w:szCs w:val="20"/>
              </w:rPr>
            </w:pPr>
          </w:p>
        </w:tc>
        <w:tc>
          <w:tcPr>
            <w:tcW w:w="2864" w:type="dxa"/>
          </w:tcPr>
          <w:p w:rsidR="00291316" w:rsidRPr="00AA7671" w:rsidRDefault="00291316" w:rsidP="00672E0D">
            <w:pPr>
              <w:pStyle w:val="NormalWeb"/>
              <w:rPr>
                <w:rFonts w:ascii="Arial" w:hAnsi="Arial" w:cs="Arial"/>
                <w:sz w:val="20"/>
                <w:szCs w:val="20"/>
              </w:rPr>
            </w:pPr>
          </w:p>
        </w:tc>
      </w:tr>
      <w:tr w:rsidR="00291316" w:rsidRPr="00AA7671">
        <w:tc>
          <w:tcPr>
            <w:tcW w:w="3254" w:type="dxa"/>
          </w:tcPr>
          <w:p w:rsidR="00291316" w:rsidRPr="00AA7671" w:rsidRDefault="00291316" w:rsidP="00672E0D">
            <w:pPr>
              <w:pStyle w:val="NormalWeb"/>
              <w:rPr>
                <w:rFonts w:ascii="Arial" w:hAnsi="Arial" w:cs="Arial"/>
                <w:sz w:val="20"/>
                <w:szCs w:val="20"/>
              </w:rPr>
            </w:pPr>
            <w:r>
              <w:rPr>
                <w:rFonts w:ascii="Arial" w:hAnsi="Arial" w:cs="Arial"/>
                <w:sz w:val="20"/>
                <w:szCs w:val="20"/>
              </w:rPr>
              <w:t>Community</w:t>
            </w:r>
          </w:p>
        </w:tc>
        <w:tc>
          <w:tcPr>
            <w:tcW w:w="3242" w:type="dxa"/>
          </w:tcPr>
          <w:p w:rsidR="00291316" w:rsidRPr="00AA7671" w:rsidRDefault="005651CB" w:rsidP="00672E0D">
            <w:pPr>
              <w:pStyle w:val="NormalWeb"/>
              <w:rPr>
                <w:rFonts w:ascii="Arial" w:hAnsi="Arial" w:cs="Arial"/>
                <w:sz w:val="20"/>
                <w:szCs w:val="20"/>
              </w:rPr>
            </w:pPr>
            <w:r>
              <w:rPr>
                <w:rFonts w:ascii="Arial" w:hAnsi="Arial" w:cs="Arial"/>
                <w:sz w:val="20"/>
                <w:szCs w:val="20"/>
              </w:rPr>
              <w:t>Redesign</w:t>
            </w:r>
          </w:p>
        </w:tc>
        <w:tc>
          <w:tcPr>
            <w:tcW w:w="2864" w:type="dxa"/>
          </w:tcPr>
          <w:p w:rsidR="00291316" w:rsidRPr="00AA7671" w:rsidRDefault="00291316" w:rsidP="00672E0D">
            <w:pPr>
              <w:pStyle w:val="NormalWeb"/>
              <w:rPr>
                <w:rFonts w:ascii="Arial" w:hAnsi="Arial" w:cs="Arial"/>
                <w:sz w:val="20"/>
                <w:szCs w:val="20"/>
              </w:rPr>
            </w:pPr>
          </w:p>
        </w:tc>
      </w:tr>
      <w:tr w:rsidR="00291316" w:rsidRPr="00AA7671">
        <w:tc>
          <w:tcPr>
            <w:tcW w:w="3254" w:type="dxa"/>
          </w:tcPr>
          <w:p w:rsidR="00291316" w:rsidRPr="00AA7671" w:rsidRDefault="00291316" w:rsidP="00672E0D">
            <w:pPr>
              <w:pStyle w:val="NormalWeb"/>
              <w:rPr>
                <w:rFonts w:ascii="Arial" w:hAnsi="Arial" w:cs="Arial"/>
                <w:sz w:val="20"/>
                <w:szCs w:val="20"/>
              </w:rPr>
            </w:pPr>
            <w:r>
              <w:rPr>
                <w:rFonts w:ascii="Arial" w:hAnsi="Arial" w:cs="Arial"/>
                <w:sz w:val="20"/>
                <w:szCs w:val="20"/>
              </w:rPr>
              <w:t>Content</w:t>
            </w:r>
          </w:p>
        </w:tc>
        <w:tc>
          <w:tcPr>
            <w:tcW w:w="3242" w:type="dxa"/>
          </w:tcPr>
          <w:p w:rsidR="00291316" w:rsidRPr="00AA7671" w:rsidRDefault="00291316" w:rsidP="00672E0D">
            <w:pPr>
              <w:pStyle w:val="NormalWeb"/>
              <w:rPr>
                <w:rFonts w:ascii="Arial" w:hAnsi="Arial" w:cs="Arial"/>
                <w:sz w:val="20"/>
                <w:szCs w:val="20"/>
              </w:rPr>
            </w:pPr>
          </w:p>
        </w:tc>
        <w:tc>
          <w:tcPr>
            <w:tcW w:w="2864" w:type="dxa"/>
          </w:tcPr>
          <w:p w:rsidR="00291316" w:rsidRPr="00AA7671" w:rsidRDefault="00291316" w:rsidP="00672E0D">
            <w:pPr>
              <w:pStyle w:val="NormalWeb"/>
              <w:rPr>
                <w:rFonts w:ascii="Arial" w:hAnsi="Arial" w:cs="Arial"/>
                <w:sz w:val="20"/>
                <w:szCs w:val="20"/>
              </w:rPr>
            </w:pPr>
          </w:p>
        </w:tc>
      </w:tr>
      <w:tr w:rsidR="00291316" w:rsidRPr="00AA7671">
        <w:tc>
          <w:tcPr>
            <w:tcW w:w="3254" w:type="dxa"/>
          </w:tcPr>
          <w:p w:rsidR="00291316" w:rsidRPr="00AA7671" w:rsidRDefault="00291316" w:rsidP="00672E0D">
            <w:pPr>
              <w:pStyle w:val="NormalWeb"/>
              <w:rPr>
                <w:rFonts w:ascii="Arial" w:hAnsi="Arial" w:cs="Arial"/>
                <w:sz w:val="20"/>
                <w:szCs w:val="20"/>
              </w:rPr>
            </w:pPr>
            <w:r>
              <w:rPr>
                <w:rFonts w:ascii="Arial" w:hAnsi="Arial" w:cs="Arial"/>
                <w:sz w:val="20"/>
                <w:szCs w:val="20"/>
              </w:rPr>
              <w:t>Videos</w:t>
            </w:r>
          </w:p>
        </w:tc>
        <w:tc>
          <w:tcPr>
            <w:tcW w:w="3242" w:type="dxa"/>
          </w:tcPr>
          <w:p w:rsidR="00291316" w:rsidRPr="00AA7671" w:rsidRDefault="00291316" w:rsidP="00672E0D">
            <w:pPr>
              <w:pStyle w:val="NormalWeb"/>
              <w:rPr>
                <w:rFonts w:ascii="Arial" w:hAnsi="Arial" w:cs="Arial"/>
                <w:sz w:val="20"/>
                <w:szCs w:val="20"/>
              </w:rPr>
            </w:pPr>
          </w:p>
        </w:tc>
        <w:tc>
          <w:tcPr>
            <w:tcW w:w="2864" w:type="dxa"/>
          </w:tcPr>
          <w:p w:rsidR="00291316" w:rsidRPr="00AA7671" w:rsidRDefault="00291316" w:rsidP="00672E0D">
            <w:pPr>
              <w:pStyle w:val="NormalWeb"/>
              <w:rPr>
                <w:rFonts w:ascii="Arial" w:hAnsi="Arial" w:cs="Arial"/>
                <w:sz w:val="20"/>
                <w:szCs w:val="20"/>
              </w:rPr>
            </w:pPr>
          </w:p>
        </w:tc>
      </w:tr>
      <w:tr w:rsidR="00291316" w:rsidRPr="00AA7671">
        <w:tc>
          <w:tcPr>
            <w:tcW w:w="3254" w:type="dxa"/>
          </w:tcPr>
          <w:p w:rsidR="00291316" w:rsidRPr="00AA7671" w:rsidRDefault="00291316" w:rsidP="00672E0D">
            <w:pPr>
              <w:pStyle w:val="NormalWeb"/>
              <w:rPr>
                <w:rFonts w:ascii="Arial" w:hAnsi="Arial" w:cs="Arial"/>
                <w:sz w:val="20"/>
                <w:szCs w:val="20"/>
              </w:rPr>
            </w:pPr>
            <w:r>
              <w:rPr>
                <w:rFonts w:ascii="Arial" w:hAnsi="Arial" w:cs="Arial"/>
                <w:sz w:val="20"/>
                <w:szCs w:val="20"/>
              </w:rPr>
              <w:t>APIs</w:t>
            </w:r>
          </w:p>
        </w:tc>
        <w:tc>
          <w:tcPr>
            <w:tcW w:w="3242" w:type="dxa"/>
          </w:tcPr>
          <w:p w:rsidR="00291316" w:rsidRPr="00AA7671" w:rsidRDefault="00291316" w:rsidP="00672E0D">
            <w:pPr>
              <w:pStyle w:val="NormalWeb"/>
              <w:rPr>
                <w:rFonts w:ascii="Arial" w:hAnsi="Arial" w:cs="Arial"/>
                <w:sz w:val="20"/>
                <w:szCs w:val="20"/>
              </w:rPr>
            </w:pPr>
          </w:p>
        </w:tc>
        <w:tc>
          <w:tcPr>
            <w:tcW w:w="2864" w:type="dxa"/>
          </w:tcPr>
          <w:p w:rsidR="00291316" w:rsidRPr="00AA7671" w:rsidRDefault="00291316" w:rsidP="00672E0D">
            <w:pPr>
              <w:pStyle w:val="NormalWeb"/>
              <w:rPr>
                <w:rFonts w:ascii="Arial" w:hAnsi="Arial" w:cs="Arial"/>
                <w:sz w:val="20"/>
                <w:szCs w:val="20"/>
              </w:rPr>
            </w:pPr>
          </w:p>
        </w:tc>
      </w:tr>
      <w:tr w:rsidR="00291316" w:rsidRPr="00AA7671">
        <w:tc>
          <w:tcPr>
            <w:tcW w:w="3254" w:type="dxa"/>
          </w:tcPr>
          <w:p w:rsidR="00291316" w:rsidRDefault="00291316" w:rsidP="00672E0D">
            <w:pPr>
              <w:pStyle w:val="NormalWeb"/>
              <w:rPr>
                <w:rFonts w:ascii="Arial" w:hAnsi="Arial" w:cs="Arial"/>
                <w:sz w:val="20"/>
                <w:szCs w:val="20"/>
              </w:rPr>
            </w:pPr>
            <w:r>
              <w:rPr>
                <w:rFonts w:ascii="Arial" w:hAnsi="Arial" w:cs="Arial"/>
                <w:sz w:val="20"/>
                <w:szCs w:val="20"/>
              </w:rPr>
              <w:t>Sears Catalog</w:t>
            </w:r>
          </w:p>
        </w:tc>
        <w:tc>
          <w:tcPr>
            <w:tcW w:w="3242" w:type="dxa"/>
          </w:tcPr>
          <w:p w:rsidR="00291316" w:rsidRPr="00AA7671" w:rsidRDefault="00291316" w:rsidP="00672E0D">
            <w:pPr>
              <w:pStyle w:val="NormalWeb"/>
              <w:rPr>
                <w:rFonts w:ascii="Arial" w:hAnsi="Arial" w:cs="Arial"/>
                <w:sz w:val="20"/>
                <w:szCs w:val="20"/>
              </w:rPr>
            </w:pPr>
          </w:p>
        </w:tc>
        <w:tc>
          <w:tcPr>
            <w:tcW w:w="2864" w:type="dxa"/>
          </w:tcPr>
          <w:p w:rsidR="00291316" w:rsidRPr="00AA7671" w:rsidRDefault="00291316" w:rsidP="00672E0D">
            <w:pPr>
              <w:pStyle w:val="NormalWeb"/>
              <w:rPr>
                <w:rFonts w:ascii="Arial" w:hAnsi="Arial" w:cs="Arial"/>
                <w:sz w:val="20"/>
                <w:szCs w:val="20"/>
              </w:rPr>
            </w:pPr>
          </w:p>
        </w:tc>
      </w:tr>
      <w:tr w:rsidR="00291316" w:rsidRPr="00AA7671">
        <w:tc>
          <w:tcPr>
            <w:tcW w:w="3254" w:type="dxa"/>
          </w:tcPr>
          <w:p w:rsidR="00291316" w:rsidRDefault="00291316" w:rsidP="00672E0D">
            <w:pPr>
              <w:pStyle w:val="NormalWeb"/>
              <w:rPr>
                <w:rFonts w:ascii="Arial" w:hAnsi="Arial" w:cs="Arial"/>
                <w:sz w:val="20"/>
                <w:szCs w:val="20"/>
              </w:rPr>
            </w:pPr>
            <w:smartTag w:uri="urn:schemas-microsoft-com:office:smarttags" w:element="City">
              <w:smartTag w:uri="urn:schemas-microsoft-com:office:smarttags" w:element="place">
                <w:r>
                  <w:rPr>
                    <w:rFonts w:ascii="Arial" w:hAnsi="Arial" w:cs="Arial"/>
                    <w:sz w:val="20"/>
                    <w:szCs w:val="20"/>
                  </w:rPr>
                  <w:t>Mobile</w:t>
                </w:r>
              </w:smartTag>
            </w:smartTag>
          </w:p>
        </w:tc>
        <w:tc>
          <w:tcPr>
            <w:tcW w:w="3242" w:type="dxa"/>
          </w:tcPr>
          <w:p w:rsidR="00291316" w:rsidRPr="00AA7671" w:rsidRDefault="00291316" w:rsidP="00672E0D">
            <w:pPr>
              <w:pStyle w:val="NormalWeb"/>
              <w:rPr>
                <w:rFonts w:ascii="Arial" w:hAnsi="Arial" w:cs="Arial"/>
                <w:sz w:val="20"/>
                <w:szCs w:val="20"/>
              </w:rPr>
            </w:pPr>
          </w:p>
        </w:tc>
        <w:tc>
          <w:tcPr>
            <w:tcW w:w="2864" w:type="dxa"/>
          </w:tcPr>
          <w:p w:rsidR="00291316" w:rsidRPr="00AA7671" w:rsidRDefault="00291316" w:rsidP="00672E0D">
            <w:pPr>
              <w:pStyle w:val="NormalWeb"/>
              <w:rPr>
                <w:rFonts w:ascii="Arial" w:hAnsi="Arial" w:cs="Arial"/>
                <w:sz w:val="20"/>
                <w:szCs w:val="20"/>
              </w:rPr>
            </w:pPr>
          </w:p>
        </w:tc>
      </w:tr>
      <w:tr w:rsidR="00291316" w:rsidRPr="00AA7671">
        <w:tc>
          <w:tcPr>
            <w:tcW w:w="3254" w:type="dxa"/>
          </w:tcPr>
          <w:p w:rsidR="00291316" w:rsidRDefault="00291316" w:rsidP="00672E0D">
            <w:pPr>
              <w:pStyle w:val="NormalWeb"/>
              <w:rPr>
                <w:rFonts w:ascii="Arial" w:hAnsi="Arial" w:cs="Arial"/>
                <w:sz w:val="20"/>
                <w:szCs w:val="20"/>
              </w:rPr>
            </w:pPr>
            <w:r>
              <w:rPr>
                <w:rFonts w:ascii="Arial" w:hAnsi="Arial" w:cs="Arial"/>
                <w:sz w:val="20"/>
                <w:szCs w:val="20"/>
              </w:rPr>
              <w:t>Multi Channel</w:t>
            </w:r>
          </w:p>
        </w:tc>
        <w:tc>
          <w:tcPr>
            <w:tcW w:w="3242" w:type="dxa"/>
          </w:tcPr>
          <w:p w:rsidR="00291316" w:rsidRPr="00AA7671" w:rsidRDefault="00291316" w:rsidP="00672E0D">
            <w:pPr>
              <w:pStyle w:val="NormalWeb"/>
              <w:rPr>
                <w:rFonts w:ascii="Arial" w:hAnsi="Arial" w:cs="Arial"/>
                <w:sz w:val="20"/>
                <w:szCs w:val="20"/>
              </w:rPr>
            </w:pPr>
          </w:p>
        </w:tc>
        <w:tc>
          <w:tcPr>
            <w:tcW w:w="2864" w:type="dxa"/>
          </w:tcPr>
          <w:p w:rsidR="00291316" w:rsidRPr="00AA7671" w:rsidRDefault="00291316" w:rsidP="00672E0D">
            <w:pPr>
              <w:pStyle w:val="NormalWeb"/>
              <w:rPr>
                <w:rFonts w:ascii="Arial" w:hAnsi="Arial" w:cs="Arial"/>
                <w:sz w:val="20"/>
                <w:szCs w:val="20"/>
              </w:rPr>
            </w:pPr>
          </w:p>
        </w:tc>
      </w:tr>
      <w:tr w:rsidR="00291316" w:rsidRPr="00AA7671">
        <w:tc>
          <w:tcPr>
            <w:tcW w:w="3254" w:type="dxa"/>
          </w:tcPr>
          <w:p w:rsidR="00291316" w:rsidRDefault="00291316" w:rsidP="00672E0D">
            <w:pPr>
              <w:pStyle w:val="NormalWeb"/>
              <w:rPr>
                <w:rFonts w:ascii="Arial" w:hAnsi="Arial" w:cs="Arial"/>
                <w:sz w:val="20"/>
                <w:szCs w:val="20"/>
              </w:rPr>
            </w:pPr>
            <w:r>
              <w:rPr>
                <w:rFonts w:ascii="Arial" w:hAnsi="Arial" w:cs="Arial"/>
                <w:sz w:val="20"/>
                <w:szCs w:val="20"/>
              </w:rPr>
              <w:t>International</w:t>
            </w:r>
          </w:p>
        </w:tc>
        <w:tc>
          <w:tcPr>
            <w:tcW w:w="3242" w:type="dxa"/>
          </w:tcPr>
          <w:p w:rsidR="00291316" w:rsidRPr="00AA7671" w:rsidRDefault="00291316" w:rsidP="00672E0D">
            <w:pPr>
              <w:pStyle w:val="NormalWeb"/>
              <w:rPr>
                <w:rFonts w:ascii="Arial" w:hAnsi="Arial" w:cs="Arial"/>
                <w:sz w:val="20"/>
                <w:szCs w:val="20"/>
              </w:rPr>
            </w:pPr>
          </w:p>
        </w:tc>
        <w:tc>
          <w:tcPr>
            <w:tcW w:w="2864" w:type="dxa"/>
          </w:tcPr>
          <w:p w:rsidR="00291316" w:rsidRPr="00AA7671" w:rsidRDefault="00291316" w:rsidP="00672E0D">
            <w:pPr>
              <w:pStyle w:val="NormalWeb"/>
              <w:rPr>
                <w:rFonts w:ascii="Arial" w:hAnsi="Arial" w:cs="Arial"/>
                <w:sz w:val="20"/>
                <w:szCs w:val="20"/>
              </w:rPr>
            </w:pPr>
          </w:p>
        </w:tc>
      </w:tr>
      <w:tr w:rsidR="00291316" w:rsidRPr="00AA7671">
        <w:tc>
          <w:tcPr>
            <w:tcW w:w="3254" w:type="dxa"/>
          </w:tcPr>
          <w:p w:rsidR="00291316" w:rsidRDefault="00291316" w:rsidP="00672E0D">
            <w:pPr>
              <w:pStyle w:val="NormalWeb"/>
              <w:rPr>
                <w:rFonts w:ascii="Arial" w:hAnsi="Arial" w:cs="Arial"/>
                <w:sz w:val="20"/>
                <w:szCs w:val="20"/>
              </w:rPr>
            </w:pPr>
            <w:r>
              <w:rPr>
                <w:rFonts w:ascii="Arial" w:hAnsi="Arial" w:cs="Arial"/>
                <w:sz w:val="20"/>
                <w:szCs w:val="20"/>
              </w:rPr>
              <w:t>Marketing</w:t>
            </w:r>
          </w:p>
        </w:tc>
        <w:tc>
          <w:tcPr>
            <w:tcW w:w="3242" w:type="dxa"/>
          </w:tcPr>
          <w:p w:rsidR="00291316" w:rsidRPr="00AA7671" w:rsidRDefault="00291316" w:rsidP="00672E0D">
            <w:pPr>
              <w:pStyle w:val="NormalWeb"/>
              <w:rPr>
                <w:rFonts w:ascii="Arial" w:hAnsi="Arial" w:cs="Arial"/>
                <w:sz w:val="20"/>
                <w:szCs w:val="20"/>
              </w:rPr>
            </w:pPr>
          </w:p>
        </w:tc>
        <w:tc>
          <w:tcPr>
            <w:tcW w:w="2864" w:type="dxa"/>
          </w:tcPr>
          <w:p w:rsidR="00291316" w:rsidRPr="00AA7671" w:rsidRDefault="00291316" w:rsidP="00672E0D">
            <w:pPr>
              <w:pStyle w:val="NormalWeb"/>
              <w:rPr>
                <w:rFonts w:ascii="Arial" w:hAnsi="Arial" w:cs="Arial"/>
                <w:sz w:val="20"/>
                <w:szCs w:val="20"/>
              </w:rPr>
            </w:pPr>
          </w:p>
        </w:tc>
      </w:tr>
      <w:tr w:rsidR="00291316" w:rsidRPr="00AA7671">
        <w:tc>
          <w:tcPr>
            <w:tcW w:w="3254" w:type="dxa"/>
          </w:tcPr>
          <w:p w:rsidR="00291316" w:rsidRDefault="00291316" w:rsidP="00672E0D">
            <w:pPr>
              <w:pStyle w:val="NormalWeb"/>
              <w:rPr>
                <w:rFonts w:ascii="Arial" w:hAnsi="Arial" w:cs="Arial"/>
                <w:sz w:val="20"/>
                <w:szCs w:val="20"/>
              </w:rPr>
            </w:pPr>
            <w:r>
              <w:rPr>
                <w:rFonts w:ascii="Arial" w:hAnsi="Arial" w:cs="Arial"/>
                <w:sz w:val="20"/>
                <w:szCs w:val="20"/>
              </w:rPr>
              <w:t>Social sites</w:t>
            </w:r>
          </w:p>
        </w:tc>
        <w:tc>
          <w:tcPr>
            <w:tcW w:w="3242" w:type="dxa"/>
          </w:tcPr>
          <w:p w:rsidR="00291316" w:rsidRPr="00AA7671" w:rsidRDefault="00291316" w:rsidP="00672E0D">
            <w:pPr>
              <w:pStyle w:val="NormalWeb"/>
              <w:rPr>
                <w:rFonts w:ascii="Arial" w:hAnsi="Arial" w:cs="Arial"/>
                <w:sz w:val="20"/>
                <w:szCs w:val="20"/>
              </w:rPr>
            </w:pPr>
          </w:p>
        </w:tc>
        <w:tc>
          <w:tcPr>
            <w:tcW w:w="2864" w:type="dxa"/>
          </w:tcPr>
          <w:p w:rsidR="00291316" w:rsidRPr="00AA7671" w:rsidRDefault="00291316" w:rsidP="00672E0D">
            <w:pPr>
              <w:pStyle w:val="NormalWeb"/>
              <w:rPr>
                <w:rFonts w:ascii="Arial" w:hAnsi="Arial" w:cs="Arial"/>
                <w:sz w:val="20"/>
                <w:szCs w:val="20"/>
              </w:rPr>
            </w:pPr>
          </w:p>
        </w:tc>
      </w:tr>
      <w:tr w:rsidR="00291316" w:rsidRPr="00AA7671">
        <w:tc>
          <w:tcPr>
            <w:tcW w:w="3254" w:type="dxa"/>
          </w:tcPr>
          <w:p w:rsidR="00291316" w:rsidRDefault="00291316" w:rsidP="00672E0D">
            <w:pPr>
              <w:pStyle w:val="NormalWeb"/>
              <w:rPr>
                <w:rFonts w:ascii="Arial" w:hAnsi="Arial" w:cs="Arial"/>
                <w:sz w:val="20"/>
                <w:szCs w:val="20"/>
              </w:rPr>
            </w:pPr>
            <w:proofErr w:type="spellStart"/>
            <w:r>
              <w:rPr>
                <w:rFonts w:ascii="Arial" w:hAnsi="Arial" w:cs="Arial"/>
                <w:sz w:val="20"/>
                <w:szCs w:val="20"/>
              </w:rPr>
              <w:t>Omniture</w:t>
            </w:r>
            <w:proofErr w:type="spellEnd"/>
          </w:p>
        </w:tc>
        <w:tc>
          <w:tcPr>
            <w:tcW w:w="3242" w:type="dxa"/>
          </w:tcPr>
          <w:p w:rsidR="00291316" w:rsidRPr="00AA7671" w:rsidRDefault="00291316" w:rsidP="00672E0D">
            <w:pPr>
              <w:pStyle w:val="NormalWeb"/>
              <w:rPr>
                <w:rFonts w:ascii="Arial" w:hAnsi="Arial" w:cs="Arial"/>
                <w:sz w:val="20"/>
                <w:szCs w:val="20"/>
              </w:rPr>
            </w:pPr>
          </w:p>
        </w:tc>
        <w:tc>
          <w:tcPr>
            <w:tcW w:w="2864" w:type="dxa"/>
          </w:tcPr>
          <w:p w:rsidR="00291316" w:rsidRPr="00AA7671" w:rsidRDefault="00291316" w:rsidP="00672E0D">
            <w:pPr>
              <w:pStyle w:val="NormalWeb"/>
              <w:rPr>
                <w:rFonts w:ascii="Arial" w:hAnsi="Arial" w:cs="Arial"/>
                <w:sz w:val="20"/>
                <w:szCs w:val="20"/>
              </w:rPr>
            </w:pPr>
          </w:p>
        </w:tc>
      </w:tr>
      <w:tr w:rsidR="00291316" w:rsidRPr="00AA7671">
        <w:tc>
          <w:tcPr>
            <w:tcW w:w="3254" w:type="dxa"/>
          </w:tcPr>
          <w:p w:rsidR="00291316" w:rsidRDefault="00291316" w:rsidP="00672E0D">
            <w:pPr>
              <w:pStyle w:val="NormalWeb"/>
              <w:rPr>
                <w:rFonts w:ascii="Arial" w:hAnsi="Arial" w:cs="Arial"/>
                <w:sz w:val="20"/>
                <w:szCs w:val="20"/>
              </w:rPr>
            </w:pPr>
            <w:smartTag w:uri="urn:schemas-microsoft-com:office:smarttags" w:element="stockticker">
              <w:r>
                <w:rPr>
                  <w:rFonts w:ascii="Arial" w:hAnsi="Arial" w:cs="Arial"/>
                  <w:sz w:val="20"/>
                  <w:szCs w:val="20"/>
                </w:rPr>
                <w:t>SOLR</w:t>
              </w:r>
            </w:smartTag>
            <w:r>
              <w:rPr>
                <w:rFonts w:ascii="Arial" w:hAnsi="Arial" w:cs="Arial"/>
                <w:sz w:val="20"/>
                <w:szCs w:val="20"/>
              </w:rPr>
              <w:t>/BRAT</w:t>
            </w:r>
          </w:p>
        </w:tc>
        <w:tc>
          <w:tcPr>
            <w:tcW w:w="3242" w:type="dxa"/>
          </w:tcPr>
          <w:p w:rsidR="00291316" w:rsidRPr="00AA7671" w:rsidRDefault="00291316" w:rsidP="00672E0D">
            <w:pPr>
              <w:pStyle w:val="NormalWeb"/>
              <w:rPr>
                <w:rFonts w:ascii="Arial" w:hAnsi="Arial" w:cs="Arial"/>
                <w:sz w:val="20"/>
                <w:szCs w:val="20"/>
              </w:rPr>
            </w:pPr>
          </w:p>
        </w:tc>
        <w:tc>
          <w:tcPr>
            <w:tcW w:w="2864" w:type="dxa"/>
          </w:tcPr>
          <w:p w:rsidR="00291316" w:rsidRPr="00AA7671" w:rsidRDefault="00291316" w:rsidP="00672E0D">
            <w:pPr>
              <w:pStyle w:val="NormalWeb"/>
              <w:rPr>
                <w:rFonts w:ascii="Arial" w:hAnsi="Arial" w:cs="Arial"/>
                <w:sz w:val="20"/>
                <w:szCs w:val="20"/>
              </w:rPr>
            </w:pPr>
          </w:p>
        </w:tc>
      </w:tr>
      <w:tr w:rsidR="00291316" w:rsidRPr="00AA7671">
        <w:tc>
          <w:tcPr>
            <w:tcW w:w="3254" w:type="dxa"/>
          </w:tcPr>
          <w:p w:rsidR="00291316" w:rsidRDefault="00291316" w:rsidP="00672E0D">
            <w:pPr>
              <w:pStyle w:val="NormalWeb"/>
              <w:rPr>
                <w:rFonts w:ascii="Arial" w:hAnsi="Arial" w:cs="Arial"/>
                <w:sz w:val="20"/>
                <w:szCs w:val="20"/>
              </w:rPr>
            </w:pPr>
            <w:r>
              <w:rPr>
                <w:rFonts w:ascii="Arial" w:hAnsi="Arial" w:cs="Arial"/>
                <w:sz w:val="20"/>
                <w:szCs w:val="20"/>
              </w:rPr>
              <w:t>Save a Story</w:t>
            </w:r>
          </w:p>
        </w:tc>
        <w:tc>
          <w:tcPr>
            <w:tcW w:w="3242" w:type="dxa"/>
          </w:tcPr>
          <w:p w:rsidR="00291316" w:rsidRPr="00AA7671" w:rsidRDefault="00291316" w:rsidP="00672E0D">
            <w:pPr>
              <w:pStyle w:val="NormalWeb"/>
              <w:rPr>
                <w:rFonts w:ascii="Arial" w:hAnsi="Arial" w:cs="Arial"/>
                <w:sz w:val="20"/>
                <w:szCs w:val="20"/>
              </w:rPr>
            </w:pPr>
          </w:p>
        </w:tc>
        <w:tc>
          <w:tcPr>
            <w:tcW w:w="2864" w:type="dxa"/>
          </w:tcPr>
          <w:p w:rsidR="00291316" w:rsidRPr="00AA7671" w:rsidRDefault="00291316" w:rsidP="00672E0D">
            <w:pPr>
              <w:pStyle w:val="NormalWeb"/>
              <w:rPr>
                <w:rFonts w:ascii="Arial" w:hAnsi="Arial" w:cs="Arial"/>
                <w:sz w:val="20"/>
                <w:szCs w:val="20"/>
              </w:rPr>
            </w:pPr>
          </w:p>
        </w:tc>
      </w:tr>
      <w:tr w:rsidR="009433A9" w:rsidRPr="00AA7671">
        <w:tc>
          <w:tcPr>
            <w:tcW w:w="3254" w:type="dxa"/>
          </w:tcPr>
          <w:p w:rsidR="009433A9" w:rsidRDefault="009433A9" w:rsidP="00672E0D">
            <w:pPr>
              <w:pStyle w:val="NormalWeb"/>
              <w:rPr>
                <w:rFonts w:ascii="Arial" w:hAnsi="Arial" w:cs="Arial"/>
                <w:sz w:val="20"/>
                <w:szCs w:val="20"/>
              </w:rPr>
            </w:pPr>
            <w:r>
              <w:rPr>
                <w:rFonts w:ascii="Arial" w:hAnsi="Arial" w:cs="Arial"/>
                <w:sz w:val="20"/>
                <w:szCs w:val="20"/>
              </w:rPr>
              <w:t>Customer Service</w:t>
            </w:r>
          </w:p>
        </w:tc>
        <w:tc>
          <w:tcPr>
            <w:tcW w:w="3242" w:type="dxa"/>
          </w:tcPr>
          <w:p w:rsidR="009433A9" w:rsidRPr="00AA7671" w:rsidRDefault="009433A9" w:rsidP="00672E0D">
            <w:pPr>
              <w:pStyle w:val="NormalWeb"/>
              <w:rPr>
                <w:rFonts w:ascii="Arial" w:hAnsi="Arial" w:cs="Arial"/>
                <w:sz w:val="20"/>
                <w:szCs w:val="20"/>
              </w:rPr>
            </w:pPr>
          </w:p>
        </w:tc>
        <w:tc>
          <w:tcPr>
            <w:tcW w:w="2864" w:type="dxa"/>
          </w:tcPr>
          <w:p w:rsidR="009433A9" w:rsidRPr="00AA7671" w:rsidRDefault="009433A9" w:rsidP="00672E0D">
            <w:pPr>
              <w:pStyle w:val="NormalWeb"/>
              <w:rPr>
                <w:rFonts w:ascii="Arial" w:hAnsi="Arial" w:cs="Arial"/>
                <w:sz w:val="20"/>
                <w:szCs w:val="20"/>
              </w:rPr>
            </w:pPr>
          </w:p>
        </w:tc>
      </w:tr>
    </w:tbl>
    <w:p w:rsidR="00F75B44" w:rsidRPr="00E41FED" w:rsidRDefault="00F75B44" w:rsidP="00E41FED">
      <w:pPr>
        <w:pStyle w:val="Heading2"/>
        <w:tabs>
          <w:tab w:val="left" w:pos="810"/>
        </w:tabs>
        <w:ind w:left="810" w:hanging="540"/>
      </w:pPr>
      <w:bookmarkStart w:id="138" w:name="_Toc324835474"/>
      <w:r w:rsidRPr="00E41FED">
        <w:lastRenderedPageBreak/>
        <w:t>Merchant Services Impacts</w:t>
      </w:r>
      <w:r w:rsidR="00797950" w:rsidRPr="00E41FED">
        <w:t xml:space="preserve"> (Market</w:t>
      </w:r>
      <w:r w:rsidR="00ED4FA6" w:rsidRPr="00E41FED">
        <w:t>p</w:t>
      </w:r>
      <w:r w:rsidR="00797950" w:rsidRPr="00E41FED">
        <w:t>lace)</w:t>
      </w:r>
      <w:bookmarkEnd w:id="138"/>
    </w:p>
    <w:p w:rsidR="00F75B44" w:rsidRDefault="00F75B44" w:rsidP="00295E0D">
      <w:pPr>
        <w:ind w:left="840"/>
        <w:rPr>
          <w:rFonts w:ascii="Arial" w:hAnsi="Arial" w:cs="Arial"/>
          <w:b/>
          <w:i/>
          <w:color w:val="0000FF"/>
          <w:sz w:val="20"/>
          <w:szCs w:val="20"/>
        </w:rPr>
      </w:pPr>
      <w:r w:rsidRPr="00295E0D">
        <w:rPr>
          <w:rFonts w:ascii="Arial" w:hAnsi="Arial" w:cs="Arial"/>
          <w:b/>
          <w:i/>
          <w:color w:val="0000FF"/>
          <w:sz w:val="20"/>
          <w:szCs w:val="20"/>
        </w:rPr>
        <w:t xml:space="preserve">Briefly describe the summary changes to any of the standard horizontal domains in the </w:t>
      </w:r>
      <w:r w:rsidR="007B1571">
        <w:rPr>
          <w:rFonts w:ascii="Arial" w:hAnsi="Arial" w:cs="Arial"/>
          <w:b/>
          <w:i/>
          <w:color w:val="0000FF"/>
          <w:sz w:val="20"/>
          <w:szCs w:val="20"/>
        </w:rPr>
        <w:t>table below</w:t>
      </w:r>
      <w:r w:rsidRPr="00295E0D">
        <w:rPr>
          <w:rFonts w:ascii="Arial" w:hAnsi="Arial" w:cs="Arial"/>
          <w:b/>
          <w:i/>
          <w:color w:val="0000FF"/>
          <w:sz w:val="20"/>
          <w:szCs w:val="20"/>
        </w:rPr>
        <w:t xml:space="preserve">. </w:t>
      </w:r>
      <w:r w:rsidR="00D400B8">
        <w:rPr>
          <w:rFonts w:ascii="Arial" w:hAnsi="Arial" w:cs="Arial"/>
          <w:b/>
          <w:i/>
          <w:color w:val="0000FF"/>
          <w:sz w:val="20"/>
          <w:szCs w:val="20"/>
        </w:rPr>
        <w:t xml:space="preserve"> Consult Engineering if necessary.</w:t>
      </w:r>
    </w:p>
    <w:p w:rsidR="00D400B8" w:rsidRPr="00295E0D" w:rsidRDefault="00D400B8" w:rsidP="00295E0D">
      <w:pPr>
        <w:ind w:left="840"/>
        <w:rPr>
          <w:rFonts w:ascii="Arial" w:hAnsi="Arial" w:cs="Arial"/>
          <w:b/>
          <w:i/>
          <w:color w:val="0000FF"/>
          <w:sz w:val="20"/>
          <w:szCs w:val="20"/>
        </w:rPr>
      </w:pPr>
    </w:p>
    <w:tbl>
      <w:tblPr>
        <w:tblW w:w="9360" w:type="dxa"/>
        <w:tblInd w:w="9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54"/>
        <w:gridCol w:w="3242"/>
        <w:gridCol w:w="2864"/>
      </w:tblGrid>
      <w:tr w:rsidR="00ED4FA6" w:rsidRPr="00A201CB">
        <w:trPr>
          <w:tblHeader/>
        </w:trPr>
        <w:tc>
          <w:tcPr>
            <w:tcW w:w="3254" w:type="dxa"/>
            <w:tcBorders>
              <w:bottom w:val="single" w:sz="4" w:space="0" w:color="auto"/>
            </w:tcBorders>
            <w:shd w:val="clear" w:color="auto" w:fill="99CCFF"/>
          </w:tcPr>
          <w:p w:rsidR="00ED4FA6" w:rsidRPr="00AA7671" w:rsidRDefault="00ED4FA6" w:rsidP="0039151B">
            <w:pPr>
              <w:pStyle w:val="NormalWeb"/>
              <w:rPr>
                <w:rFonts w:ascii="Arial" w:hAnsi="Arial" w:cs="Arial"/>
                <w:b/>
                <w:sz w:val="20"/>
                <w:szCs w:val="20"/>
              </w:rPr>
            </w:pPr>
            <w:r w:rsidRPr="00AA7671">
              <w:rPr>
                <w:rFonts w:ascii="Arial" w:hAnsi="Arial" w:cs="Arial"/>
                <w:b/>
                <w:sz w:val="20"/>
                <w:szCs w:val="20"/>
              </w:rPr>
              <w:t>Domain</w:t>
            </w:r>
          </w:p>
        </w:tc>
        <w:tc>
          <w:tcPr>
            <w:tcW w:w="3242" w:type="dxa"/>
            <w:tcBorders>
              <w:bottom w:val="single" w:sz="4" w:space="0" w:color="auto"/>
            </w:tcBorders>
            <w:shd w:val="clear" w:color="auto" w:fill="99CCFF"/>
          </w:tcPr>
          <w:p w:rsidR="00ED4FA6" w:rsidRPr="00AA7671" w:rsidRDefault="00ED4FA6" w:rsidP="0039151B">
            <w:pPr>
              <w:pStyle w:val="NormalWeb"/>
              <w:rPr>
                <w:rFonts w:ascii="Arial" w:hAnsi="Arial" w:cs="Arial"/>
                <w:b/>
                <w:sz w:val="20"/>
                <w:szCs w:val="20"/>
              </w:rPr>
            </w:pPr>
            <w:r w:rsidRPr="00AA7671">
              <w:rPr>
                <w:rFonts w:ascii="Arial" w:hAnsi="Arial" w:cs="Arial"/>
                <w:b/>
                <w:sz w:val="20"/>
                <w:szCs w:val="20"/>
              </w:rPr>
              <w:t>Highlight new features</w:t>
            </w:r>
          </w:p>
        </w:tc>
        <w:tc>
          <w:tcPr>
            <w:tcW w:w="2864" w:type="dxa"/>
            <w:tcBorders>
              <w:bottom w:val="single" w:sz="4" w:space="0" w:color="auto"/>
            </w:tcBorders>
            <w:shd w:val="clear" w:color="auto" w:fill="99CCFF"/>
          </w:tcPr>
          <w:p w:rsidR="00ED4FA6" w:rsidRPr="00AA7671" w:rsidRDefault="00ED4FA6" w:rsidP="0039151B">
            <w:pPr>
              <w:pStyle w:val="NormalWeb"/>
              <w:rPr>
                <w:rFonts w:ascii="Arial" w:hAnsi="Arial" w:cs="Arial"/>
                <w:b/>
                <w:sz w:val="20"/>
                <w:szCs w:val="20"/>
              </w:rPr>
            </w:pPr>
            <w:r w:rsidRPr="00AA7671">
              <w:rPr>
                <w:rFonts w:ascii="Arial" w:hAnsi="Arial" w:cs="Arial"/>
                <w:b/>
                <w:sz w:val="20"/>
                <w:szCs w:val="20"/>
              </w:rPr>
              <w:t>Existing features to be impacted/how?</w:t>
            </w:r>
          </w:p>
        </w:tc>
      </w:tr>
      <w:tr w:rsidR="00797950" w:rsidRPr="00ED4FA6">
        <w:tc>
          <w:tcPr>
            <w:tcW w:w="3254" w:type="dxa"/>
          </w:tcPr>
          <w:p w:rsidR="00797950" w:rsidRPr="00ED4FA6" w:rsidRDefault="00797950" w:rsidP="00672E0D">
            <w:pPr>
              <w:pStyle w:val="NormalWeb"/>
              <w:rPr>
                <w:rFonts w:ascii="Arial" w:hAnsi="Arial" w:cs="Arial"/>
                <w:sz w:val="20"/>
                <w:szCs w:val="20"/>
              </w:rPr>
            </w:pPr>
          </w:p>
        </w:tc>
        <w:tc>
          <w:tcPr>
            <w:tcW w:w="3242" w:type="dxa"/>
          </w:tcPr>
          <w:p w:rsidR="00797950" w:rsidRPr="00ED4FA6" w:rsidRDefault="00797950" w:rsidP="00672E0D">
            <w:pPr>
              <w:pStyle w:val="NormalWeb"/>
              <w:rPr>
                <w:rFonts w:ascii="Arial" w:hAnsi="Arial" w:cs="Arial"/>
                <w:sz w:val="20"/>
                <w:szCs w:val="20"/>
              </w:rPr>
            </w:pPr>
          </w:p>
        </w:tc>
        <w:tc>
          <w:tcPr>
            <w:tcW w:w="2864" w:type="dxa"/>
          </w:tcPr>
          <w:p w:rsidR="00797950" w:rsidRPr="00ED4FA6" w:rsidRDefault="00797950" w:rsidP="00672E0D">
            <w:pPr>
              <w:pStyle w:val="NormalWeb"/>
              <w:rPr>
                <w:rFonts w:ascii="Arial" w:hAnsi="Arial" w:cs="Arial"/>
                <w:sz w:val="20"/>
                <w:szCs w:val="20"/>
              </w:rPr>
            </w:pPr>
          </w:p>
        </w:tc>
      </w:tr>
      <w:tr w:rsidR="00797950" w:rsidRPr="00ED4FA6">
        <w:tc>
          <w:tcPr>
            <w:tcW w:w="3254" w:type="dxa"/>
          </w:tcPr>
          <w:p w:rsidR="00797950" w:rsidRPr="00ED4FA6" w:rsidRDefault="00797950" w:rsidP="00672E0D">
            <w:pPr>
              <w:pStyle w:val="NormalWeb"/>
              <w:rPr>
                <w:rFonts w:ascii="Arial" w:hAnsi="Arial" w:cs="Arial"/>
                <w:sz w:val="20"/>
                <w:szCs w:val="20"/>
              </w:rPr>
            </w:pPr>
          </w:p>
        </w:tc>
        <w:tc>
          <w:tcPr>
            <w:tcW w:w="3242" w:type="dxa"/>
          </w:tcPr>
          <w:p w:rsidR="00797950" w:rsidRPr="00ED4FA6" w:rsidRDefault="00797950" w:rsidP="00672E0D">
            <w:pPr>
              <w:pStyle w:val="NormalWeb"/>
              <w:rPr>
                <w:rFonts w:ascii="Arial" w:hAnsi="Arial" w:cs="Arial"/>
                <w:sz w:val="20"/>
                <w:szCs w:val="20"/>
              </w:rPr>
            </w:pPr>
          </w:p>
        </w:tc>
        <w:tc>
          <w:tcPr>
            <w:tcW w:w="2864" w:type="dxa"/>
          </w:tcPr>
          <w:p w:rsidR="00797950" w:rsidRPr="00ED4FA6" w:rsidRDefault="00797950" w:rsidP="00672E0D">
            <w:pPr>
              <w:pStyle w:val="NormalWeb"/>
              <w:rPr>
                <w:rFonts w:ascii="Arial" w:hAnsi="Arial" w:cs="Arial"/>
                <w:sz w:val="20"/>
                <w:szCs w:val="20"/>
              </w:rPr>
            </w:pPr>
          </w:p>
        </w:tc>
      </w:tr>
      <w:tr w:rsidR="00797950" w:rsidRPr="00ED4FA6">
        <w:tc>
          <w:tcPr>
            <w:tcW w:w="3254" w:type="dxa"/>
          </w:tcPr>
          <w:p w:rsidR="00797950" w:rsidRPr="00ED4FA6" w:rsidRDefault="00797950" w:rsidP="00672E0D">
            <w:pPr>
              <w:pStyle w:val="NormalWeb"/>
              <w:rPr>
                <w:rFonts w:ascii="Arial" w:hAnsi="Arial" w:cs="Arial"/>
                <w:sz w:val="20"/>
                <w:szCs w:val="20"/>
              </w:rPr>
            </w:pPr>
          </w:p>
        </w:tc>
        <w:tc>
          <w:tcPr>
            <w:tcW w:w="3242" w:type="dxa"/>
          </w:tcPr>
          <w:p w:rsidR="00797950" w:rsidRPr="00ED4FA6" w:rsidRDefault="00797950" w:rsidP="00672E0D">
            <w:pPr>
              <w:pStyle w:val="NormalWeb"/>
              <w:rPr>
                <w:rFonts w:ascii="Arial" w:hAnsi="Arial" w:cs="Arial"/>
                <w:sz w:val="20"/>
                <w:szCs w:val="20"/>
              </w:rPr>
            </w:pPr>
          </w:p>
        </w:tc>
        <w:tc>
          <w:tcPr>
            <w:tcW w:w="2864" w:type="dxa"/>
          </w:tcPr>
          <w:p w:rsidR="00797950" w:rsidRPr="00ED4FA6" w:rsidRDefault="00797950" w:rsidP="00672E0D">
            <w:pPr>
              <w:pStyle w:val="NormalWeb"/>
              <w:rPr>
                <w:rFonts w:ascii="Arial" w:hAnsi="Arial" w:cs="Arial"/>
                <w:sz w:val="20"/>
                <w:szCs w:val="20"/>
              </w:rPr>
            </w:pPr>
          </w:p>
        </w:tc>
      </w:tr>
    </w:tbl>
    <w:p w:rsidR="007A4028" w:rsidRPr="007A4028" w:rsidRDefault="007A4028" w:rsidP="007A4028"/>
    <w:p w:rsidR="00F75B44" w:rsidRPr="00E41FED" w:rsidRDefault="00F75B44" w:rsidP="00E41FED">
      <w:pPr>
        <w:pStyle w:val="Heading2"/>
        <w:tabs>
          <w:tab w:val="left" w:pos="810"/>
        </w:tabs>
        <w:ind w:left="810" w:hanging="540"/>
      </w:pPr>
      <w:bookmarkStart w:id="139" w:name="_Toc324835475"/>
      <w:r w:rsidRPr="00E41FED">
        <w:t>External Vendor Involvement</w:t>
      </w:r>
      <w:bookmarkEnd w:id="139"/>
    </w:p>
    <w:p w:rsidR="00F75B44" w:rsidRPr="00ED4FA6" w:rsidRDefault="00F75B44" w:rsidP="00295E0D">
      <w:pPr>
        <w:ind w:left="840"/>
        <w:rPr>
          <w:rFonts w:ascii="Arial" w:hAnsi="Arial" w:cs="Arial"/>
          <w:b/>
          <w:i/>
          <w:color w:val="0000FF"/>
          <w:sz w:val="20"/>
          <w:szCs w:val="20"/>
        </w:rPr>
      </w:pPr>
      <w:r w:rsidRPr="00ED4FA6">
        <w:rPr>
          <w:rFonts w:ascii="Arial" w:hAnsi="Arial" w:cs="Arial"/>
          <w:b/>
          <w:i/>
          <w:color w:val="0000FF"/>
          <w:sz w:val="20"/>
          <w:szCs w:val="20"/>
        </w:rPr>
        <w:t xml:space="preserve">Check each External Vendor </w:t>
      </w:r>
      <w:r w:rsidR="00ED5DF2" w:rsidRPr="00ED4FA6">
        <w:rPr>
          <w:rFonts w:ascii="Arial" w:hAnsi="Arial" w:cs="Arial"/>
          <w:b/>
          <w:i/>
          <w:color w:val="0000FF"/>
          <w:sz w:val="20"/>
          <w:szCs w:val="20"/>
        </w:rPr>
        <w:t xml:space="preserve">property </w:t>
      </w:r>
      <w:r w:rsidRPr="00ED4FA6">
        <w:rPr>
          <w:rFonts w:ascii="Arial" w:hAnsi="Arial" w:cs="Arial"/>
          <w:b/>
          <w:i/>
          <w:color w:val="0000FF"/>
          <w:sz w:val="20"/>
          <w:szCs w:val="20"/>
        </w:rPr>
        <w:t xml:space="preserve">that </w:t>
      </w:r>
      <w:r w:rsidRPr="00295E0D">
        <w:rPr>
          <w:rFonts w:ascii="Arial" w:hAnsi="Arial" w:cs="Arial"/>
          <w:b/>
          <w:i/>
          <w:color w:val="0000FF"/>
          <w:sz w:val="20"/>
          <w:szCs w:val="20"/>
        </w:rPr>
        <w:t>may</w:t>
      </w:r>
      <w:r w:rsidRPr="00ED4FA6">
        <w:rPr>
          <w:rFonts w:ascii="Arial" w:hAnsi="Arial" w:cs="Arial"/>
          <w:b/>
          <w:i/>
          <w:color w:val="0000FF"/>
          <w:sz w:val="20"/>
          <w:szCs w:val="20"/>
        </w:rPr>
        <w:t xml:space="preserve"> be involved in effecting a solution to these requirements.</w:t>
      </w:r>
      <w:r w:rsidR="00ED5DF2" w:rsidRPr="00ED4FA6">
        <w:rPr>
          <w:rFonts w:ascii="Arial" w:hAnsi="Arial" w:cs="Arial"/>
          <w:b/>
          <w:i/>
          <w:color w:val="0000FF"/>
          <w:sz w:val="20"/>
          <w:szCs w:val="20"/>
        </w:rPr>
        <w:t xml:space="preserve"> Final decision on involvement will come later in the life cycle.</w:t>
      </w:r>
      <w:r w:rsidR="006C347C">
        <w:rPr>
          <w:rFonts w:ascii="Arial" w:hAnsi="Arial" w:cs="Arial"/>
          <w:b/>
          <w:i/>
          <w:color w:val="0000FF"/>
          <w:sz w:val="20"/>
          <w:szCs w:val="20"/>
        </w:rPr>
        <w:t xml:space="preserve"> Consult OBU IT Operations if necessary.  (Check all that apply)</w:t>
      </w:r>
    </w:p>
    <w:p w:rsidR="00F75B44" w:rsidRDefault="00F75B44" w:rsidP="00F75B44">
      <w:pPr>
        <w:widowControl/>
        <w:ind w:left="540"/>
        <w:rPr>
          <w:rFonts w:ascii="Arial" w:hAnsi="Arial" w:cs="Arial"/>
          <w:color w:val="000000"/>
          <w:sz w:val="20"/>
          <w:szCs w:val="20"/>
        </w:rPr>
      </w:pPr>
    </w:p>
    <w:tbl>
      <w:tblPr>
        <w:tblW w:w="7311" w:type="dxa"/>
        <w:jc w:val="center"/>
        <w:tblInd w:w="221" w:type="dxa"/>
        <w:tblLayout w:type="fixed"/>
        <w:tblLook w:val="0000"/>
      </w:tblPr>
      <w:tblGrid>
        <w:gridCol w:w="2437"/>
        <w:gridCol w:w="2437"/>
        <w:gridCol w:w="2437"/>
      </w:tblGrid>
      <w:tr w:rsidR="00ED4FA6" w:rsidRPr="00ED4FA6">
        <w:trPr>
          <w:trHeight w:val="90"/>
          <w:jc w:val="center"/>
        </w:trPr>
        <w:tc>
          <w:tcPr>
            <w:tcW w:w="2437" w:type="dxa"/>
            <w:tcBorders>
              <w:top w:val="nil"/>
              <w:left w:val="nil"/>
              <w:bottom w:val="nil"/>
              <w:right w:val="nil"/>
            </w:tcBorders>
          </w:tcPr>
          <w:p w:rsidR="00ED4FA6" w:rsidRPr="00ED4FA6" w:rsidRDefault="00455C34" w:rsidP="00A564B7">
            <w:pPr>
              <w:spacing w:line="240" w:lineRule="atLeast"/>
              <w:ind w:left="288" w:hanging="288"/>
              <w:rPr>
                <w:rFonts w:ascii="Arial" w:hAnsi="Arial" w:cs="Arial"/>
                <w:sz w:val="20"/>
                <w:szCs w:val="20"/>
                <w:lang w:val="fr-FR"/>
              </w:rPr>
            </w:pPr>
            <w:r>
              <w:rPr>
                <w:rFonts w:ascii="Arial" w:hAnsi="Arial" w:cs="Arial"/>
                <w:sz w:val="20"/>
                <w:szCs w:val="20"/>
              </w:rPr>
              <w:fldChar w:fldCharType="begin">
                <w:ffData>
                  <w:name w:val=""/>
                  <w:enabled/>
                  <w:calcOnExit w:val="0"/>
                  <w:checkBox>
                    <w:size w:val="16"/>
                    <w:default w:val="1"/>
                  </w:checkBox>
                </w:ffData>
              </w:fldChar>
            </w:r>
            <w:r w:rsidR="006E6297">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end"/>
            </w:r>
            <w:r w:rsidR="00ED4FA6" w:rsidRPr="00ED4FA6">
              <w:rPr>
                <w:rFonts w:ascii="Arial" w:hAnsi="Arial" w:cs="Arial"/>
                <w:sz w:val="20"/>
                <w:szCs w:val="20"/>
                <w:lang w:val="fr-FR"/>
              </w:rPr>
              <w:t xml:space="preserve"> </w:t>
            </w:r>
            <w:hyperlink r:id="rId49" w:history="1">
              <w:proofErr w:type="spellStart"/>
              <w:r w:rsidR="00ED4FA6" w:rsidRPr="00ED4FA6">
                <w:rPr>
                  <w:rStyle w:val="Hyperlink"/>
                  <w:rFonts w:ascii="Arial" w:hAnsi="Arial" w:cs="Arial"/>
                  <w:color w:val="auto"/>
                  <w:sz w:val="20"/>
                  <w:szCs w:val="20"/>
                  <w:u w:val="none"/>
                  <w:lang w:val="fr-FR"/>
                </w:rPr>
                <w:t>Responsys</w:t>
              </w:r>
              <w:proofErr w:type="spellEnd"/>
            </w:hyperlink>
          </w:p>
          <w:p w:rsidR="00ED4FA6" w:rsidRPr="00ED4FA6" w:rsidRDefault="00455C34" w:rsidP="00A564B7">
            <w:pPr>
              <w:spacing w:line="240" w:lineRule="atLeast"/>
              <w:ind w:left="288" w:hanging="288"/>
              <w:rPr>
                <w:rFonts w:ascii="Arial" w:hAnsi="Arial" w:cs="Arial"/>
                <w:sz w:val="20"/>
                <w:szCs w:val="20"/>
                <w:lang w:val="fr-FR"/>
              </w:rPr>
            </w:pPr>
            <w:r w:rsidRPr="00ED4FA6">
              <w:rPr>
                <w:rFonts w:ascii="Arial" w:hAnsi="Arial" w:cs="Arial"/>
                <w:sz w:val="20"/>
                <w:szCs w:val="20"/>
              </w:rPr>
              <w:fldChar w:fldCharType="begin">
                <w:ffData>
                  <w:name w:val=""/>
                  <w:enabled/>
                  <w:calcOnExit w:val="0"/>
                  <w:checkBox>
                    <w:size w:val="16"/>
                    <w:default w:val="0"/>
                  </w:checkBox>
                </w:ffData>
              </w:fldChar>
            </w:r>
            <w:r w:rsidR="00ED4FA6" w:rsidRPr="00ED4FA6">
              <w:rPr>
                <w:rFonts w:ascii="Arial" w:hAnsi="Arial" w:cs="Arial"/>
                <w:sz w:val="20"/>
                <w:szCs w:val="20"/>
                <w:lang w:val="fr-FR"/>
              </w:rPr>
              <w:instrText xml:space="preserve"> FORMCHECKBOX </w:instrText>
            </w:r>
            <w:r w:rsidRPr="00ED4FA6">
              <w:rPr>
                <w:rFonts w:ascii="Arial" w:hAnsi="Arial" w:cs="Arial"/>
                <w:sz w:val="20"/>
                <w:szCs w:val="20"/>
              </w:rPr>
            </w:r>
            <w:r w:rsidRPr="00ED4FA6">
              <w:rPr>
                <w:rFonts w:ascii="Arial" w:hAnsi="Arial" w:cs="Arial"/>
                <w:sz w:val="20"/>
                <w:szCs w:val="20"/>
              </w:rPr>
              <w:fldChar w:fldCharType="end"/>
            </w:r>
            <w:r w:rsidR="00ED4FA6" w:rsidRPr="00ED4FA6">
              <w:rPr>
                <w:rFonts w:ascii="Arial" w:hAnsi="Arial" w:cs="Arial"/>
                <w:sz w:val="20"/>
                <w:szCs w:val="20"/>
                <w:lang w:val="fr-FR"/>
              </w:rPr>
              <w:t xml:space="preserve"> </w:t>
            </w:r>
            <w:hyperlink r:id="rId50" w:history="1">
              <w:r w:rsidR="00ED4FA6" w:rsidRPr="00ED4FA6">
                <w:rPr>
                  <w:rStyle w:val="Hyperlink"/>
                  <w:rFonts w:ascii="Arial" w:hAnsi="Arial" w:cs="Arial"/>
                  <w:color w:val="auto"/>
                  <w:sz w:val="20"/>
                  <w:szCs w:val="20"/>
                  <w:u w:val="none"/>
                  <w:lang w:val="fr-FR"/>
                </w:rPr>
                <w:t>Scene7</w:t>
              </w:r>
            </w:hyperlink>
          </w:p>
          <w:p w:rsidR="00ED4FA6" w:rsidRPr="00ED4FA6" w:rsidRDefault="00455C34" w:rsidP="00A564B7">
            <w:pPr>
              <w:spacing w:line="240" w:lineRule="atLeast"/>
              <w:ind w:left="288" w:hanging="288"/>
              <w:rPr>
                <w:rFonts w:ascii="Arial" w:hAnsi="Arial" w:cs="Arial"/>
                <w:sz w:val="20"/>
                <w:szCs w:val="20"/>
                <w:lang w:val="fr-FR"/>
              </w:rPr>
            </w:pPr>
            <w:r w:rsidRPr="00ED4FA6">
              <w:rPr>
                <w:rFonts w:ascii="Arial" w:hAnsi="Arial" w:cs="Arial"/>
                <w:sz w:val="20"/>
                <w:szCs w:val="20"/>
              </w:rPr>
              <w:fldChar w:fldCharType="begin">
                <w:ffData>
                  <w:name w:val=""/>
                  <w:enabled/>
                  <w:calcOnExit w:val="0"/>
                  <w:checkBox>
                    <w:size w:val="16"/>
                    <w:default w:val="0"/>
                  </w:checkBox>
                </w:ffData>
              </w:fldChar>
            </w:r>
            <w:r w:rsidR="00ED4FA6" w:rsidRPr="00ED4FA6">
              <w:rPr>
                <w:rFonts w:ascii="Arial" w:hAnsi="Arial" w:cs="Arial"/>
                <w:sz w:val="20"/>
                <w:szCs w:val="20"/>
                <w:lang w:val="fr-FR"/>
              </w:rPr>
              <w:instrText xml:space="preserve"> FORMCHECKBOX </w:instrText>
            </w:r>
            <w:r w:rsidRPr="00ED4FA6">
              <w:rPr>
                <w:rFonts w:ascii="Arial" w:hAnsi="Arial" w:cs="Arial"/>
                <w:sz w:val="20"/>
                <w:szCs w:val="20"/>
              </w:rPr>
            </w:r>
            <w:r w:rsidRPr="00ED4FA6">
              <w:rPr>
                <w:rFonts w:ascii="Arial" w:hAnsi="Arial" w:cs="Arial"/>
                <w:sz w:val="20"/>
                <w:szCs w:val="20"/>
              </w:rPr>
              <w:fldChar w:fldCharType="end"/>
            </w:r>
            <w:r w:rsidR="00ED4FA6" w:rsidRPr="00ED4FA6">
              <w:rPr>
                <w:rFonts w:ascii="Arial" w:hAnsi="Arial" w:cs="Arial"/>
                <w:sz w:val="20"/>
                <w:szCs w:val="20"/>
                <w:lang w:val="fr-FR"/>
              </w:rPr>
              <w:t xml:space="preserve"> </w:t>
            </w:r>
            <w:hyperlink r:id="rId51" w:history="1">
              <w:proofErr w:type="spellStart"/>
              <w:r w:rsidR="00ED4FA6" w:rsidRPr="00ED4FA6">
                <w:rPr>
                  <w:rStyle w:val="Hyperlink"/>
                  <w:rFonts w:ascii="Arial" w:hAnsi="Arial" w:cs="Arial"/>
                  <w:color w:val="auto"/>
                  <w:sz w:val="20"/>
                  <w:szCs w:val="20"/>
                  <w:u w:val="none"/>
                  <w:lang w:val="fr-FR"/>
                </w:rPr>
                <w:t>ExpoTV</w:t>
              </w:r>
              <w:proofErr w:type="spellEnd"/>
            </w:hyperlink>
          </w:p>
          <w:p w:rsidR="00ED4FA6" w:rsidRPr="00ED4FA6" w:rsidRDefault="00455C34" w:rsidP="00A564B7">
            <w:pPr>
              <w:spacing w:line="240" w:lineRule="atLeast"/>
              <w:ind w:left="288" w:hanging="288"/>
              <w:rPr>
                <w:rFonts w:ascii="Arial" w:hAnsi="Arial" w:cs="Arial"/>
                <w:sz w:val="20"/>
                <w:szCs w:val="20"/>
                <w:lang w:val="fr-FR"/>
              </w:rPr>
            </w:pPr>
            <w:r w:rsidRPr="00ED4FA6">
              <w:rPr>
                <w:rFonts w:ascii="Arial" w:hAnsi="Arial" w:cs="Arial"/>
                <w:sz w:val="20"/>
                <w:szCs w:val="20"/>
              </w:rPr>
              <w:fldChar w:fldCharType="begin">
                <w:ffData>
                  <w:name w:val=""/>
                  <w:enabled/>
                  <w:calcOnExit w:val="0"/>
                  <w:checkBox>
                    <w:size w:val="16"/>
                    <w:default w:val="0"/>
                  </w:checkBox>
                </w:ffData>
              </w:fldChar>
            </w:r>
            <w:r w:rsidR="00ED4FA6" w:rsidRPr="00ED4FA6">
              <w:rPr>
                <w:rFonts w:ascii="Arial" w:hAnsi="Arial" w:cs="Arial"/>
                <w:sz w:val="20"/>
                <w:szCs w:val="20"/>
                <w:lang w:val="fr-FR"/>
              </w:rPr>
              <w:instrText xml:space="preserve"> FORMCHECKBOX </w:instrText>
            </w:r>
            <w:r w:rsidRPr="00ED4FA6">
              <w:rPr>
                <w:rFonts w:ascii="Arial" w:hAnsi="Arial" w:cs="Arial"/>
                <w:sz w:val="20"/>
                <w:szCs w:val="20"/>
              </w:rPr>
            </w:r>
            <w:r w:rsidRPr="00ED4FA6">
              <w:rPr>
                <w:rFonts w:ascii="Arial" w:hAnsi="Arial" w:cs="Arial"/>
                <w:sz w:val="20"/>
                <w:szCs w:val="20"/>
              </w:rPr>
              <w:fldChar w:fldCharType="end"/>
            </w:r>
            <w:r w:rsidR="00ED4FA6" w:rsidRPr="00ED4FA6">
              <w:rPr>
                <w:rFonts w:ascii="Arial" w:hAnsi="Arial" w:cs="Arial"/>
                <w:sz w:val="20"/>
                <w:szCs w:val="20"/>
                <w:lang w:val="fr-FR"/>
              </w:rPr>
              <w:t xml:space="preserve"> </w:t>
            </w:r>
            <w:hyperlink r:id="rId52" w:history="1">
              <w:r w:rsidR="00ED4FA6" w:rsidRPr="00ED4FA6">
                <w:rPr>
                  <w:rStyle w:val="Hyperlink"/>
                  <w:rFonts w:ascii="Arial" w:hAnsi="Arial" w:cs="Arial"/>
                  <w:color w:val="auto"/>
                  <w:sz w:val="20"/>
                  <w:szCs w:val="20"/>
                  <w:u w:val="none"/>
                  <w:lang w:val="fr-FR"/>
                </w:rPr>
                <w:t>5Min</w:t>
              </w:r>
            </w:hyperlink>
          </w:p>
          <w:p w:rsidR="00ED4FA6" w:rsidRDefault="00455C34" w:rsidP="009F683A">
            <w:pPr>
              <w:spacing w:line="240" w:lineRule="atLeast"/>
              <w:ind w:left="288" w:hanging="288"/>
              <w:rPr>
                <w:rFonts w:ascii="Arial" w:hAnsi="Arial" w:cs="Arial"/>
                <w:sz w:val="20"/>
                <w:szCs w:val="20"/>
              </w:rPr>
            </w:pPr>
            <w:r>
              <w:rPr>
                <w:rFonts w:ascii="Arial" w:hAnsi="Arial" w:cs="Arial"/>
                <w:sz w:val="20"/>
                <w:szCs w:val="20"/>
              </w:rPr>
              <w:fldChar w:fldCharType="begin">
                <w:ffData>
                  <w:name w:val=""/>
                  <w:enabled/>
                  <w:calcOnExit w:val="0"/>
                  <w:checkBox>
                    <w:size w:val="16"/>
                    <w:default w:val="1"/>
                  </w:checkBox>
                </w:ffData>
              </w:fldChar>
            </w:r>
            <w:r w:rsidR="008F6641">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end"/>
            </w:r>
            <w:r w:rsidR="009F683A" w:rsidRPr="00ED4FA6">
              <w:rPr>
                <w:rFonts w:ascii="Arial" w:hAnsi="Arial" w:cs="Arial"/>
                <w:sz w:val="20"/>
                <w:szCs w:val="20"/>
              </w:rPr>
              <w:t xml:space="preserve"> </w:t>
            </w:r>
            <w:r w:rsidR="009F683A">
              <w:rPr>
                <w:rFonts w:ascii="Arial" w:hAnsi="Arial" w:cs="Arial"/>
                <w:sz w:val="20"/>
                <w:szCs w:val="20"/>
              </w:rPr>
              <w:t>Viewpoints</w:t>
            </w:r>
          </w:p>
          <w:p w:rsidR="009F683A" w:rsidRPr="00ED4FA6" w:rsidRDefault="00455C34" w:rsidP="009F683A">
            <w:pPr>
              <w:spacing w:line="240" w:lineRule="atLeast"/>
              <w:ind w:left="288" w:hanging="288"/>
              <w:rPr>
                <w:rFonts w:ascii="Arial" w:hAnsi="Arial" w:cs="Arial"/>
                <w:sz w:val="20"/>
                <w:szCs w:val="20"/>
              </w:rPr>
            </w:pPr>
            <w:r w:rsidRPr="00ED4FA6">
              <w:rPr>
                <w:rFonts w:ascii="Arial" w:hAnsi="Arial" w:cs="Arial"/>
                <w:sz w:val="20"/>
                <w:szCs w:val="20"/>
              </w:rPr>
              <w:fldChar w:fldCharType="begin">
                <w:ffData>
                  <w:name w:val=""/>
                  <w:enabled/>
                  <w:calcOnExit w:val="0"/>
                  <w:checkBox>
                    <w:size w:val="16"/>
                    <w:default w:val="0"/>
                  </w:checkBox>
                </w:ffData>
              </w:fldChar>
            </w:r>
            <w:r w:rsidR="009F683A" w:rsidRPr="00ED4FA6">
              <w:rPr>
                <w:rFonts w:ascii="Arial" w:hAnsi="Arial" w:cs="Arial"/>
                <w:sz w:val="20"/>
                <w:szCs w:val="20"/>
              </w:rPr>
              <w:instrText xml:space="preserve"> FORMCHECKBOX </w:instrText>
            </w:r>
            <w:r w:rsidRPr="00ED4FA6">
              <w:rPr>
                <w:rFonts w:ascii="Arial" w:hAnsi="Arial" w:cs="Arial"/>
                <w:sz w:val="20"/>
                <w:szCs w:val="20"/>
              </w:rPr>
            </w:r>
            <w:r w:rsidRPr="00ED4FA6">
              <w:rPr>
                <w:rFonts w:ascii="Arial" w:hAnsi="Arial" w:cs="Arial"/>
                <w:sz w:val="20"/>
                <w:szCs w:val="20"/>
              </w:rPr>
              <w:fldChar w:fldCharType="end"/>
            </w:r>
            <w:r w:rsidR="009F683A" w:rsidRPr="00ED4FA6">
              <w:rPr>
                <w:rFonts w:ascii="Arial" w:hAnsi="Arial" w:cs="Arial"/>
                <w:sz w:val="20"/>
                <w:szCs w:val="20"/>
              </w:rPr>
              <w:t xml:space="preserve"> </w:t>
            </w:r>
            <w:r w:rsidR="009F683A">
              <w:rPr>
                <w:rFonts w:ascii="Arial" w:hAnsi="Arial" w:cs="Arial"/>
                <w:sz w:val="20"/>
                <w:szCs w:val="20"/>
              </w:rPr>
              <w:t>Other:</w:t>
            </w:r>
          </w:p>
          <w:p w:rsidR="009F683A" w:rsidRPr="00ED4FA6" w:rsidRDefault="009F683A" w:rsidP="009F683A">
            <w:pPr>
              <w:spacing w:line="240" w:lineRule="atLeast"/>
              <w:ind w:left="288" w:hanging="288"/>
              <w:rPr>
                <w:rFonts w:ascii="Arial" w:hAnsi="Arial" w:cs="Arial"/>
                <w:sz w:val="20"/>
                <w:szCs w:val="20"/>
              </w:rPr>
            </w:pPr>
          </w:p>
        </w:tc>
        <w:tc>
          <w:tcPr>
            <w:tcW w:w="2437" w:type="dxa"/>
            <w:tcBorders>
              <w:top w:val="nil"/>
              <w:left w:val="nil"/>
              <w:bottom w:val="nil"/>
              <w:right w:val="nil"/>
            </w:tcBorders>
          </w:tcPr>
          <w:p w:rsidR="00ED4FA6" w:rsidRPr="00ED4FA6" w:rsidRDefault="00455C34" w:rsidP="00A564B7">
            <w:pPr>
              <w:spacing w:line="240" w:lineRule="atLeast"/>
              <w:ind w:left="288" w:hanging="288"/>
              <w:rPr>
                <w:rFonts w:ascii="Arial" w:hAnsi="Arial" w:cs="Arial"/>
                <w:sz w:val="20"/>
                <w:szCs w:val="20"/>
              </w:rPr>
            </w:pPr>
            <w:r>
              <w:rPr>
                <w:rFonts w:ascii="Arial" w:hAnsi="Arial" w:cs="Arial"/>
                <w:sz w:val="20"/>
                <w:szCs w:val="20"/>
              </w:rPr>
              <w:fldChar w:fldCharType="begin">
                <w:ffData>
                  <w:name w:val=""/>
                  <w:enabled/>
                  <w:calcOnExit w:val="0"/>
                  <w:checkBox>
                    <w:size w:val="16"/>
                    <w:default w:val="1"/>
                  </w:checkBox>
                </w:ffData>
              </w:fldChar>
            </w:r>
            <w:r w:rsidR="008F6641">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end"/>
            </w:r>
            <w:r w:rsidR="00ED4FA6" w:rsidRPr="00ED4FA6">
              <w:rPr>
                <w:rFonts w:ascii="Arial" w:hAnsi="Arial" w:cs="Arial"/>
                <w:sz w:val="20"/>
                <w:szCs w:val="20"/>
              </w:rPr>
              <w:t xml:space="preserve"> </w:t>
            </w:r>
            <w:hyperlink r:id="rId53" w:history="1">
              <w:proofErr w:type="spellStart"/>
              <w:r w:rsidR="00ED4FA6" w:rsidRPr="00ED4FA6">
                <w:rPr>
                  <w:rStyle w:val="Hyperlink"/>
                  <w:rFonts w:ascii="Arial" w:hAnsi="Arial" w:cs="Arial"/>
                  <w:color w:val="auto"/>
                  <w:sz w:val="20"/>
                  <w:szCs w:val="20"/>
                  <w:u w:val="none"/>
                </w:rPr>
                <w:t>Akamai</w:t>
              </w:r>
              <w:proofErr w:type="spellEnd"/>
            </w:hyperlink>
          </w:p>
          <w:p w:rsidR="00ED4FA6" w:rsidRDefault="00455C34" w:rsidP="00A564B7">
            <w:pPr>
              <w:spacing w:line="240" w:lineRule="atLeast"/>
              <w:ind w:left="288" w:hanging="288"/>
              <w:rPr>
                <w:rFonts w:ascii="Arial" w:hAnsi="Arial" w:cs="Arial"/>
                <w:sz w:val="20"/>
                <w:szCs w:val="20"/>
              </w:rPr>
            </w:pPr>
            <w:r>
              <w:rPr>
                <w:rFonts w:ascii="Arial" w:hAnsi="Arial" w:cs="Arial"/>
                <w:sz w:val="20"/>
                <w:szCs w:val="20"/>
              </w:rPr>
              <w:fldChar w:fldCharType="begin">
                <w:ffData>
                  <w:name w:val=""/>
                  <w:enabled/>
                  <w:calcOnExit w:val="0"/>
                  <w:checkBox>
                    <w:size w:val="16"/>
                    <w:default w:val="1"/>
                  </w:checkBox>
                </w:ffData>
              </w:fldChar>
            </w:r>
            <w:r w:rsidR="008F6641">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end"/>
            </w:r>
            <w:r w:rsidR="00ED4FA6" w:rsidRPr="00ED4FA6">
              <w:rPr>
                <w:rFonts w:ascii="Arial" w:hAnsi="Arial" w:cs="Arial"/>
                <w:sz w:val="20"/>
                <w:szCs w:val="20"/>
              </w:rPr>
              <w:t xml:space="preserve"> </w:t>
            </w:r>
            <w:hyperlink r:id="rId54" w:history="1">
              <w:proofErr w:type="spellStart"/>
              <w:r w:rsidR="00ED4FA6" w:rsidRPr="00ED4FA6">
                <w:rPr>
                  <w:rStyle w:val="Hyperlink"/>
                  <w:rFonts w:ascii="Arial" w:hAnsi="Arial" w:cs="Arial"/>
                  <w:color w:val="auto"/>
                  <w:sz w:val="20"/>
                  <w:szCs w:val="20"/>
                  <w:u w:val="none"/>
                </w:rPr>
                <w:t>Omniture</w:t>
              </w:r>
              <w:proofErr w:type="spellEnd"/>
            </w:hyperlink>
          </w:p>
          <w:p w:rsidR="00E315A1" w:rsidRDefault="00455C34" w:rsidP="00E315A1">
            <w:pPr>
              <w:spacing w:line="240" w:lineRule="atLeast"/>
              <w:ind w:left="288" w:hanging="288"/>
              <w:rPr>
                <w:rFonts w:ascii="Arial" w:hAnsi="Arial" w:cs="Arial"/>
                <w:sz w:val="20"/>
                <w:szCs w:val="20"/>
              </w:rPr>
            </w:pPr>
            <w:r w:rsidRPr="00ED4FA6">
              <w:rPr>
                <w:rFonts w:ascii="Arial" w:hAnsi="Arial" w:cs="Arial"/>
                <w:sz w:val="20"/>
                <w:szCs w:val="20"/>
              </w:rPr>
              <w:fldChar w:fldCharType="begin">
                <w:ffData>
                  <w:name w:val=""/>
                  <w:enabled/>
                  <w:calcOnExit w:val="0"/>
                  <w:checkBox>
                    <w:size w:val="16"/>
                    <w:default w:val="0"/>
                  </w:checkBox>
                </w:ffData>
              </w:fldChar>
            </w:r>
            <w:r w:rsidR="00E315A1" w:rsidRPr="00ED4FA6">
              <w:rPr>
                <w:rFonts w:ascii="Arial" w:hAnsi="Arial" w:cs="Arial"/>
                <w:sz w:val="20"/>
                <w:szCs w:val="20"/>
              </w:rPr>
              <w:instrText xml:space="preserve"> FORMCHECKBOX </w:instrText>
            </w:r>
            <w:r w:rsidRPr="00ED4FA6">
              <w:rPr>
                <w:rFonts w:ascii="Arial" w:hAnsi="Arial" w:cs="Arial"/>
                <w:sz w:val="20"/>
                <w:szCs w:val="20"/>
              </w:rPr>
            </w:r>
            <w:r w:rsidRPr="00ED4FA6">
              <w:rPr>
                <w:rFonts w:ascii="Arial" w:hAnsi="Arial" w:cs="Arial"/>
                <w:sz w:val="20"/>
                <w:szCs w:val="20"/>
              </w:rPr>
              <w:fldChar w:fldCharType="end"/>
            </w:r>
            <w:r w:rsidR="00E315A1" w:rsidRPr="00ED4FA6">
              <w:rPr>
                <w:rFonts w:ascii="Arial" w:hAnsi="Arial" w:cs="Arial"/>
                <w:sz w:val="20"/>
                <w:szCs w:val="20"/>
              </w:rPr>
              <w:t xml:space="preserve"> </w:t>
            </w:r>
            <w:hyperlink r:id="rId55" w:history="1">
              <w:r w:rsidR="00E315A1">
                <w:rPr>
                  <w:rStyle w:val="Hyperlink"/>
                  <w:rFonts w:ascii="Arial" w:hAnsi="Arial" w:cs="Arial"/>
                  <w:color w:val="auto"/>
                  <w:sz w:val="20"/>
                  <w:szCs w:val="20"/>
                  <w:u w:val="none"/>
                </w:rPr>
                <w:t>KANA</w:t>
              </w:r>
            </w:hyperlink>
          </w:p>
          <w:p w:rsidR="00E315A1" w:rsidRDefault="00455C34" w:rsidP="00E315A1">
            <w:pPr>
              <w:spacing w:line="240" w:lineRule="atLeast"/>
              <w:ind w:left="288" w:hanging="288"/>
              <w:rPr>
                <w:rFonts w:ascii="Arial" w:hAnsi="Arial" w:cs="Arial"/>
                <w:sz w:val="20"/>
                <w:szCs w:val="20"/>
              </w:rPr>
            </w:pPr>
            <w:r w:rsidRPr="00ED4FA6">
              <w:rPr>
                <w:rFonts w:ascii="Arial" w:hAnsi="Arial" w:cs="Arial"/>
                <w:sz w:val="20"/>
                <w:szCs w:val="20"/>
              </w:rPr>
              <w:fldChar w:fldCharType="begin">
                <w:ffData>
                  <w:name w:val=""/>
                  <w:enabled/>
                  <w:calcOnExit w:val="0"/>
                  <w:checkBox>
                    <w:size w:val="16"/>
                    <w:default w:val="0"/>
                  </w:checkBox>
                </w:ffData>
              </w:fldChar>
            </w:r>
            <w:r w:rsidR="00E315A1" w:rsidRPr="00ED4FA6">
              <w:rPr>
                <w:rFonts w:ascii="Arial" w:hAnsi="Arial" w:cs="Arial"/>
                <w:sz w:val="20"/>
                <w:szCs w:val="20"/>
              </w:rPr>
              <w:instrText xml:space="preserve"> FORMCHECKBOX </w:instrText>
            </w:r>
            <w:r w:rsidRPr="00ED4FA6">
              <w:rPr>
                <w:rFonts w:ascii="Arial" w:hAnsi="Arial" w:cs="Arial"/>
                <w:sz w:val="20"/>
                <w:szCs w:val="20"/>
              </w:rPr>
            </w:r>
            <w:r w:rsidRPr="00ED4FA6">
              <w:rPr>
                <w:rFonts w:ascii="Arial" w:hAnsi="Arial" w:cs="Arial"/>
                <w:sz w:val="20"/>
                <w:szCs w:val="20"/>
              </w:rPr>
              <w:fldChar w:fldCharType="end"/>
            </w:r>
            <w:r w:rsidR="00E315A1" w:rsidRPr="00ED4FA6">
              <w:rPr>
                <w:rFonts w:ascii="Arial" w:hAnsi="Arial" w:cs="Arial"/>
                <w:sz w:val="20"/>
                <w:szCs w:val="20"/>
              </w:rPr>
              <w:t xml:space="preserve"> </w:t>
            </w:r>
            <w:hyperlink r:id="rId56" w:history="1">
              <w:proofErr w:type="spellStart"/>
              <w:r w:rsidR="00E315A1">
                <w:rPr>
                  <w:rStyle w:val="Hyperlink"/>
                  <w:rFonts w:ascii="Arial" w:hAnsi="Arial" w:cs="Arial"/>
                  <w:color w:val="auto"/>
                  <w:sz w:val="20"/>
                  <w:szCs w:val="20"/>
                  <w:u w:val="none"/>
                </w:rPr>
                <w:t>CommerceHub</w:t>
              </w:r>
              <w:proofErr w:type="spellEnd"/>
            </w:hyperlink>
          </w:p>
          <w:p w:rsidR="00E315A1" w:rsidRPr="00ED4FA6" w:rsidRDefault="00455C34" w:rsidP="00E315A1">
            <w:pPr>
              <w:spacing w:line="240" w:lineRule="atLeast"/>
              <w:ind w:left="288" w:hanging="288"/>
              <w:rPr>
                <w:rFonts w:ascii="Arial" w:hAnsi="Arial" w:cs="Arial"/>
                <w:sz w:val="20"/>
                <w:szCs w:val="20"/>
              </w:rPr>
            </w:pPr>
            <w:r w:rsidRPr="00ED4FA6">
              <w:rPr>
                <w:rFonts w:ascii="Arial" w:hAnsi="Arial" w:cs="Arial"/>
                <w:sz w:val="20"/>
                <w:szCs w:val="20"/>
              </w:rPr>
              <w:fldChar w:fldCharType="begin">
                <w:ffData>
                  <w:name w:val=""/>
                  <w:enabled/>
                  <w:calcOnExit w:val="0"/>
                  <w:checkBox>
                    <w:size w:val="16"/>
                    <w:default w:val="0"/>
                  </w:checkBox>
                </w:ffData>
              </w:fldChar>
            </w:r>
            <w:r w:rsidR="00E315A1" w:rsidRPr="00ED4FA6">
              <w:rPr>
                <w:rFonts w:ascii="Arial" w:hAnsi="Arial" w:cs="Arial"/>
                <w:sz w:val="20"/>
                <w:szCs w:val="20"/>
              </w:rPr>
              <w:instrText xml:space="preserve"> FORMCHECKBOX </w:instrText>
            </w:r>
            <w:r w:rsidRPr="00ED4FA6">
              <w:rPr>
                <w:rFonts w:ascii="Arial" w:hAnsi="Arial" w:cs="Arial"/>
                <w:sz w:val="20"/>
                <w:szCs w:val="20"/>
              </w:rPr>
            </w:r>
            <w:r w:rsidRPr="00ED4FA6">
              <w:rPr>
                <w:rFonts w:ascii="Arial" w:hAnsi="Arial" w:cs="Arial"/>
                <w:sz w:val="20"/>
                <w:szCs w:val="20"/>
              </w:rPr>
              <w:fldChar w:fldCharType="end"/>
            </w:r>
            <w:r w:rsidR="00E315A1" w:rsidRPr="00ED4FA6">
              <w:rPr>
                <w:rFonts w:ascii="Arial" w:hAnsi="Arial" w:cs="Arial"/>
                <w:sz w:val="20"/>
                <w:szCs w:val="20"/>
              </w:rPr>
              <w:t xml:space="preserve"> </w:t>
            </w:r>
            <w:hyperlink r:id="rId57" w:history="1">
              <w:proofErr w:type="spellStart"/>
              <w:r w:rsidR="00E315A1">
                <w:rPr>
                  <w:rStyle w:val="Hyperlink"/>
                  <w:rFonts w:ascii="Arial" w:hAnsi="Arial" w:cs="Arial"/>
                  <w:color w:val="auto"/>
                  <w:sz w:val="20"/>
                  <w:szCs w:val="20"/>
                  <w:u w:val="none"/>
                </w:rPr>
                <w:t>LivePerson</w:t>
              </w:r>
              <w:proofErr w:type="spellEnd"/>
            </w:hyperlink>
          </w:p>
          <w:p w:rsidR="00ED4FA6" w:rsidRPr="00ED4FA6" w:rsidRDefault="00455C34" w:rsidP="00A564B7">
            <w:pPr>
              <w:spacing w:line="240" w:lineRule="atLeast"/>
              <w:ind w:left="288" w:hanging="288"/>
              <w:rPr>
                <w:rFonts w:ascii="Arial" w:hAnsi="Arial" w:cs="Arial"/>
                <w:sz w:val="20"/>
                <w:szCs w:val="20"/>
              </w:rPr>
            </w:pPr>
            <w:r w:rsidRPr="00ED4FA6">
              <w:rPr>
                <w:rFonts w:ascii="Arial" w:hAnsi="Arial" w:cs="Arial"/>
                <w:sz w:val="20"/>
                <w:szCs w:val="20"/>
              </w:rPr>
              <w:fldChar w:fldCharType="begin">
                <w:ffData>
                  <w:name w:val=""/>
                  <w:enabled/>
                  <w:calcOnExit w:val="0"/>
                  <w:checkBox>
                    <w:size w:val="16"/>
                    <w:default w:val="0"/>
                  </w:checkBox>
                </w:ffData>
              </w:fldChar>
            </w:r>
            <w:r w:rsidR="00ED4FA6" w:rsidRPr="00ED4FA6">
              <w:rPr>
                <w:rFonts w:ascii="Arial" w:hAnsi="Arial" w:cs="Arial"/>
                <w:sz w:val="20"/>
                <w:szCs w:val="20"/>
              </w:rPr>
              <w:instrText xml:space="preserve"> FORMCHECKBOX </w:instrText>
            </w:r>
            <w:r w:rsidRPr="00ED4FA6">
              <w:rPr>
                <w:rFonts w:ascii="Arial" w:hAnsi="Arial" w:cs="Arial"/>
                <w:sz w:val="20"/>
                <w:szCs w:val="20"/>
              </w:rPr>
            </w:r>
            <w:r w:rsidRPr="00ED4FA6">
              <w:rPr>
                <w:rFonts w:ascii="Arial" w:hAnsi="Arial" w:cs="Arial"/>
                <w:sz w:val="20"/>
                <w:szCs w:val="20"/>
              </w:rPr>
              <w:fldChar w:fldCharType="end"/>
            </w:r>
            <w:r w:rsidR="00ED4FA6" w:rsidRPr="00ED4FA6">
              <w:rPr>
                <w:rFonts w:ascii="Arial" w:hAnsi="Arial" w:cs="Arial"/>
                <w:sz w:val="20"/>
                <w:szCs w:val="20"/>
              </w:rPr>
              <w:t xml:space="preserve"> </w:t>
            </w:r>
            <w:r w:rsidR="00E44D9B">
              <w:rPr>
                <w:rFonts w:ascii="Arial" w:hAnsi="Arial" w:cs="Arial"/>
                <w:sz w:val="20"/>
                <w:szCs w:val="20"/>
              </w:rPr>
              <w:t>Other:</w:t>
            </w:r>
          </w:p>
          <w:p w:rsidR="00ED4FA6" w:rsidRPr="00ED4FA6" w:rsidRDefault="00ED4FA6" w:rsidP="00ED4FA6">
            <w:pPr>
              <w:spacing w:line="240" w:lineRule="atLeast"/>
              <w:ind w:left="288" w:hanging="288"/>
              <w:rPr>
                <w:rFonts w:ascii="Arial" w:hAnsi="Arial" w:cs="Arial"/>
                <w:sz w:val="20"/>
                <w:szCs w:val="20"/>
              </w:rPr>
            </w:pPr>
          </w:p>
        </w:tc>
        <w:tc>
          <w:tcPr>
            <w:tcW w:w="2437" w:type="dxa"/>
            <w:tcBorders>
              <w:top w:val="nil"/>
              <w:left w:val="nil"/>
              <w:bottom w:val="nil"/>
              <w:right w:val="nil"/>
            </w:tcBorders>
          </w:tcPr>
          <w:p w:rsidR="00ED4FA6" w:rsidRPr="00ED4FA6" w:rsidRDefault="00455C34" w:rsidP="00A564B7">
            <w:pPr>
              <w:spacing w:line="240" w:lineRule="atLeast"/>
              <w:ind w:left="288" w:hanging="288"/>
              <w:rPr>
                <w:rFonts w:ascii="Arial" w:hAnsi="Arial" w:cs="Arial"/>
                <w:sz w:val="20"/>
                <w:szCs w:val="20"/>
              </w:rPr>
            </w:pPr>
            <w:r w:rsidRPr="00ED4FA6">
              <w:rPr>
                <w:rFonts w:ascii="Arial" w:hAnsi="Arial" w:cs="Arial"/>
                <w:sz w:val="20"/>
                <w:szCs w:val="20"/>
              </w:rPr>
              <w:fldChar w:fldCharType="begin">
                <w:ffData>
                  <w:name w:val=""/>
                  <w:enabled/>
                  <w:calcOnExit w:val="0"/>
                  <w:checkBox>
                    <w:size w:val="16"/>
                    <w:default w:val="0"/>
                  </w:checkBox>
                </w:ffData>
              </w:fldChar>
            </w:r>
            <w:r w:rsidR="00ED4FA6" w:rsidRPr="00ED4FA6">
              <w:rPr>
                <w:rFonts w:ascii="Arial" w:hAnsi="Arial" w:cs="Arial"/>
                <w:sz w:val="20"/>
                <w:szCs w:val="20"/>
              </w:rPr>
              <w:instrText xml:space="preserve"> FORMCHECKBOX </w:instrText>
            </w:r>
            <w:r w:rsidRPr="00ED4FA6">
              <w:rPr>
                <w:rFonts w:ascii="Arial" w:hAnsi="Arial" w:cs="Arial"/>
                <w:sz w:val="20"/>
                <w:szCs w:val="20"/>
              </w:rPr>
            </w:r>
            <w:r w:rsidRPr="00ED4FA6">
              <w:rPr>
                <w:rFonts w:ascii="Arial" w:hAnsi="Arial" w:cs="Arial"/>
                <w:sz w:val="20"/>
                <w:szCs w:val="20"/>
              </w:rPr>
              <w:fldChar w:fldCharType="end"/>
            </w:r>
            <w:r w:rsidR="00ED4FA6" w:rsidRPr="00ED4FA6">
              <w:rPr>
                <w:rFonts w:ascii="Arial" w:hAnsi="Arial" w:cs="Arial"/>
                <w:sz w:val="20"/>
                <w:szCs w:val="20"/>
              </w:rPr>
              <w:t xml:space="preserve"> </w:t>
            </w:r>
            <w:proofErr w:type="spellStart"/>
            <w:r w:rsidR="00ED4FA6">
              <w:rPr>
                <w:rFonts w:ascii="Arial" w:hAnsi="Arial" w:cs="Arial"/>
                <w:sz w:val="20"/>
                <w:szCs w:val="20"/>
              </w:rPr>
              <w:t>DesignKitchen</w:t>
            </w:r>
            <w:proofErr w:type="spellEnd"/>
          </w:p>
          <w:p w:rsidR="00ED4FA6" w:rsidRPr="00ED4FA6" w:rsidRDefault="00455C34" w:rsidP="00A564B7">
            <w:pPr>
              <w:spacing w:line="240" w:lineRule="atLeast"/>
              <w:ind w:left="288" w:hanging="288"/>
              <w:rPr>
                <w:rFonts w:ascii="Arial" w:hAnsi="Arial" w:cs="Arial"/>
                <w:sz w:val="20"/>
                <w:szCs w:val="20"/>
              </w:rPr>
            </w:pPr>
            <w:r>
              <w:rPr>
                <w:rFonts w:ascii="Arial" w:hAnsi="Arial" w:cs="Arial"/>
                <w:sz w:val="20"/>
                <w:szCs w:val="20"/>
              </w:rPr>
              <w:fldChar w:fldCharType="begin">
                <w:ffData>
                  <w:name w:val=""/>
                  <w:enabled/>
                  <w:calcOnExit w:val="0"/>
                  <w:checkBox>
                    <w:size w:val="16"/>
                    <w:default w:val="0"/>
                  </w:checkBox>
                </w:ffData>
              </w:fldChar>
            </w:r>
            <w:r w:rsidR="00F55B91">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end"/>
            </w:r>
            <w:r w:rsidR="00ED4FA6" w:rsidRPr="00ED4FA6">
              <w:rPr>
                <w:rFonts w:ascii="Arial" w:hAnsi="Arial" w:cs="Arial"/>
                <w:sz w:val="20"/>
                <w:szCs w:val="20"/>
              </w:rPr>
              <w:t xml:space="preserve"> </w:t>
            </w:r>
            <w:r w:rsidR="00ED4FA6">
              <w:rPr>
                <w:rFonts w:ascii="Arial" w:hAnsi="Arial" w:cs="Arial"/>
                <w:sz w:val="20"/>
                <w:szCs w:val="20"/>
              </w:rPr>
              <w:t>ARS</w:t>
            </w:r>
          </w:p>
          <w:p w:rsidR="00ED4FA6" w:rsidRPr="00ED4FA6" w:rsidRDefault="00455C34" w:rsidP="00A564B7">
            <w:pPr>
              <w:spacing w:line="240" w:lineRule="atLeast"/>
              <w:ind w:left="288" w:hanging="288"/>
              <w:rPr>
                <w:rFonts w:ascii="Arial" w:hAnsi="Arial" w:cs="Arial"/>
                <w:sz w:val="20"/>
                <w:szCs w:val="20"/>
              </w:rPr>
            </w:pPr>
            <w:r w:rsidRPr="00ED4FA6">
              <w:rPr>
                <w:rFonts w:ascii="Arial" w:hAnsi="Arial" w:cs="Arial"/>
                <w:sz w:val="20"/>
                <w:szCs w:val="20"/>
              </w:rPr>
              <w:fldChar w:fldCharType="begin">
                <w:ffData>
                  <w:name w:val=""/>
                  <w:enabled/>
                  <w:calcOnExit w:val="0"/>
                  <w:checkBox>
                    <w:size w:val="16"/>
                    <w:default w:val="0"/>
                  </w:checkBox>
                </w:ffData>
              </w:fldChar>
            </w:r>
            <w:r w:rsidR="00ED4FA6" w:rsidRPr="00ED4FA6">
              <w:rPr>
                <w:rFonts w:ascii="Arial" w:hAnsi="Arial" w:cs="Arial"/>
                <w:sz w:val="20"/>
                <w:szCs w:val="20"/>
              </w:rPr>
              <w:instrText xml:space="preserve"> FORMCHECKBOX </w:instrText>
            </w:r>
            <w:r w:rsidRPr="00ED4FA6">
              <w:rPr>
                <w:rFonts w:ascii="Arial" w:hAnsi="Arial" w:cs="Arial"/>
                <w:sz w:val="20"/>
                <w:szCs w:val="20"/>
              </w:rPr>
            </w:r>
            <w:r w:rsidRPr="00ED4FA6">
              <w:rPr>
                <w:rFonts w:ascii="Arial" w:hAnsi="Arial" w:cs="Arial"/>
                <w:sz w:val="20"/>
                <w:szCs w:val="20"/>
              </w:rPr>
              <w:fldChar w:fldCharType="end"/>
            </w:r>
            <w:r w:rsidR="00ED4FA6" w:rsidRPr="00ED4FA6">
              <w:rPr>
                <w:rFonts w:ascii="Arial" w:hAnsi="Arial" w:cs="Arial"/>
                <w:sz w:val="20"/>
                <w:szCs w:val="20"/>
              </w:rPr>
              <w:t xml:space="preserve"> </w:t>
            </w:r>
            <w:r w:rsidR="00ED4FA6">
              <w:rPr>
                <w:rFonts w:ascii="Arial" w:hAnsi="Arial" w:cs="Arial"/>
                <w:sz w:val="20"/>
                <w:szCs w:val="20"/>
              </w:rPr>
              <w:t>Fluid</w:t>
            </w:r>
          </w:p>
          <w:p w:rsidR="00ED4FA6" w:rsidRPr="00ED4FA6" w:rsidRDefault="00455C34" w:rsidP="00A564B7">
            <w:pPr>
              <w:spacing w:line="240" w:lineRule="atLeast"/>
              <w:ind w:left="288" w:hanging="288"/>
              <w:rPr>
                <w:rFonts w:ascii="Arial" w:hAnsi="Arial" w:cs="Arial"/>
                <w:sz w:val="20"/>
                <w:szCs w:val="20"/>
              </w:rPr>
            </w:pPr>
            <w:r w:rsidRPr="00ED4FA6">
              <w:rPr>
                <w:rFonts w:ascii="Arial" w:hAnsi="Arial" w:cs="Arial"/>
                <w:sz w:val="20"/>
                <w:szCs w:val="20"/>
              </w:rPr>
              <w:fldChar w:fldCharType="begin">
                <w:ffData>
                  <w:name w:val=""/>
                  <w:enabled/>
                  <w:calcOnExit w:val="0"/>
                  <w:checkBox>
                    <w:size w:val="16"/>
                    <w:default w:val="0"/>
                  </w:checkBox>
                </w:ffData>
              </w:fldChar>
            </w:r>
            <w:r w:rsidR="00ED4FA6" w:rsidRPr="00ED4FA6">
              <w:rPr>
                <w:rFonts w:ascii="Arial" w:hAnsi="Arial" w:cs="Arial"/>
                <w:sz w:val="20"/>
                <w:szCs w:val="20"/>
              </w:rPr>
              <w:instrText xml:space="preserve"> FORMCHECKBOX </w:instrText>
            </w:r>
            <w:r w:rsidRPr="00ED4FA6">
              <w:rPr>
                <w:rFonts w:ascii="Arial" w:hAnsi="Arial" w:cs="Arial"/>
                <w:sz w:val="20"/>
                <w:szCs w:val="20"/>
              </w:rPr>
            </w:r>
            <w:r w:rsidRPr="00ED4FA6">
              <w:rPr>
                <w:rFonts w:ascii="Arial" w:hAnsi="Arial" w:cs="Arial"/>
                <w:sz w:val="20"/>
                <w:szCs w:val="20"/>
              </w:rPr>
              <w:fldChar w:fldCharType="end"/>
            </w:r>
            <w:r w:rsidR="00ED4FA6" w:rsidRPr="00ED4FA6">
              <w:rPr>
                <w:rFonts w:ascii="Arial" w:hAnsi="Arial" w:cs="Arial"/>
                <w:sz w:val="20"/>
                <w:szCs w:val="20"/>
              </w:rPr>
              <w:t xml:space="preserve"> </w:t>
            </w:r>
            <w:r w:rsidR="00ED4FA6">
              <w:rPr>
                <w:rFonts w:ascii="Arial" w:hAnsi="Arial" w:cs="Arial"/>
                <w:sz w:val="20"/>
                <w:szCs w:val="20"/>
              </w:rPr>
              <w:t>Agency.com</w:t>
            </w:r>
          </w:p>
          <w:p w:rsidR="00ED4FA6" w:rsidRPr="00ED4FA6" w:rsidRDefault="00455C34" w:rsidP="00A564B7">
            <w:pPr>
              <w:spacing w:line="240" w:lineRule="atLeast"/>
              <w:ind w:left="288" w:hanging="288"/>
              <w:rPr>
                <w:rFonts w:ascii="Arial" w:hAnsi="Arial" w:cs="Arial"/>
                <w:sz w:val="20"/>
                <w:szCs w:val="20"/>
              </w:rPr>
            </w:pPr>
            <w:r w:rsidRPr="00ED4FA6">
              <w:rPr>
                <w:rFonts w:ascii="Arial" w:hAnsi="Arial" w:cs="Arial"/>
                <w:sz w:val="20"/>
                <w:szCs w:val="20"/>
              </w:rPr>
              <w:fldChar w:fldCharType="begin">
                <w:ffData>
                  <w:name w:val=""/>
                  <w:enabled/>
                  <w:calcOnExit w:val="0"/>
                  <w:checkBox>
                    <w:size w:val="16"/>
                    <w:default w:val="0"/>
                  </w:checkBox>
                </w:ffData>
              </w:fldChar>
            </w:r>
            <w:r w:rsidR="00ED4FA6" w:rsidRPr="00ED4FA6">
              <w:rPr>
                <w:rFonts w:ascii="Arial" w:hAnsi="Arial" w:cs="Arial"/>
                <w:sz w:val="20"/>
                <w:szCs w:val="20"/>
              </w:rPr>
              <w:instrText xml:space="preserve"> FORMCHECKBOX </w:instrText>
            </w:r>
            <w:r w:rsidRPr="00ED4FA6">
              <w:rPr>
                <w:rFonts w:ascii="Arial" w:hAnsi="Arial" w:cs="Arial"/>
                <w:sz w:val="20"/>
                <w:szCs w:val="20"/>
              </w:rPr>
            </w:r>
            <w:r w:rsidRPr="00ED4FA6">
              <w:rPr>
                <w:rFonts w:ascii="Arial" w:hAnsi="Arial" w:cs="Arial"/>
                <w:sz w:val="20"/>
                <w:szCs w:val="20"/>
              </w:rPr>
              <w:fldChar w:fldCharType="end"/>
            </w:r>
            <w:r w:rsidR="00ED4FA6" w:rsidRPr="00ED4FA6">
              <w:rPr>
                <w:rFonts w:ascii="Arial" w:hAnsi="Arial" w:cs="Arial"/>
                <w:sz w:val="20"/>
                <w:szCs w:val="20"/>
              </w:rPr>
              <w:t xml:space="preserve"> </w:t>
            </w:r>
            <w:proofErr w:type="spellStart"/>
            <w:r w:rsidR="00ED4FA6">
              <w:rPr>
                <w:rFonts w:ascii="Arial" w:hAnsi="Arial" w:cs="Arial"/>
                <w:sz w:val="20"/>
                <w:szCs w:val="20"/>
              </w:rPr>
              <w:t>Zemoga</w:t>
            </w:r>
            <w:proofErr w:type="spellEnd"/>
          </w:p>
          <w:p w:rsidR="00ED4FA6" w:rsidRPr="00ED4FA6" w:rsidRDefault="00455C34" w:rsidP="00A564B7">
            <w:pPr>
              <w:spacing w:line="240" w:lineRule="atLeast"/>
              <w:ind w:left="288" w:hanging="288"/>
              <w:rPr>
                <w:rFonts w:ascii="Arial" w:hAnsi="Arial" w:cs="Arial"/>
                <w:sz w:val="20"/>
                <w:szCs w:val="20"/>
              </w:rPr>
            </w:pPr>
            <w:r w:rsidRPr="00ED4FA6">
              <w:rPr>
                <w:rFonts w:ascii="Arial" w:hAnsi="Arial" w:cs="Arial"/>
                <w:sz w:val="20"/>
                <w:szCs w:val="20"/>
              </w:rPr>
              <w:fldChar w:fldCharType="begin">
                <w:ffData>
                  <w:name w:val=""/>
                  <w:enabled/>
                  <w:calcOnExit w:val="0"/>
                  <w:checkBox>
                    <w:size w:val="16"/>
                    <w:default w:val="0"/>
                  </w:checkBox>
                </w:ffData>
              </w:fldChar>
            </w:r>
            <w:r w:rsidR="00ED4FA6" w:rsidRPr="00ED4FA6">
              <w:rPr>
                <w:rFonts w:ascii="Arial" w:hAnsi="Arial" w:cs="Arial"/>
                <w:sz w:val="20"/>
                <w:szCs w:val="20"/>
              </w:rPr>
              <w:instrText xml:space="preserve"> FORMCHECKBOX </w:instrText>
            </w:r>
            <w:r w:rsidRPr="00ED4FA6">
              <w:rPr>
                <w:rFonts w:ascii="Arial" w:hAnsi="Arial" w:cs="Arial"/>
                <w:sz w:val="20"/>
                <w:szCs w:val="20"/>
              </w:rPr>
            </w:r>
            <w:r w:rsidRPr="00ED4FA6">
              <w:rPr>
                <w:rFonts w:ascii="Arial" w:hAnsi="Arial" w:cs="Arial"/>
                <w:sz w:val="20"/>
                <w:szCs w:val="20"/>
              </w:rPr>
              <w:fldChar w:fldCharType="end"/>
            </w:r>
            <w:r w:rsidR="00ED4FA6" w:rsidRPr="00ED4FA6">
              <w:rPr>
                <w:rFonts w:ascii="Arial" w:hAnsi="Arial" w:cs="Arial"/>
                <w:sz w:val="20"/>
                <w:szCs w:val="20"/>
              </w:rPr>
              <w:t xml:space="preserve"> </w:t>
            </w:r>
            <w:r w:rsidR="00ED4FA6">
              <w:rPr>
                <w:rFonts w:ascii="Arial" w:hAnsi="Arial" w:cs="Arial"/>
                <w:sz w:val="20"/>
                <w:szCs w:val="20"/>
              </w:rPr>
              <w:t>KBPS</w:t>
            </w:r>
          </w:p>
          <w:p w:rsidR="00ED4FA6" w:rsidRPr="00ED4FA6" w:rsidRDefault="00455C34" w:rsidP="00A564B7">
            <w:pPr>
              <w:spacing w:line="240" w:lineRule="atLeast"/>
              <w:ind w:left="288" w:hanging="288"/>
              <w:rPr>
                <w:rFonts w:ascii="Arial" w:hAnsi="Arial" w:cs="Arial"/>
                <w:sz w:val="20"/>
                <w:szCs w:val="20"/>
              </w:rPr>
            </w:pPr>
            <w:r w:rsidRPr="00ED4FA6">
              <w:rPr>
                <w:rFonts w:ascii="Arial" w:hAnsi="Arial" w:cs="Arial"/>
                <w:sz w:val="20"/>
                <w:szCs w:val="20"/>
              </w:rPr>
              <w:fldChar w:fldCharType="begin">
                <w:ffData>
                  <w:name w:val=""/>
                  <w:enabled/>
                  <w:calcOnExit w:val="0"/>
                  <w:checkBox>
                    <w:size w:val="16"/>
                    <w:default w:val="0"/>
                  </w:checkBox>
                </w:ffData>
              </w:fldChar>
            </w:r>
            <w:r w:rsidR="00ED4FA6" w:rsidRPr="00ED4FA6">
              <w:rPr>
                <w:rFonts w:ascii="Arial" w:hAnsi="Arial" w:cs="Arial"/>
                <w:sz w:val="20"/>
                <w:szCs w:val="20"/>
              </w:rPr>
              <w:instrText xml:space="preserve"> FORMCHECKBOX </w:instrText>
            </w:r>
            <w:r w:rsidRPr="00ED4FA6">
              <w:rPr>
                <w:rFonts w:ascii="Arial" w:hAnsi="Arial" w:cs="Arial"/>
                <w:sz w:val="20"/>
                <w:szCs w:val="20"/>
              </w:rPr>
            </w:r>
            <w:r w:rsidRPr="00ED4FA6">
              <w:rPr>
                <w:rFonts w:ascii="Arial" w:hAnsi="Arial" w:cs="Arial"/>
                <w:sz w:val="20"/>
                <w:szCs w:val="20"/>
              </w:rPr>
              <w:fldChar w:fldCharType="end"/>
            </w:r>
            <w:r w:rsidR="00ED4FA6" w:rsidRPr="00ED4FA6">
              <w:rPr>
                <w:rFonts w:ascii="Arial" w:hAnsi="Arial" w:cs="Arial"/>
                <w:sz w:val="20"/>
                <w:szCs w:val="20"/>
              </w:rPr>
              <w:t xml:space="preserve"> </w:t>
            </w:r>
            <w:proofErr w:type="spellStart"/>
            <w:r w:rsidR="00ED4FA6">
              <w:rPr>
                <w:rFonts w:ascii="Arial" w:hAnsi="Arial" w:cs="Arial"/>
                <w:sz w:val="20"/>
                <w:szCs w:val="20"/>
              </w:rPr>
              <w:t>RealArt</w:t>
            </w:r>
            <w:proofErr w:type="spellEnd"/>
          </w:p>
          <w:p w:rsidR="00ED4FA6" w:rsidRPr="00ED4FA6" w:rsidRDefault="00455C34" w:rsidP="00ED4FA6">
            <w:pPr>
              <w:spacing w:line="240" w:lineRule="atLeast"/>
              <w:ind w:left="288" w:hanging="288"/>
              <w:rPr>
                <w:rFonts w:ascii="Arial" w:hAnsi="Arial" w:cs="Arial"/>
                <w:sz w:val="20"/>
                <w:szCs w:val="20"/>
              </w:rPr>
            </w:pPr>
            <w:r>
              <w:rPr>
                <w:rFonts w:ascii="Arial" w:hAnsi="Arial" w:cs="Arial"/>
                <w:sz w:val="20"/>
                <w:szCs w:val="20"/>
              </w:rPr>
              <w:fldChar w:fldCharType="begin">
                <w:ffData>
                  <w:name w:val=""/>
                  <w:enabled/>
                  <w:calcOnExit w:val="0"/>
                  <w:checkBox>
                    <w:size w:val="16"/>
                    <w:default w:val="1"/>
                  </w:checkBox>
                </w:ffData>
              </w:fldChar>
            </w:r>
            <w:r w:rsidR="005651CB">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end"/>
            </w:r>
            <w:r w:rsidR="00ED4FA6" w:rsidRPr="00ED4FA6">
              <w:rPr>
                <w:rFonts w:ascii="Arial" w:hAnsi="Arial" w:cs="Arial"/>
                <w:sz w:val="20"/>
                <w:szCs w:val="20"/>
              </w:rPr>
              <w:t xml:space="preserve"> </w:t>
            </w:r>
            <w:r w:rsidR="00ED4FA6">
              <w:rPr>
                <w:rFonts w:ascii="Arial" w:hAnsi="Arial" w:cs="Arial"/>
                <w:sz w:val="20"/>
                <w:szCs w:val="20"/>
              </w:rPr>
              <w:t>Other</w:t>
            </w:r>
            <w:r w:rsidR="00E44D9B">
              <w:rPr>
                <w:rFonts w:ascii="Arial" w:hAnsi="Arial" w:cs="Arial"/>
                <w:sz w:val="20"/>
                <w:szCs w:val="20"/>
              </w:rPr>
              <w:t>:</w:t>
            </w:r>
            <w:r w:rsidR="005651CB">
              <w:rPr>
                <w:rFonts w:ascii="Arial" w:hAnsi="Arial" w:cs="Arial"/>
                <w:sz w:val="20"/>
                <w:szCs w:val="20"/>
              </w:rPr>
              <w:t xml:space="preserve"> Business Objects </w:t>
            </w:r>
          </w:p>
        </w:tc>
      </w:tr>
    </w:tbl>
    <w:p w:rsidR="009716B3" w:rsidRDefault="009716B3" w:rsidP="002A5EC1">
      <w:pPr>
        <w:ind w:left="900"/>
        <w:rPr>
          <w:rFonts w:ascii="Arial" w:hAnsi="Arial" w:cs="Arial"/>
          <w:sz w:val="20"/>
          <w:szCs w:val="20"/>
        </w:rPr>
      </w:pPr>
      <w:r w:rsidRPr="009716B3">
        <w:rPr>
          <w:rFonts w:ascii="Arial" w:hAnsi="Arial" w:cs="Arial"/>
          <w:sz w:val="20"/>
          <w:szCs w:val="20"/>
        </w:rPr>
        <w:t>If the vendor is new, please specify vendor name and anticipated service from the vendor:</w:t>
      </w:r>
    </w:p>
    <w:p w:rsidR="002A5EC1" w:rsidRDefault="002A5EC1" w:rsidP="002A5EC1">
      <w:pPr>
        <w:ind w:left="900"/>
        <w:rPr>
          <w:rFonts w:ascii="Arial" w:hAnsi="Arial" w:cs="Arial"/>
          <w:sz w:val="20"/>
          <w:szCs w:val="20"/>
        </w:rPr>
      </w:pPr>
    </w:p>
    <w:p w:rsidR="001C17F7" w:rsidRDefault="001C17F7" w:rsidP="001C17F7">
      <w:pPr>
        <w:pStyle w:val="Heading2"/>
        <w:tabs>
          <w:tab w:val="left" w:pos="810"/>
        </w:tabs>
        <w:ind w:left="810" w:hanging="540"/>
      </w:pPr>
      <w:bookmarkStart w:id="140" w:name="_Toc324835476"/>
      <w:r>
        <w:t>Security and Compliance</w:t>
      </w:r>
      <w:bookmarkEnd w:id="140"/>
    </w:p>
    <w:p w:rsidR="001C17F7" w:rsidRPr="00E34D3B" w:rsidRDefault="001C17F7" w:rsidP="00E34D3B">
      <w:pPr>
        <w:ind w:left="900"/>
        <w:rPr>
          <w:rFonts w:ascii="Arial" w:hAnsi="Arial" w:cs="Arial"/>
          <w:b/>
          <w:i/>
          <w:color w:val="0070C0"/>
          <w:sz w:val="20"/>
          <w:szCs w:val="20"/>
        </w:rPr>
      </w:pPr>
      <w:r w:rsidRPr="00E34D3B">
        <w:rPr>
          <w:rFonts w:ascii="Arial" w:hAnsi="Arial" w:cs="Arial"/>
          <w:b/>
          <w:i/>
          <w:color w:val="0070C0"/>
          <w:sz w:val="20"/>
          <w:szCs w:val="20"/>
        </w:rPr>
        <w:t xml:space="preserve">Please fill out the following list to help the team understand how the new project will be secured </w:t>
      </w:r>
      <w:r w:rsidR="006C347C">
        <w:rPr>
          <w:rFonts w:ascii="Arial" w:hAnsi="Arial" w:cs="Arial"/>
          <w:b/>
          <w:i/>
          <w:color w:val="0070C0"/>
          <w:sz w:val="20"/>
          <w:szCs w:val="20"/>
        </w:rPr>
        <w:t xml:space="preserve">and meet compliance initiatives.  </w:t>
      </w:r>
      <w:r w:rsidR="006C347C">
        <w:rPr>
          <w:rFonts w:ascii="Arial" w:hAnsi="Arial" w:cs="Arial"/>
          <w:b/>
          <w:i/>
          <w:color w:val="0000FF"/>
          <w:sz w:val="20"/>
          <w:szCs w:val="20"/>
        </w:rPr>
        <w:t>Consult OBU IT Operations if necessary.</w:t>
      </w:r>
    </w:p>
    <w:p w:rsidR="001C17F7" w:rsidRPr="006825F8" w:rsidRDefault="001C17F7" w:rsidP="00E34D3B">
      <w:pPr>
        <w:ind w:left="900"/>
        <w:rPr>
          <w:rFonts w:ascii="Arial" w:hAnsi="Arial" w:cs="Arial"/>
          <w:sz w:val="20"/>
          <w:szCs w:val="20"/>
        </w:rPr>
      </w:pPr>
    </w:p>
    <w:p w:rsidR="001C17F7" w:rsidRPr="006825F8" w:rsidRDefault="001C17F7" w:rsidP="0045324D">
      <w:pPr>
        <w:ind w:left="900"/>
        <w:rPr>
          <w:rFonts w:ascii="Arial" w:hAnsi="Arial" w:cs="Arial"/>
          <w:sz w:val="20"/>
          <w:szCs w:val="20"/>
        </w:rPr>
      </w:pPr>
      <w:r w:rsidRPr="006825F8">
        <w:rPr>
          <w:rFonts w:ascii="Arial" w:hAnsi="Arial" w:cs="Arial"/>
          <w:sz w:val="20"/>
          <w:szCs w:val="20"/>
        </w:rPr>
        <w:t>Does this project introduce a new application to the SHC environment?</w:t>
      </w:r>
    </w:p>
    <w:p w:rsidR="001C17F7" w:rsidRPr="006825F8" w:rsidRDefault="001C17F7" w:rsidP="00E34D3B">
      <w:pPr>
        <w:ind w:left="900"/>
        <w:rPr>
          <w:rFonts w:ascii="Arial" w:hAnsi="Arial" w:cs="Arial"/>
          <w:sz w:val="20"/>
          <w:szCs w:val="20"/>
        </w:rPr>
      </w:pPr>
    </w:p>
    <w:tbl>
      <w:tblPr>
        <w:tblW w:w="7311" w:type="dxa"/>
        <w:jc w:val="center"/>
        <w:tblInd w:w="540" w:type="dxa"/>
        <w:tblLayout w:type="fixed"/>
        <w:tblLook w:val="0000"/>
      </w:tblPr>
      <w:tblGrid>
        <w:gridCol w:w="3655"/>
        <w:gridCol w:w="3656"/>
      </w:tblGrid>
      <w:tr w:rsidR="001C17F7" w:rsidRPr="006825F8">
        <w:trPr>
          <w:trHeight w:val="90"/>
          <w:jc w:val="center"/>
        </w:trPr>
        <w:tc>
          <w:tcPr>
            <w:tcW w:w="2437" w:type="dxa"/>
            <w:tcBorders>
              <w:top w:val="nil"/>
              <w:left w:val="nil"/>
              <w:bottom w:val="nil"/>
              <w:right w:val="nil"/>
            </w:tcBorders>
          </w:tcPr>
          <w:p w:rsidR="001C17F7" w:rsidRPr="006825F8" w:rsidRDefault="00455C34" w:rsidP="00E34D3B">
            <w:pPr>
              <w:ind w:left="900"/>
              <w:rPr>
                <w:rFonts w:ascii="Arial" w:hAnsi="Arial" w:cs="Arial"/>
                <w:sz w:val="20"/>
                <w:szCs w:val="20"/>
              </w:rPr>
            </w:pPr>
            <w:r w:rsidRPr="006825F8">
              <w:rPr>
                <w:rFonts w:ascii="Arial" w:hAnsi="Arial" w:cs="Arial"/>
                <w:sz w:val="20"/>
                <w:szCs w:val="20"/>
              </w:rPr>
              <w:fldChar w:fldCharType="begin">
                <w:ffData>
                  <w:name w:val=""/>
                  <w:enabled/>
                  <w:calcOnExit w:val="0"/>
                  <w:checkBox>
                    <w:size w:val="16"/>
                    <w:default w:val="0"/>
                  </w:checkBox>
                </w:ffData>
              </w:fldChar>
            </w:r>
            <w:r w:rsidR="001C17F7" w:rsidRPr="006825F8">
              <w:rPr>
                <w:rFonts w:ascii="Arial" w:hAnsi="Arial" w:cs="Arial"/>
                <w:sz w:val="20"/>
                <w:szCs w:val="20"/>
              </w:rPr>
              <w:instrText xml:space="preserve"> FORMCHECKBOX </w:instrText>
            </w:r>
            <w:r w:rsidRPr="006825F8">
              <w:rPr>
                <w:rFonts w:ascii="Arial" w:hAnsi="Arial" w:cs="Arial"/>
                <w:sz w:val="20"/>
                <w:szCs w:val="20"/>
              </w:rPr>
            </w:r>
            <w:r w:rsidRPr="006825F8">
              <w:rPr>
                <w:rFonts w:ascii="Arial" w:hAnsi="Arial" w:cs="Arial"/>
                <w:sz w:val="20"/>
                <w:szCs w:val="20"/>
              </w:rPr>
              <w:fldChar w:fldCharType="end"/>
            </w:r>
            <w:r w:rsidR="001C17F7" w:rsidRPr="006825F8">
              <w:rPr>
                <w:rFonts w:ascii="Arial" w:hAnsi="Arial" w:cs="Arial"/>
                <w:sz w:val="20"/>
                <w:szCs w:val="20"/>
              </w:rPr>
              <w:t xml:space="preserve"> Yes</w:t>
            </w:r>
          </w:p>
        </w:tc>
        <w:tc>
          <w:tcPr>
            <w:tcW w:w="2437" w:type="dxa"/>
            <w:tcBorders>
              <w:top w:val="nil"/>
              <w:left w:val="nil"/>
              <w:bottom w:val="nil"/>
              <w:right w:val="nil"/>
            </w:tcBorders>
          </w:tcPr>
          <w:p w:rsidR="001C17F7" w:rsidRPr="006825F8" w:rsidRDefault="00455C34" w:rsidP="00E34D3B">
            <w:pPr>
              <w:ind w:left="900"/>
              <w:rPr>
                <w:rFonts w:ascii="Arial" w:hAnsi="Arial" w:cs="Arial"/>
                <w:sz w:val="20"/>
                <w:szCs w:val="20"/>
              </w:rPr>
            </w:pPr>
            <w:r>
              <w:rPr>
                <w:rFonts w:ascii="Arial" w:hAnsi="Arial" w:cs="Arial"/>
                <w:sz w:val="20"/>
                <w:szCs w:val="20"/>
              </w:rPr>
              <w:fldChar w:fldCharType="begin">
                <w:ffData>
                  <w:name w:val=""/>
                  <w:enabled/>
                  <w:calcOnExit w:val="0"/>
                  <w:checkBox>
                    <w:size w:val="16"/>
                    <w:default w:val="1"/>
                  </w:checkBox>
                </w:ffData>
              </w:fldChar>
            </w:r>
            <w:r w:rsidR="00F51B39">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end"/>
            </w:r>
            <w:r w:rsidR="001C17F7" w:rsidRPr="006825F8">
              <w:rPr>
                <w:rFonts w:ascii="Arial" w:hAnsi="Arial" w:cs="Arial"/>
                <w:sz w:val="20"/>
                <w:szCs w:val="20"/>
              </w:rPr>
              <w:t xml:space="preserve"> No</w:t>
            </w:r>
          </w:p>
        </w:tc>
      </w:tr>
    </w:tbl>
    <w:p w:rsidR="009716B3" w:rsidRDefault="00AC7879" w:rsidP="009716B3">
      <w:pPr>
        <w:ind w:left="900"/>
        <w:rPr>
          <w:rFonts w:ascii="Arial" w:hAnsi="Arial" w:cs="Arial"/>
          <w:sz w:val="20"/>
          <w:szCs w:val="20"/>
        </w:rPr>
      </w:pPr>
      <w:r>
        <w:rPr>
          <w:rFonts w:ascii="Arial" w:hAnsi="Arial" w:cs="Arial"/>
          <w:sz w:val="20"/>
          <w:szCs w:val="20"/>
        </w:rPr>
        <w:t>If yes, briefly explain</w:t>
      </w:r>
      <w:r w:rsidR="009716B3" w:rsidRPr="009716B3">
        <w:rPr>
          <w:rFonts w:ascii="Arial" w:hAnsi="Arial" w:cs="Arial"/>
          <w:sz w:val="20"/>
          <w:szCs w:val="20"/>
        </w:rPr>
        <w:t>:</w:t>
      </w:r>
    </w:p>
    <w:p w:rsidR="009716B3" w:rsidRDefault="009716B3" w:rsidP="009716B3">
      <w:pPr>
        <w:ind w:left="900"/>
        <w:rPr>
          <w:rFonts w:ascii="Arial" w:hAnsi="Arial" w:cs="Arial"/>
          <w:sz w:val="20"/>
          <w:szCs w:val="20"/>
        </w:rPr>
      </w:pPr>
    </w:p>
    <w:p w:rsidR="001C17F7" w:rsidRPr="006825F8" w:rsidRDefault="001C17F7" w:rsidP="00E34D3B">
      <w:pPr>
        <w:ind w:left="900"/>
        <w:rPr>
          <w:rFonts w:ascii="Arial" w:hAnsi="Arial" w:cs="Arial"/>
          <w:sz w:val="20"/>
          <w:szCs w:val="20"/>
        </w:rPr>
      </w:pPr>
      <w:r w:rsidRPr="006825F8">
        <w:rPr>
          <w:rFonts w:ascii="Arial" w:hAnsi="Arial" w:cs="Arial"/>
          <w:sz w:val="20"/>
          <w:szCs w:val="20"/>
        </w:rPr>
        <w:t>Is there any consumer or vendor data that will be stored, processed, accessed, or transmitted for this project?   If so, please answer questions 2 and 3.</w:t>
      </w:r>
    </w:p>
    <w:p w:rsidR="001C17F7" w:rsidRPr="006825F8" w:rsidRDefault="001C17F7" w:rsidP="00E34D3B">
      <w:pPr>
        <w:ind w:left="900"/>
        <w:rPr>
          <w:rFonts w:ascii="Arial" w:hAnsi="Arial" w:cs="Arial"/>
          <w:sz w:val="20"/>
          <w:szCs w:val="20"/>
        </w:rPr>
      </w:pPr>
    </w:p>
    <w:tbl>
      <w:tblPr>
        <w:tblW w:w="7311" w:type="dxa"/>
        <w:jc w:val="center"/>
        <w:tblInd w:w="720" w:type="dxa"/>
        <w:tblLayout w:type="fixed"/>
        <w:tblLook w:val="0000"/>
      </w:tblPr>
      <w:tblGrid>
        <w:gridCol w:w="3655"/>
        <w:gridCol w:w="3656"/>
      </w:tblGrid>
      <w:tr w:rsidR="001C17F7" w:rsidRPr="006825F8">
        <w:trPr>
          <w:trHeight w:val="90"/>
          <w:jc w:val="center"/>
        </w:trPr>
        <w:tc>
          <w:tcPr>
            <w:tcW w:w="3655" w:type="dxa"/>
            <w:tcBorders>
              <w:top w:val="nil"/>
              <w:left w:val="nil"/>
              <w:bottom w:val="nil"/>
              <w:right w:val="nil"/>
            </w:tcBorders>
          </w:tcPr>
          <w:p w:rsidR="001C17F7" w:rsidRPr="006825F8" w:rsidRDefault="00455C34" w:rsidP="00E34D3B">
            <w:pPr>
              <w:ind w:left="900"/>
              <w:rPr>
                <w:rFonts w:ascii="Arial" w:hAnsi="Arial" w:cs="Arial"/>
                <w:sz w:val="20"/>
                <w:szCs w:val="20"/>
              </w:rPr>
            </w:pPr>
            <w:r>
              <w:rPr>
                <w:rFonts w:ascii="Arial" w:hAnsi="Arial" w:cs="Arial"/>
                <w:sz w:val="20"/>
                <w:szCs w:val="20"/>
              </w:rPr>
              <w:lastRenderedPageBreak/>
              <w:fldChar w:fldCharType="begin">
                <w:ffData>
                  <w:name w:val=""/>
                  <w:enabled/>
                  <w:calcOnExit w:val="0"/>
                  <w:checkBox>
                    <w:size w:val="16"/>
                    <w:default w:val="0"/>
                  </w:checkBox>
                </w:ffData>
              </w:fldChar>
            </w:r>
            <w:r w:rsidR="005651CB">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end"/>
            </w:r>
            <w:r w:rsidR="001C17F7" w:rsidRPr="006825F8">
              <w:rPr>
                <w:rFonts w:ascii="Arial" w:hAnsi="Arial" w:cs="Arial"/>
                <w:sz w:val="20"/>
                <w:szCs w:val="20"/>
              </w:rPr>
              <w:t xml:space="preserve"> Yes</w:t>
            </w:r>
          </w:p>
        </w:tc>
        <w:tc>
          <w:tcPr>
            <w:tcW w:w="3656" w:type="dxa"/>
            <w:tcBorders>
              <w:top w:val="nil"/>
              <w:left w:val="nil"/>
              <w:bottom w:val="nil"/>
              <w:right w:val="nil"/>
            </w:tcBorders>
          </w:tcPr>
          <w:p w:rsidR="001C17F7" w:rsidRPr="006825F8" w:rsidRDefault="00455C34" w:rsidP="00E34D3B">
            <w:pPr>
              <w:ind w:left="900"/>
              <w:rPr>
                <w:rFonts w:ascii="Arial" w:hAnsi="Arial" w:cs="Arial"/>
                <w:sz w:val="20"/>
                <w:szCs w:val="20"/>
              </w:rPr>
            </w:pPr>
            <w:r>
              <w:rPr>
                <w:rFonts w:ascii="Arial" w:hAnsi="Arial" w:cs="Arial"/>
                <w:sz w:val="20"/>
                <w:szCs w:val="20"/>
              </w:rPr>
              <w:fldChar w:fldCharType="begin">
                <w:ffData>
                  <w:name w:val=""/>
                  <w:enabled/>
                  <w:calcOnExit w:val="0"/>
                  <w:checkBox>
                    <w:size w:val="16"/>
                    <w:default w:val="1"/>
                  </w:checkBox>
                </w:ffData>
              </w:fldChar>
            </w:r>
            <w:r w:rsidR="005651CB">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end"/>
            </w:r>
            <w:r w:rsidR="001C17F7" w:rsidRPr="006825F8">
              <w:rPr>
                <w:rFonts w:ascii="Arial" w:hAnsi="Arial" w:cs="Arial"/>
                <w:sz w:val="20"/>
                <w:szCs w:val="20"/>
              </w:rPr>
              <w:t xml:space="preserve"> No</w:t>
            </w:r>
          </w:p>
        </w:tc>
      </w:tr>
    </w:tbl>
    <w:p w:rsidR="00AC7879" w:rsidRDefault="00AC7879" w:rsidP="00AC7879">
      <w:pPr>
        <w:ind w:left="900"/>
        <w:rPr>
          <w:rFonts w:ascii="Arial" w:hAnsi="Arial" w:cs="Arial"/>
          <w:sz w:val="20"/>
          <w:szCs w:val="20"/>
        </w:rPr>
      </w:pPr>
      <w:r>
        <w:rPr>
          <w:rFonts w:ascii="Arial" w:hAnsi="Arial" w:cs="Arial"/>
          <w:sz w:val="20"/>
          <w:szCs w:val="20"/>
        </w:rPr>
        <w:t>If yes, briefly explain</w:t>
      </w:r>
      <w:r w:rsidRPr="009716B3">
        <w:rPr>
          <w:rFonts w:ascii="Arial" w:hAnsi="Arial" w:cs="Arial"/>
          <w:sz w:val="20"/>
          <w:szCs w:val="20"/>
        </w:rPr>
        <w:t>:</w:t>
      </w:r>
    </w:p>
    <w:p w:rsidR="00AC7879" w:rsidRDefault="00AC7879" w:rsidP="00AC7879">
      <w:pPr>
        <w:ind w:left="900"/>
        <w:rPr>
          <w:rFonts w:ascii="Arial" w:hAnsi="Arial" w:cs="Arial"/>
          <w:sz w:val="20"/>
          <w:szCs w:val="20"/>
        </w:rPr>
      </w:pPr>
    </w:p>
    <w:p w:rsidR="001C17F7" w:rsidRPr="006825F8" w:rsidRDefault="001C17F7" w:rsidP="00E34D3B">
      <w:pPr>
        <w:ind w:left="900"/>
        <w:rPr>
          <w:rFonts w:ascii="Arial" w:hAnsi="Arial" w:cs="Arial"/>
          <w:sz w:val="20"/>
          <w:szCs w:val="20"/>
        </w:rPr>
      </w:pPr>
      <w:r w:rsidRPr="006825F8">
        <w:rPr>
          <w:rFonts w:ascii="Arial" w:hAnsi="Arial" w:cs="Arial"/>
          <w:sz w:val="20"/>
          <w:szCs w:val="20"/>
        </w:rPr>
        <w:t>Please check all customer and/or vendor data that will be stored, processed, accessed, or transmitted with this functionality:</w:t>
      </w:r>
    </w:p>
    <w:p w:rsidR="001C17F7" w:rsidRPr="006825F8" w:rsidRDefault="001C17F7" w:rsidP="00E34D3B">
      <w:pPr>
        <w:ind w:left="900"/>
        <w:rPr>
          <w:rFonts w:ascii="Arial" w:hAnsi="Arial" w:cs="Arial"/>
          <w:sz w:val="20"/>
          <w:szCs w:val="20"/>
        </w:rPr>
      </w:pPr>
    </w:p>
    <w:tbl>
      <w:tblPr>
        <w:tblW w:w="7311" w:type="dxa"/>
        <w:jc w:val="center"/>
        <w:tblInd w:w="900" w:type="dxa"/>
        <w:tblLayout w:type="fixed"/>
        <w:tblLook w:val="0000"/>
      </w:tblPr>
      <w:tblGrid>
        <w:gridCol w:w="2437"/>
        <w:gridCol w:w="2437"/>
        <w:gridCol w:w="2437"/>
      </w:tblGrid>
      <w:tr w:rsidR="001B455D" w:rsidRPr="006825F8">
        <w:trPr>
          <w:trHeight w:val="2160"/>
          <w:jc w:val="center"/>
        </w:trPr>
        <w:tc>
          <w:tcPr>
            <w:tcW w:w="2437" w:type="dxa"/>
            <w:tcBorders>
              <w:top w:val="nil"/>
              <w:left w:val="nil"/>
              <w:bottom w:val="nil"/>
              <w:right w:val="nil"/>
            </w:tcBorders>
          </w:tcPr>
          <w:p w:rsidR="001B455D" w:rsidRPr="00ED4FA6" w:rsidRDefault="00455C34" w:rsidP="001A6314">
            <w:pPr>
              <w:spacing w:line="240" w:lineRule="atLeast"/>
              <w:ind w:left="288" w:hanging="288"/>
              <w:rPr>
                <w:rFonts w:ascii="Arial" w:hAnsi="Arial" w:cs="Arial"/>
                <w:sz w:val="20"/>
                <w:szCs w:val="20"/>
                <w:lang w:val="fr-FR"/>
              </w:rPr>
            </w:pPr>
            <w:r w:rsidRPr="00ED4FA6">
              <w:rPr>
                <w:rFonts w:ascii="Arial" w:hAnsi="Arial" w:cs="Arial"/>
                <w:sz w:val="20"/>
                <w:szCs w:val="20"/>
              </w:rPr>
              <w:fldChar w:fldCharType="begin">
                <w:ffData>
                  <w:name w:val=""/>
                  <w:enabled/>
                  <w:calcOnExit w:val="0"/>
                  <w:checkBox>
                    <w:size w:val="16"/>
                    <w:default w:val="0"/>
                  </w:checkBox>
                </w:ffData>
              </w:fldChar>
            </w:r>
            <w:r w:rsidR="001B455D" w:rsidRPr="00ED4FA6">
              <w:rPr>
                <w:rFonts w:ascii="Arial" w:hAnsi="Arial" w:cs="Arial"/>
                <w:sz w:val="20"/>
                <w:szCs w:val="20"/>
                <w:lang w:val="fr-FR"/>
              </w:rPr>
              <w:instrText xml:space="preserve"> FORMCHECKBOX </w:instrText>
            </w:r>
            <w:r w:rsidRPr="00ED4FA6">
              <w:rPr>
                <w:rFonts w:ascii="Arial" w:hAnsi="Arial" w:cs="Arial"/>
                <w:sz w:val="20"/>
                <w:szCs w:val="20"/>
              </w:rPr>
            </w:r>
            <w:r w:rsidRPr="00ED4FA6">
              <w:rPr>
                <w:rFonts w:ascii="Arial" w:hAnsi="Arial" w:cs="Arial"/>
                <w:sz w:val="20"/>
                <w:szCs w:val="20"/>
              </w:rPr>
              <w:fldChar w:fldCharType="end"/>
            </w:r>
            <w:r w:rsidR="001B455D" w:rsidRPr="00ED4FA6">
              <w:rPr>
                <w:rFonts w:ascii="Arial" w:hAnsi="Arial" w:cs="Arial"/>
                <w:sz w:val="20"/>
                <w:szCs w:val="20"/>
                <w:lang w:val="fr-FR"/>
              </w:rPr>
              <w:t xml:space="preserve"> </w:t>
            </w:r>
            <w:hyperlink r:id="rId58" w:history="1">
              <w:proofErr w:type="spellStart"/>
              <w:r w:rsidR="001B455D">
                <w:rPr>
                  <w:rStyle w:val="Hyperlink"/>
                  <w:rFonts w:ascii="Arial" w:hAnsi="Arial" w:cs="Arial"/>
                  <w:color w:val="auto"/>
                  <w:sz w:val="20"/>
                  <w:szCs w:val="20"/>
                  <w:u w:val="none"/>
                  <w:lang w:val="fr-FR"/>
                </w:rPr>
                <w:t>Credit</w:t>
              </w:r>
              <w:proofErr w:type="spellEnd"/>
              <w:r w:rsidR="001B455D">
                <w:rPr>
                  <w:rStyle w:val="Hyperlink"/>
                  <w:rFonts w:ascii="Arial" w:hAnsi="Arial" w:cs="Arial"/>
                  <w:color w:val="auto"/>
                  <w:sz w:val="20"/>
                  <w:szCs w:val="20"/>
                  <w:u w:val="none"/>
                  <w:lang w:val="fr-FR"/>
                </w:rPr>
                <w:t xml:space="preserve"> </w:t>
              </w:r>
              <w:proofErr w:type="spellStart"/>
              <w:r w:rsidR="001B455D">
                <w:rPr>
                  <w:rStyle w:val="Hyperlink"/>
                  <w:rFonts w:ascii="Arial" w:hAnsi="Arial" w:cs="Arial"/>
                  <w:color w:val="auto"/>
                  <w:sz w:val="20"/>
                  <w:szCs w:val="20"/>
                  <w:u w:val="none"/>
                  <w:lang w:val="fr-FR"/>
                </w:rPr>
                <w:t>card</w:t>
              </w:r>
              <w:proofErr w:type="spellEnd"/>
            </w:hyperlink>
            <w:r w:rsidR="001B455D">
              <w:rPr>
                <w:rFonts w:ascii="Arial" w:hAnsi="Arial" w:cs="Arial"/>
                <w:sz w:val="20"/>
                <w:szCs w:val="20"/>
              </w:rPr>
              <w:t xml:space="preserve"> number</w:t>
            </w:r>
          </w:p>
          <w:p w:rsidR="001B455D" w:rsidRPr="00ED4FA6" w:rsidRDefault="00455C34" w:rsidP="001A6314">
            <w:pPr>
              <w:spacing w:line="240" w:lineRule="atLeast"/>
              <w:ind w:left="288" w:hanging="288"/>
              <w:rPr>
                <w:rFonts w:ascii="Arial" w:hAnsi="Arial" w:cs="Arial"/>
                <w:sz w:val="20"/>
                <w:szCs w:val="20"/>
                <w:lang w:val="fr-FR"/>
              </w:rPr>
            </w:pPr>
            <w:r w:rsidRPr="00ED4FA6">
              <w:rPr>
                <w:rFonts w:ascii="Arial" w:hAnsi="Arial" w:cs="Arial"/>
                <w:sz w:val="20"/>
                <w:szCs w:val="20"/>
              </w:rPr>
              <w:fldChar w:fldCharType="begin">
                <w:ffData>
                  <w:name w:val=""/>
                  <w:enabled/>
                  <w:calcOnExit w:val="0"/>
                  <w:checkBox>
                    <w:size w:val="16"/>
                    <w:default w:val="0"/>
                  </w:checkBox>
                </w:ffData>
              </w:fldChar>
            </w:r>
            <w:r w:rsidR="001B455D" w:rsidRPr="00ED4FA6">
              <w:rPr>
                <w:rFonts w:ascii="Arial" w:hAnsi="Arial" w:cs="Arial"/>
                <w:sz w:val="20"/>
                <w:szCs w:val="20"/>
                <w:lang w:val="fr-FR"/>
              </w:rPr>
              <w:instrText xml:space="preserve"> FORMCHECKBOX </w:instrText>
            </w:r>
            <w:r w:rsidRPr="00ED4FA6">
              <w:rPr>
                <w:rFonts w:ascii="Arial" w:hAnsi="Arial" w:cs="Arial"/>
                <w:sz w:val="20"/>
                <w:szCs w:val="20"/>
              </w:rPr>
            </w:r>
            <w:r w:rsidRPr="00ED4FA6">
              <w:rPr>
                <w:rFonts w:ascii="Arial" w:hAnsi="Arial" w:cs="Arial"/>
                <w:sz w:val="20"/>
                <w:szCs w:val="20"/>
              </w:rPr>
              <w:fldChar w:fldCharType="end"/>
            </w:r>
            <w:r w:rsidR="001B455D">
              <w:rPr>
                <w:rFonts w:ascii="Arial" w:hAnsi="Arial" w:cs="Arial"/>
                <w:sz w:val="20"/>
                <w:szCs w:val="20"/>
              </w:rPr>
              <w:t xml:space="preserve"> CVV (three numbers on the back of the credit card)</w:t>
            </w:r>
          </w:p>
          <w:p w:rsidR="001B455D" w:rsidRPr="00ED4FA6" w:rsidRDefault="00455C34" w:rsidP="001A6314">
            <w:pPr>
              <w:spacing w:line="240" w:lineRule="atLeast"/>
              <w:ind w:left="288" w:hanging="288"/>
              <w:rPr>
                <w:rFonts w:ascii="Arial" w:hAnsi="Arial" w:cs="Arial"/>
                <w:sz w:val="20"/>
                <w:szCs w:val="20"/>
                <w:lang w:val="fr-FR"/>
              </w:rPr>
            </w:pPr>
            <w:r>
              <w:rPr>
                <w:rFonts w:ascii="Arial" w:hAnsi="Arial" w:cs="Arial"/>
                <w:sz w:val="20"/>
                <w:szCs w:val="20"/>
              </w:rPr>
              <w:fldChar w:fldCharType="begin">
                <w:ffData>
                  <w:name w:val=""/>
                  <w:enabled/>
                  <w:calcOnExit w:val="0"/>
                  <w:checkBox>
                    <w:size w:val="16"/>
                    <w:default w:val="0"/>
                  </w:checkBox>
                </w:ffData>
              </w:fldChar>
            </w:r>
            <w:r w:rsidR="00655069">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end"/>
            </w:r>
            <w:r w:rsidR="001B455D">
              <w:rPr>
                <w:rFonts w:ascii="Arial" w:hAnsi="Arial" w:cs="Arial"/>
                <w:sz w:val="20"/>
                <w:szCs w:val="20"/>
              </w:rPr>
              <w:t xml:space="preserve"> First name</w:t>
            </w:r>
          </w:p>
          <w:p w:rsidR="001B455D" w:rsidRPr="00ED4FA6" w:rsidRDefault="00455C34" w:rsidP="001A6314">
            <w:pPr>
              <w:spacing w:line="240" w:lineRule="atLeast"/>
              <w:ind w:left="288" w:hanging="288"/>
              <w:rPr>
                <w:rFonts w:ascii="Arial" w:hAnsi="Arial" w:cs="Arial"/>
                <w:sz w:val="20"/>
                <w:szCs w:val="20"/>
                <w:lang w:val="fr-FR"/>
              </w:rPr>
            </w:pPr>
            <w:r>
              <w:rPr>
                <w:rFonts w:ascii="Arial" w:hAnsi="Arial" w:cs="Arial"/>
                <w:sz w:val="20"/>
                <w:szCs w:val="20"/>
              </w:rPr>
              <w:fldChar w:fldCharType="begin">
                <w:ffData>
                  <w:name w:val=""/>
                  <w:enabled/>
                  <w:calcOnExit w:val="0"/>
                  <w:checkBox>
                    <w:size w:val="16"/>
                    <w:default w:val="0"/>
                  </w:checkBox>
                </w:ffData>
              </w:fldChar>
            </w:r>
            <w:r w:rsidR="00655069">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end"/>
            </w:r>
            <w:r w:rsidR="001B455D" w:rsidRPr="00ED4FA6">
              <w:rPr>
                <w:rFonts w:ascii="Arial" w:hAnsi="Arial" w:cs="Arial"/>
                <w:sz w:val="20"/>
                <w:szCs w:val="20"/>
                <w:lang w:val="fr-FR"/>
              </w:rPr>
              <w:t xml:space="preserve"> </w:t>
            </w:r>
            <w:r w:rsidR="001B455D">
              <w:rPr>
                <w:rFonts w:ascii="Arial" w:hAnsi="Arial" w:cs="Arial"/>
                <w:sz w:val="20"/>
                <w:szCs w:val="20"/>
                <w:lang w:val="fr-FR"/>
              </w:rPr>
              <w:t xml:space="preserve">Last </w:t>
            </w:r>
            <w:proofErr w:type="spellStart"/>
            <w:r w:rsidR="001B455D">
              <w:rPr>
                <w:rFonts w:ascii="Arial" w:hAnsi="Arial" w:cs="Arial"/>
                <w:sz w:val="20"/>
                <w:szCs w:val="20"/>
                <w:lang w:val="fr-FR"/>
              </w:rPr>
              <w:t>name</w:t>
            </w:r>
            <w:proofErr w:type="spellEnd"/>
          </w:p>
          <w:p w:rsidR="001B455D" w:rsidRPr="00ED4FA6" w:rsidRDefault="00455C34" w:rsidP="001A6314">
            <w:pPr>
              <w:spacing w:line="240" w:lineRule="atLeast"/>
              <w:ind w:left="288" w:hanging="288"/>
              <w:rPr>
                <w:rFonts w:ascii="Arial" w:hAnsi="Arial" w:cs="Arial"/>
                <w:sz w:val="20"/>
                <w:szCs w:val="20"/>
              </w:rPr>
            </w:pPr>
            <w:r>
              <w:rPr>
                <w:rFonts w:ascii="Arial" w:hAnsi="Arial" w:cs="Arial"/>
                <w:sz w:val="20"/>
                <w:szCs w:val="20"/>
              </w:rPr>
              <w:fldChar w:fldCharType="begin">
                <w:ffData>
                  <w:name w:val=""/>
                  <w:enabled/>
                  <w:calcOnExit w:val="0"/>
                  <w:checkBox>
                    <w:size w:val="16"/>
                    <w:default w:val="0"/>
                  </w:checkBox>
                </w:ffData>
              </w:fldChar>
            </w:r>
            <w:r w:rsidR="00655069">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end"/>
            </w:r>
            <w:r w:rsidR="001B455D" w:rsidRPr="00ED4FA6">
              <w:rPr>
                <w:rFonts w:ascii="Arial" w:hAnsi="Arial" w:cs="Arial"/>
                <w:sz w:val="20"/>
                <w:szCs w:val="20"/>
              </w:rPr>
              <w:t xml:space="preserve"> </w:t>
            </w:r>
            <w:r w:rsidR="001B455D">
              <w:rPr>
                <w:rFonts w:ascii="Arial" w:hAnsi="Arial" w:cs="Arial"/>
                <w:sz w:val="20"/>
                <w:szCs w:val="20"/>
              </w:rPr>
              <w:t>Mailing address</w:t>
            </w:r>
          </w:p>
          <w:p w:rsidR="001B455D" w:rsidRPr="00ED4FA6" w:rsidRDefault="001B455D" w:rsidP="001A6314">
            <w:pPr>
              <w:spacing w:line="240" w:lineRule="atLeast"/>
              <w:ind w:left="288" w:hanging="288"/>
              <w:rPr>
                <w:rFonts w:ascii="Arial" w:hAnsi="Arial" w:cs="Arial"/>
                <w:sz w:val="20"/>
                <w:szCs w:val="20"/>
              </w:rPr>
            </w:pPr>
          </w:p>
        </w:tc>
        <w:tc>
          <w:tcPr>
            <w:tcW w:w="2437" w:type="dxa"/>
            <w:tcBorders>
              <w:top w:val="nil"/>
              <w:left w:val="nil"/>
              <w:bottom w:val="nil"/>
              <w:right w:val="nil"/>
            </w:tcBorders>
          </w:tcPr>
          <w:p w:rsidR="001B455D" w:rsidRDefault="00455C34" w:rsidP="001A6314">
            <w:pPr>
              <w:spacing w:line="240" w:lineRule="atLeast"/>
              <w:ind w:left="288" w:hanging="288"/>
              <w:rPr>
                <w:rFonts w:ascii="Arial" w:hAnsi="Arial" w:cs="Arial"/>
                <w:sz w:val="20"/>
                <w:szCs w:val="20"/>
              </w:rPr>
            </w:pPr>
            <w:r>
              <w:rPr>
                <w:rFonts w:ascii="Arial" w:hAnsi="Arial" w:cs="Arial"/>
                <w:sz w:val="20"/>
                <w:szCs w:val="20"/>
              </w:rPr>
              <w:fldChar w:fldCharType="begin">
                <w:ffData>
                  <w:name w:val=""/>
                  <w:enabled/>
                  <w:calcOnExit w:val="0"/>
                  <w:checkBox>
                    <w:size w:val="16"/>
                    <w:default w:val="0"/>
                  </w:checkBox>
                </w:ffData>
              </w:fldChar>
            </w:r>
            <w:r w:rsidR="00655069">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end"/>
            </w:r>
            <w:r w:rsidR="001B455D" w:rsidRPr="00ED4FA6">
              <w:rPr>
                <w:rFonts w:ascii="Arial" w:hAnsi="Arial" w:cs="Arial"/>
                <w:sz w:val="20"/>
                <w:szCs w:val="20"/>
              </w:rPr>
              <w:t xml:space="preserve"> </w:t>
            </w:r>
            <w:r w:rsidR="001B455D">
              <w:rPr>
                <w:rFonts w:ascii="Arial" w:hAnsi="Arial" w:cs="Arial"/>
                <w:sz w:val="20"/>
                <w:szCs w:val="20"/>
              </w:rPr>
              <w:t>Phone number</w:t>
            </w:r>
          </w:p>
          <w:p w:rsidR="001B455D" w:rsidRDefault="00455C34" w:rsidP="001A6314">
            <w:pPr>
              <w:spacing w:line="240" w:lineRule="atLeast"/>
              <w:ind w:left="288" w:hanging="288"/>
              <w:rPr>
                <w:rFonts w:ascii="Arial" w:hAnsi="Arial" w:cs="Arial"/>
                <w:sz w:val="20"/>
                <w:szCs w:val="20"/>
              </w:rPr>
            </w:pPr>
            <w:r>
              <w:rPr>
                <w:rFonts w:ascii="Arial" w:hAnsi="Arial" w:cs="Arial"/>
                <w:sz w:val="20"/>
                <w:szCs w:val="20"/>
              </w:rPr>
              <w:fldChar w:fldCharType="begin">
                <w:ffData>
                  <w:name w:val=""/>
                  <w:enabled/>
                  <w:calcOnExit w:val="0"/>
                  <w:checkBox>
                    <w:size w:val="16"/>
                    <w:default w:val="0"/>
                  </w:checkBox>
                </w:ffData>
              </w:fldChar>
            </w:r>
            <w:r w:rsidR="00655069">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end"/>
            </w:r>
            <w:r w:rsidR="001B455D" w:rsidRPr="00ED4FA6">
              <w:rPr>
                <w:rFonts w:ascii="Arial" w:hAnsi="Arial" w:cs="Arial"/>
                <w:sz w:val="20"/>
                <w:szCs w:val="20"/>
              </w:rPr>
              <w:t xml:space="preserve"> </w:t>
            </w:r>
            <w:r w:rsidR="001B455D">
              <w:rPr>
                <w:rFonts w:ascii="Arial" w:hAnsi="Arial" w:cs="Arial"/>
                <w:sz w:val="20"/>
                <w:szCs w:val="20"/>
              </w:rPr>
              <w:t>Mobile number</w:t>
            </w:r>
          </w:p>
          <w:p w:rsidR="001B455D" w:rsidRPr="00ED4FA6" w:rsidRDefault="00455C34" w:rsidP="001A6314">
            <w:pPr>
              <w:spacing w:line="240" w:lineRule="atLeast"/>
              <w:ind w:left="288" w:hanging="288"/>
              <w:rPr>
                <w:rFonts w:ascii="Arial" w:hAnsi="Arial" w:cs="Arial"/>
                <w:sz w:val="20"/>
                <w:szCs w:val="20"/>
              </w:rPr>
            </w:pPr>
            <w:r w:rsidRPr="00ED4FA6">
              <w:rPr>
                <w:rFonts w:ascii="Arial" w:hAnsi="Arial" w:cs="Arial"/>
                <w:sz w:val="20"/>
                <w:szCs w:val="20"/>
              </w:rPr>
              <w:fldChar w:fldCharType="begin">
                <w:ffData>
                  <w:name w:val=""/>
                  <w:enabled/>
                  <w:calcOnExit w:val="0"/>
                  <w:checkBox>
                    <w:size w:val="16"/>
                    <w:default w:val="0"/>
                  </w:checkBox>
                </w:ffData>
              </w:fldChar>
            </w:r>
            <w:r w:rsidR="001B455D" w:rsidRPr="00ED4FA6">
              <w:rPr>
                <w:rFonts w:ascii="Arial" w:hAnsi="Arial" w:cs="Arial"/>
                <w:sz w:val="20"/>
                <w:szCs w:val="20"/>
              </w:rPr>
              <w:instrText xml:space="preserve"> FORMCHECKBOX </w:instrText>
            </w:r>
            <w:r w:rsidRPr="00ED4FA6">
              <w:rPr>
                <w:rFonts w:ascii="Arial" w:hAnsi="Arial" w:cs="Arial"/>
                <w:sz w:val="20"/>
                <w:szCs w:val="20"/>
              </w:rPr>
            </w:r>
            <w:r w:rsidRPr="00ED4FA6">
              <w:rPr>
                <w:rFonts w:ascii="Arial" w:hAnsi="Arial" w:cs="Arial"/>
                <w:sz w:val="20"/>
                <w:szCs w:val="20"/>
              </w:rPr>
              <w:fldChar w:fldCharType="end"/>
            </w:r>
            <w:r w:rsidR="001B455D" w:rsidRPr="00ED4FA6">
              <w:rPr>
                <w:rFonts w:ascii="Arial" w:hAnsi="Arial" w:cs="Arial"/>
                <w:sz w:val="20"/>
                <w:szCs w:val="20"/>
              </w:rPr>
              <w:t xml:space="preserve"> </w:t>
            </w:r>
            <w:r w:rsidR="001B455D">
              <w:rPr>
                <w:rFonts w:ascii="Arial" w:hAnsi="Arial" w:cs="Arial"/>
                <w:sz w:val="20"/>
                <w:szCs w:val="20"/>
              </w:rPr>
              <w:t>Fax number</w:t>
            </w:r>
          </w:p>
          <w:p w:rsidR="001B455D" w:rsidRPr="00ED4FA6" w:rsidRDefault="00455C34" w:rsidP="001A6314">
            <w:pPr>
              <w:spacing w:line="240" w:lineRule="atLeast"/>
              <w:ind w:left="288" w:hanging="288"/>
              <w:rPr>
                <w:rFonts w:ascii="Arial" w:hAnsi="Arial" w:cs="Arial"/>
                <w:sz w:val="20"/>
                <w:szCs w:val="20"/>
              </w:rPr>
            </w:pPr>
            <w:r w:rsidRPr="00ED4FA6">
              <w:rPr>
                <w:rFonts w:ascii="Arial" w:hAnsi="Arial" w:cs="Arial"/>
                <w:sz w:val="20"/>
                <w:szCs w:val="20"/>
              </w:rPr>
              <w:fldChar w:fldCharType="begin">
                <w:ffData>
                  <w:name w:val=""/>
                  <w:enabled/>
                  <w:calcOnExit w:val="0"/>
                  <w:checkBox>
                    <w:size w:val="16"/>
                    <w:default w:val="0"/>
                  </w:checkBox>
                </w:ffData>
              </w:fldChar>
            </w:r>
            <w:r w:rsidR="001B455D" w:rsidRPr="00ED4FA6">
              <w:rPr>
                <w:rFonts w:ascii="Arial" w:hAnsi="Arial" w:cs="Arial"/>
                <w:sz w:val="20"/>
                <w:szCs w:val="20"/>
              </w:rPr>
              <w:instrText xml:space="preserve"> FORMCHECKBOX </w:instrText>
            </w:r>
            <w:r w:rsidRPr="00ED4FA6">
              <w:rPr>
                <w:rFonts w:ascii="Arial" w:hAnsi="Arial" w:cs="Arial"/>
                <w:sz w:val="20"/>
                <w:szCs w:val="20"/>
              </w:rPr>
            </w:r>
            <w:r w:rsidRPr="00ED4FA6">
              <w:rPr>
                <w:rFonts w:ascii="Arial" w:hAnsi="Arial" w:cs="Arial"/>
                <w:sz w:val="20"/>
                <w:szCs w:val="20"/>
              </w:rPr>
              <w:fldChar w:fldCharType="end"/>
            </w:r>
            <w:r w:rsidR="001B455D" w:rsidRPr="00ED4FA6">
              <w:rPr>
                <w:rFonts w:ascii="Arial" w:hAnsi="Arial" w:cs="Arial"/>
                <w:sz w:val="20"/>
                <w:szCs w:val="20"/>
              </w:rPr>
              <w:t xml:space="preserve"> </w:t>
            </w:r>
            <w:r w:rsidR="001B455D">
              <w:rPr>
                <w:rFonts w:ascii="Arial" w:hAnsi="Arial" w:cs="Arial"/>
                <w:sz w:val="20"/>
                <w:szCs w:val="20"/>
              </w:rPr>
              <w:t>Order number</w:t>
            </w:r>
          </w:p>
          <w:p w:rsidR="001B455D" w:rsidRPr="00ED4FA6" w:rsidRDefault="00455C34" w:rsidP="001A6314">
            <w:pPr>
              <w:spacing w:line="240" w:lineRule="atLeast"/>
              <w:ind w:left="288" w:hanging="288"/>
              <w:rPr>
                <w:rFonts w:ascii="Arial" w:hAnsi="Arial" w:cs="Arial"/>
                <w:sz w:val="20"/>
                <w:szCs w:val="20"/>
              </w:rPr>
            </w:pPr>
            <w:r>
              <w:rPr>
                <w:rFonts w:ascii="Arial" w:hAnsi="Arial" w:cs="Arial"/>
                <w:sz w:val="20"/>
                <w:szCs w:val="20"/>
              </w:rPr>
              <w:fldChar w:fldCharType="begin">
                <w:ffData>
                  <w:name w:val=""/>
                  <w:enabled/>
                  <w:calcOnExit w:val="0"/>
                  <w:checkBox>
                    <w:size w:val="16"/>
                    <w:default w:val="0"/>
                  </w:checkBox>
                </w:ffData>
              </w:fldChar>
            </w:r>
            <w:r w:rsidR="00655069">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end"/>
            </w:r>
            <w:r w:rsidR="001B455D" w:rsidRPr="00ED4FA6">
              <w:rPr>
                <w:rFonts w:ascii="Arial" w:hAnsi="Arial" w:cs="Arial"/>
                <w:sz w:val="20"/>
                <w:szCs w:val="20"/>
              </w:rPr>
              <w:t xml:space="preserve"> </w:t>
            </w:r>
            <w:r w:rsidR="001B455D">
              <w:rPr>
                <w:rFonts w:ascii="Arial" w:hAnsi="Arial" w:cs="Arial"/>
                <w:sz w:val="20"/>
                <w:szCs w:val="20"/>
              </w:rPr>
              <w:t>Email address</w:t>
            </w:r>
          </w:p>
          <w:p w:rsidR="001B455D" w:rsidRPr="00ED4FA6" w:rsidRDefault="00455C34" w:rsidP="001A6314">
            <w:pPr>
              <w:spacing w:line="240" w:lineRule="atLeast"/>
              <w:ind w:left="288" w:hanging="288"/>
              <w:rPr>
                <w:rFonts w:ascii="Arial" w:hAnsi="Arial" w:cs="Arial"/>
                <w:sz w:val="20"/>
                <w:szCs w:val="20"/>
              </w:rPr>
            </w:pPr>
            <w:r>
              <w:rPr>
                <w:rFonts w:ascii="Arial" w:hAnsi="Arial" w:cs="Arial"/>
                <w:sz w:val="20"/>
                <w:szCs w:val="20"/>
              </w:rPr>
              <w:fldChar w:fldCharType="begin">
                <w:ffData>
                  <w:name w:val=""/>
                  <w:enabled/>
                  <w:calcOnExit w:val="0"/>
                  <w:checkBox>
                    <w:size w:val="16"/>
                    <w:default w:val="0"/>
                  </w:checkBox>
                </w:ffData>
              </w:fldChar>
            </w:r>
            <w:r w:rsidR="00655069">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end"/>
            </w:r>
            <w:r w:rsidR="001B455D" w:rsidRPr="00ED4FA6">
              <w:rPr>
                <w:rFonts w:ascii="Arial" w:hAnsi="Arial" w:cs="Arial"/>
                <w:sz w:val="20"/>
                <w:szCs w:val="20"/>
              </w:rPr>
              <w:t xml:space="preserve"> </w:t>
            </w:r>
            <w:r w:rsidR="001B455D">
              <w:rPr>
                <w:rFonts w:ascii="Arial" w:hAnsi="Arial" w:cs="Arial"/>
                <w:sz w:val="20"/>
                <w:szCs w:val="20"/>
              </w:rPr>
              <w:t>Birthday</w:t>
            </w:r>
          </w:p>
          <w:p w:rsidR="001B455D" w:rsidRPr="00ED4FA6" w:rsidRDefault="00455C34" w:rsidP="001A6314">
            <w:pPr>
              <w:spacing w:line="240" w:lineRule="atLeast"/>
              <w:ind w:left="288" w:hanging="288"/>
              <w:rPr>
                <w:rFonts w:ascii="Arial" w:hAnsi="Arial" w:cs="Arial"/>
                <w:sz w:val="20"/>
                <w:szCs w:val="20"/>
              </w:rPr>
            </w:pPr>
            <w:r w:rsidRPr="00ED4FA6">
              <w:rPr>
                <w:rFonts w:ascii="Arial" w:hAnsi="Arial" w:cs="Arial"/>
                <w:sz w:val="20"/>
                <w:szCs w:val="20"/>
              </w:rPr>
              <w:fldChar w:fldCharType="begin">
                <w:ffData>
                  <w:name w:val=""/>
                  <w:enabled/>
                  <w:calcOnExit w:val="0"/>
                  <w:checkBox>
                    <w:size w:val="16"/>
                    <w:default w:val="0"/>
                  </w:checkBox>
                </w:ffData>
              </w:fldChar>
            </w:r>
            <w:r w:rsidR="001B455D" w:rsidRPr="00ED4FA6">
              <w:rPr>
                <w:rFonts w:ascii="Arial" w:hAnsi="Arial" w:cs="Arial"/>
                <w:sz w:val="20"/>
                <w:szCs w:val="20"/>
              </w:rPr>
              <w:instrText xml:space="preserve"> FORMCHECKBOX </w:instrText>
            </w:r>
            <w:r w:rsidRPr="00ED4FA6">
              <w:rPr>
                <w:rFonts w:ascii="Arial" w:hAnsi="Arial" w:cs="Arial"/>
                <w:sz w:val="20"/>
                <w:szCs w:val="20"/>
              </w:rPr>
            </w:r>
            <w:r w:rsidRPr="00ED4FA6">
              <w:rPr>
                <w:rFonts w:ascii="Arial" w:hAnsi="Arial" w:cs="Arial"/>
                <w:sz w:val="20"/>
                <w:szCs w:val="20"/>
              </w:rPr>
              <w:fldChar w:fldCharType="end"/>
            </w:r>
            <w:r w:rsidR="001B455D">
              <w:rPr>
                <w:rFonts w:ascii="Arial" w:hAnsi="Arial" w:cs="Arial"/>
                <w:sz w:val="20"/>
                <w:szCs w:val="20"/>
              </w:rPr>
              <w:t xml:space="preserve"> Family members’ information</w:t>
            </w:r>
          </w:p>
        </w:tc>
        <w:tc>
          <w:tcPr>
            <w:tcW w:w="2437" w:type="dxa"/>
            <w:tcBorders>
              <w:top w:val="nil"/>
              <w:left w:val="nil"/>
              <w:bottom w:val="nil"/>
              <w:right w:val="nil"/>
            </w:tcBorders>
          </w:tcPr>
          <w:p w:rsidR="001B455D" w:rsidRDefault="00455C34" w:rsidP="001A6314">
            <w:pPr>
              <w:spacing w:line="240" w:lineRule="atLeast"/>
              <w:ind w:left="288" w:hanging="288"/>
              <w:rPr>
                <w:rFonts w:ascii="Arial" w:hAnsi="Arial" w:cs="Arial"/>
                <w:sz w:val="20"/>
                <w:szCs w:val="20"/>
              </w:rPr>
            </w:pPr>
            <w:r w:rsidRPr="00ED4FA6">
              <w:rPr>
                <w:rFonts w:ascii="Arial" w:hAnsi="Arial" w:cs="Arial"/>
                <w:sz w:val="20"/>
                <w:szCs w:val="20"/>
              </w:rPr>
              <w:fldChar w:fldCharType="begin">
                <w:ffData>
                  <w:name w:val=""/>
                  <w:enabled/>
                  <w:calcOnExit w:val="0"/>
                  <w:checkBox>
                    <w:size w:val="16"/>
                    <w:default w:val="0"/>
                  </w:checkBox>
                </w:ffData>
              </w:fldChar>
            </w:r>
            <w:r w:rsidR="001B455D" w:rsidRPr="00ED4FA6">
              <w:rPr>
                <w:rFonts w:ascii="Arial" w:hAnsi="Arial" w:cs="Arial"/>
                <w:sz w:val="20"/>
                <w:szCs w:val="20"/>
              </w:rPr>
              <w:instrText xml:space="preserve"> FORMCHECKBOX </w:instrText>
            </w:r>
            <w:r w:rsidRPr="00ED4FA6">
              <w:rPr>
                <w:rFonts w:ascii="Arial" w:hAnsi="Arial" w:cs="Arial"/>
                <w:sz w:val="20"/>
                <w:szCs w:val="20"/>
              </w:rPr>
            </w:r>
            <w:r w:rsidRPr="00ED4FA6">
              <w:rPr>
                <w:rFonts w:ascii="Arial" w:hAnsi="Arial" w:cs="Arial"/>
                <w:sz w:val="20"/>
                <w:szCs w:val="20"/>
              </w:rPr>
              <w:fldChar w:fldCharType="end"/>
            </w:r>
            <w:r w:rsidR="001B455D">
              <w:rPr>
                <w:rFonts w:ascii="Arial" w:hAnsi="Arial" w:cs="Arial"/>
                <w:sz w:val="20"/>
                <w:szCs w:val="20"/>
              </w:rPr>
              <w:t>Healthcare information</w:t>
            </w:r>
          </w:p>
          <w:p w:rsidR="001B455D" w:rsidRDefault="00455C34" w:rsidP="001A6314">
            <w:pPr>
              <w:spacing w:line="240" w:lineRule="atLeast"/>
              <w:ind w:left="288" w:hanging="288"/>
              <w:rPr>
                <w:rFonts w:ascii="Arial" w:hAnsi="Arial" w:cs="Arial"/>
                <w:sz w:val="20"/>
                <w:szCs w:val="20"/>
              </w:rPr>
            </w:pPr>
            <w:r w:rsidRPr="00ED4FA6">
              <w:rPr>
                <w:rFonts w:ascii="Arial" w:hAnsi="Arial" w:cs="Arial"/>
                <w:sz w:val="20"/>
                <w:szCs w:val="20"/>
              </w:rPr>
              <w:fldChar w:fldCharType="begin">
                <w:ffData>
                  <w:name w:val=""/>
                  <w:enabled/>
                  <w:calcOnExit w:val="0"/>
                  <w:checkBox>
                    <w:size w:val="16"/>
                    <w:default w:val="0"/>
                  </w:checkBox>
                </w:ffData>
              </w:fldChar>
            </w:r>
            <w:r w:rsidR="001B455D" w:rsidRPr="00ED4FA6">
              <w:rPr>
                <w:rFonts w:ascii="Arial" w:hAnsi="Arial" w:cs="Arial"/>
                <w:sz w:val="20"/>
                <w:szCs w:val="20"/>
              </w:rPr>
              <w:instrText xml:space="preserve"> FORMCHECKBOX </w:instrText>
            </w:r>
            <w:r w:rsidRPr="00ED4FA6">
              <w:rPr>
                <w:rFonts w:ascii="Arial" w:hAnsi="Arial" w:cs="Arial"/>
                <w:sz w:val="20"/>
                <w:szCs w:val="20"/>
              </w:rPr>
            </w:r>
            <w:r w:rsidRPr="00ED4FA6">
              <w:rPr>
                <w:rFonts w:ascii="Arial" w:hAnsi="Arial" w:cs="Arial"/>
                <w:sz w:val="20"/>
                <w:szCs w:val="20"/>
              </w:rPr>
              <w:fldChar w:fldCharType="end"/>
            </w:r>
            <w:r w:rsidR="001B455D" w:rsidRPr="00ED4FA6">
              <w:rPr>
                <w:rFonts w:ascii="Arial" w:hAnsi="Arial" w:cs="Arial"/>
                <w:sz w:val="20"/>
                <w:szCs w:val="20"/>
              </w:rPr>
              <w:t xml:space="preserve"> </w:t>
            </w:r>
            <w:r w:rsidR="001B455D">
              <w:rPr>
                <w:rFonts w:ascii="Arial" w:hAnsi="Arial" w:cs="Arial"/>
                <w:sz w:val="20"/>
                <w:szCs w:val="20"/>
              </w:rPr>
              <w:t>Rewards information</w:t>
            </w:r>
          </w:p>
          <w:p w:rsidR="001B455D" w:rsidRDefault="00455C34" w:rsidP="001A6314">
            <w:pPr>
              <w:spacing w:line="240" w:lineRule="atLeast"/>
              <w:ind w:left="288" w:hanging="288"/>
              <w:rPr>
                <w:rFonts w:ascii="Arial" w:hAnsi="Arial" w:cs="Arial"/>
                <w:sz w:val="20"/>
                <w:szCs w:val="20"/>
              </w:rPr>
            </w:pPr>
            <w:r w:rsidRPr="00ED4FA6">
              <w:rPr>
                <w:rFonts w:ascii="Arial" w:hAnsi="Arial" w:cs="Arial"/>
                <w:sz w:val="20"/>
                <w:szCs w:val="20"/>
              </w:rPr>
              <w:fldChar w:fldCharType="begin">
                <w:ffData>
                  <w:name w:val=""/>
                  <w:enabled/>
                  <w:calcOnExit w:val="0"/>
                  <w:checkBox>
                    <w:size w:val="16"/>
                    <w:default w:val="0"/>
                  </w:checkBox>
                </w:ffData>
              </w:fldChar>
            </w:r>
            <w:r w:rsidR="001B455D" w:rsidRPr="00ED4FA6">
              <w:rPr>
                <w:rFonts w:ascii="Arial" w:hAnsi="Arial" w:cs="Arial"/>
                <w:sz w:val="20"/>
                <w:szCs w:val="20"/>
              </w:rPr>
              <w:instrText xml:space="preserve"> FORMCHECKBOX </w:instrText>
            </w:r>
            <w:r w:rsidRPr="00ED4FA6">
              <w:rPr>
                <w:rFonts w:ascii="Arial" w:hAnsi="Arial" w:cs="Arial"/>
                <w:sz w:val="20"/>
                <w:szCs w:val="20"/>
              </w:rPr>
            </w:r>
            <w:r w:rsidRPr="00ED4FA6">
              <w:rPr>
                <w:rFonts w:ascii="Arial" w:hAnsi="Arial" w:cs="Arial"/>
                <w:sz w:val="20"/>
                <w:szCs w:val="20"/>
              </w:rPr>
              <w:fldChar w:fldCharType="end"/>
            </w:r>
            <w:r w:rsidR="001B455D" w:rsidRPr="00ED4FA6">
              <w:rPr>
                <w:rFonts w:ascii="Arial" w:hAnsi="Arial" w:cs="Arial"/>
                <w:sz w:val="20"/>
                <w:szCs w:val="20"/>
              </w:rPr>
              <w:t xml:space="preserve"> </w:t>
            </w:r>
            <w:r w:rsidR="001B455D">
              <w:rPr>
                <w:rFonts w:ascii="Arial" w:hAnsi="Arial" w:cs="Arial"/>
                <w:sz w:val="20"/>
                <w:szCs w:val="20"/>
              </w:rPr>
              <w:t>Bank routing number</w:t>
            </w:r>
          </w:p>
          <w:p w:rsidR="001B455D" w:rsidRDefault="00455C34" w:rsidP="001A6314">
            <w:pPr>
              <w:spacing w:line="240" w:lineRule="atLeast"/>
              <w:ind w:left="288" w:hanging="288"/>
              <w:rPr>
                <w:rFonts w:ascii="Arial" w:hAnsi="Arial" w:cs="Arial"/>
                <w:sz w:val="20"/>
                <w:szCs w:val="20"/>
              </w:rPr>
            </w:pPr>
            <w:r w:rsidRPr="00ED4FA6">
              <w:rPr>
                <w:rFonts w:ascii="Arial" w:hAnsi="Arial" w:cs="Arial"/>
                <w:sz w:val="20"/>
                <w:szCs w:val="20"/>
              </w:rPr>
              <w:fldChar w:fldCharType="begin">
                <w:ffData>
                  <w:name w:val=""/>
                  <w:enabled/>
                  <w:calcOnExit w:val="0"/>
                  <w:checkBox>
                    <w:size w:val="16"/>
                    <w:default w:val="0"/>
                  </w:checkBox>
                </w:ffData>
              </w:fldChar>
            </w:r>
            <w:r w:rsidR="001B455D" w:rsidRPr="00ED4FA6">
              <w:rPr>
                <w:rFonts w:ascii="Arial" w:hAnsi="Arial" w:cs="Arial"/>
                <w:sz w:val="20"/>
                <w:szCs w:val="20"/>
              </w:rPr>
              <w:instrText xml:space="preserve"> FORMCHECKBOX </w:instrText>
            </w:r>
            <w:r w:rsidRPr="00ED4FA6">
              <w:rPr>
                <w:rFonts w:ascii="Arial" w:hAnsi="Arial" w:cs="Arial"/>
                <w:sz w:val="20"/>
                <w:szCs w:val="20"/>
              </w:rPr>
            </w:r>
            <w:r w:rsidRPr="00ED4FA6">
              <w:rPr>
                <w:rFonts w:ascii="Arial" w:hAnsi="Arial" w:cs="Arial"/>
                <w:sz w:val="20"/>
                <w:szCs w:val="20"/>
              </w:rPr>
              <w:fldChar w:fldCharType="end"/>
            </w:r>
            <w:r w:rsidR="001B455D" w:rsidRPr="00ED4FA6">
              <w:rPr>
                <w:rFonts w:ascii="Arial" w:hAnsi="Arial" w:cs="Arial"/>
                <w:sz w:val="20"/>
                <w:szCs w:val="20"/>
              </w:rPr>
              <w:t xml:space="preserve"> </w:t>
            </w:r>
            <w:r w:rsidR="001B455D">
              <w:rPr>
                <w:rFonts w:ascii="Arial" w:hAnsi="Arial" w:cs="Arial"/>
                <w:sz w:val="20"/>
                <w:szCs w:val="20"/>
              </w:rPr>
              <w:t>Bank account number</w:t>
            </w:r>
          </w:p>
          <w:p w:rsidR="001B455D" w:rsidRPr="00ED4FA6" w:rsidRDefault="00455C34" w:rsidP="001A6314">
            <w:pPr>
              <w:spacing w:line="240" w:lineRule="atLeast"/>
              <w:ind w:left="288" w:hanging="288"/>
              <w:rPr>
                <w:rFonts w:ascii="Arial" w:hAnsi="Arial" w:cs="Arial"/>
                <w:sz w:val="20"/>
                <w:szCs w:val="20"/>
              </w:rPr>
            </w:pPr>
            <w:r w:rsidRPr="00ED4FA6">
              <w:rPr>
                <w:rFonts w:ascii="Arial" w:hAnsi="Arial" w:cs="Arial"/>
                <w:sz w:val="20"/>
                <w:szCs w:val="20"/>
              </w:rPr>
              <w:fldChar w:fldCharType="begin">
                <w:ffData>
                  <w:name w:val=""/>
                  <w:enabled/>
                  <w:calcOnExit w:val="0"/>
                  <w:checkBox>
                    <w:size w:val="16"/>
                    <w:default w:val="0"/>
                  </w:checkBox>
                </w:ffData>
              </w:fldChar>
            </w:r>
            <w:r w:rsidR="001B455D" w:rsidRPr="00ED4FA6">
              <w:rPr>
                <w:rFonts w:ascii="Arial" w:hAnsi="Arial" w:cs="Arial"/>
                <w:sz w:val="20"/>
                <w:szCs w:val="20"/>
              </w:rPr>
              <w:instrText xml:space="preserve"> FORMCHECKBOX </w:instrText>
            </w:r>
            <w:r w:rsidRPr="00ED4FA6">
              <w:rPr>
                <w:rFonts w:ascii="Arial" w:hAnsi="Arial" w:cs="Arial"/>
                <w:sz w:val="20"/>
                <w:szCs w:val="20"/>
              </w:rPr>
            </w:r>
            <w:r w:rsidRPr="00ED4FA6">
              <w:rPr>
                <w:rFonts w:ascii="Arial" w:hAnsi="Arial" w:cs="Arial"/>
                <w:sz w:val="20"/>
                <w:szCs w:val="20"/>
              </w:rPr>
              <w:fldChar w:fldCharType="end"/>
            </w:r>
            <w:r w:rsidR="001B455D">
              <w:rPr>
                <w:rFonts w:ascii="Arial" w:hAnsi="Arial" w:cs="Arial"/>
                <w:sz w:val="20"/>
                <w:szCs w:val="20"/>
              </w:rPr>
              <w:t xml:space="preserve"> Driver’s license</w:t>
            </w:r>
          </w:p>
          <w:p w:rsidR="001B455D" w:rsidRPr="00ED4FA6" w:rsidRDefault="00455C34" w:rsidP="001A6314">
            <w:pPr>
              <w:spacing w:line="240" w:lineRule="atLeast"/>
              <w:ind w:left="288" w:hanging="288"/>
              <w:rPr>
                <w:rFonts w:ascii="Arial" w:hAnsi="Arial" w:cs="Arial"/>
                <w:sz w:val="20"/>
                <w:szCs w:val="20"/>
              </w:rPr>
            </w:pPr>
            <w:r w:rsidRPr="00ED4FA6">
              <w:rPr>
                <w:rFonts w:ascii="Arial" w:hAnsi="Arial" w:cs="Arial"/>
                <w:sz w:val="20"/>
                <w:szCs w:val="20"/>
              </w:rPr>
              <w:fldChar w:fldCharType="begin">
                <w:ffData>
                  <w:name w:val=""/>
                  <w:enabled/>
                  <w:calcOnExit w:val="0"/>
                  <w:checkBox>
                    <w:size w:val="16"/>
                    <w:default w:val="0"/>
                  </w:checkBox>
                </w:ffData>
              </w:fldChar>
            </w:r>
            <w:r w:rsidR="001B455D" w:rsidRPr="00ED4FA6">
              <w:rPr>
                <w:rFonts w:ascii="Arial" w:hAnsi="Arial" w:cs="Arial"/>
                <w:sz w:val="20"/>
                <w:szCs w:val="20"/>
              </w:rPr>
              <w:instrText xml:space="preserve"> FORMCHECKBOX </w:instrText>
            </w:r>
            <w:r w:rsidRPr="00ED4FA6">
              <w:rPr>
                <w:rFonts w:ascii="Arial" w:hAnsi="Arial" w:cs="Arial"/>
                <w:sz w:val="20"/>
                <w:szCs w:val="20"/>
              </w:rPr>
            </w:r>
            <w:r w:rsidRPr="00ED4FA6">
              <w:rPr>
                <w:rFonts w:ascii="Arial" w:hAnsi="Arial" w:cs="Arial"/>
                <w:sz w:val="20"/>
                <w:szCs w:val="20"/>
              </w:rPr>
              <w:fldChar w:fldCharType="end"/>
            </w:r>
            <w:r w:rsidR="001B455D">
              <w:rPr>
                <w:rFonts w:ascii="Arial" w:hAnsi="Arial" w:cs="Arial"/>
                <w:sz w:val="20"/>
                <w:szCs w:val="20"/>
              </w:rPr>
              <w:t>Prescription information</w:t>
            </w:r>
          </w:p>
          <w:p w:rsidR="001B455D" w:rsidRDefault="001B455D" w:rsidP="001A6314">
            <w:pPr>
              <w:spacing w:line="240" w:lineRule="atLeast"/>
              <w:ind w:left="288" w:hanging="288"/>
              <w:rPr>
                <w:rFonts w:ascii="Arial" w:hAnsi="Arial" w:cs="Arial"/>
                <w:sz w:val="20"/>
                <w:szCs w:val="20"/>
              </w:rPr>
            </w:pPr>
          </w:p>
          <w:p w:rsidR="001B455D" w:rsidRDefault="001B455D" w:rsidP="001A6314">
            <w:pPr>
              <w:spacing w:line="240" w:lineRule="atLeast"/>
              <w:ind w:left="288" w:hanging="288"/>
              <w:rPr>
                <w:rFonts w:ascii="Arial" w:hAnsi="Arial" w:cs="Arial"/>
                <w:sz w:val="20"/>
                <w:szCs w:val="20"/>
              </w:rPr>
            </w:pPr>
          </w:p>
          <w:p w:rsidR="001B455D" w:rsidRPr="00ED4FA6" w:rsidRDefault="001B455D" w:rsidP="001A6314">
            <w:pPr>
              <w:spacing w:line="240" w:lineRule="atLeast"/>
              <w:ind w:left="288" w:hanging="288"/>
              <w:rPr>
                <w:rFonts w:ascii="Arial" w:hAnsi="Arial" w:cs="Arial"/>
                <w:sz w:val="20"/>
                <w:szCs w:val="20"/>
              </w:rPr>
            </w:pPr>
          </w:p>
        </w:tc>
      </w:tr>
    </w:tbl>
    <w:p w:rsidR="001C17F7" w:rsidRPr="006825F8" w:rsidRDefault="001C17F7" w:rsidP="00E34D3B">
      <w:pPr>
        <w:ind w:left="900"/>
        <w:rPr>
          <w:rFonts w:ascii="Arial" w:hAnsi="Arial" w:cs="Arial"/>
          <w:sz w:val="20"/>
          <w:szCs w:val="20"/>
        </w:rPr>
      </w:pPr>
      <w:r w:rsidRPr="006825F8">
        <w:rPr>
          <w:rFonts w:ascii="Arial" w:hAnsi="Arial" w:cs="Arial"/>
          <w:sz w:val="20"/>
          <w:szCs w:val="20"/>
        </w:rPr>
        <w:t xml:space="preserve">Is there a change to network architecture/infrastructure associated with this project (e.g., the introduction of a new network segment, the introduction of a new network connection between SHC and an </w:t>
      </w:r>
      <w:proofErr w:type="spellStart"/>
      <w:r w:rsidRPr="006825F8">
        <w:rPr>
          <w:rFonts w:ascii="Arial" w:hAnsi="Arial" w:cs="Arial"/>
          <w:sz w:val="20"/>
          <w:szCs w:val="20"/>
        </w:rPr>
        <w:t>untrusted</w:t>
      </w:r>
      <w:proofErr w:type="spellEnd"/>
      <w:r w:rsidRPr="006825F8">
        <w:rPr>
          <w:rFonts w:ascii="Arial" w:hAnsi="Arial" w:cs="Arial"/>
          <w:sz w:val="20"/>
          <w:szCs w:val="20"/>
        </w:rPr>
        <w:t xml:space="preserve"> network)?</w:t>
      </w:r>
    </w:p>
    <w:p w:rsidR="001C17F7" w:rsidRPr="006825F8" w:rsidRDefault="001C17F7" w:rsidP="00E34D3B">
      <w:pPr>
        <w:ind w:left="900"/>
        <w:rPr>
          <w:rFonts w:ascii="Arial" w:hAnsi="Arial" w:cs="Arial"/>
          <w:sz w:val="20"/>
          <w:szCs w:val="20"/>
        </w:rPr>
      </w:pPr>
    </w:p>
    <w:tbl>
      <w:tblPr>
        <w:tblW w:w="7311" w:type="dxa"/>
        <w:jc w:val="center"/>
        <w:tblInd w:w="540" w:type="dxa"/>
        <w:tblLayout w:type="fixed"/>
        <w:tblLook w:val="0000"/>
      </w:tblPr>
      <w:tblGrid>
        <w:gridCol w:w="3655"/>
        <w:gridCol w:w="3656"/>
      </w:tblGrid>
      <w:tr w:rsidR="001C17F7" w:rsidRPr="006825F8">
        <w:trPr>
          <w:trHeight w:val="90"/>
          <w:jc w:val="center"/>
        </w:trPr>
        <w:tc>
          <w:tcPr>
            <w:tcW w:w="2437" w:type="dxa"/>
            <w:tcBorders>
              <w:top w:val="nil"/>
              <w:left w:val="nil"/>
              <w:bottom w:val="nil"/>
              <w:right w:val="nil"/>
            </w:tcBorders>
          </w:tcPr>
          <w:p w:rsidR="001C17F7" w:rsidRPr="006825F8" w:rsidRDefault="00455C34" w:rsidP="00E34D3B">
            <w:pPr>
              <w:ind w:left="900"/>
              <w:rPr>
                <w:rFonts w:ascii="Arial" w:hAnsi="Arial" w:cs="Arial"/>
                <w:sz w:val="20"/>
                <w:szCs w:val="20"/>
              </w:rPr>
            </w:pPr>
            <w:r w:rsidRPr="006825F8">
              <w:rPr>
                <w:rFonts w:ascii="Arial" w:hAnsi="Arial" w:cs="Arial"/>
                <w:sz w:val="20"/>
                <w:szCs w:val="20"/>
              </w:rPr>
              <w:fldChar w:fldCharType="begin">
                <w:ffData>
                  <w:name w:val=""/>
                  <w:enabled/>
                  <w:calcOnExit w:val="0"/>
                  <w:checkBox>
                    <w:size w:val="16"/>
                    <w:default w:val="0"/>
                  </w:checkBox>
                </w:ffData>
              </w:fldChar>
            </w:r>
            <w:r w:rsidR="001C17F7" w:rsidRPr="006825F8">
              <w:rPr>
                <w:rFonts w:ascii="Arial" w:hAnsi="Arial" w:cs="Arial"/>
                <w:sz w:val="20"/>
                <w:szCs w:val="20"/>
              </w:rPr>
              <w:instrText xml:space="preserve"> FORMCHECKBOX </w:instrText>
            </w:r>
            <w:r w:rsidRPr="006825F8">
              <w:rPr>
                <w:rFonts w:ascii="Arial" w:hAnsi="Arial" w:cs="Arial"/>
                <w:sz w:val="20"/>
                <w:szCs w:val="20"/>
              </w:rPr>
            </w:r>
            <w:r w:rsidRPr="006825F8">
              <w:rPr>
                <w:rFonts w:ascii="Arial" w:hAnsi="Arial" w:cs="Arial"/>
                <w:sz w:val="20"/>
                <w:szCs w:val="20"/>
              </w:rPr>
              <w:fldChar w:fldCharType="end"/>
            </w:r>
            <w:r w:rsidR="001C17F7" w:rsidRPr="006825F8">
              <w:rPr>
                <w:rFonts w:ascii="Arial" w:hAnsi="Arial" w:cs="Arial"/>
                <w:sz w:val="20"/>
                <w:szCs w:val="20"/>
              </w:rPr>
              <w:t xml:space="preserve"> Yes</w:t>
            </w:r>
          </w:p>
        </w:tc>
        <w:tc>
          <w:tcPr>
            <w:tcW w:w="2437" w:type="dxa"/>
            <w:tcBorders>
              <w:top w:val="nil"/>
              <w:left w:val="nil"/>
              <w:bottom w:val="nil"/>
              <w:right w:val="nil"/>
            </w:tcBorders>
          </w:tcPr>
          <w:p w:rsidR="001C17F7" w:rsidRPr="006825F8" w:rsidRDefault="00455C34" w:rsidP="00E34D3B">
            <w:pPr>
              <w:ind w:left="900"/>
              <w:rPr>
                <w:rFonts w:ascii="Arial" w:hAnsi="Arial" w:cs="Arial"/>
                <w:sz w:val="20"/>
                <w:szCs w:val="20"/>
              </w:rPr>
            </w:pPr>
            <w:r>
              <w:rPr>
                <w:rFonts w:ascii="Arial" w:hAnsi="Arial" w:cs="Arial"/>
                <w:sz w:val="20"/>
                <w:szCs w:val="20"/>
              </w:rPr>
              <w:fldChar w:fldCharType="begin">
                <w:ffData>
                  <w:name w:val=""/>
                  <w:enabled/>
                  <w:calcOnExit w:val="0"/>
                  <w:checkBox>
                    <w:size w:val="16"/>
                    <w:default w:val="1"/>
                  </w:checkBox>
                </w:ffData>
              </w:fldChar>
            </w:r>
            <w:r w:rsidR="00F51B39">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end"/>
            </w:r>
            <w:r w:rsidR="001C17F7" w:rsidRPr="006825F8">
              <w:rPr>
                <w:rFonts w:ascii="Arial" w:hAnsi="Arial" w:cs="Arial"/>
                <w:sz w:val="20"/>
                <w:szCs w:val="20"/>
              </w:rPr>
              <w:t xml:space="preserve"> No</w:t>
            </w:r>
          </w:p>
        </w:tc>
      </w:tr>
    </w:tbl>
    <w:p w:rsidR="00BE1C0A" w:rsidRDefault="00BE1C0A" w:rsidP="00BE1C0A">
      <w:pPr>
        <w:ind w:left="900"/>
        <w:rPr>
          <w:rFonts w:ascii="Arial" w:hAnsi="Arial" w:cs="Arial"/>
          <w:sz w:val="20"/>
          <w:szCs w:val="20"/>
        </w:rPr>
      </w:pPr>
      <w:r>
        <w:rPr>
          <w:rFonts w:ascii="Arial" w:hAnsi="Arial" w:cs="Arial"/>
          <w:sz w:val="20"/>
          <w:szCs w:val="20"/>
        </w:rPr>
        <w:t>If yes, briefly explain</w:t>
      </w:r>
      <w:r w:rsidRPr="009716B3">
        <w:rPr>
          <w:rFonts w:ascii="Arial" w:hAnsi="Arial" w:cs="Arial"/>
          <w:sz w:val="20"/>
          <w:szCs w:val="20"/>
        </w:rPr>
        <w:t>:</w:t>
      </w:r>
    </w:p>
    <w:p w:rsidR="00BE1C0A" w:rsidRDefault="00BE1C0A" w:rsidP="00BE1C0A">
      <w:pPr>
        <w:ind w:left="900"/>
        <w:rPr>
          <w:rFonts w:ascii="Arial" w:hAnsi="Arial" w:cs="Arial"/>
          <w:sz w:val="20"/>
          <w:szCs w:val="20"/>
        </w:rPr>
      </w:pPr>
    </w:p>
    <w:p w:rsidR="001C17F7" w:rsidRPr="006825F8" w:rsidRDefault="001C17F7" w:rsidP="00E34D3B">
      <w:pPr>
        <w:ind w:left="900"/>
        <w:rPr>
          <w:rFonts w:ascii="Arial" w:hAnsi="Arial" w:cs="Arial"/>
          <w:sz w:val="20"/>
          <w:szCs w:val="20"/>
        </w:rPr>
      </w:pPr>
      <w:r w:rsidRPr="006825F8">
        <w:rPr>
          <w:rFonts w:ascii="Arial" w:hAnsi="Arial" w:cs="Arial"/>
          <w:sz w:val="20"/>
          <w:szCs w:val="20"/>
        </w:rPr>
        <w:t>Is there a change to the method utilized by end-users to authenticate to the network, a workstation, or an application associated with this project?</w:t>
      </w:r>
    </w:p>
    <w:p w:rsidR="001C17F7" w:rsidRPr="006825F8" w:rsidRDefault="001C17F7" w:rsidP="00E34D3B">
      <w:pPr>
        <w:ind w:left="900"/>
        <w:rPr>
          <w:rFonts w:ascii="Arial" w:hAnsi="Arial" w:cs="Arial"/>
          <w:sz w:val="20"/>
          <w:szCs w:val="20"/>
        </w:rPr>
      </w:pPr>
    </w:p>
    <w:tbl>
      <w:tblPr>
        <w:tblW w:w="7311" w:type="dxa"/>
        <w:jc w:val="center"/>
        <w:tblInd w:w="540" w:type="dxa"/>
        <w:tblLayout w:type="fixed"/>
        <w:tblLook w:val="0000"/>
      </w:tblPr>
      <w:tblGrid>
        <w:gridCol w:w="3655"/>
        <w:gridCol w:w="3656"/>
      </w:tblGrid>
      <w:tr w:rsidR="001C17F7" w:rsidRPr="006825F8">
        <w:trPr>
          <w:trHeight w:val="90"/>
          <w:jc w:val="center"/>
        </w:trPr>
        <w:tc>
          <w:tcPr>
            <w:tcW w:w="2437" w:type="dxa"/>
            <w:tcBorders>
              <w:top w:val="nil"/>
              <w:left w:val="nil"/>
              <w:bottom w:val="nil"/>
              <w:right w:val="nil"/>
            </w:tcBorders>
          </w:tcPr>
          <w:p w:rsidR="001C17F7" w:rsidRPr="006825F8" w:rsidRDefault="00455C34" w:rsidP="00E34D3B">
            <w:pPr>
              <w:ind w:left="900"/>
              <w:rPr>
                <w:rFonts w:ascii="Arial" w:hAnsi="Arial" w:cs="Arial"/>
                <w:sz w:val="20"/>
                <w:szCs w:val="20"/>
              </w:rPr>
            </w:pPr>
            <w:r w:rsidRPr="006825F8">
              <w:rPr>
                <w:rFonts w:ascii="Arial" w:hAnsi="Arial" w:cs="Arial"/>
                <w:sz w:val="20"/>
                <w:szCs w:val="20"/>
              </w:rPr>
              <w:fldChar w:fldCharType="begin">
                <w:ffData>
                  <w:name w:val=""/>
                  <w:enabled/>
                  <w:calcOnExit w:val="0"/>
                  <w:checkBox>
                    <w:size w:val="16"/>
                    <w:default w:val="0"/>
                  </w:checkBox>
                </w:ffData>
              </w:fldChar>
            </w:r>
            <w:r w:rsidR="001C17F7" w:rsidRPr="006825F8">
              <w:rPr>
                <w:rFonts w:ascii="Arial" w:hAnsi="Arial" w:cs="Arial"/>
                <w:sz w:val="20"/>
                <w:szCs w:val="20"/>
              </w:rPr>
              <w:instrText xml:space="preserve"> FORMCHECKBOX </w:instrText>
            </w:r>
            <w:r w:rsidRPr="006825F8">
              <w:rPr>
                <w:rFonts w:ascii="Arial" w:hAnsi="Arial" w:cs="Arial"/>
                <w:sz w:val="20"/>
                <w:szCs w:val="20"/>
              </w:rPr>
            </w:r>
            <w:r w:rsidRPr="006825F8">
              <w:rPr>
                <w:rFonts w:ascii="Arial" w:hAnsi="Arial" w:cs="Arial"/>
                <w:sz w:val="20"/>
                <w:szCs w:val="20"/>
              </w:rPr>
              <w:fldChar w:fldCharType="end"/>
            </w:r>
            <w:r w:rsidR="001C17F7" w:rsidRPr="006825F8">
              <w:rPr>
                <w:rFonts w:ascii="Arial" w:hAnsi="Arial" w:cs="Arial"/>
                <w:sz w:val="20"/>
                <w:szCs w:val="20"/>
              </w:rPr>
              <w:t xml:space="preserve">  Yes</w:t>
            </w:r>
          </w:p>
        </w:tc>
        <w:tc>
          <w:tcPr>
            <w:tcW w:w="2437" w:type="dxa"/>
            <w:tcBorders>
              <w:top w:val="nil"/>
              <w:left w:val="nil"/>
              <w:bottom w:val="nil"/>
              <w:right w:val="nil"/>
            </w:tcBorders>
          </w:tcPr>
          <w:p w:rsidR="001C17F7" w:rsidRPr="006825F8" w:rsidRDefault="00455C34" w:rsidP="00E34D3B">
            <w:pPr>
              <w:ind w:left="900"/>
              <w:rPr>
                <w:rFonts w:ascii="Arial" w:hAnsi="Arial" w:cs="Arial"/>
                <w:sz w:val="20"/>
                <w:szCs w:val="20"/>
              </w:rPr>
            </w:pPr>
            <w:r>
              <w:rPr>
                <w:rFonts w:ascii="Arial" w:hAnsi="Arial" w:cs="Arial"/>
                <w:sz w:val="20"/>
                <w:szCs w:val="20"/>
              </w:rPr>
              <w:fldChar w:fldCharType="begin">
                <w:ffData>
                  <w:name w:val=""/>
                  <w:enabled/>
                  <w:calcOnExit w:val="0"/>
                  <w:checkBox>
                    <w:size w:val="16"/>
                    <w:default w:val="1"/>
                  </w:checkBox>
                </w:ffData>
              </w:fldChar>
            </w:r>
            <w:r w:rsidR="00F51B39">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end"/>
            </w:r>
            <w:r w:rsidR="001C17F7" w:rsidRPr="006825F8">
              <w:rPr>
                <w:rFonts w:ascii="Arial" w:hAnsi="Arial" w:cs="Arial"/>
                <w:sz w:val="20"/>
                <w:szCs w:val="20"/>
              </w:rPr>
              <w:t xml:space="preserve"> </w:t>
            </w:r>
            <w:r w:rsidR="001C17F7" w:rsidRPr="00E34D3B">
              <w:rPr>
                <w:rFonts w:ascii="Arial" w:hAnsi="Arial" w:cs="Arial"/>
                <w:sz w:val="20"/>
                <w:szCs w:val="20"/>
              </w:rPr>
              <w:t>No</w:t>
            </w:r>
          </w:p>
        </w:tc>
      </w:tr>
    </w:tbl>
    <w:p w:rsidR="00BE1C0A" w:rsidRDefault="00BE1C0A" w:rsidP="00BE1C0A">
      <w:pPr>
        <w:ind w:left="900"/>
        <w:rPr>
          <w:rFonts w:ascii="Arial" w:hAnsi="Arial" w:cs="Arial"/>
          <w:sz w:val="20"/>
          <w:szCs w:val="20"/>
        </w:rPr>
      </w:pPr>
      <w:r>
        <w:rPr>
          <w:rFonts w:ascii="Arial" w:hAnsi="Arial" w:cs="Arial"/>
          <w:sz w:val="20"/>
          <w:szCs w:val="20"/>
        </w:rPr>
        <w:t>If yes, briefly explain</w:t>
      </w:r>
      <w:r w:rsidRPr="009716B3">
        <w:rPr>
          <w:rFonts w:ascii="Arial" w:hAnsi="Arial" w:cs="Arial"/>
          <w:sz w:val="20"/>
          <w:szCs w:val="20"/>
        </w:rPr>
        <w:t>:</w:t>
      </w:r>
    </w:p>
    <w:p w:rsidR="00BE1C0A" w:rsidRDefault="00BE1C0A" w:rsidP="00BE1C0A">
      <w:pPr>
        <w:ind w:left="900"/>
        <w:rPr>
          <w:rFonts w:ascii="Arial" w:hAnsi="Arial" w:cs="Arial"/>
          <w:sz w:val="20"/>
          <w:szCs w:val="20"/>
        </w:rPr>
      </w:pPr>
    </w:p>
    <w:p w:rsidR="001C17F7" w:rsidRPr="006825F8" w:rsidRDefault="001C17F7" w:rsidP="00E34D3B">
      <w:pPr>
        <w:ind w:left="900"/>
        <w:rPr>
          <w:rFonts w:ascii="Arial" w:hAnsi="Arial" w:cs="Arial"/>
          <w:sz w:val="20"/>
          <w:szCs w:val="20"/>
        </w:rPr>
      </w:pPr>
      <w:r w:rsidRPr="006825F8">
        <w:rPr>
          <w:rFonts w:ascii="Arial" w:hAnsi="Arial" w:cs="Arial"/>
          <w:sz w:val="20"/>
          <w:szCs w:val="20"/>
        </w:rPr>
        <w:t>Does the information associated with this project traverse a public (non-SHC) network?</w:t>
      </w:r>
    </w:p>
    <w:p w:rsidR="001C17F7" w:rsidRPr="006825F8" w:rsidRDefault="001C17F7" w:rsidP="00E34D3B">
      <w:pPr>
        <w:ind w:left="900"/>
        <w:rPr>
          <w:rFonts w:ascii="Arial" w:hAnsi="Arial" w:cs="Arial"/>
          <w:sz w:val="20"/>
          <w:szCs w:val="20"/>
        </w:rPr>
      </w:pPr>
    </w:p>
    <w:tbl>
      <w:tblPr>
        <w:tblW w:w="7311" w:type="dxa"/>
        <w:jc w:val="center"/>
        <w:tblInd w:w="540" w:type="dxa"/>
        <w:tblLayout w:type="fixed"/>
        <w:tblLook w:val="0000"/>
      </w:tblPr>
      <w:tblGrid>
        <w:gridCol w:w="3655"/>
        <w:gridCol w:w="3656"/>
      </w:tblGrid>
      <w:tr w:rsidR="001C17F7" w:rsidRPr="006825F8">
        <w:trPr>
          <w:trHeight w:val="90"/>
          <w:jc w:val="center"/>
        </w:trPr>
        <w:tc>
          <w:tcPr>
            <w:tcW w:w="2437" w:type="dxa"/>
            <w:tcBorders>
              <w:top w:val="nil"/>
              <w:left w:val="nil"/>
              <w:bottom w:val="nil"/>
              <w:right w:val="nil"/>
            </w:tcBorders>
          </w:tcPr>
          <w:p w:rsidR="001C17F7" w:rsidRPr="006825F8" w:rsidRDefault="00455C34" w:rsidP="00E34D3B">
            <w:pPr>
              <w:ind w:left="900"/>
              <w:rPr>
                <w:rFonts w:ascii="Arial" w:hAnsi="Arial" w:cs="Arial"/>
                <w:sz w:val="20"/>
                <w:szCs w:val="20"/>
              </w:rPr>
            </w:pPr>
            <w:r w:rsidRPr="006825F8">
              <w:rPr>
                <w:rFonts w:ascii="Arial" w:hAnsi="Arial" w:cs="Arial"/>
                <w:sz w:val="20"/>
                <w:szCs w:val="20"/>
              </w:rPr>
              <w:fldChar w:fldCharType="begin">
                <w:ffData>
                  <w:name w:val=""/>
                  <w:enabled/>
                  <w:calcOnExit w:val="0"/>
                  <w:checkBox>
                    <w:size w:val="16"/>
                    <w:default w:val="0"/>
                  </w:checkBox>
                </w:ffData>
              </w:fldChar>
            </w:r>
            <w:r w:rsidR="001C17F7" w:rsidRPr="006825F8">
              <w:rPr>
                <w:rFonts w:ascii="Arial" w:hAnsi="Arial" w:cs="Arial"/>
                <w:sz w:val="20"/>
                <w:szCs w:val="20"/>
              </w:rPr>
              <w:instrText xml:space="preserve"> FORMCHECKBOX </w:instrText>
            </w:r>
            <w:r w:rsidRPr="006825F8">
              <w:rPr>
                <w:rFonts w:ascii="Arial" w:hAnsi="Arial" w:cs="Arial"/>
                <w:sz w:val="20"/>
                <w:szCs w:val="20"/>
              </w:rPr>
            </w:r>
            <w:r w:rsidRPr="006825F8">
              <w:rPr>
                <w:rFonts w:ascii="Arial" w:hAnsi="Arial" w:cs="Arial"/>
                <w:sz w:val="20"/>
                <w:szCs w:val="20"/>
              </w:rPr>
              <w:fldChar w:fldCharType="end"/>
            </w:r>
            <w:r w:rsidR="001C17F7" w:rsidRPr="006825F8">
              <w:rPr>
                <w:rFonts w:ascii="Arial" w:hAnsi="Arial" w:cs="Arial"/>
                <w:sz w:val="20"/>
                <w:szCs w:val="20"/>
              </w:rPr>
              <w:t xml:space="preserve"> </w:t>
            </w:r>
            <w:r w:rsidR="001C17F7" w:rsidRPr="00E34D3B">
              <w:rPr>
                <w:rFonts w:ascii="Arial" w:hAnsi="Arial" w:cs="Arial"/>
                <w:sz w:val="20"/>
                <w:szCs w:val="20"/>
              </w:rPr>
              <w:t>Yes</w:t>
            </w:r>
          </w:p>
        </w:tc>
        <w:tc>
          <w:tcPr>
            <w:tcW w:w="2437" w:type="dxa"/>
            <w:tcBorders>
              <w:top w:val="nil"/>
              <w:left w:val="nil"/>
              <w:bottom w:val="nil"/>
              <w:right w:val="nil"/>
            </w:tcBorders>
          </w:tcPr>
          <w:p w:rsidR="001C17F7" w:rsidRPr="006825F8" w:rsidRDefault="00455C34" w:rsidP="00E34D3B">
            <w:pPr>
              <w:ind w:left="900"/>
              <w:rPr>
                <w:rFonts w:ascii="Arial" w:hAnsi="Arial" w:cs="Arial"/>
                <w:sz w:val="20"/>
                <w:szCs w:val="20"/>
              </w:rPr>
            </w:pPr>
            <w:r>
              <w:rPr>
                <w:rFonts w:ascii="Arial" w:hAnsi="Arial" w:cs="Arial"/>
                <w:sz w:val="20"/>
                <w:szCs w:val="20"/>
              </w:rPr>
              <w:fldChar w:fldCharType="begin">
                <w:ffData>
                  <w:name w:val=""/>
                  <w:enabled/>
                  <w:calcOnExit w:val="0"/>
                  <w:checkBox>
                    <w:size w:val="16"/>
                    <w:default w:val="1"/>
                  </w:checkBox>
                </w:ffData>
              </w:fldChar>
            </w:r>
            <w:r w:rsidR="00F51B39">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end"/>
            </w:r>
            <w:r w:rsidR="001C17F7" w:rsidRPr="006825F8">
              <w:rPr>
                <w:rFonts w:ascii="Arial" w:hAnsi="Arial" w:cs="Arial"/>
                <w:sz w:val="20"/>
                <w:szCs w:val="20"/>
              </w:rPr>
              <w:t xml:space="preserve"> </w:t>
            </w:r>
            <w:r w:rsidR="001C17F7" w:rsidRPr="00E34D3B">
              <w:rPr>
                <w:rFonts w:ascii="Arial" w:hAnsi="Arial" w:cs="Arial"/>
                <w:sz w:val="20"/>
                <w:szCs w:val="20"/>
              </w:rPr>
              <w:t>No</w:t>
            </w:r>
          </w:p>
        </w:tc>
      </w:tr>
    </w:tbl>
    <w:p w:rsidR="00BE1C0A" w:rsidRDefault="00BE1C0A" w:rsidP="00BE1C0A">
      <w:pPr>
        <w:ind w:left="900"/>
        <w:rPr>
          <w:rFonts w:ascii="Arial" w:hAnsi="Arial" w:cs="Arial"/>
          <w:sz w:val="20"/>
          <w:szCs w:val="20"/>
        </w:rPr>
      </w:pPr>
      <w:r>
        <w:rPr>
          <w:rFonts w:ascii="Arial" w:hAnsi="Arial" w:cs="Arial"/>
          <w:sz w:val="20"/>
          <w:szCs w:val="20"/>
        </w:rPr>
        <w:t>If yes, briefly explain</w:t>
      </w:r>
      <w:r w:rsidRPr="009716B3">
        <w:rPr>
          <w:rFonts w:ascii="Arial" w:hAnsi="Arial" w:cs="Arial"/>
          <w:sz w:val="20"/>
          <w:szCs w:val="20"/>
        </w:rPr>
        <w:t>:</w:t>
      </w:r>
    </w:p>
    <w:p w:rsidR="00E34D3B" w:rsidRDefault="00E34D3B" w:rsidP="001C17F7">
      <w:pPr>
        <w:pStyle w:val="Heading2"/>
        <w:tabs>
          <w:tab w:val="num" w:pos="810"/>
        </w:tabs>
        <w:ind w:left="810"/>
      </w:pPr>
      <w:bookmarkStart w:id="141" w:name="_Toc324835477"/>
      <w:r>
        <w:t>Operations, Networking, and System Requirements</w:t>
      </w:r>
      <w:bookmarkEnd w:id="141"/>
    </w:p>
    <w:p w:rsidR="006C347C" w:rsidRDefault="006C347C" w:rsidP="006C347C">
      <w:pPr>
        <w:ind w:left="900"/>
        <w:rPr>
          <w:rFonts w:ascii="Arial" w:hAnsi="Arial" w:cs="Arial"/>
          <w:b/>
          <w:i/>
          <w:color w:val="0000FF"/>
          <w:sz w:val="20"/>
          <w:szCs w:val="20"/>
        </w:rPr>
      </w:pPr>
      <w:r>
        <w:rPr>
          <w:rFonts w:ascii="Arial" w:hAnsi="Arial" w:cs="Arial"/>
          <w:b/>
          <w:i/>
          <w:color w:val="0000FF"/>
          <w:sz w:val="20"/>
          <w:szCs w:val="20"/>
        </w:rPr>
        <w:t>Consult OBU IT Operations if necessary.</w:t>
      </w:r>
    </w:p>
    <w:p w:rsidR="006C347C" w:rsidRPr="006C347C" w:rsidRDefault="006C347C" w:rsidP="006C347C"/>
    <w:p w:rsidR="005651CB" w:rsidRPr="005651CB" w:rsidRDefault="00191DC0" w:rsidP="001C0969">
      <w:pPr>
        <w:pStyle w:val="ListParagraph"/>
        <w:numPr>
          <w:ilvl w:val="0"/>
          <w:numId w:val="6"/>
        </w:numPr>
        <w:spacing w:line="480" w:lineRule="auto"/>
        <w:jc w:val="left"/>
        <w:rPr>
          <w:rFonts w:ascii="Arial" w:hAnsi="Arial" w:cs="Arial"/>
          <w:sz w:val="20"/>
          <w:szCs w:val="20"/>
        </w:rPr>
      </w:pPr>
      <w:r w:rsidRPr="00D108C9">
        <w:rPr>
          <w:rFonts w:ascii="Arial" w:hAnsi="Arial" w:cs="Arial"/>
          <w:sz w:val="20"/>
          <w:szCs w:val="20"/>
        </w:rPr>
        <w:t xml:space="preserve">What </w:t>
      </w:r>
      <w:r w:rsidR="00BE1C0A">
        <w:rPr>
          <w:rFonts w:ascii="Arial" w:hAnsi="Arial" w:cs="Arial"/>
          <w:sz w:val="20"/>
          <w:szCs w:val="20"/>
        </w:rPr>
        <w:t>areas of the system</w:t>
      </w:r>
      <w:r w:rsidR="00530FD9">
        <w:rPr>
          <w:rFonts w:ascii="Arial" w:hAnsi="Arial" w:cs="Arial"/>
          <w:sz w:val="20"/>
          <w:szCs w:val="20"/>
        </w:rPr>
        <w:t xml:space="preserve"> </w:t>
      </w:r>
      <w:proofErr w:type="gramStart"/>
      <w:r w:rsidR="00530FD9">
        <w:rPr>
          <w:rFonts w:ascii="Arial" w:hAnsi="Arial" w:cs="Arial"/>
          <w:sz w:val="20"/>
          <w:szCs w:val="20"/>
        </w:rPr>
        <w:t xml:space="preserve">are </w:t>
      </w:r>
      <w:r>
        <w:rPr>
          <w:rFonts w:ascii="Arial" w:hAnsi="Arial" w:cs="Arial"/>
          <w:sz w:val="20"/>
          <w:szCs w:val="20"/>
        </w:rPr>
        <w:t>customer</w:t>
      </w:r>
      <w:proofErr w:type="gramEnd"/>
      <w:r>
        <w:rPr>
          <w:rFonts w:ascii="Arial" w:hAnsi="Arial" w:cs="Arial"/>
          <w:sz w:val="20"/>
          <w:szCs w:val="20"/>
        </w:rPr>
        <w:t xml:space="preserve"> facing?</w:t>
      </w:r>
      <w:r w:rsidR="00F51B39">
        <w:rPr>
          <w:rFonts w:ascii="Arial" w:hAnsi="Arial" w:cs="Arial"/>
          <w:sz w:val="20"/>
          <w:szCs w:val="20"/>
        </w:rPr>
        <w:t xml:space="preserve"> </w:t>
      </w:r>
      <w:r w:rsidR="005651CB">
        <w:rPr>
          <w:rFonts w:ascii="Arial" w:hAnsi="Arial" w:cs="Arial"/>
          <w:sz w:val="20"/>
          <w:szCs w:val="20"/>
        </w:rPr>
        <w:t xml:space="preserve">Sign </w:t>
      </w:r>
      <w:r w:rsidR="00C50A91">
        <w:rPr>
          <w:rFonts w:ascii="Arial" w:hAnsi="Arial" w:cs="Arial"/>
          <w:sz w:val="20"/>
          <w:szCs w:val="20"/>
        </w:rPr>
        <w:t xml:space="preserve">on, Profile </w:t>
      </w:r>
    </w:p>
    <w:p w:rsidR="00191DC0" w:rsidRPr="00D108C9" w:rsidRDefault="00191DC0" w:rsidP="001C0969">
      <w:pPr>
        <w:pStyle w:val="ListParagraph"/>
        <w:numPr>
          <w:ilvl w:val="0"/>
          <w:numId w:val="6"/>
        </w:numPr>
        <w:spacing w:line="480" w:lineRule="auto"/>
        <w:jc w:val="left"/>
        <w:rPr>
          <w:rFonts w:ascii="Arial" w:hAnsi="Arial" w:cs="Arial"/>
          <w:sz w:val="20"/>
          <w:szCs w:val="20"/>
        </w:rPr>
      </w:pPr>
      <w:r w:rsidRPr="00D108C9">
        <w:rPr>
          <w:rFonts w:ascii="Arial" w:hAnsi="Arial" w:cs="Arial"/>
          <w:sz w:val="20"/>
          <w:szCs w:val="20"/>
        </w:rPr>
        <w:t xml:space="preserve">What existing applications or infrastructure components can be affected operationally by </w:t>
      </w:r>
      <w:r w:rsidRPr="00D108C9">
        <w:rPr>
          <w:rFonts w:ascii="Arial" w:hAnsi="Arial" w:cs="Arial"/>
          <w:sz w:val="20"/>
          <w:szCs w:val="20"/>
        </w:rPr>
        <w:lastRenderedPageBreak/>
        <w:t>impairments in the new service?</w:t>
      </w:r>
    </w:p>
    <w:p w:rsidR="00191DC0" w:rsidRDefault="00191DC0" w:rsidP="001C0969">
      <w:pPr>
        <w:pStyle w:val="ListParagraph"/>
        <w:numPr>
          <w:ilvl w:val="0"/>
          <w:numId w:val="6"/>
        </w:numPr>
        <w:spacing w:line="480" w:lineRule="auto"/>
        <w:jc w:val="left"/>
        <w:rPr>
          <w:rFonts w:ascii="Arial" w:hAnsi="Arial" w:cs="Arial"/>
          <w:sz w:val="20"/>
          <w:szCs w:val="20"/>
        </w:rPr>
      </w:pPr>
      <w:r w:rsidRPr="00D108C9">
        <w:rPr>
          <w:rFonts w:ascii="Arial" w:hAnsi="Arial" w:cs="Arial"/>
          <w:sz w:val="20"/>
          <w:szCs w:val="20"/>
        </w:rPr>
        <w:t>What are the OS and/or database platform and version requirements for req</w:t>
      </w:r>
      <w:r>
        <w:rPr>
          <w:rFonts w:ascii="Arial" w:hAnsi="Arial" w:cs="Arial"/>
          <w:sz w:val="20"/>
          <w:szCs w:val="20"/>
        </w:rPr>
        <w:t>uired third-party applications?</w:t>
      </w:r>
    </w:p>
    <w:p w:rsidR="00191DC0" w:rsidRDefault="00191DC0" w:rsidP="001C0969">
      <w:pPr>
        <w:pStyle w:val="ListParagraph"/>
        <w:numPr>
          <w:ilvl w:val="0"/>
          <w:numId w:val="6"/>
        </w:numPr>
        <w:spacing w:line="480" w:lineRule="auto"/>
        <w:jc w:val="left"/>
        <w:rPr>
          <w:rFonts w:ascii="Arial" w:hAnsi="Arial" w:cs="Arial"/>
          <w:sz w:val="20"/>
          <w:szCs w:val="20"/>
        </w:rPr>
      </w:pPr>
      <w:r w:rsidRPr="00D108C9">
        <w:rPr>
          <w:rFonts w:ascii="Arial" w:hAnsi="Arial" w:cs="Arial"/>
          <w:sz w:val="20"/>
          <w:szCs w:val="20"/>
        </w:rPr>
        <w:t>Are there any acces</w:t>
      </w:r>
      <w:r>
        <w:rPr>
          <w:rFonts w:ascii="Arial" w:hAnsi="Arial" w:cs="Arial"/>
          <w:sz w:val="20"/>
          <w:szCs w:val="20"/>
        </w:rPr>
        <w:t>s requirements, firewall rules?</w:t>
      </w:r>
      <w:r w:rsidR="00BE1C0A">
        <w:rPr>
          <w:rFonts w:ascii="Arial" w:hAnsi="Arial" w:cs="Arial"/>
          <w:sz w:val="20"/>
          <w:szCs w:val="20"/>
        </w:rPr>
        <w:t xml:space="preserve">  If yes, briefly explain:</w:t>
      </w:r>
    </w:p>
    <w:p w:rsidR="00191DC0" w:rsidRDefault="00191DC0" w:rsidP="001C0969">
      <w:pPr>
        <w:pStyle w:val="ListParagraph"/>
        <w:numPr>
          <w:ilvl w:val="0"/>
          <w:numId w:val="6"/>
        </w:numPr>
        <w:spacing w:line="480" w:lineRule="auto"/>
        <w:jc w:val="left"/>
        <w:rPr>
          <w:rFonts w:ascii="Arial" w:hAnsi="Arial" w:cs="Arial"/>
          <w:sz w:val="20"/>
          <w:szCs w:val="20"/>
        </w:rPr>
      </w:pPr>
      <w:r w:rsidRPr="00D108C9">
        <w:rPr>
          <w:rFonts w:ascii="Arial" w:hAnsi="Arial" w:cs="Arial"/>
          <w:sz w:val="20"/>
          <w:szCs w:val="20"/>
        </w:rPr>
        <w:t>What is the projected growth of website traffic (or specifically, additional website traffic due to project)</w:t>
      </w:r>
    </w:p>
    <w:p w:rsidR="00191DC0" w:rsidRDefault="00191DC0" w:rsidP="001C0969">
      <w:pPr>
        <w:pStyle w:val="ListParagraph"/>
        <w:numPr>
          <w:ilvl w:val="0"/>
          <w:numId w:val="6"/>
        </w:numPr>
        <w:spacing w:line="480" w:lineRule="auto"/>
        <w:jc w:val="left"/>
        <w:rPr>
          <w:rFonts w:ascii="Arial" w:hAnsi="Arial" w:cs="Arial"/>
          <w:sz w:val="20"/>
          <w:szCs w:val="20"/>
        </w:rPr>
      </w:pPr>
      <w:r w:rsidRPr="00D108C9">
        <w:rPr>
          <w:rFonts w:ascii="Arial" w:hAnsi="Arial" w:cs="Arial"/>
          <w:sz w:val="20"/>
          <w:szCs w:val="20"/>
        </w:rPr>
        <w:t xml:space="preserve">What </w:t>
      </w:r>
      <w:proofErr w:type="gramStart"/>
      <w:r w:rsidRPr="00D108C9">
        <w:rPr>
          <w:rFonts w:ascii="Arial" w:hAnsi="Arial" w:cs="Arial"/>
          <w:sz w:val="20"/>
          <w:szCs w:val="20"/>
        </w:rPr>
        <w:t>is the current DB and/or application storage requirements</w:t>
      </w:r>
      <w:proofErr w:type="gramEnd"/>
      <w:r w:rsidRPr="00D108C9">
        <w:rPr>
          <w:rFonts w:ascii="Arial" w:hAnsi="Arial" w:cs="Arial"/>
          <w:sz w:val="20"/>
          <w:szCs w:val="20"/>
        </w:rPr>
        <w:t xml:space="preserve"> (if known)?</w:t>
      </w:r>
    </w:p>
    <w:p w:rsidR="00191DC0" w:rsidRDefault="00191DC0" w:rsidP="001C0969">
      <w:pPr>
        <w:pStyle w:val="ListParagraph"/>
        <w:numPr>
          <w:ilvl w:val="0"/>
          <w:numId w:val="6"/>
        </w:numPr>
        <w:spacing w:line="480" w:lineRule="auto"/>
        <w:jc w:val="left"/>
        <w:rPr>
          <w:rFonts w:ascii="Arial" w:hAnsi="Arial" w:cs="Arial"/>
          <w:sz w:val="20"/>
          <w:szCs w:val="20"/>
        </w:rPr>
      </w:pPr>
      <w:r w:rsidRPr="00D108C9">
        <w:rPr>
          <w:rFonts w:ascii="Arial" w:hAnsi="Arial" w:cs="Arial"/>
          <w:sz w:val="20"/>
          <w:szCs w:val="20"/>
        </w:rPr>
        <w:t>What is the expected DB and/or application storage requirements, and over wha</w:t>
      </w:r>
      <w:r>
        <w:rPr>
          <w:rFonts w:ascii="Arial" w:hAnsi="Arial" w:cs="Arial"/>
          <w:sz w:val="20"/>
          <w:szCs w:val="20"/>
        </w:rPr>
        <w:t>t time (or in what increments)?</w:t>
      </w:r>
    </w:p>
    <w:p w:rsidR="00191DC0" w:rsidRDefault="00191DC0" w:rsidP="001C0969">
      <w:pPr>
        <w:pStyle w:val="ListParagraph"/>
        <w:numPr>
          <w:ilvl w:val="0"/>
          <w:numId w:val="6"/>
        </w:numPr>
        <w:spacing w:line="480" w:lineRule="auto"/>
        <w:jc w:val="left"/>
        <w:rPr>
          <w:rFonts w:ascii="Arial" w:hAnsi="Arial" w:cs="Arial"/>
          <w:sz w:val="20"/>
          <w:szCs w:val="20"/>
        </w:rPr>
      </w:pPr>
      <w:r w:rsidRPr="00D108C9">
        <w:rPr>
          <w:rFonts w:ascii="Arial" w:hAnsi="Arial" w:cs="Arial"/>
          <w:sz w:val="20"/>
          <w:szCs w:val="20"/>
        </w:rPr>
        <w:t>What is the network attached sto</w:t>
      </w:r>
      <w:r>
        <w:rPr>
          <w:rFonts w:ascii="Arial" w:hAnsi="Arial" w:cs="Arial"/>
          <w:sz w:val="20"/>
          <w:szCs w:val="20"/>
        </w:rPr>
        <w:t>rage (NAS) requirement, if any?</w:t>
      </w:r>
    </w:p>
    <w:p w:rsidR="00191DC0" w:rsidRDefault="00191DC0" w:rsidP="001C0969">
      <w:pPr>
        <w:pStyle w:val="ListParagraph"/>
        <w:numPr>
          <w:ilvl w:val="0"/>
          <w:numId w:val="6"/>
        </w:numPr>
        <w:spacing w:line="480" w:lineRule="auto"/>
        <w:jc w:val="left"/>
        <w:rPr>
          <w:rFonts w:ascii="Arial" w:hAnsi="Arial" w:cs="Arial"/>
          <w:sz w:val="20"/>
          <w:szCs w:val="20"/>
        </w:rPr>
      </w:pPr>
      <w:r w:rsidRPr="00D108C9">
        <w:rPr>
          <w:rFonts w:ascii="Arial" w:hAnsi="Arial" w:cs="Arial"/>
          <w:sz w:val="20"/>
          <w:szCs w:val="20"/>
        </w:rPr>
        <w:t>In the event of catastrophe, how much data loss is acceptable? -</w:t>
      </w:r>
      <w:r>
        <w:rPr>
          <w:rFonts w:ascii="Arial" w:hAnsi="Arial" w:cs="Arial"/>
          <w:sz w:val="20"/>
          <w:szCs w:val="20"/>
        </w:rPr>
        <w:t xml:space="preserve"> recovery point objective (RPO)</w:t>
      </w:r>
    </w:p>
    <w:p w:rsidR="00191DC0" w:rsidRDefault="00191DC0" w:rsidP="001C0969">
      <w:pPr>
        <w:pStyle w:val="ListParagraph"/>
        <w:numPr>
          <w:ilvl w:val="0"/>
          <w:numId w:val="6"/>
        </w:numPr>
        <w:spacing w:line="480" w:lineRule="auto"/>
        <w:jc w:val="left"/>
        <w:rPr>
          <w:rFonts w:ascii="Arial" w:hAnsi="Arial" w:cs="Arial"/>
          <w:sz w:val="20"/>
          <w:szCs w:val="20"/>
        </w:rPr>
      </w:pPr>
      <w:r w:rsidRPr="00D108C9">
        <w:rPr>
          <w:rFonts w:ascii="Arial" w:hAnsi="Arial" w:cs="Arial"/>
          <w:sz w:val="20"/>
          <w:szCs w:val="20"/>
        </w:rPr>
        <w:t>In the event of catastrophe, how quickly must data be brought back online? – recovery time objective (</w:t>
      </w:r>
      <w:r>
        <w:rPr>
          <w:rFonts w:ascii="Arial" w:hAnsi="Arial" w:cs="Arial"/>
          <w:sz w:val="20"/>
          <w:szCs w:val="20"/>
        </w:rPr>
        <w:t>RTO)</w:t>
      </w:r>
    </w:p>
    <w:p w:rsidR="00191DC0" w:rsidRDefault="00191DC0" w:rsidP="001C0969">
      <w:pPr>
        <w:pStyle w:val="ListParagraph"/>
        <w:numPr>
          <w:ilvl w:val="0"/>
          <w:numId w:val="6"/>
        </w:numPr>
        <w:spacing w:line="480" w:lineRule="auto"/>
        <w:jc w:val="left"/>
        <w:rPr>
          <w:rFonts w:ascii="Arial" w:hAnsi="Arial" w:cs="Arial"/>
          <w:sz w:val="20"/>
          <w:szCs w:val="20"/>
        </w:rPr>
      </w:pPr>
      <w:r w:rsidRPr="00D108C9">
        <w:rPr>
          <w:rFonts w:ascii="Arial" w:hAnsi="Arial" w:cs="Arial"/>
          <w:sz w:val="20"/>
          <w:szCs w:val="20"/>
        </w:rPr>
        <w:t xml:space="preserve">Is there a shared data (i.e. </w:t>
      </w:r>
      <w:smartTag w:uri="urn:schemas-microsoft-com:office:smarttags" w:element="stockticker">
        <w:r w:rsidRPr="00D108C9">
          <w:rPr>
            <w:rFonts w:ascii="Arial" w:hAnsi="Arial" w:cs="Arial"/>
            <w:sz w:val="20"/>
            <w:szCs w:val="20"/>
          </w:rPr>
          <w:t>SAN</w:t>
        </w:r>
      </w:smartTag>
      <w:r w:rsidRPr="00D108C9">
        <w:rPr>
          <w:rFonts w:ascii="Arial" w:hAnsi="Arial" w:cs="Arial"/>
          <w:sz w:val="20"/>
          <w:szCs w:val="20"/>
        </w:rPr>
        <w:t xml:space="preserve"> storage) requi</w:t>
      </w:r>
      <w:r>
        <w:rPr>
          <w:rFonts w:ascii="Arial" w:hAnsi="Arial" w:cs="Arial"/>
          <w:sz w:val="20"/>
          <w:szCs w:val="20"/>
        </w:rPr>
        <w:t>rement across multiple servers?</w:t>
      </w:r>
    </w:p>
    <w:p w:rsidR="00E36E7A" w:rsidRDefault="00E36E7A" w:rsidP="006979AF">
      <w:pPr>
        <w:pStyle w:val="Bodytextwithbullet"/>
        <w:tabs>
          <w:tab w:val="clear" w:pos="360"/>
        </w:tabs>
        <w:ind w:left="0" w:firstLine="0"/>
        <w:rPr>
          <w:rFonts w:ascii="Calibri" w:hAnsi="Calibri"/>
          <w:sz w:val="22"/>
          <w:szCs w:val="22"/>
        </w:rPr>
      </w:pPr>
    </w:p>
    <w:p w:rsidR="002515EF" w:rsidRDefault="002515EF" w:rsidP="006979AF">
      <w:pPr>
        <w:pStyle w:val="Bodytextwithbullet"/>
        <w:tabs>
          <w:tab w:val="clear" w:pos="360"/>
        </w:tabs>
        <w:ind w:left="0" w:firstLine="0"/>
        <w:rPr>
          <w:rFonts w:ascii="Calibri" w:hAnsi="Calibri"/>
          <w:sz w:val="22"/>
          <w:szCs w:val="22"/>
        </w:rPr>
      </w:pPr>
    </w:p>
    <w:p w:rsidR="00A96585" w:rsidRPr="00A96585" w:rsidRDefault="00A96585" w:rsidP="006979AF">
      <w:pPr>
        <w:pStyle w:val="Bodytextwithbullet"/>
        <w:tabs>
          <w:tab w:val="clear" w:pos="360"/>
        </w:tabs>
        <w:ind w:left="0" w:firstLine="0"/>
        <w:rPr>
          <w:b/>
        </w:rPr>
      </w:pPr>
      <w:r w:rsidRPr="00A96585">
        <w:rPr>
          <w:b/>
        </w:rPr>
        <w:t>Appendix:</w:t>
      </w:r>
    </w:p>
    <w:p w:rsidR="00A96585" w:rsidRDefault="00A96585" w:rsidP="006979AF">
      <w:pPr>
        <w:pStyle w:val="Bodytextwithbullet"/>
        <w:tabs>
          <w:tab w:val="clear" w:pos="360"/>
        </w:tabs>
        <w:ind w:left="0" w:firstLine="0"/>
      </w:pPr>
    </w:p>
    <w:p w:rsidR="00445E5A" w:rsidRPr="00E41FED" w:rsidRDefault="00445E5A" w:rsidP="00E41FED">
      <w:pPr>
        <w:pStyle w:val="Heading2"/>
        <w:tabs>
          <w:tab w:val="left" w:pos="810"/>
        </w:tabs>
        <w:ind w:left="810" w:hanging="540"/>
      </w:pPr>
      <w:bookmarkStart w:id="142" w:name="_Toc324835478"/>
      <w:r w:rsidRPr="00E41FED">
        <w:t>Global Non-Functional Requirements</w:t>
      </w:r>
      <w:bookmarkEnd w:id="142"/>
    </w:p>
    <w:p w:rsidR="00ED4FA6" w:rsidRDefault="00ED4FA6" w:rsidP="00BB2154">
      <w:pPr>
        <w:pStyle w:val="Heading2"/>
        <w:numPr>
          <w:ilvl w:val="2"/>
          <w:numId w:val="3"/>
        </w:numPr>
        <w:tabs>
          <w:tab w:val="num" w:pos="1080"/>
        </w:tabs>
        <w:rPr>
          <w:rStyle w:val="Heading3Char"/>
          <w:rFonts w:cs="Arial"/>
        </w:rPr>
      </w:pPr>
      <w:bookmarkStart w:id="143" w:name="_Toc324835479"/>
      <w:r>
        <w:rPr>
          <w:rStyle w:val="Heading3Char"/>
          <w:rFonts w:cs="Arial"/>
        </w:rPr>
        <w:t>SEO requirements</w:t>
      </w:r>
      <w:bookmarkEnd w:id="143"/>
    </w:p>
    <w:p w:rsidR="00ED4FA6" w:rsidRDefault="00ED4FA6" w:rsidP="00ED4FA6">
      <w:pPr>
        <w:ind w:left="360"/>
        <w:rPr>
          <w:rFonts w:ascii="Arial" w:hAnsi="Arial" w:cs="Arial"/>
          <w:b/>
          <w:i/>
          <w:color w:val="0000FF"/>
          <w:sz w:val="20"/>
          <w:szCs w:val="20"/>
        </w:rPr>
      </w:pPr>
      <w:r>
        <w:rPr>
          <w:rFonts w:ascii="Arial" w:hAnsi="Arial" w:cs="Arial"/>
          <w:b/>
          <w:i/>
          <w:color w:val="0000FF"/>
          <w:sz w:val="20"/>
          <w:szCs w:val="20"/>
        </w:rPr>
        <w:t>Define:</w:t>
      </w:r>
    </w:p>
    <w:p w:rsidR="00ED4FA6" w:rsidRDefault="00ED4FA6" w:rsidP="001C0969">
      <w:pPr>
        <w:numPr>
          <w:ilvl w:val="0"/>
          <w:numId w:val="5"/>
        </w:numPr>
        <w:rPr>
          <w:rFonts w:ascii="Arial" w:hAnsi="Arial" w:cs="Arial"/>
          <w:b/>
          <w:i/>
          <w:color w:val="0000FF"/>
          <w:sz w:val="20"/>
          <w:szCs w:val="20"/>
        </w:rPr>
      </w:pPr>
      <w:r>
        <w:rPr>
          <w:rFonts w:ascii="Arial" w:hAnsi="Arial" w:cs="Arial"/>
          <w:b/>
          <w:i/>
          <w:color w:val="0000FF"/>
          <w:sz w:val="20"/>
          <w:szCs w:val="20"/>
        </w:rPr>
        <w:t>What the page structure should be</w:t>
      </w:r>
    </w:p>
    <w:p w:rsidR="00ED4FA6" w:rsidRDefault="00ED4FA6" w:rsidP="001C0969">
      <w:pPr>
        <w:numPr>
          <w:ilvl w:val="0"/>
          <w:numId w:val="5"/>
        </w:numPr>
        <w:rPr>
          <w:rFonts w:ascii="Arial" w:hAnsi="Arial" w:cs="Arial"/>
          <w:b/>
          <w:i/>
          <w:color w:val="0000FF"/>
          <w:sz w:val="20"/>
          <w:szCs w:val="20"/>
        </w:rPr>
      </w:pPr>
      <w:smartTag w:uri="urn:schemas-microsoft-com:office:smarttags" w:element="place">
        <w:r>
          <w:rPr>
            <w:rFonts w:ascii="Arial" w:hAnsi="Arial" w:cs="Arial"/>
            <w:b/>
            <w:i/>
            <w:color w:val="0000FF"/>
            <w:sz w:val="20"/>
            <w:szCs w:val="20"/>
          </w:rPr>
          <w:t>Meta</w:t>
        </w:r>
      </w:smartTag>
      <w:r>
        <w:rPr>
          <w:rFonts w:ascii="Arial" w:hAnsi="Arial" w:cs="Arial"/>
          <w:b/>
          <w:i/>
          <w:color w:val="0000FF"/>
          <w:sz w:val="20"/>
          <w:szCs w:val="20"/>
        </w:rPr>
        <w:t xml:space="preserve"> description and keyword</w:t>
      </w:r>
    </w:p>
    <w:p w:rsidR="00ED4FA6" w:rsidRDefault="00ED4FA6" w:rsidP="001C0969">
      <w:pPr>
        <w:numPr>
          <w:ilvl w:val="0"/>
          <w:numId w:val="5"/>
        </w:numPr>
        <w:rPr>
          <w:rFonts w:ascii="Arial" w:hAnsi="Arial" w:cs="Arial"/>
          <w:b/>
          <w:i/>
          <w:color w:val="0000FF"/>
          <w:sz w:val="20"/>
          <w:szCs w:val="20"/>
        </w:rPr>
      </w:pPr>
      <w:r>
        <w:rPr>
          <w:rFonts w:ascii="Arial" w:hAnsi="Arial" w:cs="Arial"/>
          <w:b/>
          <w:i/>
          <w:color w:val="0000FF"/>
          <w:sz w:val="20"/>
          <w:szCs w:val="20"/>
        </w:rPr>
        <w:t>Content</w:t>
      </w:r>
    </w:p>
    <w:p w:rsidR="00ED4FA6" w:rsidRPr="00ED4FA6" w:rsidRDefault="00ED4FA6" w:rsidP="001C0969">
      <w:pPr>
        <w:numPr>
          <w:ilvl w:val="0"/>
          <w:numId w:val="5"/>
        </w:numPr>
        <w:rPr>
          <w:rFonts w:ascii="Arial" w:hAnsi="Arial" w:cs="Arial"/>
          <w:b/>
          <w:i/>
          <w:color w:val="0000FF"/>
          <w:sz w:val="20"/>
          <w:szCs w:val="20"/>
        </w:rPr>
      </w:pPr>
      <w:r>
        <w:rPr>
          <w:rFonts w:ascii="Arial" w:hAnsi="Arial" w:cs="Arial"/>
          <w:b/>
          <w:i/>
          <w:color w:val="0000FF"/>
          <w:sz w:val="20"/>
          <w:szCs w:val="20"/>
        </w:rPr>
        <w:t>Sitemap to be updated</w:t>
      </w:r>
    </w:p>
    <w:p w:rsidR="00ED4FA6" w:rsidRPr="00AA7671" w:rsidRDefault="00ED4FA6" w:rsidP="00295E0D">
      <w:pPr>
        <w:ind w:left="840"/>
        <w:rPr>
          <w:rFonts w:ascii="Arial" w:hAnsi="Arial" w:cs="Arial"/>
          <w:b/>
          <w:i/>
          <w:color w:val="0000FF"/>
          <w:sz w:val="20"/>
          <w:szCs w:val="20"/>
        </w:rPr>
      </w:pPr>
      <w:bookmarkStart w:id="144" w:name="_Toc138679532"/>
      <w:bookmarkStart w:id="145" w:name="_Toc138805549"/>
      <w:bookmarkStart w:id="146" w:name="_Toc138845343"/>
      <w:bookmarkStart w:id="147" w:name="_Toc139432479"/>
      <w:bookmarkStart w:id="148" w:name="_Toc140484750"/>
      <w:bookmarkStart w:id="149" w:name="_Toc138679534"/>
      <w:bookmarkStart w:id="150" w:name="_Toc138805551"/>
      <w:bookmarkStart w:id="151" w:name="_Toc138845345"/>
      <w:bookmarkStart w:id="152" w:name="_Toc139432481"/>
      <w:bookmarkStart w:id="153" w:name="_Toc140484752"/>
      <w:bookmarkStart w:id="154" w:name="_Toc137553474"/>
      <w:bookmarkStart w:id="155" w:name="_Toc137614738"/>
      <w:bookmarkStart w:id="156" w:name="_Toc137615372"/>
      <w:bookmarkStart w:id="157" w:name="_Toc138679537"/>
      <w:bookmarkStart w:id="158" w:name="_Toc138805554"/>
      <w:bookmarkStart w:id="159" w:name="_Toc138845348"/>
      <w:bookmarkStart w:id="160" w:name="_Toc139432484"/>
      <w:bookmarkStart w:id="161" w:name="_Toc140484755"/>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r>
        <w:rPr>
          <w:rFonts w:ascii="Arial" w:hAnsi="Arial" w:cs="Arial"/>
          <w:b/>
          <w:i/>
          <w:color w:val="0000FF"/>
          <w:sz w:val="20"/>
          <w:szCs w:val="20"/>
        </w:rPr>
        <w:t xml:space="preserve">What can be an issue to launch this project </w:t>
      </w:r>
      <w:r w:rsidR="00130988">
        <w:rPr>
          <w:rFonts w:ascii="Arial" w:hAnsi="Arial" w:cs="Arial"/>
          <w:b/>
          <w:i/>
          <w:color w:val="0000FF"/>
          <w:sz w:val="20"/>
          <w:szCs w:val="20"/>
        </w:rPr>
        <w:t>successfully?</w:t>
      </w:r>
      <w:r>
        <w:rPr>
          <w:rFonts w:ascii="Arial" w:hAnsi="Arial" w:cs="Arial"/>
          <w:b/>
          <w:i/>
          <w:color w:val="0000FF"/>
          <w:sz w:val="20"/>
          <w:szCs w:val="20"/>
        </w:rPr>
        <w:t xml:space="preserve"> For example, needs to have an extensive marketing plan, </w:t>
      </w:r>
      <w:r w:rsidR="00F57A7E">
        <w:rPr>
          <w:rFonts w:ascii="Arial" w:hAnsi="Arial" w:cs="Arial"/>
          <w:b/>
          <w:i/>
          <w:color w:val="0000FF"/>
          <w:sz w:val="20"/>
          <w:szCs w:val="20"/>
        </w:rPr>
        <w:t>dependency with another project.</w:t>
      </w:r>
      <w:r w:rsidR="006C347C">
        <w:rPr>
          <w:rFonts w:ascii="Arial" w:hAnsi="Arial" w:cs="Arial"/>
          <w:b/>
          <w:i/>
          <w:color w:val="0000FF"/>
          <w:sz w:val="20"/>
          <w:szCs w:val="20"/>
        </w:rPr>
        <w:t xml:space="preserve">  </w:t>
      </w:r>
    </w:p>
    <w:p w:rsidR="00556574" w:rsidRPr="00E41FED" w:rsidRDefault="00A926CC" w:rsidP="00E41FED">
      <w:pPr>
        <w:pStyle w:val="Heading2"/>
        <w:tabs>
          <w:tab w:val="left" w:pos="810"/>
        </w:tabs>
        <w:ind w:left="810" w:hanging="540"/>
      </w:pPr>
      <w:r>
        <w:t xml:space="preserve"> </w:t>
      </w:r>
      <w:bookmarkStart w:id="162" w:name="_Toc324835480"/>
      <w:r w:rsidR="00556574" w:rsidRPr="00E41FED">
        <w:t xml:space="preserve">Future </w:t>
      </w:r>
      <w:r w:rsidR="00A677D2">
        <w:t>Phases of</w:t>
      </w:r>
      <w:r w:rsidR="00556574" w:rsidRPr="00E41FED">
        <w:t xml:space="preserve"> Project</w:t>
      </w:r>
      <w:bookmarkEnd w:id="162"/>
    </w:p>
    <w:p w:rsidR="00556574" w:rsidRPr="00AA7671" w:rsidRDefault="00A677D2" w:rsidP="00295E0D">
      <w:pPr>
        <w:ind w:left="840"/>
        <w:rPr>
          <w:rFonts w:ascii="Arial" w:hAnsi="Arial" w:cs="Arial"/>
          <w:b/>
          <w:i/>
          <w:color w:val="0000FF"/>
          <w:sz w:val="20"/>
          <w:szCs w:val="20"/>
        </w:rPr>
      </w:pPr>
      <w:r>
        <w:rPr>
          <w:rFonts w:ascii="Arial" w:hAnsi="Arial" w:cs="Arial"/>
          <w:b/>
          <w:i/>
          <w:color w:val="0000FF"/>
          <w:sz w:val="20"/>
          <w:szCs w:val="20"/>
        </w:rPr>
        <w:t>Are there any future phases of this project?  If yes, please explain.</w:t>
      </w:r>
    </w:p>
    <w:p w:rsidR="005C487E" w:rsidRPr="00E41FED" w:rsidRDefault="00A926CC" w:rsidP="00E41FED">
      <w:pPr>
        <w:pStyle w:val="Heading2"/>
        <w:tabs>
          <w:tab w:val="left" w:pos="810"/>
        </w:tabs>
        <w:ind w:left="810" w:hanging="540"/>
      </w:pPr>
      <w:r>
        <w:lastRenderedPageBreak/>
        <w:t xml:space="preserve">  </w:t>
      </w:r>
      <w:bookmarkStart w:id="163" w:name="_Toc324835481"/>
      <w:r w:rsidR="005C487E" w:rsidRPr="00E41FED">
        <w:t>Preliminary Wireframes (Optional)</w:t>
      </w:r>
      <w:bookmarkEnd w:id="163"/>
    </w:p>
    <w:p w:rsidR="005C487E" w:rsidRPr="00AA7671" w:rsidRDefault="005C487E" w:rsidP="00295E0D">
      <w:pPr>
        <w:ind w:left="840"/>
        <w:rPr>
          <w:rFonts w:ascii="Arial" w:hAnsi="Arial" w:cs="Arial"/>
          <w:b/>
          <w:i/>
          <w:color w:val="0000FF"/>
          <w:sz w:val="20"/>
          <w:szCs w:val="20"/>
        </w:rPr>
      </w:pPr>
      <w:r w:rsidRPr="00AA7671">
        <w:rPr>
          <w:rFonts w:ascii="Arial" w:hAnsi="Arial" w:cs="Arial"/>
          <w:b/>
          <w:i/>
          <w:color w:val="0000FF"/>
          <w:sz w:val="20"/>
          <w:szCs w:val="20"/>
        </w:rPr>
        <w:t>Insert or link a document depicting the preliminary wireframe</w:t>
      </w:r>
      <w:r w:rsidR="009C46F9" w:rsidRPr="00AA7671">
        <w:rPr>
          <w:rFonts w:ascii="Arial" w:hAnsi="Arial" w:cs="Arial"/>
          <w:b/>
          <w:i/>
          <w:color w:val="0000FF"/>
          <w:sz w:val="20"/>
          <w:szCs w:val="20"/>
        </w:rPr>
        <w:t>s</w:t>
      </w:r>
      <w:r w:rsidRPr="00AA7671">
        <w:rPr>
          <w:rFonts w:ascii="Arial" w:hAnsi="Arial" w:cs="Arial"/>
          <w:b/>
          <w:i/>
          <w:color w:val="0000FF"/>
          <w:sz w:val="20"/>
          <w:szCs w:val="20"/>
        </w:rPr>
        <w:t xml:space="preserve"> to help give better product management guidance to the desired </w:t>
      </w:r>
      <w:r w:rsidR="009C46F9" w:rsidRPr="00AA7671">
        <w:rPr>
          <w:rFonts w:ascii="Arial" w:hAnsi="Arial" w:cs="Arial"/>
          <w:b/>
          <w:i/>
          <w:color w:val="0000FF"/>
          <w:sz w:val="20"/>
          <w:szCs w:val="20"/>
        </w:rPr>
        <w:t>user experience</w:t>
      </w:r>
      <w:r w:rsidR="00436838" w:rsidRPr="00AA7671">
        <w:rPr>
          <w:rFonts w:ascii="Arial" w:hAnsi="Arial" w:cs="Arial"/>
          <w:b/>
          <w:i/>
          <w:color w:val="0000FF"/>
          <w:sz w:val="20"/>
          <w:szCs w:val="20"/>
        </w:rPr>
        <w:t xml:space="preserve">.  </w:t>
      </w:r>
      <w:proofErr w:type="gramStart"/>
      <w:r w:rsidR="00436838" w:rsidRPr="00AA7671">
        <w:rPr>
          <w:rFonts w:ascii="Arial" w:hAnsi="Arial" w:cs="Arial"/>
          <w:b/>
          <w:i/>
          <w:color w:val="0000FF"/>
          <w:sz w:val="20"/>
          <w:szCs w:val="20"/>
        </w:rPr>
        <w:t>(Jpeg, Visio diagram</w:t>
      </w:r>
      <w:r w:rsidR="00295E0D">
        <w:rPr>
          <w:rFonts w:ascii="Arial" w:hAnsi="Arial" w:cs="Arial"/>
          <w:b/>
          <w:i/>
          <w:color w:val="0000FF"/>
          <w:sz w:val="20"/>
          <w:szCs w:val="20"/>
        </w:rPr>
        <w:t>, etc.)</w:t>
      </w:r>
      <w:proofErr w:type="gramEnd"/>
    </w:p>
    <w:p w:rsidR="00BD41AE" w:rsidRPr="00AA7671" w:rsidRDefault="00BD41AE" w:rsidP="005C487E">
      <w:pPr>
        <w:ind w:left="900"/>
        <w:rPr>
          <w:rFonts w:ascii="Arial" w:hAnsi="Arial" w:cs="Arial"/>
          <w:b/>
          <w:i/>
          <w:color w:val="0000FF"/>
          <w:sz w:val="18"/>
          <w:szCs w:val="18"/>
        </w:rPr>
      </w:pPr>
      <w:r w:rsidRPr="00AA7671">
        <w:rPr>
          <w:rFonts w:ascii="Arial" w:hAnsi="Arial" w:cs="Arial"/>
          <w:b/>
          <w:i/>
          <w:color w:val="0000FF"/>
          <w:sz w:val="18"/>
          <w:szCs w:val="18"/>
        </w:rPr>
        <w:t>Minimally strive to elaborate on expectations related to:</w:t>
      </w:r>
    </w:p>
    <w:p w:rsidR="00BD41AE" w:rsidRPr="00AA7671" w:rsidRDefault="00BD41AE" w:rsidP="001C0969">
      <w:pPr>
        <w:numPr>
          <w:ilvl w:val="0"/>
          <w:numId w:val="4"/>
        </w:numPr>
        <w:ind w:left="1440"/>
        <w:rPr>
          <w:rFonts w:ascii="Arial" w:hAnsi="Arial" w:cs="Arial"/>
          <w:b/>
          <w:i/>
          <w:color w:val="0000FF"/>
          <w:sz w:val="18"/>
          <w:szCs w:val="18"/>
        </w:rPr>
      </w:pPr>
      <w:r w:rsidRPr="00AA7671">
        <w:rPr>
          <w:rFonts w:ascii="Arial" w:hAnsi="Arial" w:cs="Arial"/>
          <w:b/>
          <w:i/>
          <w:color w:val="0000FF"/>
          <w:sz w:val="18"/>
          <w:szCs w:val="18"/>
        </w:rPr>
        <w:t xml:space="preserve">Search Engine </w:t>
      </w:r>
      <w:proofErr w:type="spellStart"/>
      <w:r w:rsidRPr="00AA7671">
        <w:rPr>
          <w:rFonts w:ascii="Arial" w:hAnsi="Arial" w:cs="Arial"/>
          <w:b/>
          <w:i/>
          <w:color w:val="0000FF"/>
          <w:sz w:val="18"/>
          <w:szCs w:val="18"/>
        </w:rPr>
        <w:t>Oprimization</w:t>
      </w:r>
      <w:proofErr w:type="spellEnd"/>
      <w:r w:rsidRPr="00AA7671">
        <w:rPr>
          <w:rFonts w:ascii="Arial" w:hAnsi="Arial" w:cs="Arial"/>
          <w:b/>
          <w:i/>
          <w:color w:val="0000FF"/>
          <w:sz w:val="18"/>
          <w:szCs w:val="18"/>
        </w:rPr>
        <w:t xml:space="preserve"> (SEO)</w:t>
      </w:r>
    </w:p>
    <w:p w:rsidR="00BD41AE" w:rsidRPr="00AA7671" w:rsidRDefault="00BD41AE" w:rsidP="001C0969">
      <w:pPr>
        <w:numPr>
          <w:ilvl w:val="0"/>
          <w:numId w:val="4"/>
        </w:numPr>
        <w:ind w:left="1440"/>
        <w:rPr>
          <w:rFonts w:ascii="Arial" w:hAnsi="Arial" w:cs="Arial"/>
          <w:b/>
          <w:i/>
          <w:color w:val="0000FF"/>
          <w:sz w:val="18"/>
          <w:szCs w:val="18"/>
        </w:rPr>
      </w:pPr>
      <w:r w:rsidRPr="00AA7671">
        <w:rPr>
          <w:rFonts w:ascii="Arial" w:hAnsi="Arial" w:cs="Arial"/>
          <w:b/>
          <w:i/>
          <w:color w:val="0000FF"/>
          <w:sz w:val="18"/>
          <w:szCs w:val="18"/>
        </w:rPr>
        <w:t>Page site structure</w:t>
      </w:r>
    </w:p>
    <w:p w:rsidR="00BD41AE" w:rsidRPr="00AA7671" w:rsidRDefault="00BD41AE" w:rsidP="001C0969">
      <w:pPr>
        <w:numPr>
          <w:ilvl w:val="0"/>
          <w:numId w:val="4"/>
        </w:numPr>
        <w:ind w:left="1440"/>
        <w:rPr>
          <w:rFonts w:ascii="Arial" w:hAnsi="Arial" w:cs="Arial"/>
          <w:b/>
          <w:i/>
          <w:color w:val="0000FF"/>
          <w:sz w:val="18"/>
          <w:szCs w:val="18"/>
        </w:rPr>
      </w:pPr>
      <w:r w:rsidRPr="00AA7671">
        <w:rPr>
          <w:rFonts w:ascii="Arial" w:hAnsi="Arial" w:cs="Arial"/>
          <w:b/>
          <w:i/>
          <w:color w:val="0000FF"/>
          <w:sz w:val="18"/>
          <w:szCs w:val="18"/>
        </w:rPr>
        <w:t xml:space="preserve"> </w:t>
      </w:r>
      <w:smartTag w:uri="urn:schemas-microsoft-com:office:smarttags" w:element="place">
        <w:r w:rsidRPr="00AA7671">
          <w:rPr>
            <w:rFonts w:ascii="Arial" w:hAnsi="Arial" w:cs="Arial"/>
            <w:b/>
            <w:i/>
            <w:color w:val="0000FF"/>
            <w:sz w:val="18"/>
            <w:szCs w:val="18"/>
          </w:rPr>
          <w:t>Meta</w:t>
        </w:r>
      </w:smartTag>
      <w:r w:rsidRPr="00AA7671">
        <w:rPr>
          <w:rFonts w:ascii="Arial" w:hAnsi="Arial" w:cs="Arial"/>
          <w:b/>
          <w:i/>
          <w:color w:val="0000FF"/>
          <w:sz w:val="18"/>
          <w:szCs w:val="18"/>
        </w:rPr>
        <w:t xml:space="preserve"> description</w:t>
      </w:r>
    </w:p>
    <w:p w:rsidR="00BD41AE" w:rsidRPr="00AA7671" w:rsidRDefault="00BD41AE" w:rsidP="001C0969">
      <w:pPr>
        <w:numPr>
          <w:ilvl w:val="0"/>
          <w:numId w:val="4"/>
        </w:numPr>
        <w:ind w:left="720" w:firstLine="360"/>
        <w:rPr>
          <w:rFonts w:ascii="Arial" w:hAnsi="Arial" w:cs="Arial"/>
          <w:b/>
          <w:i/>
          <w:color w:val="0000FF"/>
          <w:sz w:val="18"/>
          <w:szCs w:val="18"/>
        </w:rPr>
      </w:pPr>
      <w:r w:rsidRPr="00AA7671">
        <w:rPr>
          <w:rFonts w:ascii="Arial" w:hAnsi="Arial" w:cs="Arial"/>
          <w:b/>
          <w:i/>
          <w:color w:val="0000FF"/>
          <w:sz w:val="18"/>
          <w:szCs w:val="18"/>
        </w:rPr>
        <w:t xml:space="preserve"> Content </w:t>
      </w:r>
    </w:p>
    <w:p w:rsidR="00970522" w:rsidRDefault="00970522" w:rsidP="0045324D"/>
    <w:p w:rsidR="00AC4AB6" w:rsidRPr="00A201CB" w:rsidRDefault="00AC4AB6" w:rsidP="00BB2154">
      <w:pPr>
        <w:pStyle w:val="Heading2"/>
        <w:numPr>
          <w:ilvl w:val="0"/>
          <w:numId w:val="3"/>
        </w:numPr>
        <w:shd w:val="pct20" w:color="auto" w:fill="auto"/>
        <w:tabs>
          <w:tab w:val="clear" w:pos="1152"/>
          <w:tab w:val="num" w:pos="270"/>
        </w:tabs>
        <w:spacing w:before="0"/>
        <w:ind w:left="270" w:hanging="270"/>
        <w:rPr>
          <w:rFonts w:cs="Arial"/>
          <w:sz w:val="28"/>
        </w:rPr>
      </w:pPr>
      <w:bookmarkStart w:id="164" w:name="_Toc324835482"/>
      <w:r>
        <w:rPr>
          <w:rFonts w:cs="Arial"/>
          <w:sz w:val="28"/>
        </w:rPr>
        <w:t>Project Milestone RACI Diagram</w:t>
      </w:r>
      <w:bookmarkEnd w:id="164"/>
    </w:p>
    <w:p w:rsidR="00AC4AB6" w:rsidRPr="005C7F3B" w:rsidRDefault="00AC4AB6" w:rsidP="00AC4AB6">
      <w:pPr>
        <w:ind w:left="990"/>
        <w:rPr>
          <w:rFonts w:ascii="Arial" w:hAnsi="Arial" w:cs="Arial"/>
          <w:b/>
          <w:i/>
          <w:color w:val="0000FF"/>
          <w:sz w:val="20"/>
          <w:szCs w:val="20"/>
        </w:rPr>
      </w:pPr>
      <w:r w:rsidRPr="005C7F3B">
        <w:rPr>
          <w:rFonts w:ascii="Arial" w:hAnsi="Arial" w:cs="Arial"/>
          <w:b/>
          <w:i/>
          <w:color w:val="0000FF"/>
          <w:sz w:val="20"/>
          <w:szCs w:val="20"/>
        </w:rPr>
        <w:t xml:space="preserve">The RACI Diagram below illustrates each team member’s role in </w:t>
      </w:r>
      <w:r w:rsidR="006C347C" w:rsidRPr="005C7F3B">
        <w:rPr>
          <w:rFonts w:ascii="Arial" w:hAnsi="Arial" w:cs="Arial"/>
          <w:b/>
          <w:i/>
          <w:color w:val="0000FF"/>
          <w:sz w:val="20"/>
          <w:szCs w:val="20"/>
        </w:rPr>
        <w:t>conjunction with</w:t>
      </w:r>
      <w:r w:rsidRPr="005C7F3B">
        <w:rPr>
          <w:rFonts w:ascii="Arial" w:hAnsi="Arial" w:cs="Arial"/>
          <w:b/>
          <w:i/>
          <w:color w:val="0000FF"/>
          <w:sz w:val="20"/>
          <w:szCs w:val="20"/>
        </w:rPr>
        <w:t xml:space="preserve"> the</w:t>
      </w:r>
      <w:r w:rsidR="006C347C" w:rsidRPr="005C7F3B">
        <w:rPr>
          <w:rFonts w:ascii="Arial" w:hAnsi="Arial" w:cs="Arial"/>
          <w:b/>
          <w:i/>
          <w:color w:val="0000FF"/>
          <w:sz w:val="20"/>
          <w:szCs w:val="20"/>
        </w:rPr>
        <w:t xml:space="preserve"> preliminary </w:t>
      </w:r>
      <w:smartTag w:uri="urn:schemas-microsoft-com:office:smarttags" w:element="stockticker">
        <w:r w:rsidR="006C347C" w:rsidRPr="005C7F3B">
          <w:rPr>
            <w:rFonts w:ascii="Arial" w:hAnsi="Arial" w:cs="Arial"/>
            <w:b/>
            <w:i/>
            <w:color w:val="0000FF"/>
            <w:sz w:val="20"/>
            <w:szCs w:val="20"/>
          </w:rPr>
          <w:t>PRD</w:t>
        </w:r>
      </w:smartTag>
      <w:r w:rsidRPr="005C7F3B">
        <w:rPr>
          <w:rFonts w:ascii="Arial" w:hAnsi="Arial" w:cs="Arial"/>
          <w:b/>
          <w:i/>
          <w:color w:val="0000FF"/>
          <w:sz w:val="20"/>
          <w:szCs w:val="20"/>
        </w:rPr>
        <w:t xml:space="preserve"> </w:t>
      </w:r>
      <w:r w:rsidR="006C347C" w:rsidRPr="005C7F3B">
        <w:rPr>
          <w:rFonts w:ascii="Arial" w:hAnsi="Arial" w:cs="Arial"/>
          <w:b/>
          <w:i/>
          <w:color w:val="0000FF"/>
          <w:sz w:val="20"/>
          <w:szCs w:val="20"/>
        </w:rPr>
        <w:t>and 6</w:t>
      </w:r>
      <w:r w:rsidRPr="005C7F3B">
        <w:rPr>
          <w:rFonts w:ascii="Arial" w:hAnsi="Arial" w:cs="Arial"/>
          <w:b/>
          <w:i/>
          <w:color w:val="0000FF"/>
          <w:sz w:val="20"/>
          <w:szCs w:val="20"/>
        </w:rPr>
        <w:t xml:space="preserve"> m</w:t>
      </w:r>
      <w:r w:rsidR="006C347C" w:rsidRPr="005C7F3B">
        <w:rPr>
          <w:rFonts w:ascii="Arial" w:hAnsi="Arial" w:cs="Arial"/>
          <w:b/>
          <w:i/>
          <w:color w:val="0000FF"/>
          <w:sz w:val="20"/>
          <w:szCs w:val="20"/>
        </w:rPr>
        <w:t>ajor milestones for the project.  The role titles should be replaced with specific names of assigned team members.</w:t>
      </w:r>
    </w:p>
    <w:p w:rsidR="00AC4AB6" w:rsidRDefault="00AC4AB6" w:rsidP="00AC4AB6">
      <w:pPr>
        <w:rPr>
          <w:rFonts w:ascii="Arial" w:hAnsi="Arial" w:cs="Arial"/>
          <w:b/>
          <w:i/>
          <w:color w:val="0070C0"/>
          <w:sz w:val="20"/>
          <w:szCs w:val="20"/>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160"/>
        <w:gridCol w:w="1537"/>
        <w:gridCol w:w="1525"/>
        <w:gridCol w:w="1615"/>
        <w:gridCol w:w="1620"/>
      </w:tblGrid>
      <w:tr w:rsidR="00AC4AB6" w:rsidRPr="00C70AAC">
        <w:trPr>
          <w:tblHeader/>
        </w:trPr>
        <w:tc>
          <w:tcPr>
            <w:tcW w:w="2160" w:type="dxa"/>
            <w:shd w:val="clear" w:color="auto" w:fill="B6DDE8"/>
          </w:tcPr>
          <w:p w:rsidR="00AC4AB6" w:rsidRPr="00AF6262" w:rsidRDefault="00B34398" w:rsidP="00220DAB">
            <w:pPr>
              <w:rPr>
                <w:rFonts w:ascii="Arial" w:hAnsi="Arial" w:cs="Arial"/>
                <w:b/>
                <w:sz w:val="20"/>
                <w:szCs w:val="20"/>
              </w:rPr>
            </w:pPr>
            <w:r>
              <w:rPr>
                <w:rFonts w:ascii="Arial" w:hAnsi="Arial" w:cs="Arial"/>
                <w:b/>
                <w:sz w:val="20"/>
                <w:szCs w:val="20"/>
              </w:rPr>
              <w:t xml:space="preserve">Major </w:t>
            </w:r>
            <w:r w:rsidR="00C70AAC" w:rsidRPr="00AF6262">
              <w:rPr>
                <w:rFonts w:ascii="Arial" w:hAnsi="Arial" w:cs="Arial"/>
                <w:b/>
                <w:sz w:val="20"/>
                <w:szCs w:val="20"/>
              </w:rPr>
              <w:t>Milestone</w:t>
            </w:r>
          </w:p>
        </w:tc>
        <w:tc>
          <w:tcPr>
            <w:tcW w:w="1537" w:type="dxa"/>
            <w:shd w:val="clear" w:color="auto" w:fill="B6DDE8"/>
          </w:tcPr>
          <w:p w:rsidR="00AC4AB6" w:rsidRPr="00AF6262" w:rsidRDefault="00C70AAC" w:rsidP="00220DAB">
            <w:pPr>
              <w:rPr>
                <w:rFonts w:ascii="Arial" w:hAnsi="Arial" w:cs="Arial"/>
                <w:b/>
                <w:sz w:val="20"/>
                <w:szCs w:val="20"/>
              </w:rPr>
            </w:pPr>
            <w:r w:rsidRPr="00AF6262">
              <w:rPr>
                <w:rFonts w:ascii="Arial" w:hAnsi="Arial" w:cs="Arial"/>
                <w:b/>
                <w:sz w:val="20"/>
                <w:szCs w:val="20"/>
              </w:rPr>
              <w:t>Accountable</w:t>
            </w:r>
          </w:p>
        </w:tc>
        <w:tc>
          <w:tcPr>
            <w:tcW w:w="1525" w:type="dxa"/>
            <w:shd w:val="clear" w:color="auto" w:fill="B6DDE8"/>
          </w:tcPr>
          <w:p w:rsidR="00AC4AB6" w:rsidRPr="00AF6262" w:rsidRDefault="00C70AAC" w:rsidP="00220DAB">
            <w:pPr>
              <w:rPr>
                <w:rFonts w:ascii="Arial" w:hAnsi="Arial" w:cs="Arial"/>
                <w:b/>
                <w:sz w:val="20"/>
                <w:szCs w:val="20"/>
              </w:rPr>
            </w:pPr>
            <w:r w:rsidRPr="00AF6262">
              <w:rPr>
                <w:rFonts w:ascii="Arial" w:hAnsi="Arial" w:cs="Arial"/>
                <w:b/>
                <w:sz w:val="20"/>
                <w:szCs w:val="20"/>
              </w:rPr>
              <w:t>Responsible</w:t>
            </w:r>
          </w:p>
        </w:tc>
        <w:tc>
          <w:tcPr>
            <w:tcW w:w="1615" w:type="dxa"/>
            <w:shd w:val="clear" w:color="auto" w:fill="B6DDE8"/>
          </w:tcPr>
          <w:p w:rsidR="00AC4AB6" w:rsidRPr="00AF6262" w:rsidRDefault="00C70AAC" w:rsidP="00220DAB">
            <w:pPr>
              <w:rPr>
                <w:rFonts w:ascii="Arial" w:hAnsi="Arial" w:cs="Arial"/>
                <w:b/>
                <w:sz w:val="20"/>
                <w:szCs w:val="20"/>
              </w:rPr>
            </w:pPr>
            <w:r w:rsidRPr="00AF6262">
              <w:rPr>
                <w:rFonts w:ascii="Arial" w:hAnsi="Arial" w:cs="Arial"/>
                <w:b/>
                <w:sz w:val="20"/>
                <w:szCs w:val="20"/>
              </w:rPr>
              <w:t>Consulted</w:t>
            </w:r>
          </w:p>
        </w:tc>
        <w:tc>
          <w:tcPr>
            <w:tcW w:w="1620" w:type="dxa"/>
            <w:shd w:val="clear" w:color="auto" w:fill="B6DDE8"/>
          </w:tcPr>
          <w:p w:rsidR="00AC4AB6" w:rsidRPr="00AF6262" w:rsidRDefault="00C70AAC" w:rsidP="00220DAB">
            <w:pPr>
              <w:rPr>
                <w:rFonts w:ascii="Arial" w:hAnsi="Arial" w:cs="Arial"/>
                <w:b/>
                <w:sz w:val="20"/>
                <w:szCs w:val="20"/>
              </w:rPr>
            </w:pPr>
            <w:r w:rsidRPr="00AF6262">
              <w:rPr>
                <w:rFonts w:ascii="Arial" w:hAnsi="Arial" w:cs="Arial"/>
                <w:b/>
                <w:sz w:val="20"/>
                <w:szCs w:val="20"/>
              </w:rPr>
              <w:t>Informed</w:t>
            </w:r>
          </w:p>
        </w:tc>
      </w:tr>
      <w:tr w:rsidR="00AC4AB6" w:rsidRPr="00A201CB">
        <w:tc>
          <w:tcPr>
            <w:tcW w:w="2160" w:type="dxa"/>
          </w:tcPr>
          <w:p w:rsidR="00AC4AB6" w:rsidRPr="005C7F3B" w:rsidRDefault="00C70AAC" w:rsidP="00220DAB">
            <w:pPr>
              <w:jc w:val="left"/>
              <w:rPr>
                <w:rFonts w:ascii="Arial" w:hAnsi="Arial" w:cs="Arial"/>
                <w:b/>
                <w:sz w:val="20"/>
                <w:szCs w:val="20"/>
              </w:rPr>
            </w:pPr>
            <w:r w:rsidRPr="005C7F3B">
              <w:rPr>
                <w:rFonts w:ascii="Arial" w:hAnsi="Arial" w:cs="Arial"/>
                <w:b/>
                <w:sz w:val="20"/>
                <w:szCs w:val="20"/>
              </w:rPr>
              <w:t xml:space="preserve">Preliminary </w:t>
            </w:r>
            <w:smartTag w:uri="urn:schemas-microsoft-com:office:smarttags" w:element="stockticker">
              <w:r w:rsidRPr="005C7F3B">
                <w:rPr>
                  <w:rFonts w:ascii="Arial" w:hAnsi="Arial" w:cs="Arial"/>
                  <w:b/>
                  <w:sz w:val="20"/>
                  <w:szCs w:val="20"/>
                </w:rPr>
                <w:t>PRD</w:t>
              </w:r>
            </w:smartTag>
          </w:p>
        </w:tc>
        <w:tc>
          <w:tcPr>
            <w:tcW w:w="1537" w:type="dxa"/>
          </w:tcPr>
          <w:p w:rsidR="00AC4AB6" w:rsidRPr="005C7F3B" w:rsidRDefault="006C347C" w:rsidP="00220DAB">
            <w:pPr>
              <w:jc w:val="left"/>
              <w:rPr>
                <w:rFonts w:ascii="Arial" w:hAnsi="Arial" w:cs="Arial"/>
                <w:i/>
                <w:color w:val="0000FF"/>
                <w:sz w:val="20"/>
                <w:szCs w:val="20"/>
              </w:rPr>
            </w:pPr>
            <w:r w:rsidRPr="005C7F3B">
              <w:rPr>
                <w:rFonts w:ascii="Arial" w:hAnsi="Arial" w:cs="Arial"/>
                <w:i/>
                <w:color w:val="0000FF"/>
                <w:sz w:val="20"/>
                <w:szCs w:val="20"/>
              </w:rPr>
              <w:t>Prod</w:t>
            </w:r>
            <w:r w:rsidR="00774C04" w:rsidRPr="005C7F3B">
              <w:rPr>
                <w:rFonts w:ascii="Arial" w:hAnsi="Arial" w:cs="Arial"/>
                <w:i/>
                <w:color w:val="0000FF"/>
                <w:sz w:val="20"/>
                <w:szCs w:val="20"/>
              </w:rPr>
              <w:t xml:space="preserve"> Mgr</w:t>
            </w:r>
          </w:p>
        </w:tc>
        <w:tc>
          <w:tcPr>
            <w:tcW w:w="1525" w:type="dxa"/>
          </w:tcPr>
          <w:p w:rsidR="00AC4AB6" w:rsidRPr="005C7F3B" w:rsidRDefault="00C70AAC" w:rsidP="00220DAB">
            <w:pPr>
              <w:jc w:val="left"/>
              <w:rPr>
                <w:rFonts w:ascii="Arial" w:hAnsi="Arial" w:cs="Arial"/>
                <w:i/>
                <w:color w:val="0000FF"/>
                <w:sz w:val="20"/>
                <w:szCs w:val="20"/>
              </w:rPr>
            </w:pPr>
            <w:r w:rsidRPr="005C7F3B">
              <w:rPr>
                <w:rFonts w:ascii="Arial" w:hAnsi="Arial" w:cs="Arial"/>
                <w:i/>
                <w:color w:val="0000FF"/>
                <w:sz w:val="20"/>
                <w:szCs w:val="20"/>
              </w:rPr>
              <w:t>Prod Mgr</w:t>
            </w:r>
          </w:p>
        </w:tc>
        <w:tc>
          <w:tcPr>
            <w:tcW w:w="1615" w:type="dxa"/>
          </w:tcPr>
          <w:p w:rsidR="00AC4AB6" w:rsidRPr="005C7F3B" w:rsidRDefault="00B34398" w:rsidP="00220DAB">
            <w:pPr>
              <w:jc w:val="left"/>
              <w:rPr>
                <w:rFonts w:ascii="Arial" w:hAnsi="Arial" w:cs="Arial"/>
                <w:i/>
                <w:color w:val="0000FF"/>
                <w:sz w:val="20"/>
                <w:szCs w:val="20"/>
              </w:rPr>
            </w:pPr>
            <w:proofErr w:type="spellStart"/>
            <w:r w:rsidRPr="005C7F3B">
              <w:rPr>
                <w:rFonts w:ascii="Arial" w:hAnsi="Arial" w:cs="Arial"/>
                <w:i/>
                <w:color w:val="0000FF"/>
                <w:sz w:val="20"/>
                <w:szCs w:val="20"/>
              </w:rPr>
              <w:t>Functl</w:t>
            </w:r>
            <w:proofErr w:type="spellEnd"/>
            <w:r w:rsidRPr="005C7F3B">
              <w:rPr>
                <w:rFonts w:ascii="Arial" w:hAnsi="Arial" w:cs="Arial"/>
                <w:i/>
                <w:color w:val="0000FF"/>
                <w:sz w:val="20"/>
                <w:szCs w:val="20"/>
              </w:rPr>
              <w:t xml:space="preserve"> Mgrs</w:t>
            </w:r>
          </w:p>
        </w:tc>
        <w:tc>
          <w:tcPr>
            <w:tcW w:w="1620" w:type="dxa"/>
          </w:tcPr>
          <w:p w:rsidR="00AC4AB6" w:rsidRPr="005C7F3B" w:rsidRDefault="00AC4AB6" w:rsidP="00220DAB">
            <w:pPr>
              <w:jc w:val="left"/>
              <w:rPr>
                <w:rFonts w:ascii="Arial" w:hAnsi="Arial" w:cs="Arial"/>
                <w:i/>
                <w:color w:val="0000FF"/>
                <w:sz w:val="20"/>
                <w:szCs w:val="20"/>
              </w:rPr>
            </w:pPr>
          </w:p>
        </w:tc>
      </w:tr>
      <w:tr w:rsidR="00AC4AB6" w:rsidRPr="00A201CB">
        <w:tc>
          <w:tcPr>
            <w:tcW w:w="2160" w:type="dxa"/>
          </w:tcPr>
          <w:p w:rsidR="00AC4AB6" w:rsidRPr="005C7F3B" w:rsidRDefault="00C70AAC" w:rsidP="00220DAB">
            <w:pPr>
              <w:jc w:val="left"/>
              <w:rPr>
                <w:rFonts w:ascii="Arial" w:hAnsi="Arial" w:cs="Arial"/>
                <w:b/>
                <w:sz w:val="20"/>
                <w:szCs w:val="20"/>
              </w:rPr>
            </w:pPr>
            <w:r w:rsidRPr="005C7F3B">
              <w:rPr>
                <w:rFonts w:ascii="Arial" w:hAnsi="Arial" w:cs="Arial"/>
                <w:b/>
                <w:sz w:val="20"/>
                <w:szCs w:val="20"/>
              </w:rPr>
              <w:t>Project Kickoff</w:t>
            </w:r>
          </w:p>
        </w:tc>
        <w:tc>
          <w:tcPr>
            <w:tcW w:w="1537" w:type="dxa"/>
          </w:tcPr>
          <w:p w:rsidR="00AC4AB6" w:rsidRPr="005C7F3B" w:rsidRDefault="006C347C" w:rsidP="00220DAB">
            <w:pPr>
              <w:jc w:val="left"/>
              <w:rPr>
                <w:rFonts w:ascii="Arial" w:hAnsi="Arial" w:cs="Arial"/>
                <w:i/>
                <w:color w:val="0000FF"/>
                <w:sz w:val="20"/>
                <w:szCs w:val="20"/>
              </w:rPr>
            </w:pPr>
            <w:r w:rsidRPr="005C7F3B">
              <w:rPr>
                <w:rFonts w:ascii="Arial" w:hAnsi="Arial" w:cs="Arial"/>
                <w:i/>
                <w:color w:val="0000FF"/>
                <w:sz w:val="20"/>
                <w:szCs w:val="20"/>
              </w:rPr>
              <w:t>Prod</w:t>
            </w:r>
            <w:r w:rsidR="00774C04" w:rsidRPr="005C7F3B">
              <w:rPr>
                <w:rFonts w:ascii="Arial" w:hAnsi="Arial" w:cs="Arial"/>
                <w:i/>
                <w:color w:val="0000FF"/>
                <w:sz w:val="20"/>
                <w:szCs w:val="20"/>
              </w:rPr>
              <w:t xml:space="preserve"> Mgr</w:t>
            </w:r>
          </w:p>
        </w:tc>
        <w:tc>
          <w:tcPr>
            <w:tcW w:w="1525" w:type="dxa"/>
          </w:tcPr>
          <w:p w:rsidR="00AC4AB6" w:rsidRPr="005C7F3B" w:rsidRDefault="00774C04" w:rsidP="00220DAB">
            <w:pPr>
              <w:jc w:val="left"/>
              <w:rPr>
                <w:rFonts w:ascii="Arial" w:hAnsi="Arial" w:cs="Arial"/>
                <w:i/>
                <w:color w:val="0000FF"/>
                <w:sz w:val="20"/>
                <w:szCs w:val="20"/>
              </w:rPr>
            </w:pPr>
            <w:r w:rsidRPr="005C7F3B">
              <w:rPr>
                <w:rFonts w:ascii="Arial" w:hAnsi="Arial" w:cs="Arial"/>
                <w:i/>
                <w:color w:val="0000FF"/>
                <w:sz w:val="20"/>
                <w:szCs w:val="20"/>
              </w:rPr>
              <w:t>Prod Mgr</w:t>
            </w:r>
          </w:p>
        </w:tc>
        <w:tc>
          <w:tcPr>
            <w:tcW w:w="1615" w:type="dxa"/>
          </w:tcPr>
          <w:p w:rsidR="00AC4AB6" w:rsidRPr="005C7F3B" w:rsidRDefault="00774C04" w:rsidP="00220DAB">
            <w:pPr>
              <w:jc w:val="left"/>
              <w:rPr>
                <w:rFonts w:ascii="Arial" w:hAnsi="Arial" w:cs="Arial"/>
                <w:i/>
                <w:color w:val="0000FF"/>
                <w:sz w:val="20"/>
                <w:szCs w:val="20"/>
              </w:rPr>
            </w:pPr>
            <w:proofErr w:type="spellStart"/>
            <w:r w:rsidRPr="005C7F3B">
              <w:rPr>
                <w:rFonts w:ascii="Arial" w:hAnsi="Arial" w:cs="Arial"/>
                <w:i/>
                <w:color w:val="0000FF"/>
                <w:sz w:val="20"/>
                <w:szCs w:val="20"/>
              </w:rPr>
              <w:t>Proj</w:t>
            </w:r>
            <w:proofErr w:type="spellEnd"/>
            <w:r w:rsidRPr="005C7F3B">
              <w:rPr>
                <w:rFonts w:ascii="Arial" w:hAnsi="Arial" w:cs="Arial"/>
                <w:i/>
                <w:color w:val="0000FF"/>
                <w:sz w:val="20"/>
                <w:szCs w:val="20"/>
              </w:rPr>
              <w:t xml:space="preserve"> Team</w:t>
            </w:r>
          </w:p>
        </w:tc>
        <w:tc>
          <w:tcPr>
            <w:tcW w:w="1620" w:type="dxa"/>
          </w:tcPr>
          <w:p w:rsidR="00AC4AB6" w:rsidRPr="005C7F3B" w:rsidRDefault="00CB79DD" w:rsidP="00220DAB">
            <w:pPr>
              <w:jc w:val="left"/>
              <w:rPr>
                <w:rFonts w:ascii="Arial" w:hAnsi="Arial" w:cs="Arial"/>
                <w:i/>
                <w:color w:val="0000FF"/>
                <w:sz w:val="20"/>
                <w:szCs w:val="20"/>
              </w:rPr>
            </w:pPr>
            <w:r w:rsidRPr="005C7F3B">
              <w:rPr>
                <w:rFonts w:ascii="Arial" w:hAnsi="Arial" w:cs="Arial"/>
                <w:i/>
                <w:color w:val="0000FF"/>
                <w:sz w:val="20"/>
                <w:szCs w:val="20"/>
              </w:rPr>
              <w:t>SDM</w:t>
            </w:r>
          </w:p>
        </w:tc>
      </w:tr>
      <w:tr w:rsidR="00774C04" w:rsidRPr="00A201CB">
        <w:tc>
          <w:tcPr>
            <w:tcW w:w="2160" w:type="dxa"/>
          </w:tcPr>
          <w:p w:rsidR="00774C04" w:rsidRPr="005C7F3B" w:rsidRDefault="00774C04" w:rsidP="00220DAB">
            <w:pPr>
              <w:jc w:val="left"/>
              <w:rPr>
                <w:rFonts w:ascii="Arial" w:hAnsi="Arial" w:cs="Arial"/>
                <w:b/>
                <w:sz w:val="20"/>
                <w:szCs w:val="20"/>
              </w:rPr>
            </w:pPr>
            <w:r w:rsidRPr="005C7F3B">
              <w:rPr>
                <w:rFonts w:ascii="Arial" w:hAnsi="Arial" w:cs="Arial"/>
                <w:b/>
                <w:sz w:val="20"/>
                <w:szCs w:val="20"/>
              </w:rPr>
              <w:t xml:space="preserve">Final </w:t>
            </w:r>
            <w:smartTag w:uri="urn:schemas-microsoft-com:office:smarttags" w:element="stockticker">
              <w:r w:rsidRPr="005C7F3B">
                <w:rPr>
                  <w:rFonts w:ascii="Arial" w:hAnsi="Arial" w:cs="Arial"/>
                  <w:b/>
                  <w:sz w:val="20"/>
                  <w:szCs w:val="20"/>
                </w:rPr>
                <w:t>PRD</w:t>
              </w:r>
            </w:smartTag>
          </w:p>
        </w:tc>
        <w:tc>
          <w:tcPr>
            <w:tcW w:w="1537" w:type="dxa"/>
          </w:tcPr>
          <w:p w:rsidR="00774C04" w:rsidRPr="005C7F3B" w:rsidRDefault="006C347C" w:rsidP="00220DAB">
            <w:pPr>
              <w:jc w:val="left"/>
              <w:rPr>
                <w:rFonts w:ascii="Arial" w:hAnsi="Arial" w:cs="Arial"/>
                <w:i/>
                <w:color w:val="0000FF"/>
                <w:sz w:val="20"/>
                <w:szCs w:val="20"/>
              </w:rPr>
            </w:pPr>
            <w:r w:rsidRPr="005C7F3B">
              <w:rPr>
                <w:rFonts w:ascii="Arial" w:hAnsi="Arial" w:cs="Arial"/>
                <w:i/>
                <w:color w:val="0000FF"/>
                <w:sz w:val="20"/>
                <w:szCs w:val="20"/>
              </w:rPr>
              <w:t>Prod</w:t>
            </w:r>
            <w:r w:rsidR="00774C04" w:rsidRPr="005C7F3B">
              <w:rPr>
                <w:rFonts w:ascii="Arial" w:hAnsi="Arial" w:cs="Arial"/>
                <w:i/>
                <w:color w:val="0000FF"/>
                <w:sz w:val="20"/>
                <w:szCs w:val="20"/>
              </w:rPr>
              <w:t xml:space="preserve"> Mgr</w:t>
            </w:r>
          </w:p>
        </w:tc>
        <w:tc>
          <w:tcPr>
            <w:tcW w:w="1525" w:type="dxa"/>
          </w:tcPr>
          <w:p w:rsidR="00774C04" w:rsidRPr="005C7F3B" w:rsidRDefault="00774C04" w:rsidP="00220DAB">
            <w:pPr>
              <w:jc w:val="left"/>
              <w:rPr>
                <w:rFonts w:ascii="Arial" w:hAnsi="Arial" w:cs="Arial"/>
                <w:i/>
                <w:color w:val="0000FF"/>
                <w:sz w:val="20"/>
                <w:szCs w:val="20"/>
              </w:rPr>
            </w:pPr>
            <w:r w:rsidRPr="005C7F3B">
              <w:rPr>
                <w:rFonts w:ascii="Arial" w:hAnsi="Arial" w:cs="Arial"/>
                <w:i/>
                <w:color w:val="0000FF"/>
                <w:sz w:val="20"/>
                <w:szCs w:val="20"/>
              </w:rPr>
              <w:t>Prod Mgr</w:t>
            </w:r>
          </w:p>
        </w:tc>
        <w:tc>
          <w:tcPr>
            <w:tcW w:w="1615" w:type="dxa"/>
          </w:tcPr>
          <w:p w:rsidR="00774C04" w:rsidRPr="005C7F3B" w:rsidRDefault="00774C04" w:rsidP="00220DAB">
            <w:pPr>
              <w:jc w:val="left"/>
              <w:rPr>
                <w:rFonts w:ascii="Arial" w:hAnsi="Arial" w:cs="Arial"/>
                <w:i/>
                <w:color w:val="0000FF"/>
                <w:sz w:val="20"/>
                <w:szCs w:val="20"/>
              </w:rPr>
            </w:pPr>
            <w:proofErr w:type="spellStart"/>
            <w:r w:rsidRPr="005C7F3B">
              <w:rPr>
                <w:rFonts w:ascii="Arial" w:hAnsi="Arial" w:cs="Arial"/>
                <w:i/>
                <w:color w:val="0000FF"/>
                <w:sz w:val="20"/>
                <w:szCs w:val="20"/>
              </w:rPr>
              <w:t>Proj</w:t>
            </w:r>
            <w:proofErr w:type="spellEnd"/>
            <w:r w:rsidRPr="005C7F3B">
              <w:rPr>
                <w:rFonts w:ascii="Arial" w:hAnsi="Arial" w:cs="Arial"/>
                <w:i/>
                <w:color w:val="0000FF"/>
                <w:sz w:val="20"/>
                <w:szCs w:val="20"/>
              </w:rPr>
              <w:t xml:space="preserve"> Team</w:t>
            </w:r>
          </w:p>
        </w:tc>
        <w:tc>
          <w:tcPr>
            <w:tcW w:w="1620" w:type="dxa"/>
          </w:tcPr>
          <w:p w:rsidR="00774C04" w:rsidRPr="005C7F3B" w:rsidRDefault="00CB79DD" w:rsidP="00220DAB">
            <w:pPr>
              <w:jc w:val="left"/>
              <w:rPr>
                <w:rFonts w:ascii="Arial" w:hAnsi="Arial" w:cs="Arial"/>
                <w:i/>
                <w:color w:val="0000FF"/>
                <w:sz w:val="20"/>
                <w:szCs w:val="20"/>
              </w:rPr>
            </w:pPr>
            <w:r w:rsidRPr="005C7F3B">
              <w:rPr>
                <w:rFonts w:ascii="Arial" w:hAnsi="Arial" w:cs="Arial"/>
                <w:i/>
                <w:color w:val="0000FF"/>
                <w:sz w:val="20"/>
                <w:szCs w:val="20"/>
              </w:rPr>
              <w:t>SDM</w:t>
            </w:r>
          </w:p>
        </w:tc>
      </w:tr>
      <w:tr w:rsidR="00774C04" w:rsidRPr="00A201CB">
        <w:tc>
          <w:tcPr>
            <w:tcW w:w="2160" w:type="dxa"/>
          </w:tcPr>
          <w:p w:rsidR="00774C04" w:rsidRPr="005C7F3B" w:rsidRDefault="00774C04" w:rsidP="00220DAB">
            <w:pPr>
              <w:jc w:val="left"/>
              <w:rPr>
                <w:rFonts w:ascii="Arial" w:hAnsi="Arial" w:cs="Arial"/>
                <w:b/>
                <w:sz w:val="20"/>
                <w:szCs w:val="20"/>
              </w:rPr>
            </w:pPr>
            <w:r w:rsidRPr="005C7F3B">
              <w:rPr>
                <w:rFonts w:ascii="Arial" w:hAnsi="Arial" w:cs="Arial"/>
                <w:b/>
                <w:sz w:val="20"/>
                <w:szCs w:val="20"/>
              </w:rPr>
              <w:t>Wireframe Signoff</w:t>
            </w:r>
          </w:p>
        </w:tc>
        <w:tc>
          <w:tcPr>
            <w:tcW w:w="1537" w:type="dxa"/>
          </w:tcPr>
          <w:p w:rsidR="00774C04" w:rsidRPr="005C7F3B" w:rsidRDefault="00774C04" w:rsidP="00220DAB">
            <w:pPr>
              <w:jc w:val="left"/>
              <w:rPr>
                <w:rFonts w:ascii="Arial" w:hAnsi="Arial" w:cs="Arial"/>
                <w:i/>
                <w:color w:val="0000FF"/>
                <w:sz w:val="20"/>
                <w:szCs w:val="20"/>
              </w:rPr>
            </w:pPr>
            <w:r w:rsidRPr="005C7F3B">
              <w:rPr>
                <w:rFonts w:ascii="Arial" w:hAnsi="Arial" w:cs="Arial"/>
                <w:i/>
                <w:color w:val="0000FF"/>
                <w:sz w:val="20"/>
                <w:szCs w:val="20"/>
              </w:rPr>
              <w:t>Prod Mgr</w:t>
            </w:r>
          </w:p>
        </w:tc>
        <w:tc>
          <w:tcPr>
            <w:tcW w:w="1525" w:type="dxa"/>
          </w:tcPr>
          <w:p w:rsidR="00774C04" w:rsidRPr="005C7F3B" w:rsidRDefault="00774C04" w:rsidP="00220DAB">
            <w:pPr>
              <w:jc w:val="left"/>
              <w:rPr>
                <w:rFonts w:ascii="Arial" w:hAnsi="Arial" w:cs="Arial"/>
                <w:i/>
                <w:color w:val="0000FF"/>
                <w:sz w:val="20"/>
                <w:szCs w:val="20"/>
              </w:rPr>
            </w:pPr>
            <w:r w:rsidRPr="005C7F3B">
              <w:rPr>
                <w:rFonts w:ascii="Arial" w:hAnsi="Arial" w:cs="Arial"/>
                <w:i/>
                <w:color w:val="0000FF"/>
                <w:sz w:val="20"/>
                <w:szCs w:val="20"/>
              </w:rPr>
              <w:t>UE</w:t>
            </w:r>
          </w:p>
        </w:tc>
        <w:tc>
          <w:tcPr>
            <w:tcW w:w="1615" w:type="dxa"/>
          </w:tcPr>
          <w:p w:rsidR="00774C04" w:rsidRPr="005C7F3B" w:rsidRDefault="00774C04" w:rsidP="006C347C">
            <w:pPr>
              <w:jc w:val="left"/>
              <w:rPr>
                <w:rFonts w:ascii="Arial" w:hAnsi="Arial" w:cs="Arial"/>
                <w:i/>
                <w:color w:val="0000FF"/>
                <w:sz w:val="20"/>
                <w:szCs w:val="20"/>
              </w:rPr>
            </w:pPr>
            <w:r w:rsidRPr="005C7F3B">
              <w:rPr>
                <w:rFonts w:ascii="Arial" w:hAnsi="Arial" w:cs="Arial"/>
                <w:i/>
                <w:color w:val="0000FF"/>
                <w:sz w:val="20"/>
                <w:szCs w:val="20"/>
              </w:rPr>
              <w:t>Dev Team</w:t>
            </w:r>
          </w:p>
        </w:tc>
        <w:tc>
          <w:tcPr>
            <w:tcW w:w="1620" w:type="dxa"/>
          </w:tcPr>
          <w:p w:rsidR="00774C04" w:rsidRPr="005C7F3B" w:rsidRDefault="006C347C" w:rsidP="00220DAB">
            <w:pPr>
              <w:jc w:val="left"/>
              <w:rPr>
                <w:rFonts w:ascii="Arial" w:hAnsi="Arial" w:cs="Arial"/>
                <w:i/>
                <w:color w:val="0000FF"/>
                <w:sz w:val="20"/>
                <w:szCs w:val="20"/>
              </w:rPr>
            </w:pPr>
            <w:r w:rsidRPr="005C7F3B">
              <w:rPr>
                <w:rFonts w:ascii="Arial" w:hAnsi="Arial" w:cs="Arial"/>
                <w:i/>
                <w:color w:val="0000FF"/>
                <w:sz w:val="20"/>
                <w:szCs w:val="20"/>
              </w:rPr>
              <w:t>SDM</w:t>
            </w:r>
            <w:r w:rsidR="00B34398" w:rsidRPr="005C7F3B">
              <w:rPr>
                <w:rFonts w:ascii="Arial" w:hAnsi="Arial" w:cs="Arial"/>
                <w:i/>
                <w:color w:val="0000FF"/>
                <w:sz w:val="20"/>
                <w:szCs w:val="20"/>
              </w:rPr>
              <w:t xml:space="preserve">, </w:t>
            </w:r>
            <w:proofErr w:type="spellStart"/>
            <w:r w:rsidR="00B34398" w:rsidRPr="005C7F3B">
              <w:rPr>
                <w:rFonts w:ascii="Arial" w:hAnsi="Arial" w:cs="Arial"/>
                <w:i/>
                <w:color w:val="0000FF"/>
                <w:sz w:val="20"/>
                <w:szCs w:val="20"/>
              </w:rPr>
              <w:t>Proj</w:t>
            </w:r>
            <w:proofErr w:type="spellEnd"/>
            <w:r w:rsidR="00B34398" w:rsidRPr="005C7F3B">
              <w:rPr>
                <w:rFonts w:ascii="Arial" w:hAnsi="Arial" w:cs="Arial"/>
                <w:i/>
                <w:color w:val="0000FF"/>
                <w:sz w:val="20"/>
                <w:szCs w:val="20"/>
              </w:rPr>
              <w:t xml:space="preserve"> Team</w:t>
            </w:r>
          </w:p>
        </w:tc>
      </w:tr>
      <w:tr w:rsidR="00774C04" w:rsidRPr="00A201CB">
        <w:tc>
          <w:tcPr>
            <w:tcW w:w="2160" w:type="dxa"/>
          </w:tcPr>
          <w:p w:rsidR="00774C04" w:rsidRPr="005C7F3B" w:rsidRDefault="00774C04" w:rsidP="00220DAB">
            <w:pPr>
              <w:jc w:val="left"/>
              <w:rPr>
                <w:rFonts w:ascii="Arial" w:hAnsi="Arial" w:cs="Arial"/>
                <w:b/>
                <w:sz w:val="20"/>
                <w:szCs w:val="20"/>
              </w:rPr>
            </w:pPr>
            <w:r w:rsidRPr="005C7F3B">
              <w:rPr>
                <w:rFonts w:ascii="Arial" w:hAnsi="Arial" w:cs="Arial"/>
                <w:b/>
                <w:sz w:val="20"/>
                <w:szCs w:val="20"/>
              </w:rPr>
              <w:t>HTML Complete</w:t>
            </w:r>
          </w:p>
        </w:tc>
        <w:tc>
          <w:tcPr>
            <w:tcW w:w="1537" w:type="dxa"/>
          </w:tcPr>
          <w:p w:rsidR="00774C04" w:rsidRPr="005C7F3B" w:rsidRDefault="00774C04" w:rsidP="00220DAB">
            <w:pPr>
              <w:jc w:val="left"/>
              <w:rPr>
                <w:rFonts w:ascii="Arial" w:hAnsi="Arial" w:cs="Arial"/>
                <w:i/>
                <w:color w:val="0000FF"/>
                <w:sz w:val="20"/>
                <w:szCs w:val="20"/>
              </w:rPr>
            </w:pPr>
            <w:r w:rsidRPr="005C7F3B">
              <w:rPr>
                <w:rFonts w:ascii="Arial" w:hAnsi="Arial" w:cs="Arial"/>
                <w:i/>
                <w:color w:val="0000FF"/>
                <w:sz w:val="20"/>
                <w:szCs w:val="20"/>
              </w:rPr>
              <w:t>Prod Mgr</w:t>
            </w:r>
          </w:p>
        </w:tc>
        <w:tc>
          <w:tcPr>
            <w:tcW w:w="1525" w:type="dxa"/>
          </w:tcPr>
          <w:p w:rsidR="00774C04" w:rsidRPr="005C7F3B" w:rsidRDefault="00774C04" w:rsidP="00220DAB">
            <w:pPr>
              <w:jc w:val="left"/>
              <w:rPr>
                <w:rFonts w:ascii="Arial" w:hAnsi="Arial" w:cs="Arial"/>
                <w:i/>
                <w:color w:val="0000FF"/>
                <w:sz w:val="20"/>
                <w:szCs w:val="20"/>
              </w:rPr>
            </w:pPr>
            <w:r w:rsidRPr="005C7F3B">
              <w:rPr>
                <w:rFonts w:ascii="Arial" w:hAnsi="Arial" w:cs="Arial"/>
                <w:i/>
                <w:color w:val="0000FF"/>
                <w:sz w:val="20"/>
                <w:szCs w:val="20"/>
              </w:rPr>
              <w:t>UE</w:t>
            </w:r>
          </w:p>
        </w:tc>
        <w:tc>
          <w:tcPr>
            <w:tcW w:w="1615" w:type="dxa"/>
          </w:tcPr>
          <w:p w:rsidR="00774C04" w:rsidRPr="005C7F3B" w:rsidRDefault="00774C04" w:rsidP="006C347C">
            <w:pPr>
              <w:jc w:val="left"/>
              <w:rPr>
                <w:rFonts w:ascii="Arial" w:hAnsi="Arial" w:cs="Arial"/>
                <w:i/>
                <w:color w:val="0000FF"/>
                <w:sz w:val="20"/>
                <w:szCs w:val="20"/>
              </w:rPr>
            </w:pPr>
            <w:r w:rsidRPr="005C7F3B">
              <w:rPr>
                <w:rFonts w:ascii="Arial" w:hAnsi="Arial" w:cs="Arial"/>
                <w:i/>
                <w:color w:val="0000FF"/>
                <w:sz w:val="20"/>
                <w:szCs w:val="20"/>
              </w:rPr>
              <w:t>Dev Tea</w:t>
            </w:r>
            <w:r w:rsidR="006C347C" w:rsidRPr="005C7F3B">
              <w:rPr>
                <w:rFonts w:ascii="Arial" w:hAnsi="Arial" w:cs="Arial"/>
                <w:i/>
                <w:color w:val="0000FF"/>
                <w:sz w:val="20"/>
                <w:szCs w:val="20"/>
              </w:rPr>
              <w:t>m</w:t>
            </w:r>
          </w:p>
        </w:tc>
        <w:tc>
          <w:tcPr>
            <w:tcW w:w="1620" w:type="dxa"/>
          </w:tcPr>
          <w:p w:rsidR="00774C04" w:rsidRPr="005C7F3B" w:rsidRDefault="006C347C" w:rsidP="00220DAB">
            <w:pPr>
              <w:jc w:val="left"/>
              <w:rPr>
                <w:rFonts w:ascii="Arial" w:hAnsi="Arial" w:cs="Arial"/>
                <w:i/>
                <w:color w:val="0000FF"/>
                <w:sz w:val="20"/>
                <w:szCs w:val="20"/>
              </w:rPr>
            </w:pPr>
            <w:r w:rsidRPr="005C7F3B">
              <w:rPr>
                <w:rFonts w:ascii="Arial" w:hAnsi="Arial" w:cs="Arial"/>
                <w:i/>
                <w:color w:val="0000FF"/>
                <w:sz w:val="20"/>
                <w:szCs w:val="20"/>
              </w:rPr>
              <w:t>SDM</w:t>
            </w:r>
            <w:r w:rsidR="00B34398" w:rsidRPr="005C7F3B">
              <w:rPr>
                <w:rFonts w:ascii="Arial" w:hAnsi="Arial" w:cs="Arial"/>
                <w:i/>
                <w:color w:val="0000FF"/>
                <w:sz w:val="20"/>
                <w:szCs w:val="20"/>
              </w:rPr>
              <w:t xml:space="preserve">, </w:t>
            </w:r>
            <w:proofErr w:type="spellStart"/>
            <w:r w:rsidR="00B34398" w:rsidRPr="005C7F3B">
              <w:rPr>
                <w:rFonts w:ascii="Arial" w:hAnsi="Arial" w:cs="Arial"/>
                <w:i/>
                <w:color w:val="0000FF"/>
                <w:sz w:val="20"/>
                <w:szCs w:val="20"/>
              </w:rPr>
              <w:t>Proj</w:t>
            </w:r>
            <w:proofErr w:type="spellEnd"/>
            <w:r w:rsidR="00B34398" w:rsidRPr="005C7F3B">
              <w:rPr>
                <w:rFonts w:ascii="Arial" w:hAnsi="Arial" w:cs="Arial"/>
                <w:i/>
                <w:color w:val="0000FF"/>
                <w:sz w:val="20"/>
                <w:szCs w:val="20"/>
              </w:rPr>
              <w:t xml:space="preserve"> Team</w:t>
            </w:r>
          </w:p>
        </w:tc>
      </w:tr>
      <w:tr w:rsidR="00774C04" w:rsidRPr="00A201CB">
        <w:tc>
          <w:tcPr>
            <w:tcW w:w="2160" w:type="dxa"/>
          </w:tcPr>
          <w:p w:rsidR="00774C04" w:rsidRPr="005C7F3B" w:rsidRDefault="00774C04" w:rsidP="00220DAB">
            <w:pPr>
              <w:jc w:val="left"/>
              <w:rPr>
                <w:rFonts w:ascii="Arial" w:hAnsi="Arial" w:cs="Arial"/>
                <w:b/>
                <w:sz w:val="20"/>
                <w:szCs w:val="20"/>
              </w:rPr>
            </w:pPr>
            <w:r w:rsidRPr="005C7F3B">
              <w:rPr>
                <w:rFonts w:ascii="Arial" w:hAnsi="Arial" w:cs="Arial"/>
                <w:b/>
                <w:sz w:val="20"/>
                <w:szCs w:val="20"/>
              </w:rPr>
              <w:t>Deploy to QA</w:t>
            </w:r>
          </w:p>
        </w:tc>
        <w:tc>
          <w:tcPr>
            <w:tcW w:w="1537" w:type="dxa"/>
          </w:tcPr>
          <w:p w:rsidR="00774C04" w:rsidRPr="005C7F3B" w:rsidRDefault="00B34398" w:rsidP="00220DAB">
            <w:pPr>
              <w:jc w:val="left"/>
              <w:rPr>
                <w:rFonts w:ascii="Arial" w:hAnsi="Arial" w:cs="Arial"/>
                <w:i/>
                <w:color w:val="0000FF"/>
                <w:sz w:val="20"/>
                <w:szCs w:val="20"/>
              </w:rPr>
            </w:pPr>
            <w:r w:rsidRPr="005C7F3B">
              <w:rPr>
                <w:rFonts w:ascii="Arial" w:hAnsi="Arial" w:cs="Arial"/>
                <w:i/>
                <w:color w:val="0000FF"/>
                <w:sz w:val="20"/>
                <w:szCs w:val="20"/>
              </w:rPr>
              <w:t>Prod Mgr</w:t>
            </w:r>
          </w:p>
        </w:tc>
        <w:tc>
          <w:tcPr>
            <w:tcW w:w="1525" w:type="dxa"/>
          </w:tcPr>
          <w:p w:rsidR="00774C04" w:rsidRPr="005C7F3B" w:rsidRDefault="00774C04" w:rsidP="00774C04">
            <w:pPr>
              <w:jc w:val="left"/>
              <w:rPr>
                <w:rFonts w:ascii="Arial" w:hAnsi="Arial" w:cs="Arial"/>
                <w:i/>
                <w:color w:val="0000FF"/>
                <w:sz w:val="20"/>
                <w:szCs w:val="20"/>
              </w:rPr>
            </w:pPr>
            <w:r w:rsidRPr="005C7F3B">
              <w:rPr>
                <w:rFonts w:ascii="Arial" w:hAnsi="Arial" w:cs="Arial"/>
                <w:i/>
                <w:color w:val="0000FF"/>
                <w:sz w:val="20"/>
                <w:szCs w:val="20"/>
              </w:rPr>
              <w:t>Dev Lead</w:t>
            </w:r>
          </w:p>
        </w:tc>
        <w:tc>
          <w:tcPr>
            <w:tcW w:w="1615" w:type="dxa"/>
          </w:tcPr>
          <w:p w:rsidR="00774C04" w:rsidRPr="005C7F3B" w:rsidRDefault="00B34398" w:rsidP="00220DAB">
            <w:pPr>
              <w:jc w:val="left"/>
              <w:rPr>
                <w:rFonts w:ascii="Arial" w:hAnsi="Arial" w:cs="Arial"/>
                <w:i/>
                <w:color w:val="0000FF"/>
                <w:sz w:val="20"/>
                <w:szCs w:val="20"/>
              </w:rPr>
            </w:pPr>
            <w:r w:rsidRPr="005C7F3B">
              <w:rPr>
                <w:rFonts w:ascii="Arial" w:hAnsi="Arial" w:cs="Arial"/>
                <w:i/>
                <w:color w:val="0000FF"/>
                <w:sz w:val="20"/>
                <w:szCs w:val="20"/>
              </w:rPr>
              <w:t>QA Lead</w:t>
            </w:r>
          </w:p>
        </w:tc>
        <w:tc>
          <w:tcPr>
            <w:tcW w:w="1620" w:type="dxa"/>
          </w:tcPr>
          <w:p w:rsidR="00774C04" w:rsidRPr="005C7F3B" w:rsidRDefault="006C347C" w:rsidP="00220DAB">
            <w:pPr>
              <w:jc w:val="left"/>
              <w:rPr>
                <w:rFonts w:ascii="Arial" w:hAnsi="Arial" w:cs="Arial"/>
                <w:i/>
                <w:color w:val="0000FF"/>
                <w:sz w:val="20"/>
                <w:szCs w:val="20"/>
              </w:rPr>
            </w:pPr>
            <w:r w:rsidRPr="005C7F3B">
              <w:rPr>
                <w:rFonts w:ascii="Arial" w:hAnsi="Arial" w:cs="Arial"/>
                <w:i/>
                <w:color w:val="0000FF"/>
                <w:sz w:val="20"/>
                <w:szCs w:val="20"/>
              </w:rPr>
              <w:t>SDM</w:t>
            </w:r>
            <w:r w:rsidR="00B34398" w:rsidRPr="005C7F3B">
              <w:rPr>
                <w:rFonts w:ascii="Arial" w:hAnsi="Arial" w:cs="Arial"/>
                <w:i/>
                <w:color w:val="0000FF"/>
                <w:sz w:val="20"/>
                <w:szCs w:val="20"/>
              </w:rPr>
              <w:t xml:space="preserve">, </w:t>
            </w:r>
            <w:proofErr w:type="spellStart"/>
            <w:r w:rsidR="00B34398" w:rsidRPr="005C7F3B">
              <w:rPr>
                <w:rFonts w:ascii="Arial" w:hAnsi="Arial" w:cs="Arial"/>
                <w:i/>
                <w:color w:val="0000FF"/>
                <w:sz w:val="20"/>
                <w:szCs w:val="20"/>
              </w:rPr>
              <w:t>Proj</w:t>
            </w:r>
            <w:proofErr w:type="spellEnd"/>
            <w:r w:rsidR="00B34398" w:rsidRPr="005C7F3B">
              <w:rPr>
                <w:rFonts w:ascii="Arial" w:hAnsi="Arial" w:cs="Arial"/>
                <w:i/>
                <w:color w:val="0000FF"/>
                <w:sz w:val="20"/>
                <w:szCs w:val="20"/>
              </w:rPr>
              <w:t xml:space="preserve"> Team</w:t>
            </w:r>
          </w:p>
        </w:tc>
      </w:tr>
      <w:tr w:rsidR="00C70AAC" w:rsidRPr="00A201CB">
        <w:tc>
          <w:tcPr>
            <w:tcW w:w="2160" w:type="dxa"/>
          </w:tcPr>
          <w:p w:rsidR="00C70AAC" w:rsidRPr="005C7F3B" w:rsidRDefault="00C70AAC" w:rsidP="00220DAB">
            <w:pPr>
              <w:jc w:val="left"/>
              <w:rPr>
                <w:rFonts w:ascii="Arial" w:hAnsi="Arial" w:cs="Arial"/>
                <w:b/>
                <w:sz w:val="20"/>
                <w:szCs w:val="20"/>
              </w:rPr>
            </w:pPr>
            <w:r w:rsidRPr="005C7F3B">
              <w:rPr>
                <w:rFonts w:ascii="Arial" w:hAnsi="Arial" w:cs="Arial"/>
                <w:b/>
                <w:sz w:val="20"/>
                <w:szCs w:val="20"/>
              </w:rPr>
              <w:t>Deploy to Staging</w:t>
            </w:r>
          </w:p>
        </w:tc>
        <w:tc>
          <w:tcPr>
            <w:tcW w:w="1537" w:type="dxa"/>
          </w:tcPr>
          <w:p w:rsidR="00C70AAC" w:rsidRPr="005C7F3B" w:rsidRDefault="00B34398" w:rsidP="00220DAB">
            <w:pPr>
              <w:jc w:val="left"/>
              <w:rPr>
                <w:rFonts w:ascii="Arial" w:hAnsi="Arial" w:cs="Arial"/>
                <w:i/>
                <w:color w:val="0000FF"/>
                <w:sz w:val="20"/>
                <w:szCs w:val="20"/>
              </w:rPr>
            </w:pPr>
            <w:r w:rsidRPr="005C7F3B">
              <w:rPr>
                <w:rFonts w:ascii="Arial" w:hAnsi="Arial" w:cs="Arial"/>
                <w:i/>
                <w:color w:val="0000FF"/>
                <w:sz w:val="20"/>
                <w:szCs w:val="20"/>
              </w:rPr>
              <w:t>Prod Mgr</w:t>
            </w:r>
          </w:p>
        </w:tc>
        <w:tc>
          <w:tcPr>
            <w:tcW w:w="1525" w:type="dxa"/>
          </w:tcPr>
          <w:p w:rsidR="00C70AAC" w:rsidRPr="005C7F3B" w:rsidRDefault="00C70AAC" w:rsidP="00774C04">
            <w:pPr>
              <w:jc w:val="left"/>
              <w:rPr>
                <w:rFonts w:ascii="Arial" w:hAnsi="Arial" w:cs="Arial"/>
                <w:i/>
                <w:color w:val="0000FF"/>
                <w:sz w:val="20"/>
                <w:szCs w:val="20"/>
              </w:rPr>
            </w:pPr>
            <w:r w:rsidRPr="005C7F3B">
              <w:rPr>
                <w:rFonts w:ascii="Arial" w:hAnsi="Arial" w:cs="Arial"/>
                <w:i/>
                <w:color w:val="0000FF"/>
                <w:sz w:val="20"/>
                <w:szCs w:val="20"/>
              </w:rPr>
              <w:t xml:space="preserve">QA </w:t>
            </w:r>
            <w:r w:rsidR="00774C04" w:rsidRPr="005C7F3B">
              <w:rPr>
                <w:rFonts w:ascii="Arial" w:hAnsi="Arial" w:cs="Arial"/>
                <w:i/>
                <w:color w:val="0000FF"/>
                <w:sz w:val="20"/>
                <w:szCs w:val="20"/>
              </w:rPr>
              <w:t>Lead</w:t>
            </w:r>
          </w:p>
        </w:tc>
        <w:tc>
          <w:tcPr>
            <w:tcW w:w="1615" w:type="dxa"/>
          </w:tcPr>
          <w:p w:rsidR="00C70AAC" w:rsidRPr="005C7F3B" w:rsidRDefault="00C70AAC" w:rsidP="00220DAB">
            <w:pPr>
              <w:jc w:val="left"/>
              <w:rPr>
                <w:rFonts w:ascii="Arial" w:hAnsi="Arial" w:cs="Arial"/>
                <w:i/>
                <w:color w:val="0000FF"/>
                <w:sz w:val="20"/>
                <w:szCs w:val="20"/>
              </w:rPr>
            </w:pPr>
          </w:p>
        </w:tc>
        <w:tc>
          <w:tcPr>
            <w:tcW w:w="1620" w:type="dxa"/>
          </w:tcPr>
          <w:p w:rsidR="00C70AAC" w:rsidRPr="005C7F3B" w:rsidRDefault="00B34398" w:rsidP="00220DAB">
            <w:pPr>
              <w:jc w:val="left"/>
              <w:rPr>
                <w:rFonts w:ascii="Arial" w:hAnsi="Arial" w:cs="Arial"/>
                <w:i/>
                <w:color w:val="0000FF"/>
                <w:sz w:val="20"/>
                <w:szCs w:val="20"/>
              </w:rPr>
            </w:pPr>
            <w:r w:rsidRPr="005C7F3B">
              <w:rPr>
                <w:rFonts w:ascii="Arial" w:hAnsi="Arial" w:cs="Arial"/>
                <w:i/>
                <w:color w:val="0000FF"/>
                <w:sz w:val="20"/>
                <w:szCs w:val="20"/>
              </w:rPr>
              <w:t xml:space="preserve">SDM, </w:t>
            </w:r>
            <w:proofErr w:type="spellStart"/>
            <w:r w:rsidRPr="005C7F3B">
              <w:rPr>
                <w:rFonts w:ascii="Arial" w:hAnsi="Arial" w:cs="Arial"/>
                <w:i/>
                <w:color w:val="0000FF"/>
                <w:sz w:val="20"/>
                <w:szCs w:val="20"/>
              </w:rPr>
              <w:t>Proj</w:t>
            </w:r>
            <w:proofErr w:type="spellEnd"/>
            <w:r w:rsidRPr="005C7F3B">
              <w:rPr>
                <w:rFonts w:ascii="Arial" w:hAnsi="Arial" w:cs="Arial"/>
                <w:i/>
                <w:color w:val="0000FF"/>
                <w:sz w:val="20"/>
                <w:szCs w:val="20"/>
              </w:rPr>
              <w:t xml:space="preserve"> Team</w:t>
            </w:r>
          </w:p>
        </w:tc>
      </w:tr>
    </w:tbl>
    <w:p w:rsidR="00AC4AB6" w:rsidRPr="00AC4AB6" w:rsidRDefault="00AC4AB6" w:rsidP="00AC4AB6">
      <w:pPr>
        <w:ind w:left="990"/>
        <w:rPr>
          <w:rFonts w:ascii="Arial" w:hAnsi="Arial" w:cs="Arial"/>
          <w:b/>
          <w:i/>
          <w:color w:val="0070C0"/>
          <w:sz w:val="20"/>
          <w:szCs w:val="20"/>
        </w:rPr>
      </w:pPr>
    </w:p>
    <w:p w:rsidR="005C2F2D" w:rsidRDefault="00166031" w:rsidP="0045324D">
      <w:r>
        <w:t xml:space="preserve"> </w:t>
      </w:r>
    </w:p>
    <w:p w:rsidR="00136616" w:rsidRPr="00136616" w:rsidRDefault="00136616" w:rsidP="00136616">
      <w:pPr>
        <w:pStyle w:val="Heading2"/>
        <w:numPr>
          <w:ilvl w:val="0"/>
          <w:numId w:val="3"/>
        </w:numPr>
        <w:shd w:val="pct20" w:color="auto" w:fill="auto"/>
        <w:tabs>
          <w:tab w:val="clear" w:pos="1152"/>
          <w:tab w:val="num" w:pos="270"/>
        </w:tabs>
        <w:spacing w:before="0"/>
        <w:ind w:left="270" w:hanging="270"/>
        <w:rPr>
          <w:rFonts w:cs="Arial"/>
          <w:sz w:val="28"/>
        </w:rPr>
      </w:pPr>
      <w:bookmarkStart w:id="165" w:name="_Toc324835483"/>
      <w:r w:rsidRPr="00136616">
        <w:rPr>
          <w:rFonts w:cs="Arial"/>
          <w:sz w:val="28"/>
        </w:rPr>
        <w:t>Appendix:</w:t>
      </w:r>
      <w:bookmarkEnd w:id="165"/>
    </w:p>
    <w:p w:rsidR="00035E95" w:rsidRDefault="001068D4" w:rsidP="005C2F2D">
      <w:pPr>
        <w:pStyle w:val="Heading2"/>
        <w:tabs>
          <w:tab w:val="left" w:pos="810"/>
        </w:tabs>
        <w:ind w:left="810" w:hanging="540"/>
      </w:pPr>
      <w:bookmarkStart w:id="166" w:name="_Toc324835484"/>
      <w:r>
        <w:t>Priority List</w:t>
      </w:r>
      <w:bookmarkEnd w:id="166"/>
    </w:p>
    <w:p w:rsidR="0019486C" w:rsidRDefault="0019486C" w:rsidP="00035E95">
      <w:pPr>
        <w:pStyle w:val="Heading2"/>
        <w:numPr>
          <w:ilvl w:val="0"/>
          <w:numId w:val="0"/>
        </w:numPr>
        <w:tabs>
          <w:tab w:val="left" w:pos="810"/>
        </w:tabs>
        <w:ind w:left="270"/>
      </w:pPr>
      <w:r>
        <w:t xml:space="preserve"> </w:t>
      </w:r>
    </w:p>
    <w:tbl>
      <w:tblPr>
        <w:tblW w:w="9753" w:type="dxa"/>
        <w:tblInd w:w="93" w:type="dxa"/>
        <w:tblLook w:val="04A0"/>
      </w:tblPr>
      <w:tblGrid>
        <w:gridCol w:w="1905"/>
        <w:gridCol w:w="3420"/>
        <w:gridCol w:w="1350"/>
        <w:gridCol w:w="3078"/>
      </w:tblGrid>
      <w:tr w:rsidR="00035E95" w:rsidRPr="00035E95" w:rsidTr="00035E95">
        <w:trPr>
          <w:trHeight w:val="390"/>
        </w:trPr>
        <w:tc>
          <w:tcPr>
            <w:tcW w:w="1905" w:type="dxa"/>
            <w:tcBorders>
              <w:top w:val="single" w:sz="8" w:space="0" w:color="auto"/>
              <w:left w:val="single" w:sz="8" w:space="0" w:color="auto"/>
              <w:bottom w:val="single" w:sz="8" w:space="0" w:color="auto"/>
              <w:right w:val="single" w:sz="8" w:space="0" w:color="auto"/>
            </w:tcBorders>
            <w:shd w:val="clear" w:color="000000" w:fill="000000"/>
            <w:hideMark/>
          </w:tcPr>
          <w:p w:rsidR="00035E95" w:rsidRPr="00035E95" w:rsidRDefault="00035E95" w:rsidP="00035E95">
            <w:pPr>
              <w:widowControl/>
              <w:adjustRightInd/>
              <w:spacing w:line="240" w:lineRule="auto"/>
              <w:jc w:val="center"/>
              <w:textAlignment w:val="auto"/>
              <w:rPr>
                <w:b/>
                <w:bCs/>
                <w:color w:val="FFFFFF"/>
                <w:sz w:val="20"/>
                <w:szCs w:val="28"/>
              </w:rPr>
            </w:pPr>
            <w:r w:rsidRPr="00035E95">
              <w:rPr>
                <w:b/>
                <w:bCs/>
                <w:color w:val="FFFFFF"/>
                <w:sz w:val="20"/>
                <w:szCs w:val="28"/>
              </w:rPr>
              <w:t>Functional Area</w:t>
            </w:r>
          </w:p>
        </w:tc>
        <w:tc>
          <w:tcPr>
            <w:tcW w:w="3420" w:type="dxa"/>
            <w:tcBorders>
              <w:top w:val="single" w:sz="8" w:space="0" w:color="auto"/>
              <w:left w:val="nil"/>
              <w:bottom w:val="single" w:sz="8" w:space="0" w:color="auto"/>
              <w:right w:val="single" w:sz="8" w:space="0" w:color="auto"/>
            </w:tcBorders>
            <w:shd w:val="clear" w:color="000000" w:fill="000000"/>
            <w:hideMark/>
          </w:tcPr>
          <w:p w:rsidR="00035E95" w:rsidRPr="00035E95" w:rsidRDefault="00035E95" w:rsidP="00035E95">
            <w:pPr>
              <w:widowControl/>
              <w:adjustRightInd/>
              <w:spacing w:line="240" w:lineRule="auto"/>
              <w:jc w:val="center"/>
              <w:textAlignment w:val="auto"/>
              <w:rPr>
                <w:b/>
                <w:bCs/>
                <w:color w:val="FFFFFF"/>
                <w:sz w:val="20"/>
                <w:szCs w:val="28"/>
              </w:rPr>
            </w:pPr>
            <w:r w:rsidRPr="00035E95">
              <w:rPr>
                <w:b/>
                <w:bCs/>
                <w:color w:val="FFFFFF"/>
                <w:sz w:val="20"/>
                <w:szCs w:val="28"/>
              </w:rPr>
              <w:t>Description</w:t>
            </w:r>
          </w:p>
        </w:tc>
        <w:tc>
          <w:tcPr>
            <w:tcW w:w="1350" w:type="dxa"/>
            <w:tcBorders>
              <w:top w:val="single" w:sz="8" w:space="0" w:color="auto"/>
              <w:left w:val="nil"/>
              <w:bottom w:val="single" w:sz="8" w:space="0" w:color="auto"/>
              <w:right w:val="single" w:sz="8" w:space="0" w:color="auto"/>
            </w:tcBorders>
            <w:shd w:val="clear" w:color="000000" w:fill="000000"/>
            <w:hideMark/>
          </w:tcPr>
          <w:p w:rsidR="00035E95" w:rsidRPr="00035E95" w:rsidRDefault="00035E95" w:rsidP="00035E95">
            <w:pPr>
              <w:widowControl/>
              <w:adjustRightInd/>
              <w:spacing w:line="240" w:lineRule="auto"/>
              <w:jc w:val="center"/>
              <w:textAlignment w:val="auto"/>
              <w:rPr>
                <w:b/>
                <w:bCs/>
                <w:color w:val="FFFFFF"/>
                <w:sz w:val="20"/>
                <w:szCs w:val="28"/>
              </w:rPr>
            </w:pPr>
            <w:r w:rsidRPr="00035E95">
              <w:rPr>
                <w:b/>
                <w:bCs/>
                <w:color w:val="FFFFFF"/>
                <w:sz w:val="20"/>
                <w:szCs w:val="28"/>
              </w:rPr>
              <w:t>Priority</w:t>
            </w:r>
          </w:p>
        </w:tc>
        <w:tc>
          <w:tcPr>
            <w:tcW w:w="3078" w:type="dxa"/>
            <w:tcBorders>
              <w:top w:val="single" w:sz="8" w:space="0" w:color="auto"/>
              <w:left w:val="nil"/>
              <w:bottom w:val="single" w:sz="8" w:space="0" w:color="auto"/>
              <w:right w:val="single" w:sz="8" w:space="0" w:color="auto"/>
            </w:tcBorders>
            <w:shd w:val="clear" w:color="000000" w:fill="000000"/>
            <w:hideMark/>
          </w:tcPr>
          <w:p w:rsidR="00035E95" w:rsidRPr="00035E95" w:rsidRDefault="00035E95" w:rsidP="00035E95">
            <w:pPr>
              <w:widowControl/>
              <w:adjustRightInd/>
              <w:spacing w:line="240" w:lineRule="auto"/>
              <w:jc w:val="center"/>
              <w:textAlignment w:val="auto"/>
              <w:rPr>
                <w:b/>
                <w:bCs/>
                <w:color w:val="FFFFFF"/>
                <w:sz w:val="20"/>
                <w:szCs w:val="28"/>
              </w:rPr>
            </w:pPr>
            <w:r w:rsidRPr="00035E95">
              <w:rPr>
                <w:b/>
                <w:bCs/>
                <w:color w:val="FFFFFF"/>
                <w:sz w:val="20"/>
                <w:szCs w:val="28"/>
              </w:rPr>
              <w:t>Notes</w:t>
            </w:r>
          </w:p>
        </w:tc>
      </w:tr>
      <w:tr w:rsidR="00035E95" w:rsidRPr="00035E95" w:rsidTr="00035E95">
        <w:trPr>
          <w:gridAfter w:val="3"/>
          <w:wAfter w:w="7848" w:type="dxa"/>
          <w:trHeight w:val="390"/>
        </w:trPr>
        <w:tc>
          <w:tcPr>
            <w:tcW w:w="1905" w:type="dxa"/>
            <w:tcBorders>
              <w:top w:val="single" w:sz="8" w:space="0" w:color="auto"/>
              <w:left w:val="single" w:sz="8" w:space="0" w:color="auto"/>
              <w:bottom w:val="single" w:sz="8" w:space="0" w:color="auto"/>
              <w:right w:val="single" w:sz="8" w:space="0" w:color="000000"/>
            </w:tcBorders>
            <w:shd w:val="clear" w:color="000000" w:fill="FFFFFF"/>
            <w:vAlign w:val="center"/>
            <w:hideMark/>
          </w:tcPr>
          <w:p w:rsidR="00035E95" w:rsidRPr="00035E95" w:rsidRDefault="00035E95" w:rsidP="00035E95">
            <w:pPr>
              <w:widowControl/>
              <w:adjustRightInd/>
              <w:spacing w:line="240" w:lineRule="auto"/>
              <w:jc w:val="center"/>
              <w:textAlignment w:val="auto"/>
              <w:rPr>
                <w:b/>
                <w:bCs/>
                <w:color w:val="000000"/>
                <w:sz w:val="20"/>
                <w:szCs w:val="28"/>
              </w:rPr>
            </w:pPr>
            <w:r w:rsidRPr="00035E95">
              <w:rPr>
                <w:b/>
                <w:bCs/>
                <w:color w:val="000000"/>
                <w:sz w:val="20"/>
                <w:szCs w:val="28"/>
              </w:rPr>
              <w:t>People</w:t>
            </w:r>
          </w:p>
        </w:tc>
      </w:tr>
      <w:tr w:rsidR="00035E95" w:rsidRPr="00035E95" w:rsidTr="00035E95">
        <w:trPr>
          <w:trHeight w:val="610"/>
        </w:trPr>
        <w:tc>
          <w:tcPr>
            <w:tcW w:w="1905" w:type="dxa"/>
            <w:tcBorders>
              <w:top w:val="nil"/>
              <w:left w:val="single" w:sz="8" w:space="0" w:color="auto"/>
              <w:bottom w:val="single" w:sz="8" w:space="0" w:color="auto"/>
              <w:right w:val="single" w:sz="8" w:space="0" w:color="auto"/>
            </w:tcBorders>
            <w:shd w:val="clear" w:color="000000" w:fill="D6E3BC"/>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lastRenderedPageBreak/>
              <w:t>Profile</w:t>
            </w:r>
          </w:p>
        </w:tc>
        <w:tc>
          <w:tcPr>
            <w:tcW w:w="3420" w:type="dxa"/>
            <w:tcBorders>
              <w:top w:val="nil"/>
              <w:left w:val="nil"/>
              <w:bottom w:val="single" w:sz="8" w:space="0" w:color="auto"/>
              <w:right w:val="single" w:sz="8" w:space="0" w:color="auto"/>
            </w:tcBorders>
            <w:shd w:val="clear" w:color="000000" w:fill="D6E3BC"/>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User information for configuration of experience.   Needs to share login / password information from commerce system (SSO).  Profile data ideally is pulled directly from Sears.com and additional community features are either added commerce database or linked to commerce profile information.</w:t>
            </w:r>
          </w:p>
        </w:tc>
        <w:tc>
          <w:tcPr>
            <w:tcW w:w="1350" w:type="dxa"/>
            <w:tcBorders>
              <w:top w:val="nil"/>
              <w:left w:val="nil"/>
              <w:bottom w:val="single" w:sz="8" w:space="0" w:color="auto"/>
              <w:right w:val="single" w:sz="8" w:space="0" w:color="auto"/>
            </w:tcBorders>
            <w:shd w:val="clear" w:color="000000" w:fill="D6E3BC"/>
            <w:hideMark/>
          </w:tcPr>
          <w:p w:rsidR="00035E95" w:rsidRPr="00035E95" w:rsidRDefault="00035E95" w:rsidP="00035E95">
            <w:pPr>
              <w:widowControl/>
              <w:adjustRightInd/>
              <w:spacing w:line="240" w:lineRule="auto"/>
              <w:jc w:val="center"/>
              <w:textAlignment w:val="auto"/>
              <w:rPr>
                <w:color w:val="000000"/>
                <w:sz w:val="20"/>
              </w:rPr>
            </w:pPr>
            <w:r w:rsidRPr="00035E95">
              <w:rPr>
                <w:color w:val="000000"/>
                <w:sz w:val="20"/>
              </w:rPr>
              <w:t>H</w:t>
            </w:r>
          </w:p>
        </w:tc>
        <w:tc>
          <w:tcPr>
            <w:tcW w:w="3078" w:type="dxa"/>
            <w:tcBorders>
              <w:top w:val="nil"/>
              <w:left w:val="nil"/>
              <w:bottom w:val="single" w:sz="8" w:space="0" w:color="auto"/>
              <w:right w:val="single" w:sz="8" w:space="0" w:color="auto"/>
            </w:tcBorders>
            <w:shd w:val="clear" w:color="auto" w:fill="auto"/>
            <w:vAlign w:val="bottom"/>
            <w:hideMark/>
          </w:tcPr>
          <w:p w:rsidR="00035E95" w:rsidRPr="00035E95" w:rsidRDefault="00035E95" w:rsidP="00035E95">
            <w:pPr>
              <w:widowControl/>
              <w:adjustRightInd/>
              <w:spacing w:line="240" w:lineRule="auto"/>
              <w:jc w:val="left"/>
              <w:textAlignment w:val="auto"/>
              <w:rPr>
                <w:color w:val="000000"/>
                <w:sz w:val="20"/>
                <w:szCs w:val="22"/>
              </w:rPr>
            </w:pPr>
            <w:r w:rsidRPr="00035E95">
              <w:rPr>
                <w:color w:val="000000"/>
                <w:sz w:val="20"/>
                <w:szCs w:val="22"/>
              </w:rPr>
              <w:t xml:space="preserve">Communities Profile tab </w:t>
            </w:r>
            <w:r w:rsidRPr="00035E95">
              <w:rPr>
                <w:color w:val="000000"/>
                <w:sz w:val="20"/>
                <w:szCs w:val="22"/>
              </w:rPr>
              <w:br/>
            </w:r>
            <w:r w:rsidRPr="00035E95">
              <w:rPr>
                <w:color w:val="FF0000"/>
                <w:sz w:val="20"/>
                <w:szCs w:val="22"/>
              </w:rPr>
              <w:t>Need to meet with Legal to find out if they have to specifically say they want to be a community member to opt in? Or can anyone who signs up be a community member automatically?</w:t>
            </w:r>
            <w:r w:rsidRPr="00035E95">
              <w:rPr>
                <w:color w:val="FF0000"/>
                <w:sz w:val="20"/>
                <w:szCs w:val="22"/>
              </w:rPr>
              <w:br/>
            </w:r>
            <w:r w:rsidRPr="00035E95">
              <w:rPr>
                <w:color w:val="FF0000"/>
                <w:sz w:val="20"/>
                <w:szCs w:val="22"/>
              </w:rPr>
              <w:br/>
              <w:t xml:space="preserve">Message center, comments, </w:t>
            </w:r>
            <w:proofErr w:type="spellStart"/>
            <w:r w:rsidRPr="00035E95">
              <w:rPr>
                <w:color w:val="FF0000"/>
                <w:sz w:val="20"/>
                <w:szCs w:val="22"/>
              </w:rPr>
              <w:t>disscussions</w:t>
            </w:r>
            <w:proofErr w:type="spellEnd"/>
            <w:r w:rsidRPr="00035E95">
              <w:rPr>
                <w:color w:val="FF0000"/>
                <w:sz w:val="20"/>
                <w:szCs w:val="22"/>
              </w:rPr>
              <w:t xml:space="preserve">, reviews, groups, badges, etc. </w:t>
            </w:r>
            <w:r w:rsidRPr="00035E95">
              <w:rPr>
                <w:color w:val="FF0000"/>
                <w:sz w:val="20"/>
                <w:szCs w:val="22"/>
              </w:rPr>
              <w:br/>
            </w:r>
            <w:r w:rsidRPr="00035E95">
              <w:rPr>
                <w:color w:val="FF0000"/>
                <w:sz w:val="20"/>
                <w:szCs w:val="22"/>
              </w:rPr>
              <w:br/>
              <w:t xml:space="preserve">Need a public/private view </w:t>
            </w:r>
            <w:r w:rsidRPr="00035E95">
              <w:rPr>
                <w:color w:val="FF0000"/>
                <w:sz w:val="20"/>
                <w:szCs w:val="22"/>
              </w:rPr>
              <w:br/>
            </w:r>
            <w:r w:rsidRPr="00035E95">
              <w:rPr>
                <w:color w:val="FF0000"/>
                <w:sz w:val="20"/>
                <w:szCs w:val="22"/>
              </w:rPr>
              <w:br/>
              <w:t xml:space="preserve">If in community do not want them going to Sears.com to look at the profile - want to have profile visible from Community header and Community Profile default view (not landing page for overview) </w:t>
            </w:r>
          </w:p>
        </w:tc>
      </w:tr>
      <w:tr w:rsidR="00035E95" w:rsidRPr="00035E95" w:rsidTr="00035E95">
        <w:trPr>
          <w:trHeight w:val="3315"/>
        </w:trPr>
        <w:tc>
          <w:tcPr>
            <w:tcW w:w="1905" w:type="dxa"/>
            <w:tcBorders>
              <w:top w:val="nil"/>
              <w:left w:val="single" w:sz="8" w:space="0" w:color="auto"/>
              <w:bottom w:val="single" w:sz="8" w:space="0" w:color="auto"/>
              <w:right w:val="single" w:sz="8" w:space="0" w:color="auto"/>
            </w:tcBorders>
            <w:shd w:val="clear" w:color="000000" w:fill="D6E3BC"/>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xml:space="preserve">Relationships (Following) </w:t>
            </w:r>
          </w:p>
        </w:tc>
        <w:tc>
          <w:tcPr>
            <w:tcW w:w="3420" w:type="dxa"/>
            <w:tcBorders>
              <w:top w:val="nil"/>
              <w:left w:val="nil"/>
              <w:bottom w:val="single" w:sz="8" w:space="0" w:color="auto"/>
              <w:right w:val="single" w:sz="8" w:space="0" w:color="auto"/>
            </w:tcBorders>
            <w:shd w:val="clear" w:color="000000" w:fill="D6E3BC"/>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xml:space="preserve">Allow entities (community members / blogs / topics </w:t>
            </w:r>
            <w:proofErr w:type="gramStart"/>
            <w:r w:rsidRPr="00035E95">
              <w:rPr>
                <w:color w:val="000000"/>
                <w:sz w:val="20"/>
              </w:rPr>
              <w:t>/  stores</w:t>
            </w:r>
            <w:proofErr w:type="gramEnd"/>
            <w:r w:rsidRPr="00035E95">
              <w:rPr>
                <w:color w:val="000000"/>
                <w:sz w:val="20"/>
              </w:rPr>
              <w:t xml:space="preserve"> / etc) to follow or have followers.   Followers would be notified of activity via their feed or email notification.</w:t>
            </w:r>
          </w:p>
        </w:tc>
        <w:tc>
          <w:tcPr>
            <w:tcW w:w="1350" w:type="dxa"/>
            <w:tcBorders>
              <w:top w:val="nil"/>
              <w:left w:val="nil"/>
              <w:bottom w:val="single" w:sz="8" w:space="0" w:color="auto"/>
              <w:right w:val="single" w:sz="8" w:space="0" w:color="auto"/>
            </w:tcBorders>
            <w:shd w:val="clear" w:color="000000" w:fill="D6E3BC"/>
            <w:hideMark/>
          </w:tcPr>
          <w:p w:rsidR="00035E95" w:rsidRPr="00035E95" w:rsidRDefault="00035E95" w:rsidP="00035E95">
            <w:pPr>
              <w:widowControl/>
              <w:adjustRightInd/>
              <w:spacing w:line="240" w:lineRule="auto"/>
              <w:jc w:val="center"/>
              <w:textAlignment w:val="auto"/>
              <w:rPr>
                <w:color w:val="000000"/>
                <w:sz w:val="20"/>
              </w:rPr>
            </w:pPr>
            <w:r w:rsidRPr="00035E95">
              <w:rPr>
                <w:color w:val="000000"/>
                <w:sz w:val="20"/>
              </w:rPr>
              <w:t>H</w:t>
            </w:r>
          </w:p>
        </w:tc>
        <w:tc>
          <w:tcPr>
            <w:tcW w:w="3078" w:type="dxa"/>
            <w:tcBorders>
              <w:top w:val="nil"/>
              <w:left w:val="nil"/>
              <w:bottom w:val="single" w:sz="8" w:space="0" w:color="auto"/>
              <w:right w:val="single" w:sz="8" w:space="0" w:color="auto"/>
            </w:tcBorders>
            <w:shd w:val="clear" w:color="auto" w:fill="auto"/>
            <w:vAlign w:val="bottom"/>
            <w:hideMark/>
          </w:tcPr>
          <w:p w:rsidR="00035E95" w:rsidRPr="00035E95" w:rsidRDefault="00035E95" w:rsidP="00035E95">
            <w:pPr>
              <w:widowControl/>
              <w:adjustRightInd/>
              <w:spacing w:line="240" w:lineRule="auto"/>
              <w:jc w:val="left"/>
              <w:textAlignment w:val="auto"/>
              <w:rPr>
                <w:color w:val="000000"/>
                <w:sz w:val="20"/>
                <w:szCs w:val="22"/>
              </w:rPr>
            </w:pPr>
            <w:r w:rsidRPr="00035E95">
              <w:rPr>
                <w:color w:val="000000"/>
                <w:sz w:val="20"/>
                <w:szCs w:val="22"/>
              </w:rPr>
              <w:t>SM: Once a group is added, all associated followers of the group will be automatically connected with the member</w:t>
            </w:r>
            <w:r w:rsidRPr="00035E95">
              <w:rPr>
                <w:color w:val="000000"/>
                <w:sz w:val="20"/>
                <w:szCs w:val="22"/>
              </w:rPr>
              <w:br/>
            </w:r>
            <w:r w:rsidRPr="00035E95">
              <w:rPr>
                <w:color w:val="FF0000"/>
                <w:sz w:val="20"/>
                <w:szCs w:val="22"/>
              </w:rPr>
              <w:t xml:space="preserve">Remove friends, just have following, can follow individuals and add to their stream - following a group will not automatically all </w:t>
            </w:r>
            <w:proofErr w:type="spellStart"/>
            <w:r w:rsidRPr="00035E95">
              <w:rPr>
                <w:color w:val="FF0000"/>
                <w:sz w:val="20"/>
                <w:szCs w:val="22"/>
              </w:rPr>
              <w:t>all</w:t>
            </w:r>
            <w:proofErr w:type="spellEnd"/>
            <w:r w:rsidRPr="00035E95">
              <w:rPr>
                <w:color w:val="FF0000"/>
                <w:sz w:val="20"/>
                <w:szCs w:val="22"/>
              </w:rPr>
              <w:t xml:space="preserve"> </w:t>
            </w:r>
            <w:proofErr w:type="spellStart"/>
            <w:r w:rsidRPr="00035E95">
              <w:rPr>
                <w:color w:val="FF0000"/>
                <w:sz w:val="20"/>
                <w:szCs w:val="22"/>
              </w:rPr>
              <w:t>memebers</w:t>
            </w:r>
            <w:proofErr w:type="spellEnd"/>
            <w:r w:rsidRPr="00035E95">
              <w:rPr>
                <w:color w:val="FF0000"/>
                <w:sz w:val="20"/>
                <w:szCs w:val="22"/>
              </w:rPr>
              <w:t xml:space="preserve"> of group to feed</w:t>
            </w:r>
          </w:p>
        </w:tc>
      </w:tr>
      <w:tr w:rsidR="00035E95" w:rsidRPr="00035E95" w:rsidTr="00035E95">
        <w:trPr>
          <w:trHeight w:val="3795"/>
        </w:trPr>
        <w:tc>
          <w:tcPr>
            <w:tcW w:w="1905" w:type="dxa"/>
            <w:tcBorders>
              <w:top w:val="nil"/>
              <w:left w:val="single" w:sz="8" w:space="0" w:color="auto"/>
              <w:bottom w:val="single" w:sz="8" w:space="0" w:color="auto"/>
              <w:right w:val="single" w:sz="8" w:space="0" w:color="auto"/>
            </w:tcBorders>
            <w:shd w:val="clear" w:color="000000" w:fill="D6E3BC"/>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Social Network Integration</w:t>
            </w:r>
          </w:p>
        </w:tc>
        <w:tc>
          <w:tcPr>
            <w:tcW w:w="3420" w:type="dxa"/>
            <w:tcBorders>
              <w:top w:val="nil"/>
              <w:left w:val="nil"/>
              <w:bottom w:val="single" w:sz="8" w:space="0" w:color="auto"/>
              <w:right w:val="single" w:sz="8" w:space="0" w:color="auto"/>
            </w:tcBorders>
            <w:shd w:val="clear" w:color="000000" w:fill="D6E3BC"/>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Allow for login via social media account. Link FB and community account via FB Connect, import profile image.</w:t>
            </w:r>
            <w:r w:rsidRPr="00035E95">
              <w:rPr>
                <w:color w:val="000000"/>
                <w:sz w:val="20"/>
                <w:szCs w:val="22"/>
              </w:rPr>
              <w:t xml:space="preserve"> </w:t>
            </w:r>
            <w:r w:rsidRPr="00035E95">
              <w:rPr>
                <w:color w:val="000000"/>
                <w:sz w:val="20"/>
              </w:rPr>
              <w:t xml:space="preserve"> </w:t>
            </w:r>
            <w:proofErr w:type="gramStart"/>
            <w:r w:rsidRPr="00035E95">
              <w:rPr>
                <w:color w:val="000000"/>
                <w:sz w:val="20"/>
              </w:rPr>
              <w:t>name</w:t>
            </w:r>
            <w:proofErr w:type="gramEnd"/>
            <w:r w:rsidRPr="00035E95">
              <w:rPr>
                <w:color w:val="000000"/>
                <w:sz w:val="20"/>
              </w:rPr>
              <w:t xml:space="preserve">, FB ID, friend ID's, Friend information, email, interests,  locate which FB friends are also on community and follow them. Link Twitter and </w:t>
            </w:r>
            <w:proofErr w:type="spellStart"/>
            <w:r w:rsidRPr="00035E95">
              <w:rPr>
                <w:color w:val="000000"/>
                <w:sz w:val="20"/>
              </w:rPr>
              <w:t>MySears</w:t>
            </w:r>
            <w:proofErr w:type="spellEnd"/>
            <w:r w:rsidRPr="00035E95">
              <w:rPr>
                <w:color w:val="000000"/>
                <w:sz w:val="20"/>
              </w:rPr>
              <w:t xml:space="preserve"> account, import profile image. Allow for postings created in community site (by users or by Sears) to be posted to social media account. FB/Google+ Share/Like (Twitter post) for Site, Clubs, Stores, Blog posts, Articles, Questions, etc. Allow members to invite friends to join community through </w:t>
            </w:r>
            <w:proofErr w:type="spellStart"/>
            <w:r w:rsidRPr="00035E95">
              <w:rPr>
                <w:color w:val="000000"/>
                <w:sz w:val="20"/>
              </w:rPr>
              <w:t>facebook</w:t>
            </w:r>
            <w:proofErr w:type="spellEnd"/>
            <w:r w:rsidRPr="00035E95">
              <w:rPr>
                <w:color w:val="000000"/>
                <w:sz w:val="20"/>
              </w:rPr>
              <w:t>, twitter, emails.</w:t>
            </w:r>
          </w:p>
        </w:tc>
        <w:tc>
          <w:tcPr>
            <w:tcW w:w="1350" w:type="dxa"/>
            <w:tcBorders>
              <w:top w:val="nil"/>
              <w:left w:val="nil"/>
              <w:bottom w:val="single" w:sz="8" w:space="0" w:color="auto"/>
              <w:right w:val="single" w:sz="8" w:space="0" w:color="auto"/>
            </w:tcBorders>
            <w:shd w:val="clear" w:color="000000" w:fill="D6E3BC"/>
            <w:hideMark/>
          </w:tcPr>
          <w:p w:rsidR="00035E95" w:rsidRPr="00035E95" w:rsidRDefault="00035E95" w:rsidP="00035E95">
            <w:pPr>
              <w:widowControl/>
              <w:adjustRightInd/>
              <w:spacing w:line="240" w:lineRule="auto"/>
              <w:jc w:val="center"/>
              <w:textAlignment w:val="auto"/>
              <w:rPr>
                <w:color w:val="000000"/>
                <w:sz w:val="20"/>
              </w:rPr>
            </w:pPr>
            <w:r w:rsidRPr="00035E95">
              <w:rPr>
                <w:color w:val="000000"/>
                <w:sz w:val="20"/>
              </w:rPr>
              <w:t>H</w:t>
            </w:r>
          </w:p>
        </w:tc>
        <w:tc>
          <w:tcPr>
            <w:tcW w:w="3078" w:type="dxa"/>
            <w:tcBorders>
              <w:top w:val="nil"/>
              <w:left w:val="nil"/>
              <w:bottom w:val="single" w:sz="8" w:space="0" w:color="auto"/>
              <w:right w:val="single" w:sz="8" w:space="0" w:color="auto"/>
            </w:tcBorders>
            <w:shd w:val="clear" w:color="auto" w:fill="auto"/>
            <w:vAlign w:val="bottom"/>
            <w:hideMark/>
          </w:tcPr>
          <w:p w:rsidR="00035E95" w:rsidRPr="00035E95" w:rsidRDefault="00035E95" w:rsidP="00035E95">
            <w:pPr>
              <w:widowControl/>
              <w:adjustRightInd/>
              <w:spacing w:line="240" w:lineRule="auto"/>
              <w:jc w:val="left"/>
              <w:textAlignment w:val="auto"/>
              <w:rPr>
                <w:color w:val="000000"/>
                <w:sz w:val="20"/>
                <w:szCs w:val="22"/>
              </w:rPr>
            </w:pPr>
            <w:r w:rsidRPr="00035E95">
              <w:rPr>
                <w:color w:val="000000"/>
                <w:sz w:val="20"/>
                <w:szCs w:val="22"/>
              </w:rPr>
              <w:t xml:space="preserve">Browse team may have already built - need to follow up </w:t>
            </w:r>
            <w:r w:rsidRPr="00035E95">
              <w:rPr>
                <w:color w:val="FF0000"/>
                <w:sz w:val="20"/>
                <w:szCs w:val="22"/>
              </w:rPr>
              <w:t>and provide pieces of content that needs to be shared</w:t>
            </w:r>
          </w:p>
        </w:tc>
      </w:tr>
      <w:tr w:rsidR="00035E95" w:rsidRPr="00035E95" w:rsidTr="00035E95">
        <w:trPr>
          <w:trHeight w:val="4425"/>
        </w:trPr>
        <w:tc>
          <w:tcPr>
            <w:tcW w:w="1905" w:type="dxa"/>
            <w:tcBorders>
              <w:top w:val="nil"/>
              <w:left w:val="single" w:sz="8" w:space="0" w:color="auto"/>
              <w:bottom w:val="single" w:sz="8" w:space="0" w:color="auto"/>
              <w:right w:val="single" w:sz="8" w:space="0" w:color="auto"/>
            </w:tcBorders>
            <w:shd w:val="clear" w:color="000000" w:fill="D6E3BC"/>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lastRenderedPageBreak/>
              <w:t>SYWR Integration</w:t>
            </w:r>
          </w:p>
        </w:tc>
        <w:tc>
          <w:tcPr>
            <w:tcW w:w="3420" w:type="dxa"/>
            <w:tcBorders>
              <w:top w:val="nil"/>
              <w:left w:val="nil"/>
              <w:bottom w:val="single" w:sz="8" w:space="0" w:color="auto"/>
              <w:right w:val="single" w:sz="8" w:space="0" w:color="auto"/>
            </w:tcBorders>
            <w:shd w:val="clear" w:color="000000" w:fill="D6E3BC"/>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Allow for community members to store SYWR number in profile to convert loyalty points to SYWR points.  Members should be able to input and link SYWR number easily to their account through email and/or phone number. If a member is not a SYWR member they can easily sign up directly through the registration process or through an integrated sign-up form within community. System must also map loyalty points to SYWR points based on system defined mapping table.   (</w:t>
            </w:r>
            <w:proofErr w:type="gramStart"/>
            <w:r w:rsidRPr="00035E95">
              <w:rPr>
                <w:color w:val="000000"/>
                <w:sz w:val="20"/>
              </w:rPr>
              <w:t>ex</w:t>
            </w:r>
            <w:proofErr w:type="gramEnd"/>
            <w:r w:rsidRPr="00035E95">
              <w:rPr>
                <w:color w:val="000000"/>
                <w:sz w:val="20"/>
              </w:rPr>
              <w:t>:  1:1 point structure - 1 community point = 1 SYWR point). Any SYWR points earned will need to be communicated to our SYWR Loyalty Program partner (Epsilon) to be applied to member.  (TBD - pending legal)</w:t>
            </w:r>
          </w:p>
        </w:tc>
        <w:tc>
          <w:tcPr>
            <w:tcW w:w="1350" w:type="dxa"/>
            <w:tcBorders>
              <w:top w:val="nil"/>
              <w:left w:val="nil"/>
              <w:bottom w:val="single" w:sz="8" w:space="0" w:color="auto"/>
              <w:right w:val="single" w:sz="8" w:space="0" w:color="auto"/>
            </w:tcBorders>
            <w:shd w:val="clear" w:color="000000" w:fill="D6E3BC"/>
            <w:hideMark/>
          </w:tcPr>
          <w:p w:rsidR="00035E95" w:rsidRPr="00035E95" w:rsidRDefault="00035E95" w:rsidP="00035E95">
            <w:pPr>
              <w:widowControl/>
              <w:adjustRightInd/>
              <w:spacing w:line="240" w:lineRule="auto"/>
              <w:jc w:val="center"/>
              <w:textAlignment w:val="auto"/>
              <w:rPr>
                <w:color w:val="000000"/>
                <w:sz w:val="20"/>
              </w:rPr>
            </w:pPr>
            <w:r w:rsidRPr="00035E95">
              <w:rPr>
                <w:color w:val="000000"/>
                <w:sz w:val="20"/>
              </w:rPr>
              <w:t>H</w:t>
            </w:r>
          </w:p>
        </w:tc>
        <w:tc>
          <w:tcPr>
            <w:tcW w:w="3078" w:type="dxa"/>
            <w:tcBorders>
              <w:top w:val="nil"/>
              <w:left w:val="nil"/>
              <w:bottom w:val="single" w:sz="8" w:space="0" w:color="auto"/>
              <w:right w:val="single" w:sz="8" w:space="0" w:color="auto"/>
            </w:tcBorders>
            <w:shd w:val="clear" w:color="000000" w:fill="FFFFFF"/>
            <w:vAlign w:val="bottom"/>
            <w:hideMark/>
          </w:tcPr>
          <w:p w:rsidR="00035E95" w:rsidRPr="00035E95" w:rsidRDefault="00035E95" w:rsidP="00035E95">
            <w:pPr>
              <w:widowControl/>
              <w:adjustRightInd/>
              <w:spacing w:line="240" w:lineRule="auto"/>
              <w:jc w:val="left"/>
              <w:textAlignment w:val="auto"/>
              <w:rPr>
                <w:color w:val="000000"/>
                <w:sz w:val="20"/>
                <w:szCs w:val="22"/>
              </w:rPr>
            </w:pPr>
            <w:r w:rsidRPr="00035E95">
              <w:rPr>
                <w:color w:val="000000"/>
                <w:sz w:val="20"/>
                <w:szCs w:val="22"/>
              </w:rPr>
              <w:t xml:space="preserve">Conditional on #7 - SYWR points yet to be determined </w:t>
            </w:r>
            <w:r w:rsidRPr="00035E95">
              <w:rPr>
                <w:color w:val="000000"/>
                <w:sz w:val="20"/>
                <w:szCs w:val="22"/>
              </w:rPr>
              <w:br/>
            </w:r>
            <w:r w:rsidRPr="00035E95">
              <w:rPr>
                <w:color w:val="000000"/>
                <w:sz w:val="20"/>
                <w:szCs w:val="22"/>
              </w:rPr>
              <w:br/>
              <w:t xml:space="preserve">Sign up for </w:t>
            </w:r>
            <w:proofErr w:type="gramStart"/>
            <w:r w:rsidRPr="00035E95">
              <w:rPr>
                <w:color w:val="000000"/>
                <w:sz w:val="20"/>
                <w:szCs w:val="22"/>
              </w:rPr>
              <w:t>SYWR,</w:t>
            </w:r>
            <w:proofErr w:type="gramEnd"/>
            <w:r w:rsidRPr="00035E95">
              <w:rPr>
                <w:color w:val="000000"/>
                <w:sz w:val="20"/>
                <w:szCs w:val="22"/>
              </w:rPr>
              <w:t xml:space="preserve"> link, should all be linked to community without having them leave. </w:t>
            </w:r>
          </w:p>
        </w:tc>
      </w:tr>
      <w:tr w:rsidR="00035E95" w:rsidRPr="00035E95" w:rsidTr="00035E95">
        <w:trPr>
          <w:trHeight w:val="6315"/>
        </w:trPr>
        <w:tc>
          <w:tcPr>
            <w:tcW w:w="1905" w:type="dxa"/>
            <w:tcBorders>
              <w:top w:val="nil"/>
              <w:left w:val="single" w:sz="8" w:space="0" w:color="auto"/>
              <w:bottom w:val="single" w:sz="8" w:space="0" w:color="auto"/>
              <w:right w:val="single" w:sz="8" w:space="0" w:color="auto"/>
            </w:tcBorders>
            <w:shd w:val="clear" w:color="000000" w:fill="D6E3BC"/>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Reputation/Loyalty Program</w:t>
            </w:r>
          </w:p>
        </w:tc>
        <w:tc>
          <w:tcPr>
            <w:tcW w:w="3420" w:type="dxa"/>
            <w:tcBorders>
              <w:top w:val="nil"/>
              <w:left w:val="nil"/>
              <w:bottom w:val="single" w:sz="8" w:space="0" w:color="auto"/>
              <w:right w:val="single" w:sz="8" w:space="0" w:color="auto"/>
            </w:tcBorders>
            <w:shd w:val="clear" w:color="000000" w:fill="D6E3BC"/>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xml:space="preserve">Allow community members to gain reputation points via community engagement (posting reviews, answers, ideas, etc.) Points will equate to different levels of reputation/membership (7 tier membership system) – the more points you receive, the higher you will grow in membership level and the more benefits/rewards you will receive.  Each time a new level is reached there will be automatic benefits (profile badges, SYWR VIP status, etc.) applied to member account along with bonus rewards (this will be a catalog of items that the member can chose from - such as coupons, gift cards, products, </w:t>
            </w:r>
            <w:proofErr w:type="spellStart"/>
            <w:r w:rsidRPr="00035E95">
              <w:rPr>
                <w:color w:val="000000"/>
                <w:sz w:val="20"/>
              </w:rPr>
              <w:t>shipvantage</w:t>
            </w:r>
            <w:proofErr w:type="spellEnd"/>
            <w:r w:rsidRPr="00035E95">
              <w:rPr>
                <w:color w:val="000000"/>
                <w:sz w:val="20"/>
              </w:rPr>
              <w:t xml:space="preserve"> membership, etc.) </w:t>
            </w:r>
            <w:r w:rsidRPr="00035E95">
              <w:rPr>
                <w:color w:val="000000"/>
                <w:sz w:val="20"/>
              </w:rPr>
              <w:br/>
            </w:r>
            <w:r w:rsidRPr="00035E95">
              <w:rPr>
                <w:color w:val="000000"/>
                <w:sz w:val="20"/>
              </w:rPr>
              <w:br/>
              <w:t>Will still need Epsilon connection</w:t>
            </w:r>
            <w:r w:rsidRPr="00035E95">
              <w:rPr>
                <w:color w:val="000000"/>
                <w:sz w:val="20"/>
              </w:rPr>
              <w:br/>
            </w:r>
            <w:r w:rsidRPr="00035E95">
              <w:rPr>
                <w:color w:val="000000"/>
                <w:sz w:val="20"/>
              </w:rPr>
              <w:br/>
              <w:t xml:space="preserve">System to award Reputation points to users based on the quantity and quality of their community contributions. Display Reputation points as Icons that depict level of user engagement.   </w:t>
            </w:r>
          </w:p>
        </w:tc>
        <w:tc>
          <w:tcPr>
            <w:tcW w:w="1350" w:type="dxa"/>
            <w:tcBorders>
              <w:top w:val="nil"/>
              <w:left w:val="nil"/>
              <w:bottom w:val="single" w:sz="8" w:space="0" w:color="auto"/>
              <w:right w:val="single" w:sz="8" w:space="0" w:color="auto"/>
            </w:tcBorders>
            <w:shd w:val="clear" w:color="000000" w:fill="D6E3BC"/>
            <w:hideMark/>
          </w:tcPr>
          <w:p w:rsidR="00035E95" w:rsidRPr="00035E95" w:rsidRDefault="00035E95" w:rsidP="00035E95">
            <w:pPr>
              <w:widowControl/>
              <w:adjustRightInd/>
              <w:spacing w:line="240" w:lineRule="auto"/>
              <w:jc w:val="center"/>
              <w:textAlignment w:val="auto"/>
              <w:rPr>
                <w:color w:val="000000"/>
                <w:sz w:val="20"/>
              </w:rPr>
            </w:pPr>
            <w:r w:rsidRPr="00035E95">
              <w:rPr>
                <w:color w:val="000000"/>
                <w:sz w:val="20"/>
              </w:rPr>
              <w:t>H</w:t>
            </w:r>
          </w:p>
        </w:tc>
        <w:tc>
          <w:tcPr>
            <w:tcW w:w="3078" w:type="dxa"/>
            <w:tcBorders>
              <w:top w:val="nil"/>
              <w:left w:val="nil"/>
              <w:bottom w:val="single" w:sz="8" w:space="0" w:color="auto"/>
              <w:right w:val="single" w:sz="8" w:space="0" w:color="auto"/>
            </w:tcBorders>
            <w:shd w:val="clear" w:color="000000" w:fill="FFFFFF"/>
            <w:vAlign w:val="bottom"/>
            <w:hideMark/>
          </w:tcPr>
          <w:p w:rsidR="00035E95" w:rsidRPr="00035E95" w:rsidRDefault="00035E95" w:rsidP="00035E95">
            <w:pPr>
              <w:widowControl/>
              <w:adjustRightInd/>
              <w:spacing w:line="240" w:lineRule="auto"/>
              <w:jc w:val="left"/>
              <w:textAlignment w:val="auto"/>
              <w:rPr>
                <w:color w:val="000000"/>
                <w:sz w:val="20"/>
                <w:szCs w:val="22"/>
              </w:rPr>
            </w:pPr>
            <w:r w:rsidRPr="00035E95">
              <w:rPr>
                <w:color w:val="000000"/>
                <w:sz w:val="20"/>
                <w:szCs w:val="22"/>
              </w:rPr>
              <w:t xml:space="preserve">Need point system and </w:t>
            </w:r>
            <w:proofErr w:type="spellStart"/>
            <w:r w:rsidRPr="00035E95">
              <w:rPr>
                <w:color w:val="000000"/>
                <w:sz w:val="20"/>
                <w:szCs w:val="22"/>
              </w:rPr>
              <w:t>badging</w:t>
            </w:r>
            <w:proofErr w:type="spellEnd"/>
            <w:r w:rsidRPr="00035E95">
              <w:rPr>
                <w:color w:val="000000"/>
                <w:sz w:val="20"/>
                <w:szCs w:val="22"/>
              </w:rPr>
              <w:t xml:space="preserve"> system and status - how they are rewarded is still up for </w:t>
            </w:r>
            <w:proofErr w:type="spellStart"/>
            <w:r w:rsidRPr="00035E95">
              <w:rPr>
                <w:color w:val="000000"/>
                <w:sz w:val="20"/>
                <w:szCs w:val="22"/>
              </w:rPr>
              <w:t>dicussion</w:t>
            </w:r>
            <w:proofErr w:type="spellEnd"/>
            <w:r w:rsidRPr="00035E95">
              <w:rPr>
                <w:color w:val="000000"/>
                <w:sz w:val="20"/>
                <w:szCs w:val="22"/>
              </w:rPr>
              <w:t xml:space="preserve"> #6 vs. social coupons, etc</w:t>
            </w:r>
            <w:proofErr w:type="gramStart"/>
            <w:r w:rsidRPr="00035E95">
              <w:rPr>
                <w:color w:val="000000"/>
                <w:sz w:val="20"/>
                <w:szCs w:val="22"/>
              </w:rPr>
              <w:t>. .</w:t>
            </w:r>
            <w:proofErr w:type="gramEnd"/>
            <w:r w:rsidRPr="00035E95">
              <w:rPr>
                <w:color w:val="000000"/>
                <w:sz w:val="20"/>
                <w:szCs w:val="22"/>
              </w:rPr>
              <w:t xml:space="preserve"> </w:t>
            </w:r>
          </w:p>
        </w:tc>
      </w:tr>
      <w:tr w:rsidR="00035E95" w:rsidRPr="00035E95" w:rsidTr="00035E95">
        <w:trPr>
          <w:trHeight w:val="1042"/>
        </w:trPr>
        <w:tc>
          <w:tcPr>
            <w:tcW w:w="1905" w:type="dxa"/>
            <w:tcBorders>
              <w:top w:val="nil"/>
              <w:left w:val="single" w:sz="8" w:space="0" w:color="auto"/>
              <w:bottom w:val="single" w:sz="8" w:space="0" w:color="auto"/>
              <w:right w:val="nil"/>
            </w:tcBorders>
            <w:shd w:val="clear" w:color="000000" w:fill="D6E3BC"/>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Community Voted Experts</w:t>
            </w:r>
          </w:p>
        </w:tc>
        <w:tc>
          <w:tcPr>
            <w:tcW w:w="3420" w:type="dxa"/>
            <w:tcBorders>
              <w:top w:val="nil"/>
              <w:left w:val="single" w:sz="8" w:space="0" w:color="auto"/>
              <w:bottom w:val="single" w:sz="8" w:space="0" w:color="auto"/>
              <w:right w:val="single" w:sz="8" w:space="0" w:color="auto"/>
            </w:tcBorders>
            <w:shd w:val="clear" w:color="000000" w:fill="D6E3BC"/>
            <w:hideMark/>
          </w:tcPr>
          <w:p w:rsidR="00035E95" w:rsidRPr="00035E95" w:rsidRDefault="00035E95" w:rsidP="00035E95">
            <w:pPr>
              <w:widowControl/>
              <w:adjustRightInd/>
              <w:spacing w:after="240" w:line="240" w:lineRule="auto"/>
              <w:jc w:val="left"/>
              <w:textAlignment w:val="auto"/>
              <w:rPr>
                <w:color w:val="000000"/>
                <w:sz w:val="20"/>
              </w:rPr>
            </w:pPr>
            <w:r w:rsidRPr="00035E95">
              <w:rPr>
                <w:color w:val="000000"/>
                <w:sz w:val="20"/>
              </w:rPr>
              <w:t xml:space="preserve">Members become an expert through 1 of 2 ways: Manual (#9) </w:t>
            </w:r>
            <w:proofErr w:type="gramStart"/>
            <w:r w:rsidRPr="00035E95">
              <w:rPr>
                <w:color w:val="000000"/>
                <w:sz w:val="20"/>
              </w:rPr>
              <w:t>or  socially</w:t>
            </w:r>
            <w:proofErr w:type="gramEnd"/>
            <w:r w:rsidRPr="00035E95">
              <w:rPr>
                <w:color w:val="000000"/>
                <w:sz w:val="20"/>
              </w:rPr>
              <w:t xml:space="preserve"> selected; based on peer votes placed on their content. </w:t>
            </w:r>
          </w:p>
        </w:tc>
        <w:tc>
          <w:tcPr>
            <w:tcW w:w="1350" w:type="dxa"/>
            <w:tcBorders>
              <w:top w:val="nil"/>
              <w:left w:val="nil"/>
              <w:bottom w:val="single" w:sz="8" w:space="0" w:color="auto"/>
              <w:right w:val="single" w:sz="8" w:space="0" w:color="auto"/>
            </w:tcBorders>
            <w:shd w:val="clear" w:color="000000" w:fill="D6E3BC"/>
            <w:hideMark/>
          </w:tcPr>
          <w:p w:rsidR="00035E95" w:rsidRPr="00035E95" w:rsidRDefault="00035E95" w:rsidP="00035E95">
            <w:pPr>
              <w:widowControl/>
              <w:adjustRightInd/>
              <w:spacing w:line="240" w:lineRule="auto"/>
              <w:jc w:val="center"/>
              <w:textAlignment w:val="auto"/>
              <w:rPr>
                <w:color w:val="000000"/>
                <w:sz w:val="20"/>
              </w:rPr>
            </w:pPr>
            <w:r w:rsidRPr="00035E95">
              <w:rPr>
                <w:color w:val="000000"/>
                <w:sz w:val="20"/>
              </w:rPr>
              <w:t xml:space="preserve">L </w:t>
            </w:r>
          </w:p>
        </w:tc>
        <w:tc>
          <w:tcPr>
            <w:tcW w:w="3078" w:type="dxa"/>
            <w:tcBorders>
              <w:top w:val="nil"/>
              <w:left w:val="nil"/>
              <w:bottom w:val="single" w:sz="8" w:space="0" w:color="auto"/>
              <w:right w:val="single" w:sz="8" w:space="0" w:color="auto"/>
            </w:tcBorders>
            <w:shd w:val="clear" w:color="auto" w:fill="auto"/>
            <w:vAlign w:val="bottom"/>
            <w:hideMark/>
          </w:tcPr>
          <w:p w:rsidR="00035E95" w:rsidRPr="00035E95" w:rsidRDefault="00035E95" w:rsidP="00035E95">
            <w:pPr>
              <w:widowControl/>
              <w:adjustRightInd/>
              <w:spacing w:line="240" w:lineRule="auto"/>
              <w:jc w:val="left"/>
              <w:textAlignment w:val="auto"/>
              <w:rPr>
                <w:color w:val="000000"/>
                <w:sz w:val="20"/>
                <w:szCs w:val="22"/>
              </w:rPr>
            </w:pPr>
            <w:r w:rsidRPr="00035E95">
              <w:rPr>
                <w:color w:val="000000"/>
                <w:sz w:val="20"/>
                <w:szCs w:val="22"/>
              </w:rPr>
              <w:t xml:space="preserve">Manually applied is part of </w:t>
            </w:r>
            <w:proofErr w:type="spellStart"/>
            <w:r w:rsidRPr="00035E95">
              <w:rPr>
                <w:color w:val="000000"/>
                <w:sz w:val="20"/>
                <w:szCs w:val="22"/>
              </w:rPr>
              <w:t>badging</w:t>
            </w:r>
            <w:proofErr w:type="spellEnd"/>
            <w:r w:rsidRPr="00035E95">
              <w:rPr>
                <w:color w:val="000000"/>
                <w:sz w:val="20"/>
                <w:szCs w:val="22"/>
              </w:rPr>
              <w:t xml:space="preserve"> (#9) </w:t>
            </w:r>
          </w:p>
        </w:tc>
      </w:tr>
      <w:tr w:rsidR="00035E95" w:rsidRPr="00035E95" w:rsidTr="00035E95">
        <w:trPr>
          <w:trHeight w:val="1590"/>
        </w:trPr>
        <w:tc>
          <w:tcPr>
            <w:tcW w:w="1905" w:type="dxa"/>
            <w:tcBorders>
              <w:top w:val="nil"/>
              <w:left w:val="single" w:sz="8" w:space="0" w:color="auto"/>
              <w:bottom w:val="single" w:sz="8" w:space="0" w:color="auto"/>
              <w:right w:val="nil"/>
            </w:tcBorders>
            <w:shd w:val="clear" w:color="000000" w:fill="D6E3BC"/>
            <w:hideMark/>
          </w:tcPr>
          <w:p w:rsidR="00035E95" w:rsidRPr="00035E95" w:rsidRDefault="00035E95" w:rsidP="00035E95">
            <w:pPr>
              <w:widowControl/>
              <w:adjustRightInd/>
              <w:spacing w:line="240" w:lineRule="auto"/>
              <w:jc w:val="left"/>
              <w:textAlignment w:val="auto"/>
              <w:rPr>
                <w:b/>
                <w:bCs/>
                <w:color w:val="000000"/>
                <w:sz w:val="20"/>
              </w:rPr>
            </w:pPr>
            <w:proofErr w:type="spellStart"/>
            <w:r w:rsidRPr="00035E95">
              <w:rPr>
                <w:b/>
                <w:bCs/>
                <w:color w:val="000000"/>
                <w:sz w:val="20"/>
              </w:rPr>
              <w:lastRenderedPageBreak/>
              <w:t>Badging</w:t>
            </w:r>
            <w:proofErr w:type="spellEnd"/>
          </w:p>
        </w:tc>
        <w:tc>
          <w:tcPr>
            <w:tcW w:w="3420" w:type="dxa"/>
            <w:tcBorders>
              <w:top w:val="nil"/>
              <w:left w:val="single" w:sz="8" w:space="0" w:color="auto"/>
              <w:bottom w:val="single" w:sz="8" w:space="0" w:color="auto"/>
              <w:right w:val="single" w:sz="8" w:space="0" w:color="auto"/>
            </w:tcBorders>
            <w:shd w:val="clear" w:color="000000" w:fill="D6E3BC"/>
            <w:hideMark/>
          </w:tcPr>
          <w:p w:rsidR="00035E95" w:rsidRPr="00035E95" w:rsidRDefault="00035E95" w:rsidP="00035E95">
            <w:pPr>
              <w:widowControl/>
              <w:adjustRightInd/>
              <w:spacing w:line="240" w:lineRule="auto"/>
              <w:jc w:val="left"/>
              <w:textAlignment w:val="auto"/>
              <w:rPr>
                <w:color w:val="000000"/>
                <w:sz w:val="20"/>
              </w:rPr>
            </w:pPr>
            <w:proofErr w:type="spellStart"/>
            <w:r w:rsidRPr="00035E95">
              <w:rPr>
                <w:color w:val="000000"/>
                <w:sz w:val="20"/>
              </w:rPr>
              <w:t>Badging</w:t>
            </w:r>
            <w:proofErr w:type="spellEnd"/>
            <w:r w:rsidRPr="00035E95">
              <w:rPr>
                <w:color w:val="000000"/>
                <w:sz w:val="20"/>
              </w:rPr>
              <w:t xml:space="preserve"> Associate members, Experts and Vendors, Store Managers, Alumni in the community</w:t>
            </w:r>
            <w:r w:rsidRPr="00035E95">
              <w:rPr>
                <w:color w:val="000000"/>
                <w:sz w:val="20"/>
              </w:rPr>
              <w:br/>
            </w:r>
            <w:r w:rsidRPr="00035E95">
              <w:rPr>
                <w:color w:val="000000"/>
                <w:sz w:val="20"/>
              </w:rPr>
              <w:br/>
              <w:t xml:space="preserve">Public Q&amp;A Functionality (Ask an Expert, Ask store, Ask associate) - unlocked when </w:t>
            </w:r>
            <w:proofErr w:type="spellStart"/>
            <w:r w:rsidRPr="00035E95">
              <w:rPr>
                <w:color w:val="000000"/>
                <w:sz w:val="20"/>
              </w:rPr>
              <w:t>badged</w:t>
            </w:r>
            <w:proofErr w:type="spellEnd"/>
          </w:p>
        </w:tc>
        <w:tc>
          <w:tcPr>
            <w:tcW w:w="1350" w:type="dxa"/>
            <w:tcBorders>
              <w:top w:val="nil"/>
              <w:left w:val="nil"/>
              <w:bottom w:val="single" w:sz="8" w:space="0" w:color="auto"/>
              <w:right w:val="single" w:sz="8" w:space="0" w:color="auto"/>
            </w:tcBorders>
            <w:shd w:val="clear" w:color="000000" w:fill="D6E3BC"/>
            <w:hideMark/>
          </w:tcPr>
          <w:p w:rsidR="00035E95" w:rsidRPr="00035E95" w:rsidRDefault="00035E95" w:rsidP="00035E95">
            <w:pPr>
              <w:widowControl/>
              <w:adjustRightInd/>
              <w:spacing w:line="240" w:lineRule="auto"/>
              <w:jc w:val="center"/>
              <w:textAlignment w:val="auto"/>
              <w:rPr>
                <w:color w:val="000000"/>
                <w:sz w:val="20"/>
              </w:rPr>
            </w:pPr>
            <w:r w:rsidRPr="00035E95">
              <w:rPr>
                <w:color w:val="000000"/>
                <w:sz w:val="20"/>
              </w:rPr>
              <w:t>H</w:t>
            </w:r>
          </w:p>
        </w:tc>
        <w:tc>
          <w:tcPr>
            <w:tcW w:w="3078" w:type="dxa"/>
            <w:tcBorders>
              <w:top w:val="nil"/>
              <w:left w:val="nil"/>
              <w:bottom w:val="single" w:sz="8" w:space="0" w:color="auto"/>
              <w:right w:val="single" w:sz="8" w:space="0" w:color="auto"/>
            </w:tcBorders>
            <w:shd w:val="clear" w:color="auto" w:fill="auto"/>
            <w:vAlign w:val="bottom"/>
            <w:hideMark/>
          </w:tcPr>
          <w:p w:rsidR="00035E95" w:rsidRPr="00035E95" w:rsidRDefault="00035E95" w:rsidP="00035E95">
            <w:pPr>
              <w:widowControl/>
              <w:adjustRightInd/>
              <w:spacing w:line="240" w:lineRule="auto"/>
              <w:jc w:val="left"/>
              <w:textAlignment w:val="auto"/>
              <w:rPr>
                <w:color w:val="000000"/>
                <w:sz w:val="20"/>
                <w:szCs w:val="22"/>
              </w:rPr>
            </w:pPr>
            <w:r w:rsidRPr="00035E95">
              <w:rPr>
                <w:color w:val="000000"/>
                <w:sz w:val="20"/>
                <w:szCs w:val="22"/>
              </w:rPr>
              <w:t xml:space="preserve">Mapped to interest pages (Featured experts within interest groups) </w:t>
            </w:r>
          </w:p>
        </w:tc>
      </w:tr>
      <w:tr w:rsidR="00035E95" w:rsidRPr="00035E95" w:rsidTr="00035E95">
        <w:trPr>
          <w:trHeight w:val="1042"/>
        </w:trPr>
        <w:tc>
          <w:tcPr>
            <w:tcW w:w="1905" w:type="dxa"/>
            <w:tcBorders>
              <w:top w:val="nil"/>
              <w:left w:val="single" w:sz="8" w:space="0" w:color="auto"/>
              <w:bottom w:val="single" w:sz="8" w:space="0" w:color="auto"/>
              <w:right w:val="nil"/>
            </w:tcBorders>
            <w:shd w:val="clear" w:color="000000" w:fill="D6E3BC"/>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CDW/SYWR Database Integration</w:t>
            </w:r>
          </w:p>
        </w:tc>
        <w:tc>
          <w:tcPr>
            <w:tcW w:w="3420" w:type="dxa"/>
            <w:tcBorders>
              <w:top w:val="nil"/>
              <w:left w:val="single" w:sz="8" w:space="0" w:color="auto"/>
              <w:bottom w:val="single" w:sz="8" w:space="0" w:color="auto"/>
              <w:right w:val="single" w:sz="8" w:space="0" w:color="auto"/>
            </w:tcBorders>
            <w:shd w:val="clear" w:color="000000" w:fill="D6E3BC"/>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Ensure all member data is shared/integrated with internal customer databases.</w:t>
            </w:r>
          </w:p>
        </w:tc>
        <w:tc>
          <w:tcPr>
            <w:tcW w:w="1350" w:type="dxa"/>
            <w:tcBorders>
              <w:top w:val="nil"/>
              <w:left w:val="nil"/>
              <w:bottom w:val="single" w:sz="8" w:space="0" w:color="auto"/>
              <w:right w:val="single" w:sz="8" w:space="0" w:color="auto"/>
            </w:tcBorders>
            <w:shd w:val="clear" w:color="000000" w:fill="D6E3BC"/>
            <w:hideMark/>
          </w:tcPr>
          <w:p w:rsidR="00035E95" w:rsidRPr="00035E95" w:rsidRDefault="00035E95" w:rsidP="00035E95">
            <w:pPr>
              <w:widowControl/>
              <w:adjustRightInd/>
              <w:spacing w:line="240" w:lineRule="auto"/>
              <w:jc w:val="center"/>
              <w:textAlignment w:val="auto"/>
              <w:rPr>
                <w:color w:val="000000"/>
                <w:sz w:val="20"/>
              </w:rPr>
            </w:pPr>
            <w:r w:rsidRPr="00035E95">
              <w:rPr>
                <w:color w:val="000000"/>
                <w:sz w:val="20"/>
              </w:rPr>
              <w:t>H</w:t>
            </w:r>
          </w:p>
        </w:tc>
        <w:tc>
          <w:tcPr>
            <w:tcW w:w="3078" w:type="dxa"/>
            <w:tcBorders>
              <w:top w:val="nil"/>
              <w:left w:val="nil"/>
              <w:bottom w:val="single" w:sz="8" w:space="0" w:color="auto"/>
              <w:right w:val="single" w:sz="8" w:space="0" w:color="auto"/>
            </w:tcBorders>
            <w:shd w:val="clear" w:color="auto" w:fill="auto"/>
            <w:vAlign w:val="bottom"/>
            <w:hideMark/>
          </w:tcPr>
          <w:p w:rsidR="00035E95" w:rsidRPr="00035E95" w:rsidRDefault="00035E95" w:rsidP="00035E95">
            <w:pPr>
              <w:widowControl/>
              <w:adjustRightInd/>
              <w:spacing w:line="240" w:lineRule="auto"/>
              <w:jc w:val="left"/>
              <w:textAlignment w:val="auto"/>
              <w:rPr>
                <w:color w:val="000000"/>
                <w:sz w:val="20"/>
                <w:szCs w:val="22"/>
              </w:rPr>
            </w:pPr>
            <w:r w:rsidRPr="00035E95">
              <w:rPr>
                <w:color w:val="000000"/>
                <w:sz w:val="20"/>
                <w:szCs w:val="22"/>
              </w:rPr>
              <w:t xml:space="preserve">If they're an existing member, and a current customer and we have SSO, how will it merge? </w:t>
            </w:r>
            <w:r w:rsidRPr="00035E95">
              <w:rPr>
                <w:color w:val="FF0000"/>
                <w:sz w:val="20"/>
                <w:szCs w:val="22"/>
              </w:rPr>
              <w:t xml:space="preserve">Need to look into </w:t>
            </w:r>
          </w:p>
        </w:tc>
      </w:tr>
      <w:tr w:rsidR="00035E95" w:rsidRPr="00035E95" w:rsidTr="00035E95">
        <w:trPr>
          <w:trHeight w:val="390"/>
        </w:trPr>
        <w:tc>
          <w:tcPr>
            <w:tcW w:w="9753" w:type="dxa"/>
            <w:gridSpan w:val="4"/>
            <w:tcBorders>
              <w:top w:val="single" w:sz="8" w:space="0" w:color="auto"/>
              <w:left w:val="single" w:sz="8" w:space="0" w:color="auto"/>
              <w:bottom w:val="single" w:sz="8" w:space="0" w:color="auto"/>
              <w:right w:val="single" w:sz="8" w:space="0" w:color="000000"/>
            </w:tcBorders>
            <w:shd w:val="clear" w:color="000000" w:fill="FFFFFF"/>
            <w:vAlign w:val="center"/>
            <w:hideMark/>
          </w:tcPr>
          <w:p w:rsidR="00035E95" w:rsidRPr="00035E95" w:rsidRDefault="00035E95" w:rsidP="00035E95">
            <w:pPr>
              <w:widowControl/>
              <w:adjustRightInd/>
              <w:spacing w:line="240" w:lineRule="auto"/>
              <w:jc w:val="center"/>
              <w:textAlignment w:val="auto"/>
              <w:rPr>
                <w:b/>
                <w:bCs/>
                <w:color w:val="000000"/>
                <w:sz w:val="20"/>
                <w:szCs w:val="28"/>
              </w:rPr>
            </w:pPr>
            <w:r w:rsidRPr="00035E95">
              <w:rPr>
                <w:b/>
                <w:bCs/>
                <w:color w:val="000000"/>
                <w:sz w:val="20"/>
                <w:szCs w:val="28"/>
              </w:rPr>
              <w:t>Participation</w:t>
            </w:r>
          </w:p>
        </w:tc>
      </w:tr>
      <w:tr w:rsidR="00035E95" w:rsidRPr="00035E95" w:rsidTr="00035E95">
        <w:trPr>
          <w:trHeight w:val="4065"/>
        </w:trPr>
        <w:tc>
          <w:tcPr>
            <w:tcW w:w="1905" w:type="dxa"/>
            <w:vMerge w:val="restart"/>
            <w:tcBorders>
              <w:top w:val="nil"/>
              <w:left w:val="single" w:sz="8" w:space="0" w:color="auto"/>
              <w:bottom w:val="single" w:sz="8" w:space="0" w:color="000000"/>
              <w:right w:val="single" w:sz="8" w:space="0" w:color="auto"/>
            </w:tcBorders>
            <w:shd w:val="clear" w:color="000000" w:fill="E5B8B7"/>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xml:space="preserve">Q&amp;A/Discussion Forum </w:t>
            </w:r>
          </w:p>
        </w:tc>
        <w:tc>
          <w:tcPr>
            <w:tcW w:w="3420" w:type="dxa"/>
            <w:tcBorders>
              <w:top w:val="nil"/>
              <w:left w:val="nil"/>
              <w:bottom w:val="nil"/>
              <w:right w:val="single" w:sz="8" w:space="0" w:color="auto"/>
            </w:tcBorders>
            <w:shd w:val="clear" w:color="000000" w:fill="E5B8B7"/>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xml:space="preserve">Structured question and answer or discussion forum. Live Q&amp;A engagement </w:t>
            </w:r>
            <w:proofErr w:type="spellStart"/>
            <w:r w:rsidRPr="00035E95">
              <w:rPr>
                <w:color w:val="000000"/>
                <w:sz w:val="20"/>
              </w:rPr>
              <w:t>Quora</w:t>
            </w:r>
            <w:proofErr w:type="spellEnd"/>
            <w:r w:rsidRPr="00035E95">
              <w:rPr>
                <w:color w:val="000000"/>
                <w:sz w:val="20"/>
              </w:rPr>
              <w:t xml:space="preserve">-like service </w:t>
            </w:r>
            <w:r w:rsidRPr="00035E95">
              <w:rPr>
                <w:color w:val="000000"/>
                <w:sz w:val="20"/>
                <w:szCs w:val="22"/>
              </w:rPr>
              <w:t xml:space="preserve">in member’s own profile page. Members can ask questions, tag questions, search question, and questions are treated as news feeds for the followers to be notified and help answered. </w:t>
            </w:r>
            <w:r w:rsidRPr="00035E95">
              <w:rPr>
                <w:color w:val="000000"/>
                <w:sz w:val="20"/>
              </w:rPr>
              <w:t xml:space="preserve">Include video/image in either post or comment. Add tags to post. Share to social networks.  Receive notifications of updates (email/feed/social networks). Vote on/Select a best answer. Search Q+A for archived questions/answers. </w:t>
            </w:r>
            <w:r w:rsidRPr="00035E95">
              <w:rPr>
                <w:color w:val="000000"/>
                <w:sz w:val="20"/>
              </w:rPr>
              <w:br/>
            </w:r>
            <w:r w:rsidRPr="00035E95">
              <w:rPr>
                <w:color w:val="000000"/>
                <w:sz w:val="20"/>
              </w:rPr>
              <w:br/>
              <w:t xml:space="preserve">Associate a question with a content item or entity (buyer guide, blog post, deal, product, store)  </w:t>
            </w:r>
          </w:p>
        </w:tc>
        <w:tc>
          <w:tcPr>
            <w:tcW w:w="1350" w:type="dxa"/>
            <w:vMerge w:val="restart"/>
            <w:tcBorders>
              <w:top w:val="nil"/>
              <w:left w:val="single" w:sz="8" w:space="0" w:color="auto"/>
              <w:bottom w:val="single" w:sz="8" w:space="0" w:color="000000"/>
              <w:right w:val="single" w:sz="8" w:space="0" w:color="auto"/>
            </w:tcBorders>
            <w:shd w:val="clear" w:color="000000" w:fill="E5B8B7"/>
            <w:hideMark/>
          </w:tcPr>
          <w:p w:rsidR="00035E95" w:rsidRPr="00035E95" w:rsidRDefault="00035E95" w:rsidP="00035E95">
            <w:pPr>
              <w:widowControl/>
              <w:adjustRightInd/>
              <w:spacing w:line="240" w:lineRule="auto"/>
              <w:jc w:val="center"/>
              <w:textAlignment w:val="auto"/>
              <w:rPr>
                <w:color w:val="000000"/>
                <w:sz w:val="20"/>
              </w:rPr>
            </w:pPr>
            <w:r w:rsidRPr="00035E95">
              <w:rPr>
                <w:color w:val="000000"/>
                <w:sz w:val="20"/>
              </w:rPr>
              <w:t xml:space="preserve">H </w:t>
            </w:r>
          </w:p>
        </w:tc>
        <w:tc>
          <w:tcPr>
            <w:tcW w:w="3078" w:type="dxa"/>
            <w:tcBorders>
              <w:top w:val="nil"/>
              <w:left w:val="nil"/>
              <w:bottom w:val="single" w:sz="8" w:space="0" w:color="auto"/>
              <w:right w:val="single" w:sz="8" w:space="0" w:color="auto"/>
            </w:tcBorders>
            <w:shd w:val="clear" w:color="auto" w:fill="auto"/>
            <w:vAlign w:val="bottom"/>
            <w:hideMark/>
          </w:tcPr>
          <w:p w:rsidR="00035E95" w:rsidRPr="00035E95" w:rsidRDefault="00035E95" w:rsidP="00035E95">
            <w:pPr>
              <w:widowControl/>
              <w:adjustRightInd/>
              <w:spacing w:line="240" w:lineRule="auto"/>
              <w:jc w:val="left"/>
              <w:textAlignment w:val="auto"/>
              <w:rPr>
                <w:color w:val="000000"/>
                <w:sz w:val="20"/>
                <w:szCs w:val="22"/>
              </w:rPr>
            </w:pPr>
            <w:r w:rsidRPr="00035E95">
              <w:rPr>
                <w:color w:val="000000"/>
                <w:sz w:val="20"/>
                <w:szCs w:val="22"/>
              </w:rPr>
              <w:t xml:space="preserve">P4 - Recommended product based on reviews in discussions -  need to work with machine learning and </w:t>
            </w:r>
            <w:proofErr w:type="spellStart"/>
            <w:r w:rsidRPr="00035E95">
              <w:rPr>
                <w:color w:val="000000"/>
                <w:sz w:val="20"/>
                <w:szCs w:val="22"/>
              </w:rPr>
              <w:t>Shub</w:t>
            </w:r>
            <w:proofErr w:type="spellEnd"/>
          </w:p>
        </w:tc>
      </w:tr>
      <w:tr w:rsidR="00035E95" w:rsidRPr="00035E95" w:rsidTr="00035E95">
        <w:trPr>
          <w:trHeight w:val="330"/>
        </w:trPr>
        <w:tc>
          <w:tcPr>
            <w:tcW w:w="1905"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single" w:sz="8" w:space="0" w:color="auto"/>
              <w:right w:val="single" w:sz="8" w:space="0" w:color="auto"/>
            </w:tcBorders>
            <w:shd w:val="clear" w:color="000000" w:fill="E5B8B7"/>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What other features are we missing?</w:t>
            </w:r>
          </w:p>
        </w:tc>
        <w:tc>
          <w:tcPr>
            <w:tcW w:w="1350"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tcBorders>
              <w:top w:val="nil"/>
              <w:left w:val="nil"/>
              <w:bottom w:val="single" w:sz="8" w:space="0" w:color="auto"/>
              <w:right w:val="single" w:sz="8" w:space="0" w:color="auto"/>
            </w:tcBorders>
            <w:shd w:val="clear" w:color="auto" w:fill="auto"/>
            <w:vAlign w:val="bottom"/>
            <w:hideMark/>
          </w:tcPr>
          <w:p w:rsidR="00035E95" w:rsidRPr="00035E95" w:rsidRDefault="00035E95" w:rsidP="00035E95">
            <w:pPr>
              <w:widowControl/>
              <w:adjustRightInd/>
              <w:spacing w:line="240" w:lineRule="auto"/>
              <w:jc w:val="left"/>
              <w:textAlignment w:val="auto"/>
              <w:rPr>
                <w:color w:val="000000"/>
                <w:sz w:val="20"/>
                <w:szCs w:val="22"/>
              </w:rPr>
            </w:pPr>
            <w:r w:rsidRPr="00035E95">
              <w:rPr>
                <w:color w:val="000000"/>
                <w:sz w:val="20"/>
                <w:szCs w:val="22"/>
              </w:rPr>
              <w:t> </w:t>
            </w:r>
          </w:p>
        </w:tc>
      </w:tr>
      <w:tr w:rsidR="00035E95" w:rsidRPr="00035E95" w:rsidTr="00035E95">
        <w:trPr>
          <w:trHeight w:val="2715"/>
        </w:trPr>
        <w:tc>
          <w:tcPr>
            <w:tcW w:w="1905" w:type="dxa"/>
            <w:tcBorders>
              <w:top w:val="nil"/>
              <w:left w:val="single" w:sz="8" w:space="0" w:color="auto"/>
              <w:bottom w:val="single" w:sz="8" w:space="0" w:color="auto"/>
              <w:right w:val="single" w:sz="8" w:space="0" w:color="auto"/>
            </w:tcBorders>
            <w:shd w:val="clear" w:color="000000" w:fill="E5B8B7"/>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Read/Write Product Reviews</w:t>
            </w:r>
          </w:p>
        </w:tc>
        <w:tc>
          <w:tcPr>
            <w:tcW w:w="3420" w:type="dxa"/>
            <w:tcBorders>
              <w:top w:val="nil"/>
              <w:left w:val="nil"/>
              <w:bottom w:val="single" w:sz="8" w:space="0" w:color="auto"/>
              <w:right w:val="single" w:sz="8" w:space="0" w:color="auto"/>
            </w:tcBorders>
            <w:shd w:val="clear" w:color="000000" w:fill="E5B8B7"/>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xml:space="preserve">Members will be able to read/write product reviews throughout the entire community (interest pages, homepage along as well as a dedicated </w:t>
            </w:r>
            <w:proofErr w:type="spellStart"/>
            <w:r w:rsidRPr="00035E95">
              <w:rPr>
                <w:color w:val="000000"/>
                <w:sz w:val="20"/>
              </w:rPr>
              <w:t>MySears</w:t>
            </w:r>
            <w:proofErr w:type="spellEnd"/>
            <w:r w:rsidRPr="00035E95">
              <w:rPr>
                <w:color w:val="000000"/>
                <w:sz w:val="20"/>
              </w:rPr>
              <w:t xml:space="preserve"> Reviews page.) The read/write should all take place within the community (no re-directs) but should be integrated with our core Product Reviews technology.  The entire product catalog should be accessible through the community to read/write reviews. </w:t>
            </w:r>
          </w:p>
        </w:tc>
        <w:tc>
          <w:tcPr>
            <w:tcW w:w="1350" w:type="dxa"/>
            <w:tcBorders>
              <w:top w:val="nil"/>
              <w:left w:val="nil"/>
              <w:bottom w:val="single" w:sz="8" w:space="0" w:color="auto"/>
              <w:right w:val="single" w:sz="8" w:space="0" w:color="auto"/>
            </w:tcBorders>
            <w:shd w:val="clear" w:color="000000" w:fill="E5B8B7"/>
            <w:hideMark/>
          </w:tcPr>
          <w:p w:rsidR="00035E95" w:rsidRPr="00035E95" w:rsidRDefault="00035E95" w:rsidP="00035E95">
            <w:pPr>
              <w:widowControl/>
              <w:adjustRightInd/>
              <w:spacing w:line="240" w:lineRule="auto"/>
              <w:jc w:val="center"/>
              <w:textAlignment w:val="auto"/>
              <w:rPr>
                <w:color w:val="000000"/>
                <w:sz w:val="20"/>
              </w:rPr>
            </w:pPr>
            <w:r w:rsidRPr="00035E95">
              <w:rPr>
                <w:color w:val="000000"/>
                <w:sz w:val="20"/>
              </w:rPr>
              <w:t>H</w:t>
            </w:r>
          </w:p>
        </w:tc>
        <w:tc>
          <w:tcPr>
            <w:tcW w:w="3078" w:type="dxa"/>
            <w:tcBorders>
              <w:top w:val="nil"/>
              <w:left w:val="nil"/>
              <w:bottom w:val="single" w:sz="8" w:space="0" w:color="auto"/>
              <w:right w:val="single" w:sz="8" w:space="0" w:color="auto"/>
            </w:tcBorders>
            <w:shd w:val="clear" w:color="auto" w:fill="auto"/>
            <w:vAlign w:val="bottom"/>
            <w:hideMark/>
          </w:tcPr>
          <w:p w:rsidR="00035E95" w:rsidRPr="00035E95" w:rsidRDefault="00035E95" w:rsidP="00035E95">
            <w:pPr>
              <w:widowControl/>
              <w:adjustRightInd/>
              <w:spacing w:line="240" w:lineRule="auto"/>
              <w:jc w:val="left"/>
              <w:textAlignment w:val="auto"/>
              <w:rPr>
                <w:color w:val="000000"/>
                <w:sz w:val="20"/>
                <w:szCs w:val="22"/>
              </w:rPr>
            </w:pPr>
            <w:r w:rsidRPr="00035E95">
              <w:rPr>
                <w:color w:val="000000"/>
                <w:sz w:val="20"/>
                <w:szCs w:val="22"/>
              </w:rPr>
              <w:t xml:space="preserve">What is value proposition of keeping reviews with community? Is it to keep status quo? </w:t>
            </w:r>
            <w:r w:rsidRPr="00035E95">
              <w:rPr>
                <w:color w:val="000000"/>
                <w:sz w:val="20"/>
                <w:szCs w:val="22"/>
              </w:rPr>
              <w:br/>
            </w:r>
            <w:r w:rsidRPr="00035E95">
              <w:rPr>
                <w:color w:val="000000"/>
                <w:sz w:val="20"/>
                <w:szCs w:val="22"/>
              </w:rPr>
              <w:br/>
            </w:r>
            <w:r w:rsidRPr="00035E95">
              <w:rPr>
                <w:color w:val="FF0000"/>
                <w:sz w:val="20"/>
                <w:szCs w:val="22"/>
              </w:rPr>
              <w:t xml:space="preserve">Need better display, but </w:t>
            </w:r>
            <w:proofErr w:type="gramStart"/>
            <w:r w:rsidRPr="00035E95">
              <w:rPr>
                <w:color w:val="FF0000"/>
                <w:sz w:val="20"/>
                <w:szCs w:val="22"/>
              </w:rPr>
              <w:t>communities is</w:t>
            </w:r>
            <w:proofErr w:type="gramEnd"/>
            <w:r w:rsidRPr="00035E95">
              <w:rPr>
                <w:color w:val="FF0000"/>
                <w:sz w:val="20"/>
                <w:szCs w:val="22"/>
              </w:rPr>
              <w:t xml:space="preserve"> research phase and reviews are a big part of that. </w:t>
            </w:r>
          </w:p>
        </w:tc>
      </w:tr>
      <w:tr w:rsidR="00035E95" w:rsidRPr="00035E95" w:rsidTr="00035E95">
        <w:trPr>
          <w:trHeight w:val="2520"/>
        </w:trPr>
        <w:tc>
          <w:tcPr>
            <w:tcW w:w="1905" w:type="dxa"/>
            <w:vMerge w:val="restart"/>
            <w:tcBorders>
              <w:top w:val="nil"/>
              <w:left w:val="single" w:sz="8" w:space="0" w:color="auto"/>
              <w:bottom w:val="nil"/>
              <w:right w:val="single" w:sz="8" w:space="0" w:color="auto"/>
            </w:tcBorders>
            <w:shd w:val="clear" w:color="000000" w:fill="E5B8B7"/>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lastRenderedPageBreak/>
              <w:t>Ideas/Co-Creation/Crowd sourcing</w:t>
            </w:r>
          </w:p>
        </w:tc>
        <w:tc>
          <w:tcPr>
            <w:tcW w:w="3420" w:type="dxa"/>
            <w:tcBorders>
              <w:top w:val="nil"/>
              <w:left w:val="nil"/>
              <w:bottom w:val="nil"/>
              <w:right w:val="single" w:sz="8" w:space="0" w:color="auto"/>
            </w:tcBorders>
            <w:shd w:val="clear" w:color="000000" w:fill="E5B8B7"/>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xml:space="preserve">Allow user to submit idea relating to improving some product/service, store innovation, site feature and new marketing campaigns.  Other users can comment, share and vote on feature.   The higher the number of votes, the more prominent the idea is placed. Apply evaluation status to ideas to make members aware of the idea status (i.e. Investigating, Updates In Progress, Completed, etc.)  </w:t>
            </w:r>
          </w:p>
        </w:tc>
        <w:tc>
          <w:tcPr>
            <w:tcW w:w="1350" w:type="dxa"/>
            <w:vMerge w:val="restart"/>
            <w:tcBorders>
              <w:top w:val="nil"/>
              <w:left w:val="single" w:sz="8" w:space="0" w:color="auto"/>
              <w:bottom w:val="nil"/>
              <w:right w:val="single" w:sz="8" w:space="0" w:color="auto"/>
            </w:tcBorders>
            <w:shd w:val="clear" w:color="000000" w:fill="E5B8B7"/>
            <w:hideMark/>
          </w:tcPr>
          <w:p w:rsidR="00035E95" w:rsidRPr="00035E95" w:rsidRDefault="00035E95" w:rsidP="00035E95">
            <w:pPr>
              <w:widowControl/>
              <w:adjustRightInd/>
              <w:spacing w:line="240" w:lineRule="auto"/>
              <w:jc w:val="center"/>
              <w:textAlignment w:val="auto"/>
              <w:rPr>
                <w:color w:val="000000"/>
                <w:sz w:val="20"/>
              </w:rPr>
            </w:pPr>
            <w:r w:rsidRPr="00035E95">
              <w:rPr>
                <w:color w:val="000000"/>
                <w:sz w:val="20"/>
              </w:rPr>
              <w:t xml:space="preserve">M </w:t>
            </w:r>
          </w:p>
        </w:tc>
        <w:tc>
          <w:tcPr>
            <w:tcW w:w="3078" w:type="dxa"/>
            <w:vMerge w:val="restart"/>
            <w:tcBorders>
              <w:top w:val="nil"/>
              <w:left w:val="single" w:sz="8" w:space="0" w:color="auto"/>
              <w:bottom w:val="single" w:sz="8" w:space="0" w:color="000000"/>
              <w:right w:val="single" w:sz="8" w:space="0" w:color="auto"/>
            </w:tcBorders>
            <w:shd w:val="clear" w:color="auto" w:fill="auto"/>
            <w:vAlign w:val="bottom"/>
            <w:hideMark/>
          </w:tcPr>
          <w:p w:rsidR="00035E95" w:rsidRPr="00035E95" w:rsidRDefault="00035E95" w:rsidP="00035E95">
            <w:pPr>
              <w:widowControl/>
              <w:adjustRightInd/>
              <w:spacing w:line="240" w:lineRule="auto"/>
              <w:jc w:val="center"/>
              <w:textAlignment w:val="auto"/>
              <w:rPr>
                <w:color w:val="000000"/>
                <w:sz w:val="20"/>
                <w:szCs w:val="22"/>
              </w:rPr>
            </w:pPr>
            <w:r w:rsidRPr="00035E95">
              <w:rPr>
                <w:color w:val="000000"/>
                <w:sz w:val="20"/>
                <w:szCs w:val="22"/>
              </w:rPr>
              <w:t> </w:t>
            </w:r>
          </w:p>
        </w:tc>
      </w:tr>
      <w:tr w:rsidR="00035E95" w:rsidRPr="00035E95" w:rsidTr="00035E95">
        <w:trPr>
          <w:trHeight w:val="315"/>
        </w:trPr>
        <w:tc>
          <w:tcPr>
            <w:tcW w:w="1905" w:type="dxa"/>
            <w:vMerge/>
            <w:tcBorders>
              <w:top w:val="nil"/>
              <w:left w:val="single" w:sz="8" w:space="0" w:color="auto"/>
              <w:bottom w:val="nil"/>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nil"/>
              <w:right w:val="single" w:sz="8" w:space="0" w:color="auto"/>
            </w:tcBorders>
            <w:shd w:val="clear" w:color="000000" w:fill="E5B8B7"/>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w:t>
            </w:r>
          </w:p>
        </w:tc>
        <w:tc>
          <w:tcPr>
            <w:tcW w:w="1350" w:type="dxa"/>
            <w:vMerge/>
            <w:tcBorders>
              <w:top w:val="nil"/>
              <w:left w:val="single" w:sz="8" w:space="0" w:color="auto"/>
              <w:bottom w:val="nil"/>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szCs w:val="22"/>
              </w:rPr>
            </w:pPr>
          </w:p>
        </w:tc>
      </w:tr>
      <w:tr w:rsidR="00035E95" w:rsidRPr="00035E95" w:rsidTr="00035E95">
        <w:trPr>
          <w:trHeight w:val="945"/>
        </w:trPr>
        <w:tc>
          <w:tcPr>
            <w:tcW w:w="1905" w:type="dxa"/>
            <w:vMerge/>
            <w:tcBorders>
              <w:top w:val="nil"/>
              <w:left w:val="single" w:sz="8" w:space="0" w:color="auto"/>
              <w:bottom w:val="nil"/>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nil"/>
              <w:right w:val="single" w:sz="8" w:space="0" w:color="auto"/>
            </w:tcBorders>
            <w:shd w:val="clear" w:color="000000" w:fill="E5B8B7"/>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Allow members to participate in the development of new products, services and processes by providing their opinions through an interactive experience.</w:t>
            </w:r>
          </w:p>
        </w:tc>
        <w:tc>
          <w:tcPr>
            <w:tcW w:w="1350" w:type="dxa"/>
            <w:vMerge/>
            <w:tcBorders>
              <w:top w:val="nil"/>
              <w:left w:val="single" w:sz="8" w:space="0" w:color="auto"/>
              <w:bottom w:val="nil"/>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szCs w:val="22"/>
              </w:rPr>
            </w:pPr>
          </w:p>
        </w:tc>
      </w:tr>
      <w:tr w:rsidR="00035E95" w:rsidRPr="00035E95" w:rsidTr="00035E95">
        <w:trPr>
          <w:trHeight w:val="315"/>
        </w:trPr>
        <w:tc>
          <w:tcPr>
            <w:tcW w:w="1905" w:type="dxa"/>
            <w:vMerge/>
            <w:tcBorders>
              <w:top w:val="nil"/>
              <w:left w:val="single" w:sz="8" w:space="0" w:color="auto"/>
              <w:bottom w:val="nil"/>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nil"/>
              <w:right w:val="single" w:sz="8" w:space="0" w:color="auto"/>
            </w:tcBorders>
            <w:shd w:val="clear" w:color="000000" w:fill="E5B8B7"/>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w:t>
            </w:r>
          </w:p>
        </w:tc>
        <w:tc>
          <w:tcPr>
            <w:tcW w:w="1350" w:type="dxa"/>
            <w:vMerge/>
            <w:tcBorders>
              <w:top w:val="nil"/>
              <w:left w:val="single" w:sz="8" w:space="0" w:color="auto"/>
              <w:bottom w:val="nil"/>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szCs w:val="22"/>
              </w:rPr>
            </w:pPr>
          </w:p>
        </w:tc>
      </w:tr>
      <w:tr w:rsidR="00035E95" w:rsidRPr="00035E95" w:rsidTr="00035E95">
        <w:trPr>
          <w:trHeight w:val="1275"/>
        </w:trPr>
        <w:tc>
          <w:tcPr>
            <w:tcW w:w="1905" w:type="dxa"/>
            <w:vMerge/>
            <w:tcBorders>
              <w:top w:val="nil"/>
              <w:left w:val="single" w:sz="8" w:space="0" w:color="auto"/>
              <w:bottom w:val="nil"/>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nil"/>
              <w:right w:val="single" w:sz="8" w:space="0" w:color="auto"/>
            </w:tcBorders>
            <w:shd w:val="clear" w:color="000000" w:fill="E5B8B7"/>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Allow members to respond to challenges/problems by providing comment/solutions. Notifications go out to members to inform them of a new challenge.   Include images/videos in post. Vote on solutions.</w:t>
            </w:r>
          </w:p>
        </w:tc>
        <w:tc>
          <w:tcPr>
            <w:tcW w:w="1350" w:type="dxa"/>
            <w:vMerge/>
            <w:tcBorders>
              <w:top w:val="nil"/>
              <w:left w:val="single" w:sz="8" w:space="0" w:color="auto"/>
              <w:bottom w:val="nil"/>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szCs w:val="22"/>
              </w:rPr>
            </w:pPr>
          </w:p>
        </w:tc>
      </w:tr>
      <w:tr w:rsidR="00035E95" w:rsidRPr="00035E95" w:rsidTr="00035E95">
        <w:trPr>
          <w:trHeight w:val="2535"/>
        </w:trPr>
        <w:tc>
          <w:tcPr>
            <w:tcW w:w="1905" w:type="dxa"/>
            <w:tcBorders>
              <w:top w:val="single" w:sz="8" w:space="0" w:color="auto"/>
              <w:left w:val="single" w:sz="8" w:space="0" w:color="auto"/>
              <w:bottom w:val="single" w:sz="8" w:space="0" w:color="auto"/>
              <w:right w:val="single" w:sz="8" w:space="0" w:color="auto"/>
            </w:tcBorders>
            <w:shd w:val="clear" w:color="000000" w:fill="E5B8B7"/>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xml:space="preserve">Polls </w:t>
            </w:r>
          </w:p>
        </w:tc>
        <w:tc>
          <w:tcPr>
            <w:tcW w:w="3420" w:type="dxa"/>
            <w:tcBorders>
              <w:top w:val="single" w:sz="8" w:space="0" w:color="auto"/>
              <w:left w:val="nil"/>
              <w:bottom w:val="single" w:sz="8" w:space="0" w:color="auto"/>
              <w:right w:val="single" w:sz="8" w:space="0" w:color="auto"/>
            </w:tcBorders>
            <w:shd w:val="clear" w:color="000000" w:fill="E5B8B7"/>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xml:space="preserve">Create questions / polls to be answered by community members.  Image-based as well as text. We will have the ability to set-up and post a poll to any page within the community (homepage, product pages, interest pages, etc.)  </w:t>
            </w:r>
            <w:proofErr w:type="gramStart"/>
            <w:r w:rsidRPr="00035E95">
              <w:rPr>
                <w:color w:val="000000"/>
                <w:sz w:val="20"/>
              </w:rPr>
              <w:t>through</w:t>
            </w:r>
            <w:proofErr w:type="gramEnd"/>
            <w:r w:rsidRPr="00035E95">
              <w:rPr>
                <w:color w:val="000000"/>
                <w:sz w:val="20"/>
              </w:rPr>
              <w:t xml:space="preserve"> the admin tool. Polls can easily be turned on/off as needed. All results should be accessible through the admin/reporting tool.</w:t>
            </w:r>
          </w:p>
        </w:tc>
        <w:tc>
          <w:tcPr>
            <w:tcW w:w="1350" w:type="dxa"/>
            <w:tcBorders>
              <w:top w:val="single" w:sz="8" w:space="0" w:color="auto"/>
              <w:left w:val="nil"/>
              <w:bottom w:val="single" w:sz="8" w:space="0" w:color="auto"/>
              <w:right w:val="single" w:sz="8" w:space="0" w:color="auto"/>
            </w:tcBorders>
            <w:shd w:val="clear" w:color="000000" w:fill="E5B8B7"/>
            <w:hideMark/>
          </w:tcPr>
          <w:p w:rsidR="00035E95" w:rsidRPr="00035E95" w:rsidRDefault="00035E95" w:rsidP="00035E95">
            <w:pPr>
              <w:widowControl/>
              <w:adjustRightInd/>
              <w:spacing w:line="240" w:lineRule="auto"/>
              <w:jc w:val="center"/>
              <w:textAlignment w:val="auto"/>
              <w:rPr>
                <w:color w:val="000000"/>
                <w:sz w:val="20"/>
              </w:rPr>
            </w:pPr>
            <w:r w:rsidRPr="00035E95">
              <w:rPr>
                <w:color w:val="000000"/>
                <w:sz w:val="20"/>
              </w:rPr>
              <w:t xml:space="preserve">L </w:t>
            </w:r>
          </w:p>
        </w:tc>
        <w:tc>
          <w:tcPr>
            <w:tcW w:w="3078" w:type="dxa"/>
            <w:tcBorders>
              <w:top w:val="nil"/>
              <w:left w:val="nil"/>
              <w:bottom w:val="single" w:sz="8" w:space="0" w:color="auto"/>
              <w:right w:val="single" w:sz="8" w:space="0" w:color="auto"/>
            </w:tcBorders>
            <w:shd w:val="clear" w:color="auto" w:fill="auto"/>
            <w:vAlign w:val="bottom"/>
            <w:hideMark/>
          </w:tcPr>
          <w:p w:rsidR="00035E95" w:rsidRPr="00035E95" w:rsidRDefault="00035E95" w:rsidP="00035E95">
            <w:pPr>
              <w:widowControl/>
              <w:adjustRightInd/>
              <w:spacing w:line="240" w:lineRule="auto"/>
              <w:jc w:val="left"/>
              <w:textAlignment w:val="auto"/>
              <w:rPr>
                <w:color w:val="000000"/>
                <w:sz w:val="20"/>
                <w:szCs w:val="22"/>
              </w:rPr>
            </w:pPr>
            <w:r w:rsidRPr="00035E95">
              <w:rPr>
                <w:color w:val="000000"/>
                <w:sz w:val="20"/>
                <w:szCs w:val="22"/>
              </w:rPr>
              <w:t>Can leverage existing Delver tools? If so Priority is H</w:t>
            </w:r>
          </w:p>
        </w:tc>
      </w:tr>
      <w:tr w:rsidR="00035E95" w:rsidRPr="00035E95" w:rsidTr="00035E95">
        <w:trPr>
          <w:trHeight w:val="2850"/>
        </w:trPr>
        <w:tc>
          <w:tcPr>
            <w:tcW w:w="1905" w:type="dxa"/>
            <w:tcBorders>
              <w:top w:val="nil"/>
              <w:left w:val="single" w:sz="8" w:space="0" w:color="auto"/>
              <w:bottom w:val="single" w:sz="8" w:space="0" w:color="auto"/>
              <w:right w:val="single" w:sz="8" w:space="0" w:color="auto"/>
            </w:tcBorders>
            <w:shd w:val="clear" w:color="000000" w:fill="E6B9B8"/>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Answer Network</w:t>
            </w:r>
          </w:p>
        </w:tc>
        <w:tc>
          <w:tcPr>
            <w:tcW w:w="3420" w:type="dxa"/>
            <w:tcBorders>
              <w:top w:val="nil"/>
              <w:left w:val="nil"/>
              <w:bottom w:val="single" w:sz="8" w:space="0" w:color="auto"/>
              <w:right w:val="single" w:sz="8" w:space="0" w:color="auto"/>
            </w:tcBorders>
            <w:shd w:val="clear" w:color="000000" w:fill="E6B9B8"/>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xml:space="preserve">Provide an opt-in for members to be notified when questions are posted in specified topics. For example, if a member is knowledgeable in appliances - each time </w:t>
            </w:r>
            <w:proofErr w:type="gramStart"/>
            <w:r w:rsidRPr="00035E95">
              <w:rPr>
                <w:color w:val="000000"/>
                <w:sz w:val="20"/>
              </w:rPr>
              <w:t>a another</w:t>
            </w:r>
            <w:proofErr w:type="gramEnd"/>
            <w:r w:rsidRPr="00035E95">
              <w:rPr>
                <w:color w:val="000000"/>
                <w:sz w:val="20"/>
              </w:rPr>
              <w:t xml:space="preserve"> member posts a question about appliances an email will be sent to the "Answer Network" to notify them of the post.  The email will contain the question posted with a link back to the post to easily allow the notified member to return to the community and answer the question. </w:t>
            </w:r>
          </w:p>
        </w:tc>
        <w:tc>
          <w:tcPr>
            <w:tcW w:w="1350" w:type="dxa"/>
            <w:tcBorders>
              <w:top w:val="nil"/>
              <w:left w:val="nil"/>
              <w:bottom w:val="single" w:sz="8" w:space="0" w:color="auto"/>
              <w:right w:val="single" w:sz="8" w:space="0" w:color="auto"/>
            </w:tcBorders>
            <w:shd w:val="clear" w:color="000000" w:fill="E6B9B8"/>
            <w:hideMark/>
          </w:tcPr>
          <w:p w:rsidR="00035E95" w:rsidRPr="00035E95" w:rsidRDefault="00035E95" w:rsidP="00035E95">
            <w:pPr>
              <w:widowControl/>
              <w:adjustRightInd/>
              <w:spacing w:line="240" w:lineRule="auto"/>
              <w:jc w:val="center"/>
              <w:textAlignment w:val="auto"/>
              <w:rPr>
                <w:color w:val="000000"/>
                <w:sz w:val="20"/>
              </w:rPr>
            </w:pPr>
            <w:r w:rsidRPr="00035E95">
              <w:rPr>
                <w:color w:val="000000"/>
                <w:sz w:val="20"/>
              </w:rPr>
              <w:t>M</w:t>
            </w:r>
          </w:p>
        </w:tc>
        <w:tc>
          <w:tcPr>
            <w:tcW w:w="3078" w:type="dxa"/>
            <w:tcBorders>
              <w:top w:val="nil"/>
              <w:left w:val="nil"/>
              <w:bottom w:val="single" w:sz="8" w:space="0" w:color="auto"/>
              <w:right w:val="single" w:sz="8" w:space="0" w:color="auto"/>
            </w:tcBorders>
            <w:shd w:val="clear" w:color="auto" w:fill="auto"/>
            <w:vAlign w:val="bottom"/>
            <w:hideMark/>
          </w:tcPr>
          <w:p w:rsidR="00035E95" w:rsidRPr="00035E95" w:rsidRDefault="00035E95" w:rsidP="00035E95">
            <w:pPr>
              <w:widowControl/>
              <w:adjustRightInd/>
              <w:spacing w:line="240" w:lineRule="auto"/>
              <w:jc w:val="left"/>
              <w:textAlignment w:val="auto"/>
              <w:rPr>
                <w:color w:val="000000"/>
                <w:sz w:val="20"/>
                <w:szCs w:val="22"/>
              </w:rPr>
            </w:pPr>
            <w:r w:rsidRPr="00035E95">
              <w:rPr>
                <w:color w:val="000000"/>
                <w:sz w:val="20"/>
                <w:szCs w:val="22"/>
              </w:rPr>
              <w:t> </w:t>
            </w:r>
          </w:p>
        </w:tc>
      </w:tr>
      <w:tr w:rsidR="00035E95" w:rsidRPr="00035E95" w:rsidTr="00035E95">
        <w:trPr>
          <w:trHeight w:val="3315"/>
        </w:trPr>
        <w:tc>
          <w:tcPr>
            <w:tcW w:w="1905" w:type="dxa"/>
            <w:tcBorders>
              <w:top w:val="nil"/>
              <w:left w:val="single" w:sz="8" w:space="0" w:color="auto"/>
              <w:bottom w:val="single" w:sz="8" w:space="0" w:color="auto"/>
              <w:right w:val="single" w:sz="8" w:space="0" w:color="auto"/>
            </w:tcBorders>
            <w:shd w:val="clear" w:color="000000" w:fill="E5B8B7"/>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lastRenderedPageBreak/>
              <w:t xml:space="preserve">Advisory Council </w:t>
            </w:r>
          </w:p>
        </w:tc>
        <w:tc>
          <w:tcPr>
            <w:tcW w:w="3420" w:type="dxa"/>
            <w:tcBorders>
              <w:top w:val="nil"/>
              <w:left w:val="nil"/>
              <w:bottom w:val="single" w:sz="8" w:space="0" w:color="auto"/>
              <w:right w:val="single" w:sz="8" w:space="0" w:color="auto"/>
            </w:tcBorders>
            <w:shd w:val="clear" w:color="000000" w:fill="E5B8B7"/>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Select members of the community will be invited to join our Advisory Council.  Advisory Council will be required to participate in a pre-determined amount of surveys, polls, online focus groups, etc. and will earn rewards for their participation. We will need to track participation and apply to their account – members will lose Advisory Council membership (and rewards) if they do not meet requirements.  Automated notifications will keep member informed of their status.</w:t>
            </w:r>
          </w:p>
        </w:tc>
        <w:tc>
          <w:tcPr>
            <w:tcW w:w="1350" w:type="dxa"/>
            <w:tcBorders>
              <w:top w:val="nil"/>
              <w:left w:val="nil"/>
              <w:bottom w:val="single" w:sz="8" w:space="0" w:color="auto"/>
              <w:right w:val="single" w:sz="8" w:space="0" w:color="auto"/>
            </w:tcBorders>
            <w:shd w:val="clear" w:color="000000" w:fill="E5B8B7"/>
            <w:hideMark/>
          </w:tcPr>
          <w:p w:rsidR="00035E95" w:rsidRPr="00035E95" w:rsidRDefault="00035E95" w:rsidP="00035E95">
            <w:pPr>
              <w:widowControl/>
              <w:adjustRightInd/>
              <w:spacing w:line="240" w:lineRule="auto"/>
              <w:jc w:val="center"/>
              <w:textAlignment w:val="auto"/>
              <w:rPr>
                <w:color w:val="000000"/>
                <w:sz w:val="20"/>
              </w:rPr>
            </w:pPr>
            <w:r w:rsidRPr="00035E95">
              <w:rPr>
                <w:color w:val="000000"/>
                <w:sz w:val="20"/>
              </w:rPr>
              <w:t xml:space="preserve">M </w:t>
            </w:r>
          </w:p>
        </w:tc>
        <w:tc>
          <w:tcPr>
            <w:tcW w:w="3078" w:type="dxa"/>
            <w:tcBorders>
              <w:top w:val="nil"/>
              <w:left w:val="nil"/>
              <w:bottom w:val="single" w:sz="8" w:space="0" w:color="auto"/>
              <w:right w:val="single" w:sz="8" w:space="0" w:color="auto"/>
            </w:tcBorders>
            <w:shd w:val="clear" w:color="auto" w:fill="auto"/>
            <w:vAlign w:val="bottom"/>
            <w:hideMark/>
          </w:tcPr>
          <w:p w:rsidR="00035E95" w:rsidRPr="00035E95" w:rsidRDefault="00035E95" w:rsidP="00035E95">
            <w:pPr>
              <w:widowControl/>
              <w:adjustRightInd/>
              <w:spacing w:line="240" w:lineRule="auto"/>
              <w:jc w:val="left"/>
              <w:textAlignment w:val="auto"/>
              <w:rPr>
                <w:color w:val="000000"/>
                <w:sz w:val="20"/>
                <w:szCs w:val="22"/>
              </w:rPr>
            </w:pPr>
            <w:r w:rsidRPr="00035E95">
              <w:rPr>
                <w:color w:val="000000"/>
                <w:sz w:val="20"/>
                <w:szCs w:val="22"/>
              </w:rPr>
              <w:t>Need to determine the best way to communicate with them (orientation strategy).</w:t>
            </w:r>
            <w:r w:rsidRPr="00035E95">
              <w:rPr>
                <w:color w:val="000000"/>
                <w:sz w:val="20"/>
                <w:szCs w:val="22"/>
              </w:rPr>
              <w:br/>
              <w:t xml:space="preserve"> </w:t>
            </w:r>
            <w:r w:rsidRPr="00035E95">
              <w:rPr>
                <w:color w:val="000000"/>
                <w:sz w:val="20"/>
                <w:szCs w:val="22"/>
              </w:rPr>
              <w:br/>
              <w:t xml:space="preserve">How will we highlight they are special to the community? </w:t>
            </w:r>
            <w:r w:rsidRPr="00035E95">
              <w:rPr>
                <w:color w:val="FF0000"/>
                <w:sz w:val="20"/>
                <w:szCs w:val="22"/>
              </w:rPr>
              <w:t>Private interest page / badge - not asking them to be experts, just loyal customers who are getting rewarded</w:t>
            </w:r>
          </w:p>
        </w:tc>
      </w:tr>
      <w:tr w:rsidR="00035E95" w:rsidRPr="00035E95" w:rsidTr="00035E95">
        <w:trPr>
          <w:trHeight w:val="2220"/>
        </w:trPr>
        <w:tc>
          <w:tcPr>
            <w:tcW w:w="1905" w:type="dxa"/>
            <w:tcBorders>
              <w:top w:val="nil"/>
              <w:left w:val="single" w:sz="8" w:space="0" w:color="auto"/>
              <w:bottom w:val="single" w:sz="8" w:space="0" w:color="auto"/>
              <w:right w:val="single" w:sz="8" w:space="0" w:color="auto"/>
            </w:tcBorders>
            <w:shd w:val="clear" w:color="000000" w:fill="E5B8B7"/>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Customer Service Network</w:t>
            </w:r>
          </w:p>
        </w:tc>
        <w:tc>
          <w:tcPr>
            <w:tcW w:w="3420" w:type="dxa"/>
            <w:tcBorders>
              <w:top w:val="nil"/>
              <w:left w:val="nil"/>
              <w:bottom w:val="single" w:sz="8" w:space="0" w:color="auto"/>
              <w:right w:val="single" w:sz="8" w:space="0" w:color="auto"/>
            </w:tcBorders>
            <w:shd w:val="clear" w:color="000000" w:fill="E5B8B7"/>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Created similar to an interest page - provide users a dedicated community page for customer-service specific issues. This page will contain a forum, click-to-chat, feedback form and other customer service related tools to easily allow our customers to reach us to get help with issues. This page will be monitored by CCN.</w:t>
            </w:r>
          </w:p>
        </w:tc>
        <w:tc>
          <w:tcPr>
            <w:tcW w:w="1350" w:type="dxa"/>
            <w:tcBorders>
              <w:top w:val="nil"/>
              <w:left w:val="nil"/>
              <w:bottom w:val="single" w:sz="8" w:space="0" w:color="auto"/>
              <w:right w:val="single" w:sz="8" w:space="0" w:color="auto"/>
            </w:tcBorders>
            <w:shd w:val="clear" w:color="000000" w:fill="E5B8B7"/>
            <w:hideMark/>
          </w:tcPr>
          <w:p w:rsidR="00035E95" w:rsidRPr="00035E95" w:rsidRDefault="00035E95" w:rsidP="00035E95">
            <w:pPr>
              <w:widowControl/>
              <w:adjustRightInd/>
              <w:spacing w:line="240" w:lineRule="auto"/>
              <w:jc w:val="center"/>
              <w:textAlignment w:val="auto"/>
              <w:rPr>
                <w:color w:val="000000"/>
                <w:sz w:val="20"/>
              </w:rPr>
            </w:pPr>
            <w:r w:rsidRPr="00035E95">
              <w:rPr>
                <w:color w:val="000000"/>
                <w:sz w:val="20"/>
              </w:rPr>
              <w:t>H</w:t>
            </w:r>
          </w:p>
        </w:tc>
        <w:tc>
          <w:tcPr>
            <w:tcW w:w="3078" w:type="dxa"/>
            <w:tcBorders>
              <w:top w:val="nil"/>
              <w:left w:val="nil"/>
              <w:bottom w:val="single" w:sz="8" w:space="0" w:color="auto"/>
              <w:right w:val="single" w:sz="8" w:space="0" w:color="auto"/>
            </w:tcBorders>
            <w:shd w:val="clear" w:color="auto" w:fill="auto"/>
            <w:vAlign w:val="bottom"/>
            <w:hideMark/>
          </w:tcPr>
          <w:p w:rsidR="00035E95" w:rsidRPr="00035E95" w:rsidRDefault="00035E95" w:rsidP="00035E95">
            <w:pPr>
              <w:widowControl/>
              <w:adjustRightInd/>
              <w:spacing w:line="240" w:lineRule="auto"/>
              <w:jc w:val="left"/>
              <w:textAlignment w:val="auto"/>
              <w:rPr>
                <w:color w:val="000000"/>
                <w:sz w:val="20"/>
                <w:szCs w:val="22"/>
              </w:rPr>
            </w:pPr>
            <w:r w:rsidRPr="00035E95">
              <w:rPr>
                <w:color w:val="000000"/>
                <w:sz w:val="20"/>
                <w:szCs w:val="22"/>
              </w:rPr>
              <w:t> </w:t>
            </w:r>
          </w:p>
        </w:tc>
      </w:tr>
      <w:tr w:rsidR="00035E95" w:rsidRPr="00035E95" w:rsidTr="00035E95">
        <w:trPr>
          <w:gridAfter w:val="3"/>
          <w:wAfter w:w="7848" w:type="dxa"/>
          <w:trHeight w:val="390"/>
        </w:trPr>
        <w:tc>
          <w:tcPr>
            <w:tcW w:w="1905" w:type="dxa"/>
            <w:tcBorders>
              <w:top w:val="single" w:sz="8" w:space="0" w:color="auto"/>
              <w:left w:val="single" w:sz="8" w:space="0" w:color="auto"/>
              <w:bottom w:val="single" w:sz="8" w:space="0" w:color="auto"/>
              <w:right w:val="single" w:sz="8" w:space="0" w:color="000000"/>
            </w:tcBorders>
            <w:shd w:val="clear" w:color="000000" w:fill="FFFFFF"/>
            <w:vAlign w:val="center"/>
            <w:hideMark/>
          </w:tcPr>
          <w:p w:rsidR="00035E95" w:rsidRPr="00035E95" w:rsidRDefault="00035E95" w:rsidP="00035E95">
            <w:pPr>
              <w:widowControl/>
              <w:adjustRightInd/>
              <w:spacing w:line="240" w:lineRule="auto"/>
              <w:jc w:val="center"/>
              <w:textAlignment w:val="auto"/>
              <w:rPr>
                <w:b/>
                <w:bCs/>
                <w:color w:val="000000"/>
                <w:sz w:val="20"/>
                <w:szCs w:val="28"/>
              </w:rPr>
            </w:pPr>
            <w:r w:rsidRPr="00035E95">
              <w:rPr>
                <w:b/>
                <w:bCs/>
                <w:color w:val="000000"/>
                <w:sz w:val="20"/>
                <w:szCs w:val="28"/>
              </w:rPr>
              <w:t>Content</w:t>
            </w:r>
          </w:p>
        </w:tc>
      </w:tr>
      <w:tr w:rsidR="00035E95" w:rsidRPr="00035E95" w:rsidTr="00035E95">
        <w:trPr>
          <w:trHeight w:val="1275"/>
        </w:trPr>
        <w:tc>
          <w:tcPr>
            <w:tcW w:w="1905" w:type="dxa"/>
            <w:tcBorders>
              <w:top w:val="nil"/>
              <w:left w:val="single" w:sz="8" w:space="0" w:color="auto"/>
              <w:bottom w:val="single" w:sz="8" w:space="0" w:color="auto"/>
              <w:right w:val="single" w:sz="8" w:space="0" w:color="auto"/>
            </w:tcBorders>
            <w:shd w:val="clear" w:color="000000" w:fill="FBD4B4"/>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xml:space="preserve">Blogs </w:t>
            </w:r>
          </w:p>
        </w:tc>
        <w:tc>
          <w:tcPr>
            <w:tcW w:w="3420" w:type="dxa"/>
            <w:tcBorders>
              <w:top w:val="nil"/>
              <w:left w:val="nil"/>
              <w:bottom w:val="single" w:sz="8" w:space="0" w:color="auto"/>
              <w:right w:val="single" w:sz="8" w:space="0" w:color="auto"/>
            </w:tcBorders>
            <w:shd w:val="clear" w:color="000000" w:fill="FBD4B4"/>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xml:space="preserve">Community managers / DMM/BU social/marketing will post blogs and blog entries based on specific topics.   Community members will not create blogs. Members can comment and share blogs. </w:t>
            </w:r>
          </w:p>
        </w:tc>
        <w:tc>
          <w:tcPr>
            <w:tcW w:w="1350" w:type="dxa"/>
            <w:tcBorders>
              <w:top w:val="nil"/>
              <w:left w:val="nil"/>
              <w:bottom w:val="single" w:sz="8" w:space="0" w:color="auto"/>
              <w:right w:val="single" w:sz="8" w:space="0" w:color="auto"/>
            </w:tcBorders>
            <w:shd w:val="clear" w:color="000000" w:fill="FBD4B4"/>
            <w:hideMark/>
          </w:tcPr>
          <w:p w:rsidR="00035E95" w:rsidRPr="00035E95" w:rsidRDefault="00035E95" w:rsidP="00035E95">
            <w:pPr>
              <w:widowControl/>
              <w:adjustRightInd/>
              <w:spacing w:line="240" w:lineRule="auto"/>
              <w:jc w:val="center"/>
              <w:textAlignment w:val="auto"/>
              <w:rPr>
                <w:color w:val="000000"/>
                <w:sz w:val="20"/>
              </w:rPr>
            </w:pPr>
            <w:r w:rsidRPr="00035E95">
              <w:rPr>
                <w:color w:val="000000"/>
                <w:sz w:val="20"/>
              </w:rPr>
              <w:t xml:space="preserve">H </w:t>
            </w:r>
          </w:p>
        </w:tc>
        <w:tc>
          <w:tcPr>
            <w:tcW w:w="3078" w:type="dxa"/>
            <w:tcBorders>
              <w:top w:val="nil"/>
              <w:left w:val="nil"/>
              <w:bottom w:val="single" w:sz="8" w:space="0" w:color="auto"/>
              <w:right w:val="single" w:sz="8" w:space="0" w:color="auto"/>
            </w:tcBorders>
            <w:shd w:val="clear" w:color="auto" w:fill="auto"/>
            <w:vAlign w:val="bottom"/>
            <w:hideMark/>
          </w:tcPr>
          <w:p w:rsidR="00035E95" w:rsidRPr="00035E95" w:rsidRDefault="00035E95" w:rsidP="00035E95">
            <w:pPr>
              <w:widowControl/>
              <w:adjustRightInd/>
              <w:spacing w:line="240" w:lineRule="auto"/>
              <w:jc w:val="left"/>
              <w:textAlignment w:val="auto"/>
              <w:rPr>
                <w:color w:val="000000"/>
                <w:sz w:val="20"/>
                <w:szCs w:val="22"/>
              </w:rPr>
            </w:pPr>
            <w:r w:rsidRPr="00035E95">
              <w:rPr>
                <w:color w:val="000000"/>
                <w:sz w:val="20"/>
                <w:szCs w:val="22"/>
              </w:rPr>
              <w:t> </w:t>
            </w:r>
          </w:p>
        </w:tc>
      </w:tr>
      <w:tr w:rsidR="00035E95" w:rsidRPr="00035E95" w:rsidTr="00035E95">
        <w:trPr>
          <w:trHeight w:val="1815"/>
        </w:trPr>
        <w:tc>
          <w:tcPr>
            <w:tcW w:w="1905" w:type="dxa"/>
            <w:tcBorders>
              <w:top w:val="nil"/>
              <w:left w:val="single" w:sz="8" w:space="0" w:color="auto"/>
              <w:bottom w:val="single" w:sz="8" w:space="0" w:color="auto"/>
              <w:right w:val="single" w:sz="8" w:space="0" w:color="auto"/>
            </w:tcBorders>
            <w:shd w:val="clear" w:color="000000" w:fill="FBD4B4"/>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xml:space="preserve">Buying Guides </w:t>
            </w:r>
          </w:p>
        </w:tc>
        <w:tc>
          <w:tcPr>
            <w:tcW w:w="3420" w:type="dxa"/>
            <w:tcBorders>
              <w:top w:val="nil"/>
              <w:left w:val="nil"/>
              <w:bottom w:val="single" w:sz="8" w:space="0" w:color="auto"/>
              <w:right w:val="single" w:sz="8" w:space="0" w:color="auto"/>
            </w:tcBorders>
            <w:shd w:val="clear" w:color="000000" w:fill="FBD4B4"/>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Page that includes a step by step for how to choose a particular product or category items.</w:t>
            </w:r>
          </w:p>
        </w:tc>
        <w:tc>
          <w:tcPr>
            <w:tcW w:w="1350" w:type="dxa"/>
            <w:tcBorders>
              <w:top w:val="nil"/>
              <w:left w:val="nil"/>
              <w:bottom w:val="single" w:sz="8" w:space="0" w:color="auto"/>
              <w:right w:val="single" w:sz="8" w:space="0" w:color="auto"/>
            </w:tcBorders>
            <w:shd w:val="clear" w:color="000000" w:fill="FBD4B4"/>
            <w:hideMark/>
          </w:tcPr>
          <w:p w:rsidR="00035E95" w:rsidRPr="00035E95" w:rsidRDefault="00035E95" w:rsidP="00035E95">
            <w:pPr>
              <w:widowControl/>
              <w:adjustRightInd/>
              <w:spacing w:line="240" w:lineRule="auto"/>
              <w:jc w:val="center"/>
              <w:textAlignment w:val="auto"/>
              <w:rPr>
                <w:color w:val="000000"/>
                <w:sz w:val="20"/>
              </w:rPr>
            </w:pPr>
            <w:r w:rsidRPr="00035E95">
              <w:rPr>
                <w:color w:val="000000"/>
                <w:sz w:val="20"/>
              </w:rPr>
              <w:t xml:space="preserve">H </w:t>
            </w:r>
          </w:p>
        </w:tc>
        <w:tc>
          <w:tcPr>
            <w:tcW w:w="3078" w:type="dxa"/>
            <w:tcBorders>
              <w:top w:val="nil"/>
              <w:left w:val="nil"/>
              <w:bottom w:val="single" w:sz="8" w:space="0" w:color="auto"/>
              <w:right w:val="single" w:sz="8" w:space="0" w:color="auto"/>
            </w:tcBorders>
            <w:shd w:val="clear" w:color="auto" w:fill="auto"/>
            <w:vAlign w:val="bottom"/>
            <w:hideMark/>
          </w:tcPr>
          <w:p w:rsidR="00035E95" w:rsidRPr="00035E95" w:rsidRDefault="00035E95" w:rsidP="00035E95">
            <w:pPr>
              <w:widowControl/>
              <w:adjustRightInd/>
              <w:spacing w:line="240" w:lineRule="auto"/>
              <w:jc w:val="left"/>
              <w:textAlignment w:val="auto"/>
              <w:rPr>
                <w:color w:val="000000"/>
                <w:sz w:val="20"/>
                <w:szCs w:val="22"/>
              </w:rPr>
            </w:pPr>
            <w:r w:rsidRPr="00035E95">
              <w:rPr>
                <w:color w:val="000000"/>
                <w:sz w:val="20"/>
                <w:szCs w:val="22"/>
              </w:rPr>
              <w:t xml:space="preserve">Similar to a blog in </w:t>
            </w:r>
            <w:proofErr w:type="spellStart"/>
            <w:r w:rsidRPr="00035E95">
              <w:rPr>
                <w:color w:val="000000"/>
                <w:sz w:val="20"/>
                <w:szCs w:val="22"/>
              </w:rPr>
              <w:t>fuctionality</w:t>
            </w:r>
            <w:proofErr w:type="spellEnd"/>
            <w:r w:rsidRPr="00035E95">
              <w:rPr>
                <w:color w:val="000000"/>
                <w:sz w:val="20"/>
                <w:szCs w:val="22"/>
              </w:rPr>
              <w:t xml:space="preserve"> but in </w:t>
            </w:r>
            <w:proofErr w:type="spellStart"/>
            <w:proofErr w:type="gramStart"/>
            <w:r w:rsidRPr="00035E95">
              <w:rPr>
                <w:color w:val="000000"/>
                <w:sz w:val="20"/>
                <w:szCs w:val="22"/>
              </w:rPr>
              <w:t>it's</w:t>
            </w:r>
            <w:proofErr w:type="spellEnd"/>
            <w:proofErr w:type="gramEnd"/>
            <w:r w:rsidRPr="00035E95">
              <w:rPr>
                <w:color w:val="000000"/>
                <w:sz w:val="20"/>
                <w:szCs w:val="22"/>
              </w:rPr>
              <w:t xml:space="preserve"> own area - section in landing page. Layout and design needs to be different from a blog as well. </w:t>
            </w:r>
          </w:p>
        </w:tc>
      </w:tr>
      <w:tr w:rsidR="00035E95" w:rsidRPr="00035E95" w:rsidTr="00035E95">
        <w:trPr>
          <w:trHeight w:val="960"/>
        </w:trPr>
        <w:tc>
          <w:tcPr>
            <w:tcW w:w="1905" w:type="dxa"/>
            <w:tcBorders>
              <w:top w:val="nil"/>
              <w:left w:val="single" w:sz="8" w:space="0" w:color="auto"/>
              <w:bottom w:val="single" w:sz="8" w:space="0" w:color="auto"/>
              <w:right w:val="single" w:sz="8" w:space="0" w:color="auto"/>
            </w:tcBorders>
            <w:shd w:val="clear" w:color="000000" w:fill="FBD4B4"/>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xml:space="preserve">Ad Units and Deals (Community &amp; Partner Businesses) </w:t>
            </w:r>
          </w:p>
        </w:tc>
        <w:tc>
          <w:tcPr>
            <w:tcW w:w="3420" w:type="dxa"/>
            <w:tcBorders>
              <w:top w:val="nil"/>
              <w:left w:val="nil"/>
              <w:bottom w:val="single" w:sz="8" w:space="0" w:color="auto"/>
              <w:right w:val="single" w:sz="8" w:space="0" w:color="auto"/>
            </w:tcBorders>
            <w:shd w:val="clear" w:color="000000" w:fill="FBD4B4"/>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Standard ad unit space that will display for all members. Future will allow outside vendors to place deals on site.</w:t>
            </w:r>
          </w:p>
        </w:tc>
        <w:tc>
          <w:tcPr>
            <w:tcW w:w="1350" w:type="dxa"/>
            <w:tcBorders>
              <w:top w:val="nil"/>
              <w:left w:val="nil"/>
              <w:bottom w:val="single" w:sz="8" w:space="0" w:color="auto"/>
              <w:right w:val="single" w:sz="8" w:space="0" w:color="auto"/>
            </w:tcBorders>
            <w:shd w:val="clear" w:color="000000" w:fill="FBD4B4"/>
            <w:hideMark/>
          </w:tcPr>
          <w:p w:rsidR="00035E95" w:rsidRPr="00035E95" w:rsidRDefault="00035E95" w:rsidP="00035E95">
            <w:pPr>
              <w:widowControl/>
              <w:adjustRightInd/>
              <w:spacing w:line="240" w:lineRule="auto"/>
              <w:jc w:val="center"/>
              <w:textAlignment w:val="auto"/>
              <w:rPr>
                <w:color w:val="000000"/>
                <w:sz w:val="20"/>
              </w:rPr>
            </w:pPr>
            <w:r w:rsidRPr="00035E95">
              <w:rPr>
                <w:color w:val="000000"/>
                <w:sz w:val="20"/>
              </w:rPr>
              <w:t>H</w:t>
            </w:r>
          </w:p>
        </w:tc>
        <w:tc>
          <w:tcPr>
            <w:tcW w:w="3078" w:type="dxa"/>
            <w:tcBorders>
              <w:top w:val="nil"/>
              <w:left w:val="nil"/>
              <w:bottom w:val="single" w:sz="8" w:space="0" w:color="auto"/>
              <w:right w:val="single" w:sz="8" w:space="0" w:color="auto"/>
            </w:tcBorders>
            <w:shd w:val="clear" w:color="auto" w:fill="auto"/>
            <w:vAlign w:val="bottom"/>
            <w:hideMark/>
          </w:tcPr>
          <w:p w:rsidR="00035E95" w:rsidRPr="00035E95" w:rsidRDefault="00035E95" w:rsidP="00035E95">
            <w:pPr>
              <w:widowControl/>
              <w:adjustRightInd/>
              <w:spacing w:line="240" w:lineRule="auto"/>
              <w:jc w:val="left"/>
              <w:textAlignment w:val="auto"/>
              <w:rPr>
                <w:color w:val="000000"/>
                <w:sz w:val="20"/>
                <w:szCs w:val="22"/>
              </w:rPr>
            </w:pPr>
            <w:r w:rsidRPr="00035E95">
              <w:rPr>
                <w:color w:val="000000"/>
                <w:sz w:val="20"/>
                <w:szCs w:val="22"/>
              </w:rPr>
              <w:t> </w:t>
            </w:r>
          </w:p>
        </w:tc>
      </w:tr>
      <w:tr w:rsidR="00035E95" w:rsidRPr="00035E95" w:rsidTr="00035E95">
        <w:trPr>
          <w:trHeight w:val="1590"/>
        </w:trPr>
        <w:tc>
          <w:tcPr>
            <w:tcW w:w="1905" w:type="dxa"/>
            <w:tcBorders>
              <w:top w:val="nil"/>
              <w:left w:val="single" w:sz="8" w:space="0" w:color="auto"/>
              <w:bottom w:val="single" w:sz="8" w:space="0" w:color="auto"/>
              <w:right w:val="single" w:sz="8" w:space="0" w:color="auto"/>
            </w:tcBorders>
            <w:shd w:val="clear" w:color="000000" w:fill="FBD4B4"/>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Live TV Channel/Video Hub</w:t>
            </w:r>
          </w:p>
        </w:tc>
        <w:tc>
          <w:tcPr>
            <w:tcW w:w="3420" w:type="dxa"/>
            <w:tcBorders>
              <w:top w:val="nil"/>
              <w:left w:val="nil"/>
              <w:bottom w:val="single" w:sz="8" w:space="0" w:color="auto"/>
              <w:right w:val="single" w:sz="8" w:space="0" w:color="auto"/>
            </w:tcBorders>
            <w:shd w:val="clear" w:color="000000" w:fill="FBD4B4"/>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xml:space="preserve">Create a dedicated landing page that will host our Live TV channel streaming various events. Include live chat. Also provides </w:t>
            </w:r>
            <w:proofErr w:type="gramStart"/>
            <w:r w:rsidRPr="00035E95">
              <w:rPr>
                <w:color w:val="000000"/>
                <w:sz w:val="20"/>
              </w:rPr>
              <w:t>an archives</w:t>
            </w:r>
            <w:proofErr w:type="gramEnd"/>
            <w:r w:rsidRPr="00035E95">
              <w:rPr>
                <w:color w:val="000000"/>
                <w:sz w:val="20"/>
              </w:rPr>
              <w:t xml:space="preserve"> of previous shows/videos that is easily accessible for our members. </w:t>
            </w:r>
          </w:p>
        </w:tc>
        <w:tc>
          <w:tcPr>
            <w:tcW w:w="1350" w:type="dxa"/>
            <w:tcBorders>
              <w:top w:val="nil"/>
              <w:left w:val="nil"/>
              <w:bottom w:val="single" w:sz="8" w:space="0" w:color="auto"/>
              <w:right w:val="single" w:sz="8" w:space="0" w:color="auto"/>
            </w:tcBorders>
            <w:shd w:val="clear" w:color="000000" w:fill="FBD4B4"/>
            <w:hideMark/>
          </w:tcPr>
          <w:p w:rsidR="00035E95" w:rsidRPr="00035E95" w:rsidRDefault="00035E95" w:rsidP="00035E95">
            <w:pPr>
              <w:widowControl/>
              <w:adjustRightInd/>
              <w:spacing w:line="240" w:lineRule="auto"/>
              <w:jc w:val="center"/>
              <w:textAlignment w:val="auto"/>
              <w:rPr>
                <w:color w:val="000000"/>
                <w:sz w:val="20"/>
              </w:rPr>
            </w:pPr>
            <w:r w:rsidRPr="00035E95">
              <w:rPr>
                <w:color w:val="000000"/>
                <w:sz w:val="20"/>
              </w:rPr>
              <w:t>M</w:t>
            </w:r>
          </w:p>
        </w:tc>
        <w:tc>
          <w:tcPr>
            <w:tcW w:w="3078" w:type="dxa"/>
            <w:tcBorders>
              <w:top w:val="nil"/>
              <w:left w:val="nil"/>
              <w:bottom w:val="single" w:sz="8" w:space="0" w:color="auto"/>
              <w:right w:val="single" w:sz="8" w:space="0" w:color="auto"/>
            </w:tcBorders>
            <w:shd w:val="clear" w:color="auto" w:fill="auto"/>
            <w:vAlign w:val="bottom"/>
            <w:hideMark/>
          </w:tcPr>
          <w:p w:rsidR="00035E95" w:rsidRPr="00035E95" w:rsidRDefault="00035E95" w:rsidP="00035E95">
            <w:pPr>
              <w:widowControl/>
              <w:adjustRightInd/>
              <w:spacing w:line="240" w:lineRule="auto"/>
              <w:jc w:val="left"/>
              <w:textAlignment w:val="auto"/>
              <w:rPr>
                <w:color w:val="000000"/>
                <w:sz w:val="20"/>
                <w:szCs w:val="22"/>
              </w:rPr>
            </w:pPr>
            <w:r w:rsidRPr="00035E95">
              <w:rPr>
                <w:color w:val="000000"/>
                <w:sz w:val="20"/>
                <w:szCs w:val="22"/>
              </w:rPr>
              <w:br/>
              <w:t xml:space="preserve">CMS built for it already - early phase can put as blog content, later can expand. </w:t>
            </w:r>
          </w:p>
        </w:tc>
      </w:tr>
      <w:tr w:rsidR="00035E95" w:rsidRPr="00035E95" w:rsidTr="00035E95">
        <w:trPr>
          <w:trHeight w:val="5370"/>
        </w:trPr>
        <w:tc>
          <w:tcPr>
            <w:tcW w:w="1905" w:type="dxa"/>
            <w:tcBorders>
              <w:top w:val="nil"/>
              <w:left w:val="single" w:sz="8" w:space="0" w:color="auto"/>
              <w:bottom w:val="single" w:sz="8" w:space="0" w:color="auto"/>
              <w:right w:val="single" w:sz="8" w:space="0" w:color="auto"/>
            </w:tcBorders>
            <w:shd w:val="clear" w:color="000000" w:fill="FBD4B4"/>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lastRenderedPageBreak/>
              <w:t>Interest Pages (</w:t>
            </w:r>
            <w:proofErr w:type="spellStart"/>
            <w:r w:rsidRPr="00035E95">
              <w:rPr>
                <w:color w:val="000000"/>
                <w:sz w:val="20"/>
              </w:rPr>
              <w:t>Cateogy</w:t>
            </w:r>
            <w:proofErr w:type="spellEnd"/>
            <w:r w:rsidRPr="00035E95">
              <w:rPr>
                <w:color w:val="000000"/>
                <w:sz w:val="20"/>
              </w:rPr>
              <w:t xml:space="preserve"> pages or Micro-Communities)</w:t>
            </w:r>
          </w:p>
        </w:tc>
        <w:tc>
          <w:tcPr>
            <w:tcW w:w="3420" w:type="dxa"/>
            <w:tcBorders>
              <w:top w:val="nil"/>
              <w:left w:val="nil"/>
              <w:bottom w:val="single" w:sz="8" w:space="0" w:color="auto"/>
              <w:right w:val="single" w:sz="8" w:space="0" w:color="auto"/>
            </w:tcBorders>
            <w:shd w:val="clear" w:color="000000" w:fill="FBD4B4"/>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xml:space="preserve">This is a template-based functionality that will allow us </w:t>
            </w:r>
            <w:proofErr w:type="gramStart"/>
            <w:r w:rsidRPr="00035E95">
              <w:rPr>
                <w:color w:val="000000"/>
                <w:sz w:val="20"/>
              </w:rPr>
              <w:t>to</w:t>
            </w:r>
            <w:proofErr w:type="gramEnd"/>
            <w:r w:rsidRPr="00035E95">
              <w:rPr>
                <w:color w:val="000000"/>
                <w:sz w:val="20"/>
              </w:rPr>
              <w:t xml:space="preserve"> easily and quickly set-up categories within community that could also serve as "micro-communities" within the larger community focused on specific interests (example: DIY, Gardening, Fashion, etc.).  These pages should be set up by selecting from a list of available features (blog, Q&amp;A, polls, video, ads, etc.) through a plug &amp; play model and should creatively be </w:t>
            </w:r>
            <w:proofErr w:type="spellStart"/>
            <w:r w:rsidRPr="00035E95">
              <w:rPr>
                <w:color w:val="000000"/>
                <w:sz w:val="20"/>
              </w:rPr>
              <w:t>customizeable</w:t>
            </w:r>
            <w:proofErr w:type="spellEnd"/>
            <w:r w:rsidRPr="00035E95">
              <w:rPr>
                <w:color w:val="000000"/>
                <w:sz w:val="20"/>
              </w:rPr>
              <w:t xml:space="preserve">.  All interest pages will automatically have the functionality for members to "join" or follow the page.  All members who join an interest page will be flagged in a database and receive any promotional offerings from the interest page and also benefits to following the interest. Their pages will also appear in their profile and content from their interest pages will flow into their activity feeds. </w:t>
            </w:r>
          </w:p>
        </w:tc>
        <w:tc>
          <w:tcPr>
            <w:tcW w:w="1350" w:type="dxa"/>
            <w:tcBorders>
              <w:top w:val="nil"/>
              <w:left w:val="nil"/>
              <w:bottom w:val="single" w:sz="8" w:space="0" w:color="auto"/>
              <w:right w:val="single" w:sz="8" w:space="0" w:color="auto"/>
            </w:tcBorders>
            <w:shd w:val="clear" w:color="000000" w:fill="FBD4B4"/>
            <w:hideMark/>
          </w:tcPr>
          <w:p w:rsidR="00035E95" w:rsidRPr="00035E95" w:rsidRDefault="00035E95" w:rsidP="00035E95">
            <w:pPr>
              <w:widowControl/>
              <w:adjustRightInd/>
              <w:spacing w:line="240" w:lineRule="auto"/>
              <w:jc w:val="center"/>
              <w:textAlignment w:val="auto"/>
              <w:rPr>
                <w:color w:val="000000"/>
                <w:sz w:val="20"/>
              </w:rPr>
            </w:pPr>
            <w:r w:rsidRPr="00035E95">
              <w:rPr>
                <w:color w:val="000000"/>
                <w:sz w:val="20"/>
              </w:rPr>
              <w:t>H</w:t>
            </w:r>
          </w:p>
        </w:tc>
        <w:tc>
          <w:tcPr>
            <w:tcW w:w="3078" w:type="dxa"/>
            <w:tcBorders>
              <w:top w:val="nil"/>
              <w:left w:val="nil"/>
              <w:bottom w:val="single" w:sz="8" w:space="0" w:color="auto"/>
              <w:right w:val="single" w:sz="8" w:space="0" w:color="auto"/>
            </w:tcBorders>
            <w:shd w:val="clear" w:color="auto" w:fill="auto"/>
            <w:vAlign w:val="bottom"/>
            <w:hideMark/>
          </w:tcPr>
          <w:p w:rsidR="00035E95" w:rsidRPr="00035E95" w:rsidRDefault="00035E95" w:rsidP="00035E95">
            <w:pPr>
              <w:widowControl/>
              <w:adjustRightInd/>
              <w:spacing w:line="240" w:lineRule="auto"/>
              <w:jc w:val="left"/>
              <w:textAlignment w:val="auto"/>
              <w:rPr>
                <w:color w:val="FF0000"/>
                <w:sz w:val="20"/>
                <w:szCs w:val="22"/>
              </w:rPr>
            </w:pPr>
            <w:r w:rsidRPr="00035E95">
              <w:rPr>
                <w:color w:val="FF0000"/>
                <w:sz w:val="20"/>
                <w:szCs w:val="22"/>
              </w:rPr>
              <w:t xml:space="preserve">Both Public and Private (Invitation process for private) </w:t>
            </w:r>
          </w:p>
        </w:tc>
      </w:tr>
      <w:tr w:rsidR="00035E95" w:rsidRPr="00035E95" w:rsidTr="00035E95">
        <w:trPr>
          <w:trHeight w:val="1515"/>
        </w:trPr>
        <w:tc>
          <w:tcPr>
            <w:tcW w:w="1905" w:type="dxa"/>
            <w:tcBorders>
              <w:top w:val="nil"/>
              <w:left w:val="single" w:sz="8" w:space="0" w:color="auto"/>
              <w:bottom w:val="single" w:sz="8" w:space="0" w:color="auto"/>
              <w:right w:val="single" w:sz="8" w:space="0" w:color="auto"/>
            </w:tcBorders>
            <w:shd w:val="clear" w:color="000000" w:fill="FBD4B4"/>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xml:space="preserve">Contextual Ads </w:t>
            </w:r>
          </w:p>
        </w:tc>
        <w:tc>
          <w:tcPr>
            <w:tcW w:w="3420" w:type="dxa"/>
            <w:tcBorders>
              <w:top w:val="nil"/>
              <w:left w:val="nil"/>
              <w:bottom w:val="single" w:sz="8" w:space="0" w:color="auto"/>
              <w:right w:val="single" w:sz="8" w:space="0" w:color="auto"/>
            </w:tcBorders>
            <w:shd w:val="clear" w:color="000000" w:fill="FBD4B4"/>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xml:space="preserve">Site advertisements that are targeted toward the logged in community member.   </w:t>
            </w:r>
          </w:p>
        </w:tc>
        <w:tc>
          <w:tcPr>
            <w:tcW w:w="1350" w:type="dxa"/>
            <w:tcBorders>
              <w:top w:val="nil"/>
              <w:left w:val="nil"/>
              <w:bottom w:val="single" w:sz="8" w:space="0" w:color="auto"/>
              <w:right w:val="single" w:sz="8" w:space="0" w:color="auto"/>
            </w:tcBorders>
            <w:shd w:val="clear" w:color="000000" w:fill="FBD4B4"/>
            <w:hideMark/>
          </w:tcPr>
          <w:p w:rsidR="00035E95" w:rsidRPr="00035E95" w:rsidRDefault="00035E95" w:rsidP="00035E95">
            <w:pPr>
              <w:widowControl/>
              <w:adjustRightInd/>
              <w:spacing w:line="240" w:lineRule="auto"/>
              <w:jc w:val="center"/>
              <w:textAlignment w:val="auto"/>
              <w:rPr>
                <w:color w:val="000000"/>
                <w:sz w:val="20"/>
              </w:rPr>
            </w:pPr>
            <w:r w:rsidRPr="00035E95">
              <w:rPr>
                <w:color w:val="000000"/>
                <w:sz w:val="20"/>
              </w:rPr>
              <w:t xml:space="preserve">L </w:t>
            </w:r>
          </w:p>
        </w:tc>
        <w:tc>
          <w:tcPr>
            <w:tcW w:w="3078" w:type="dxa"/>
            <w:tcBorders>
              <w:top w:val="nil"/>
              <w:left w:val="nil"/>
              <w:bottom w:val="single" w:sz="8" w:space="0" w:color="auto"/>
              <w:right w:val="single" w:sz="8" w:space="0" w:color="auto"/>
            </w:tcBorders>
            <w:shd w:val="clear" w:color="auto" w:fill="auto"/>
            <w:vAlign w:val="bottom"/>
            <w:hideMark/>
          </w:tcPr>
          <w:p w:rsidR="00035E95" w:rsidRPr="00035E95" w:rsidRDefault="00035E95" w:rsidP="00035E95">
            <w:pPr>
              <w:widowControl/>
              <w:adjustRightInd/>
              <w:spacing w:line="240" w:lineRule="auto"/>
              <w:jc w:val="left"/>
              <w:textAlignment w:val="auto"/>
              <w:rPr>
                <w:color w:val="000000"/>
                <w:sz w:val="20"/>
                <w:szCs w:val="22"/>
              </w:rPr>
            </w:pPr>
            <w:r w:rsidRPr="00035E95">
              <w:rPr>
                <w:color w:val="000000"/>
                <w:sz w:val="20"/>
                <w:szCs w:val="22"/>
              </w:rPr>
              <w:t>Personalization prerequisite</w:t>
            </w:r>
            <w:r w:rsidRPr="00035E95">
              <w:rPr>
                <w:color w:val="000000"/>
                <w:sz w:val="20"/>
                <w:szCs w:val="22"/>
              </w:rPr>
              <w:br/>
            </w:r>
            <w:r w:rsidRPr="00035E95">
              <w:rPr>
                <w:color w:val="000000"/>
                <w:sz w:val="20"/>
                <w:szCs w:val="22"/>
              </w:rPr>
              <w:br/>
            </w:r>
            <w:r w:rsidRPr="00035E95">
              <w:rPr>
                <w:color w:val="FF0000"/>
                <w:sz w:val="20"/>
                <w:szCs w:val="22"/>
              </w:rPr>
              <w:t>Will utilize third party ad-platform technology to enable.</w:t>
            </w:r>
          </w:p>
        </w:tc>
      </w:tr>
      <w:tr w:rsidR="00035E95" w:rsidRPr="00035E95" w:rsidTr="00035E95">
        <w:trPr>
          <w:trHeight w:val="1905"/>
        </w:trPr>
        <w:tc>
          <w:tcPr>
            <w:tcW w:w="1905" w:type="dxa"/>
            <w:tcBorders>
              <w:top w:val="nil"/>
              <w:left w:val="single" w:sz="8" w:space="0" w:color="auto"/>
              <w:bottom w:val="single" w:sz="8" w:space="0" w:color="auto"/>
              <w:right w:val="single" w:sz="8" w:space="0" w:color="auto"/>
            </w:tcBorders>
            <w:shd w:val="clear" w:color="000000" w:fill="FBD4B4"/>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xml:space="preserve">Email Surveys </w:t>
            </w:r>
          </w:p>
        </w:tc>
        <w:tc>
          <w:tcPr>
            <w:tcW w:w="3420" w:type="dxa"/>
            <w:tcBorders>
              <w:top w:val="nil"/>
              <w:left w:val="nil"/>
              <w:bottom w:val="single" w:sz="8" w:space="0" w:color="auto"/>
              <w:right w:val="single" w:sz="8" w:space="0" w:color="auto"/>
            </w:tcBorders>
            <w:shd w:val="clear" w:color="000000" w:fill="FBD4B4"/>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Surveys will be emailed by outside system (</w:t>
            </w:r>
            <w:proofErr w:type="spellStart"/>
            <w:r w:rsidRPr="00035E95">
              <w:rPr>
                <w:color w:val="000000"/>
                <w:sz w:val="20"/>
              </w:rPr>
              <w:t>Qualtrics</w:t>
            </w:r>
            <w:proofErr w:type="spellEnd"/>
            <w:r w:rsidRPr="00035E95">
              <w:rPr>
                <w:color w:val="000000"/>
                <w:sz w:val="20"/>
              </w:rPr>
              <w:t>).   Community system will need to allow site administrators to download lists of members by profile attributes and download unique groups of members (ex:  download 5K members today, next week, need different 5K group of members.)</w:t>
            </w:r>
          </w:p>
        </w:tc>
        <w:tc>
          <w:tcPr>
            <w:tcW w:w="1350" w:type="dxa"/>
            <w:tcBorders>
              <w:top w:val="nil"/>
              <w:left w:val="nil"/>
              <w:bottom w:val="single" w:sz="8" w:space="0" w:color="auto"/>
              <w:right w:val="single" w:sz="8" w:space="0" w:color="auto"/>
            </w:tcBorders>
            <w:shd w:val="clear" w:color="000000" w:fill="FBD4B4"/>
            <w:hideMark/>
          </w:tcPr>
          <w:p w:rsidR="00035E95" w:rsidRPr="00035E95" w:rsidRDefault="00035E95" w:rsidP="00035E95">
            <w:pPr>
              <w:widowControl/>
              <w:adjustRightInd/>
              <w:spacing w:line="240" w:lineRule="auto"/>
              <w:jc w:val="center"/>
              <w:textAlignment w:val="auto"/>
              <w:rPr>
                <w:color w:val="000000"/>
                <w:sz w:val="20"/>
              </w:rPr>
            </w:pPr>
            <w:r w:rsidRPr="00035E95">
              <w:rPr>
                <w:color w:val="000000"/>
                <w:sz w:val="20"/>
              </w:rPr>
              <w:t xml:space="preserve">L </w:t>
            </w:r>
          </w:p>
        </w:tc>
        <w:tc>
          <w:tcPr>
            <w:tcW w:w="3078" w:type="dxa"/>
            <w:tcBorders>
              <w:top w:val="nil"/>
              <w:left w:val="nil"/>
              <w:bottom w:val="single" w:sz="8" w:space="0" w:color="auto"/>
              <w:right w:val="single" w:sz="8" w:space="0" w:color="auto"/>
            </w:tcBorders>
            <w:shd w:val="clear" w:color="auto" w:fill="auto"/>
            <w:vAlign w:val="bottom"/>
            <w:hideMark/>
          </w:tcPr>
          <w:p w:rsidR="00035E95" w:rsidRPr="00035E95" w:rsidRDefault="00035E95" w:rsidP="00035E95">
            <w:pPr>
              <w:widowControl/>
              <w:adjustRightInd/>
              <w:spacing w:line="240" w:lineRule="auto"/>
              <w:jc w:val="left"/>
              <w:textAlignment w:val="auto"/>
              <w:rPr>
                <w:color w:val="000000"/>
                <w:sz w:val="20"/>
                <w:szCs w:val="22"/>
              </w:rPr>
            </w:pPr>
            <w:r w:rsidRPr="00035E95">
              <w:rPr>
                <w:color w:val="000000"/>
                <w:sz w:val="20"/>
                <w:szCs w:val="22"/>
              </w:rPr>
              <w:t> </w:t>
            </w:r>
          </w:p>
        </w:tc>
      </w:tr>
      <w:tr w:rsidR="00035E95" w:rsidRPr="00035E95" w:rsidTr="00035E95">
        <w:trPr>
          <w:trHeight w:val="3915"/>
        </w:trPr>
        <w:tc>
          <w:tcPr>
            <w:tcW w:w="1905" w:type="dxa"/>
            <w:tcBorders>
              <w:top w:val="nil"/>
              <w:left w:val="single" w:sz="8" w:space="0" w:color="auto"/>
              <w:bottom w:val="single" w:sz="8" w:space="0" w:color="auto"/>
              <w:right w:val="single" w:sz="8" w:space="0" w:color="auto"/>
            </w:tcBorders>
            <w:shd w:val="clear" w:color="000000" w:fill="FBD4B4"/>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xml:space="preserve">Store Pages </w:t>
            </w:r>
          </w:p>
        </w:tc>
        <w:tc>
          <w:tcPr>
            <w:tcW w:w="3420" w:type="dxa"/>
            <w:tcBorders>
              <w:top w:val="nil"/>
              <w:left w:val="nil"/>
              <w:bottom w:val="single" w:sz="8" w:space="0" w:color="auto"/>
              <w:right w:val="single" w:sz="8" w:space="0" w:color="auto"/>
            </w:tcBorders>
            <w:shd w:val="clear" w:color="000000" w:fill="FBD4B4"/>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xml:space="preserve">Entity page that is maintained by the individual store. System auto locate </w:t>
            </w:r>
            <w:proofErr w:type="gramStart"/>
            <w:r w:rsidRPr="00035E95">
              <w:rPr>
                <w:color w:val="000000"/>
                <w:sz w:val="20"/>
              </w:rPr>
              <w:t>member’s</w:t>
            </w:r>
            <w:proofErr w:type="gramEnd"/>
            <w:r w:rsidRPr="00035E95">
              <w:rPr>
                <w:color w:val="000000"/>
                <w:sz w:val="20"/>
              </w:rPr>
              <w:t xml:space="preserve"> nearest stores and have the store info as part of their profile, members can always change their preferred store.   Stores will be able to post news, events, pictures, etc.   Community members will be able to follow stores and changes will show up in member’s feeds or email notifications. Community members will be able to post questions to individual stores. Notifications should go to store managers when posts are made to their page.</w:t>
            </w:r>
          </w:p>
        </w:tc>
        <w:tc>
          <w:tcPr>
            <w:tcW w:w="1350" w:type="dxa"/>
            <w:tcBorders>
              <w:top w:val="nil"/>
              <w:left w:val="nil"/>
              <w:bottom w:val="single" w:sz="8" w:space="0" w:color="auto"/>
              <w:right w:val="single" w:sz="8" w:space="0" w:color="auto"/>
            </w:tcBorders>
            <w:shd w:val="clear" w:color="000000" w:fill="FBD4B4"/>
            <w:hideMark/>
          </w:tcPr>
          <w:p w:rsidR="00035E95" w:rsidRPr="00035E95" w:rsidRDefault="00035E95" w:rsidP="00035E95">
            <w:pPr>
              <w:widowControl/>
              <w:adjustRightInd/>
              <w:spacing w:line="240" w:lineRule="auto"/>
              <w:jc w:val="center"/>
              <w:textAlignment w:val="auto"/>
              <w:rPr>
                <w:color w:val="000000"/>
                <w:sz w:val="20"/>
              </w:rPr>
            </w:pPr>
            <w:r w:rsidRPr="00035E95">
              <w:rPr>
                <w:color w:val="000000"/>
                <w:sz w:val="20"/>
              </w:rPr>
              <w:t>H</w:t>
            </w:r>
          </w:p>
        </w:tc>
        <w:tc>
          <w:tcPr>
            <w:tcW w:w="3078" w:type="dxa"/>
            <w:tcBorders>
              <w:top w:val="nil"/>
              <w:left w:val="nil"/>
              <w:bottom w:val="single" w:sz="8" w:space="0" w:color="auto"/>
              <w:right w:val="single" w:sz="8" w:space="0" w:color="auto"/>
            </w:tcBorders>
            <w:shd w:val="clear" w:color="auto" w:fill="auto"/>
            <w:vAlign w:val="bottom"/>
            <w:hideMark/>
          </w:tcPr>
          <w:p w:rsidR="00035E95" w:rsidRPr="00035E95" w:rsidRDefault="00035E95" w:rsidP="00035E95">
            <w:pPr>
              <w:widowControl/>
              <w:adjustRightInd/>
              <w:spacing w:line="240" w:lineRule="auto"/>
              <w:jc w:val="left"/>
              <w:textAlignment w:val="auto"/>
              <w:rPr>
                <w:color w:val="000000"/>
                <w:sz w:val="20"/>
                <w:szCs w:val="22"/>
              </w:rPr>
            </w:pPr>
            <w:r w:rsidRPr="00035E95">
              <w:rPr>
                <w:color w:val="000000"/>
                <w:sz w:val="20"/>
                <w:szCs w:val="22"/>
              </w:rPr>
              <w:t xml:space="preserve">Is the promo team doing this as part of local store ads - can we collaborate with their initiative to put our experience on top of it? </w:t>
            </w:r>
            <w:r w:rsidRPr="00035E95">
              <w:rPr>
                <w:color w:val="FF0000"/>
                <w:sz w:val="20"/>
                <w:szCs w:val="22"/>
              </w:rPr>
              <w:t xml:space="preserve">Need to follow up with Brian Hodge; want local store ad to be accessible on Store Pages. </w:t>
            </w:r>
            <w:r w:rsidRPr="00035E95">
              <w:rPr>
                <w:color w:val="FF0000"/>
                <w:sz w:val="20"/>
                <w:szCs w:val="22"/>
              </w:rPr>
              <w:br/>
            </w:r>
            <w:r w:rsidRPr="00035E95">
              <w:rPr>
                <w:color w:val="FF0000"/>
                <w:sz w:val="20"/>
                <w:szCs w:val="22"/>
              </w:rPr>
              <w:br/>
              <w:t xml:space="preserve">Eventually My Store </w:t>
            </w:r>
            <w:proofErr w:type="spellStart"/>
            <w:r w:rsidRPr="00035E95">
              <w:rPr>
                <w:color w:val="FF0000"/>
                <w:sz w:val="20"/>
                <w:szCs w:val="22"/>
              </w:rPr>
              <w:t>store</w:t>
            </w:r>
            <w:proofErr w:type="spellEnd"/>
            <w:r w:rsidRPr="00035E95">
              <w:rPr>
                <w:color w:val="FF0000"/>
                <w:sz w:val="20"/>
                <w:szCs w:val="22"/>
              </w:rPr>
              <w:t xml:space="preserve"> page should be a profile tab. </w:t>
            </w:r>
            <w:r w:rsidRPr="00035E95">
              <w:rPr>
                <w:color w:val="000000"/>
                <w:sz w:val="20"/>
                <w:szCs w:val="22"/>
              </w:rPr>
              <w:br/>
            </w:r>
            <w:r w:rsidRPr="00035E95">
              <w:rPr>
                <w:color w:val="000000"/>
                <w:sz w:val="20"/>
                <w:szCs w:val="22"/>
              </w:rPr>
              <w:br/>
            </w:r>
            <w:r w:rsidRPr="00035E95">
              <w:rPr>
                <w:color w:val="FF0000"/>
                <w:sz w:val="20"/>
                <w:szCs w:val="22"/>
              </w:rPr>
              <w:t>Collaborating with Delver</w:t>
            </w:r>
          </w:p>
        </w:tc>
      </w:tr>
      <w:tr w:rsidR="00035E95" w:rsidRPr="00035E95" w:rsidTr="00035E95">
        <w:trPr>
          <w:gridAfter w:val="3"/>
          <w:wAfter w:w="7848" w:type="dxa"/>
          <w:trHeight w:val="390"/>
        </w:trPr>
        <w:tc>
          <w:tcPr>
            <w:tcW w:w="1905" w:type="dxa"/>
            <w:tcBorders>
              <w:top w:val="single" w:sz="8" w:space="0" w:color="auto"/>
              <w:left w:val="single" w:sz="8" w:space="0" w:color="auto"/>
              <w:bottom w:val="single" w:sz="8" w:space="0" w:color="auto"/>
              <w:right w:val="single" w:sz="8" w:space="0" w:color="000000"/>
            </w:tcBorders>
            <w:shd w:val="clear" w:color="000000" w:fill="FFFFFF"/>
            <w:vAlign w:val="center"/>
            <w:hideMark/>
          </w:tcPr>
          <w:p w:rsidR="00035E95" w:rsidRPr="00035E95" w:rsidRDefault="00035E95" w:rsidP="00035E95">
            <w:pPr>
              <w:widowControl/>
              <w:adjustRightInd/>
              <w:spacing w:line="240" w:lineRule="auto"/>
              <w:jc w:val="center"/>
              <w:textAlignment w:val="auto"/>
              <w:rPr>
                <w:b/>
                <w:bCs/>
                <w:color w:val="000000"/>
                <w:sz w:val="20"/>
                <w:szCs w:val="28"/>
              </w:rPr>
            </w:pPr>
            <w:r w:rsidRPr="00035E95">
              <w:rPr>
                <w:b/>
                <w:bCs/>
                <w:color w:val="000000"/>
                <w:sz w:val="20"/>
                <w:szCs w:val="28"/>
              </w:rPr>
              <w:lastRenderedPageBreak/>
              <w:t>Discovery</w:t>
            </w:r>
          </w:p>
        </w:tc>
      </w:tr>
      <w:tr w:rsidR="00035E95" w:rsidRPr="00035E95" w:rsidTr="00035E95">
        <w:trPr>
          <w:trHeight w:val="1515"/>
        </w:trPr>
        <w:tc>
          <w:tcPr>
            <w:tcW w:w="1905" w:type="dxa"/>
            <w:tcBorders>
              <w:top w:val="nil"/>
              <w:left w:val="single" w:sz="8" w:space="0" w:color="auto"/>
              <w:bottom w:val="single" w:sz="8" w:space="0" w:color="auto"/>
              <w:right w:val="single" w:sz="8" w:space="0" w:color="auto"/>
            </w:tcBorders>
            <w:shd w:val="clear" w:color="000000" w:fill="B8CCE4"/>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xml:space="preserve">Customized Experience (Dashboard) </w:t>
            </w:r>
          </w:p>
        </w:tc>
        <w:tc>
          <w:tcPr>
            <w:tcW w:w="3420" w:type="dxa"/>
            <w:tcBorders>
              <w:top w:val="nil"/>
              <w:left w:val="nil"/>
              <w:bottom w:val="single" w:sz="8" w:space="0" w:color="auto"/>
              <w:right w:val="single" w:sz="8" w:space="0" w:color="auto"/>
            </w:tcBorders>
            <w:shd w:val="clear" w:color="000000" w:fill="B8CCE4"/>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Ability for community member to customize the site experience.   This includes:  followers, notifications, feed layout.</w:t>
            </w:r>
          </w:p>
        </w:tc>
        <w:tc>
          <w:tcPr>
            <w:tcW w:w="1350" w:type="dxa"/>
            <w:tcBorders>
              <w:top w:val="nil"/>
              <w:left w:val="nil"/>
              <w:bottom w:val="single" w:sz="8" w:space="0" w:color="auto"/>
              <w:right w:val="single" w:sz="8" w:space="0" w:color="auto"/>
            </w:tcBorders>
            <w:shd w:val="clear" w:color="000000" w:fill="B8CCE4"/>
            <w:hideMark/>
          </w:tcPr>
          <w:p w:rsidR="00035E95" w:rsidRPr="00035E95" w:rsidRDefault="00035E95" w:rsidP="00035E95">
            <w:pPr>
              <w:widowControl/>
              <w:adjustRightInd/>
              <w:spacing w:line="240" w:lineRule="auto"/>
              <w:jc w:val="center"/>
              <w:textAlignment w:val="auto"/>
              <w:rPr>
                <w:color w:val="000000"/>
                <w:sz w:val="20"/>
              </w:rPr>
            </w:pPr>
            <w:r w:rsidRPr="00035E95">
              <w:rPr>
                <w:color w:val="000000"/>
                <w:sz w:val="20"/>
              </w:rPr>
              <w:t>M</w:t>
            </w:r>
          </w:p>
        </w:tc>
        <w:tc>
          <w:tcPr>
            <w:tcW w:w="3078" w:type="dxa"/>
            <w:tcBorders>
              <w:top w:val="nil"/>
              <w:left w:val="nil"/>
              <w:bottom w:val="single" w:sz="8" w:space="0" w:color="auto"/>
              <w:right w:val="single" w:sz="8" w:space="0" w:color="auto"/>
            </w:tcBorders>
            <w:shd w:val="clear" w:color="auto" w:fill="auto"/>
            <w:vAlign w:val="bottom"/>
            <w:hideMark/>
          </w:tcPr>
          <w:p w:rsidR="00035E95" w:rsidRPr="00035E95" w:rsidRDefault="00035E95" w:rsidP="00035E95">
            <w:pPr>
              <w:widowControl/>
              <w:adjustRightInd/>
              <w:spacing w:line="240" w:lineRule="auto"/>
              <w:jc w:val="left"/>
              <w:textAlignment w:val="auto"/>
              <w:rPr>
                <w:color w:val="000000"/>
                <w:sz w:val="20"/>
                <w:szCs w:val="22"/>
              </w:rPr>
            </w:pPr>
            <w:r w:rsidRPr="00035E95">
              <w:rPr>
                <w:color w:val="FF0000"/>
                <w:sz w:val="20"/>
                <w:szCs w:val="22"/>
              </w:rPr>
              <w:t>This is Homepage (</w:t>
            </w:r>
            <w:proofErr w:type="spellStart"/>
            <w:r w:rsidRPr="00035E95">
              <w:rPr>
                <w:color w:val="FF0000"/>
                <w:sz w:val="20"/>
                <w:szCs w:val="22"/>
              </w:rPr>
              <w:t>iGoggle</w:t>
            </w:r>
            <w:proofErr w:type="spellEnd"/>
            <w:r w:rsidRPr="00035E95">
              <w:rPr>
                <w:color w:val="FF0000"/>
                <w:sz w:val="20"/>
                <w:szCs w:val="22"/>
              </w:rPr>
              <w:t xml:space="preserve">) </w:t>
            </w:r>
            <w:r w:rsidRPr="00035E95">
              <w:rPr>
                <w:color w:val="000000"/>
                <w:sz w:val="20"/>
                <w:szCs w:val="22"/>
              </w:rPr>
              <w:br/>
            </w:r>
            <w:r w:rsidRPr="00035E95">
              <w:rPr>
                <w:color w:val="000000"/>
                <w:sz w:val="20"/>
                <w:szCs w:val="22"/>
              </w:rPr>
              <w:br/>
              <w:t xml:space="preserve">Feed Layout might not be 1st priority, </w:t>
            </w:r>
            <w:proofErr w:type="spellStart"/>
            <w:r w:rsidRPr="00035E95">
              <w:rPr>
                <w:color w:val="000000"/>
                <w:sz w:val="20"/>
                <w:szCs w:val="22"/>
              </w:rPr>
              <w:t>usibility</w:t>
            </w:r>
            <w:proofErr w:type="spellEnd"/>
            <w:r w:rsidRPr="00035E95">
              <w:rPr>
                <w:color w:val="000000"/>
                <w:sz w:val="20"/>
                <w:szCs w:val="22"/>
              </w:rPr>
              <w:t xml:space="preserve"> testing will be necessary</w:t>
            </w:r>
          </w:p>
        </w:tc>
      </w:tr>
      <w:tr w:rsidR="00035E95" w:rsidRPr="00035E95" w:rsidTr="00035E95">
        <w:trPr>
          <w:trHeight w:val="1275"/>
        </w:trPr>
        <w:tc>
          <w:tcPr>
            <w:tcW w:w="1905" w:type="dxa"/>
            <w:tcBorders>
              <w:top w:val="nil"/>
              <w:left w:val="single" w:sz="8" w:space="0" w:color="auto"/>
              <w:bottom w:val="single" w:sz="8" w:space="0" w:color="auto"/>
              <w:right w:val="single" w:sz="8" w:space="0" w:color="auto"/>
            </w:tcBorders>
            <w:shd w:val="clear" w:color="000000" w:fill="B8CCE4"/>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xml:space="preserve">SEO </w:t>
            </w:r>
          </w:p>
        </w:tc>
        <w:tc>
          <w:tcPr>
            <w:tcW w:w="3420" w:type="dxa"/>
            <w:tcBorders>
              <w:top w:val="nil"/>
              <w:left w:val="nil"/>
              <w:bottom w:val="single" w:sz="8" w:space="0" w:color="auto"/>
              <w:right w:val="single" w:sz="8" w:space="0" w:color="auto"/>
            </w:tcBorders>
            <w:shd w:val="clear" w:color="000000" w:fill="B8CCE4"/>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Ability to add SEO tags to content types to enhance natural search.   System will automatically add tags to content items and community managers will be able to manually add / edit SEO tags.</w:t>
            </w:r>
          </w:p>
        </w:tc>
        <w:tc>
          <w:tcPr>
            <w:tcW w:w="1350" w:type="dxa"/>
            <w:tcBorders>
              <w:top w:val="nil"/>
              <w:left w:val="nil"/>
              <w:bottom w:val="single" w:sz="8" w:space="0" w:color="auto"/>
              <w:right w:val="single" w:sz="8" w:space="0" w:color="auto"/>
            </w:tcBorders>
            <w:shd w:val="clear" w:color="000000" w:fill="B8CCE4"/>
            <w:hideMark/>
          </w:tcPr>
          <w:p w:rsidR="00035E95" w:rsidRPr="00035E95" w:rsidRDefault="00035E95" w:rsidP="00035E95">
            <w:pPr>
              <w:widowControl/>
              <w:adjustRightInd/>
              <w:spacing w:line="240" w:lineRule="auto"/>
              <w:jc w:val="center"/>
              <w:textAlignment w:val="auto"/>
              <w:rPr>
                <w:color w:val="000000"/>
                <w:sz w:val="20"/>
              </w:rPr>
            </w:pPr>
            <w:r w:rsidRPr="00035E95">
              <w:rPr>
                <w:color w:val="000000"/>
                <w:sz w:val="20"/>
              </w:rPr>
              <w:t xml:space="preserve">H </w:t>
            </w:r>
          </w:p>
        </w:tc>
        <w:tc>
          <w:tcPr>
            <w:tcW w:w="3078" w:type="dxa"/>
            <w:tcBorders>
              <w:top w:val="nil"/>
              <w:left w:val="nil"/>
              <w:bottom w:val="single" w:sz="8" w:space="0" w:color="auto"/>
              <w:right w:val="single" w:sz="8" w:space="0" w:color="auto"/>
            </w:tcBorders>
            <w:shd w:val="clear" w:color="auto" w:fill="auto"/>
            <w:vAlign w:val="bottom"/>
            <w:hideMark/>
          </w:tcPr>
          <w:p w:rsidR="00035E95" w:rsidRPr="00035E95" w:rsidRDefault="00035E95" w:rsidP="00035E95">
            <w:pPr>
              <w:widowControl/>
              <w:adjustRightInd/>
              <w:spacing w:line="240" w:lineRule="auto"/>
              <w:jc w:val="left"/>
              <w:textAlignment w:val="auto"/>
              <w:rPr>
                <w:color w:val="000000"/>
                <w:sz w:val="20"/>
                <w:szCs w:val="22"/>
              </w:rPr>
            </w:pPr>
            <w:r w:rsidRPr="00035E95">
              <w:rPr>
                <w:color w:val="000000"/>
                <w:sz w:val="20"/>
                <w:szCs w:val="22"/>
              </w:rPr>
              <w:t xml:space="preserve">Part discovery </w:t>
            </w:r>
            <w:r w:rsidRPr="00035E95">
              <w:rPr>
                <w:color w:val="000000"/>
                <w:sz w:val="20"/>
                <w:szCs w:val="22"/>
              </w:rPr>
              <w:br/>
              <w:t xml:space="preserve">Part Admin </w:t>
            </w:r>
          </w:p>
        </w:tc>
      </w:tr>
      <w:tr w:rsidR="00035E95" w:rsidRPr="00035E95" w:rsidTr="00035E95">
        <w:trPr>
          <w:trHeight w:val="1815"/>
        </w:trPr>
        <w:tc>
          <w:tcPr>
            <w:tcW w:w="1905" w:type="dxa"/>
            <w:tcBorders>
              <w:top w:val="nil"/>
              <w:left w:val="single" w:sz="8" w:space="0" w:color="auto"/>
              <w:bottom w:val="single" w:sz="8" w:space="0" w:color="auto"/>
              <w:right w:val="single" w:sz="8" w:space="0" w:color="auto"/>
            </w:tcBorders>
            <w:shd w:val="clear" w:color="000000" w:fill="B8CCE4"/>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xml:space="preserve">Notification Emails </w:t>
            </w:r>
          </w:p>
        </w:tc>
        <w:tc>
          <w:tcPr>
            <w:tcW w:w="3420" w:type="dxa"/>
            <w:tcBorders>
              <w:top w:val="nil"/>
              <w:left w:val="nil"/>
              <w:bottom w:val="single" w:sz="8" w:space="0" w:color="auto"/>
              <w:right w:val="single" w:sz="8" w:space="0" w:color="auto"/>
            </w:tcBorders>
            <w:shd w:val="clear" w:color="000000" w:fill="B8CCE4"/>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Emails sent from the system, triggered on certain actions (new followers, updates from the interest clubs, Q&amp;A , new answers, events invite from the clubs)</w:t>
            </w:r>
          </w:p>
        </w:tc>
        <w:tc>
          <w:tcPr>
            <w:tcW w:w="1350" w:type="dxa"/>
            <w:tcBorders>
              <w:top w:val="nil"/>
              <w:left w:val="nil"/>
              <w:bottom w:val="single" w:sz="8" w:space="0" w:color="auto"/>
              <w:right w:val="single" w:sz="8" w:space="0" w:color="auto"/>
            </w:tcBorders>
            <w:shd w:val="clear" w:color="000000" w:fill="B8CCE4"/>
            <w:hideMark/>
          </w:tcPr>
          <w:p w:rsidR="00035E95" w:rsidRPr="00035E95" w:rsidRDefault="00035E95" w:rsidP="00035E95">
            <w:pPr>
              <w:widowControl/>
              <w:adjustRightInd/>
              <w:spacing w:line="240" w:lineRule="auto"/>
              <w:jc w:val="center"/>
              <w:textAlignment w:val="auto"/>
              <w:rPr>
                <w:color w:val="000000"/>
                <w:sz w:val="20"/>
              </w:rPr>
            </w:pPr>
            <w:r w:rsidRPr="00035E95">
              <w:rPr>
                <w:color w:val="000000"/>
                <w:sz w:val="20"/>
              </w:rPr>
              <w:t xml:space="preserve">H </w:t>
            </w:r>
          </w:p>
        </w:tc>
        <w:tc>
          <w:tcPr>
            <w:tcW w:w="3078" w:type="dxa"/>
            <w:tcBorders>
              <w:top w:val="nil"/>
              <w:left w:val="nil"/>
              <w:bottom w:val="single" w:sz="8" w:space="0" w:color="auto"/>
              <w:right w:val="single" w:sz="8" w:space="0" w:color="auto"/>
            </w:tcBorders>
            <w:shd w:val="clear" w:color="auto" w:fill="auto"/>
            <w:vAlign w:val="bottom"/>
            <w:hideMark/>
          </w:tcPr>
          <w:p w:rsidR="00035E95" w:rsidRPr="00035E95" w:rsidRDefault="00035E95" w:rsidP="00035E95">
            <w:pPr>
              <w:widowControl/>
              <w:adjustRightInd/>
              <w:spacing w:line="240" w:lineRule="auto"/>
              <w:jc w:val="left"/>
              <w:textAlignment w:val="auto"/>
              <w:rPr>
                <w:color w:val="000000"/>
                <w:sz w:val="20"/>
                <w:szCs w:val="22"/>
              </w:rPr>
            </w:pPr>
            <w:r w:rsidRPr="00035E95">
              <w:rPr>
                <w:color w:val="000000"/>
                <w:sz w:val="20"/>
                <w:szCs w:val="22"/>
              </w:rPr>
              <w:t xml:space="preserve">Trigger point is following </w:t>
            </w:r>
            <w:r w:rsidRPr="00035E95">
              <w:rPr>
                <w:color w:val="FF0000"/>
                <w:sz w:val="20"/>
                <w:szCs w:val="22"/>
              </w:rPr>
              <w:br/>
            </w:r>
            <w:r w:rsidRPr="00035E95">
              <w:rPr>
                <w:color w:val="FF0000"/>
                <w:sz w:val="20"/>
                <w:szCs w:val="22"/>
              </w:rPr>
              <w:br/>
              <w:t xml:space="preserve">Need to connect with Legal and have preference settings (Weekly recap, vs. daily </w:t>
            </w:r>
            <w:proofErr w:type="spellStart"/>
            <w:r w:rsidRPr="00035E95">
              <w:rPr>
                <w:color w:val="FF0000"/>
                <w:sz w:val="20"/>
                <w:szCs w:val="22"/>
              </w:rPr>
              <w:t>vs</w:t>
            </w:r>
            <w:proofErr w:type="spellEnd"/>
            <w:r w:rsidRPr="00035E95">
              <w:rPr>
                <w:color w:val="FF0000"/>
                <w:sz w:val="20"/>
                <w:szCs w:val="22"/>
              </w:rPr>
              <w:t xml:space="preserve"> instant) </w:t>
            </w:r>
          </w:p>
        </w:tc>
      </w:tr>
      <w:tr w:rsidR="00035E95" w:rsidRPr="00035E95" w:rsidTr="00035E95">
        <w:trPr>
          <w:trHeight w:val="2115"/>
        </w:trPr>
        <w:tc>
          <w:tcPr>
            <w:tcW w:w="1905" w:type="dxa"/>
            <w:tcBorders>
              <w:top w:val="nil"/>
              <w:left w:val="single" w:sz="8" w:space="0" w:color="auto"/>
              <w:bottom w:val="single" w:sz="8" w:space="0" w:color="auto"/>
              <w:right w:val="single" w:sz="8" w:space="0" w:color="auto"/>
            </w:tcBorders>
            <w:shd w:val="clear" w:color="000000" w:fill="B8CCE4"/>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Search</w:t>
            </w:r>
          </w:p>
        </w:tc>
        <w:tc>
          <w:tcPr>
            <w:tcW w:w="3420" w:type="dxa"/>
            <w:tcBorders>
              <w:top w:val="nil"/>
              <w:left w:val="nil"/>
              <w:bottom w:val="single" w:sz="8" w:space="0" w:color="auto"/>
              <w:right w:val="single" w:sz="8" w:space="0" w:color="auto"/>
            </w:tcBorders>
            <w:shd w:val="clear" w:color="000000" w:fill="B8CCE4"/>
            <w:hideMark/>
          </w:tcPr>
          <w:p w:rsidR="00035E95" w:rsidRPr="00035E95" w:rsidRDefault="00035E95" w:rsidP="00035E95">
            <w:pPr>
              <w:widowControl/>
              <w:adjustRightInd/>
              <w:spacing w:line="240" w:lineRule="auto"/>
              <w:jc w:val="left"/>
              <w:textAlignment w:val="auto"/>
              <w:rPr>
                <w:color w:val="000000"/>
                <w:sz w:val="20"/>
                <w:szCs w:val="22"/>
              </w:rPr>
            </w:pPr>
            <w:r w:rsidRPr="00035E95">
              <w:rPr>
                <w:color w:val="000000"/>
                <w:sz w:val="20"/>
                <w:szCs w:val="22"/>
              </w:rPr>
              <w:t>Ability to search site content (QA / blogs / ideas) for specific search terms</w:t>
            </w:r>
          </w:p>
        </w:tc>
        <w:tc>
          <w:tcPr>
            <w:tcW w:w="1350" w:type="dxa"/>
            <w:tcBorders>
              <w:top w:val="nil"/>
              <w:left w:val="nil"/>
              <w:bottom w:val="single" w:sz="8" w:space="0" w:color="auto"/>
              <w:right w:val="single" w:sz="8" w:space="0" w:color="auto"/>
            </w:tcBorders>
            <w:shd w:val="clear" w:color="000000" w:fill="B8CCE4"/>
            <w:hideMark/>
          </w:tcPr>
          <w:p w:rsidR="00035E95" w:rsidRPr="00035E95" w:rsidRDefault="00035E95" w:rsidP="00035E95">
            <w:pPr>
              <w:widowControl/>
              <w:adjustRightInd/>
              <w:spacing w:line="240" w:lineRule="auto"/>
              <w:jc w:val="center"/>
              <w:textAlignment w:val="auto"/>
              <w:rPr>
                <w:color w:val="000000"/>
                <w:sz w:val="20"/>
                <w:szCs w:val="22"/>
              </w:rPr>
            </w:pPr>
            <w:r w:rsidRPr="00035E95">
              <w:rPr>
                <w:color w:val="000000"/>
                <w:sz w:val="20"/>
                <w:szCs w:val="22"/>
              </w:rPr>
              <w:t>NEW</w:t>
            </w:r>
          </w:p>
        </w:tc>
        <w:tc>
          <w:tcPr>
            <w:tcW w:w="3078" w:type="dxa"/>
            <w:tcBorders>
              <w:top w:val="nil"/>
              <w:left w:val="nil"/>
              <w:bottom w:val="single" w:sz="8" w:space="0" w:color="auto"/>
              <w:right w:val="single" w:sz="8" w:space="0" w:color="auto"/>
            </w:tcBorders>
            <w:shd w:val="clear" w:color="auto" w:fill="auto"/>
            <w:vAlign w:val="bottom"/>
            <w:hideMark/>
          </w:tcPr>
          <w:p w:rsidR="00035E95" w:rsidRPr="00035E95" w:rsidRDefault="00035E95" w:rsidP="00035E95">
            <w:pPr>
              <w:widowControl/>
              <w:adjustRightInd/>
              <w:spacing w:line="240" w:lineRule="auto"/>
              <w:jc w:val="left"/>
              <w:textAlignment w:val="auto"/>
              <w:rPr>
                <w:color w:val="000000"/>
                <w:sz w:val="20"/>
                <w:szCs w:val="22"/>
              </w:rPr>
            </w:pPr>
            <w:r w:rsidRPr="00035E95">
              <w:rPr>
                <w:color w:val="000000"/>
                <w:sz w:val="20"/>
                <w:szCs w:val="22"/>
              </w:rPr>
              <w:t xml:space="preserve">Jumpstarted from new core capability for search (global search as core site but need to bubble up community content first rather than product content) Need connect with Levi. </w:t>
            </w:r>
          </w:p>
        </w:tc>
      </w:tr>
      <w:tr w:rsidR="00035E95" w:rsidRPr="00035E95" w:rsidTr="00035E95">
        <w:trPr>
          <w:trHeight w:val="2820"/>
        </w:trPr>
        <w:tc>
          <w:tcPr>
            <w:tcW w:w="1905" w:type="dxa"/>
            <w:tcBorders>
              <w:top w:val="nil"/>
              <w:left w:val="single" w:sz="8" w:space="0" w:color="auto"/>
              <w:bottom w:val="nil"/>
              <w:right w:val="single" w:sz="8" w:space="0" w:color="auto"/>
            </w:tcBorders>
            <w:shd w:val="clear" w:color="000000" w:fill="B8CCE4"/>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Happening Now / Activity Feed</w:t>
            </w:r>
          </w:p>
        </w:tc>
        <w:tc>
          <w:tcPr>
            <w:tcW w:w="3420" w:type="dxa"/>
            <w:tcBorders>
              <w:top w:val="nil"/>
              <w:left w:val="nil"/>
              <w:bottom w:val="nil"/>
              <w:right w:val="single" w:sz="8" w:space="0" w:color="auto"/>
            </w:tcBorders>
            <w:shd w:val="clear" w:color="000000" w:fill="B8CCE4"/>
            <w:hideMark/>
          </w:tcPr>
          <w:p w:rsidR="00035E95" w:rsidRPr="00035E95" w:rsidRDefault="00035E95" w:rsidP="00035E95">
            <w:pPr>
              <w:widowControl/>
              <w:adjustRightInd/>
              <w:spacing w:line="240" w:lineRule="auto"/>
              <w:jc w:val="left"/>
              <w:textAlignment w:val="auto"/>
              <w:rPr>
                <w:color w:val="000000"/>
                <w:sz w:val="20"/>
                <w:szCs w:val="22"/>
              </w:rPr>
            </w:pPr>
            <w:r w:rsidRPr="00035E95">
              <w:rPr>
                <w:color w:val="000000"/>
                <w:sz w:val="20"/>
                <w:szCs w:val="22"/>
              </w:rPr>
              <w:t xml:space="preserve">Users (and other entities </w:t>
            </w:r>
            <w:proofErr w:type="spellStart"/>
            <w:r w:rsidRPr="00035E95">
              <w:rPr>
                <w:color w:val="000000"/>
                <w:sz w:val="20"/>
                <w:szCs w:val="22"/>
              </w:rPr>
              <w:t>e.g</w:t>
            </w:r>
            <w:proofErr w:type="gramStart"/>
            <w:r w:rsidRPr="00035E95">
              <w:rPr>
                <w:color w:val="000000"/>
                <w:sz w:val="20"/>
                <w:szCs w:val="22"/>
              </w:rPr>
              <w:t>,stores</w:t>
            </w:r>
            <w:proofErr w:type="spellEnd"/>
            <w:proofErr w:type="gramEnd"/>
            <w:r w:rsidRPr="00035E95">
              <w:rPr>
                <w:color w:val="000000"/>
                <w:sz w:val="20"/>
                <w:szCs w:val="22"/>
              </w:rPr>
              <w:t>, clubs) can share a summary of each action they take in the community with their Followers. On the home page users see an aggregated, real-time activity stream from users and entities that they follow. For non-members/website visitors, the happening now includes updates from store pages, blogs, and clubs. If they are a new visitor, they will see an aggregate of all recent posts made throughout the site as well as from our social networks (FB, Twitter)</w:t>
            </w:r>
          </w:p>
        </w:tc>
        <w:tc>
          <w:tcPr>
            <w:tcW w:w="1350" w:type="dxa"/>
            <w:tcBorders>
              <w:top w:val="nil"/>
              <w:left w:val="nil"/>
              <w:bottom w:val="nil"/>
              <w:right w:val="single" w:sz="8" w:space="0" w:color="auto"/>
            </w:tcBorders>
            <w:shd w:val="clear" w:color="000000" w:fill="B8CCE4"/>
            <w:hideMark/>
          </w:tcPr>
          <w:p w:rsidR="00035E95" w:rsidRPr="00035E95" w:rsidRDefault="00035E95" w:rsidP="00035E95">
            <w:pPr>
              <w:widowControl/>
              <w:adjustRightInd/>
              <w:spacing w:line="240" w:lineRule="auto"/>
              <w:jc w:val="center"/>
              <w:textAlignment w:val="auto"/>
              <w:rPr>
                <w:color w:val="000000"/>
                <w:sz w:val="20"/>
                <w:szCs w:val="22"/>
              </w:rPr>
            </w:pPr>
            <w:r w:rsidRPr="00035E95">
              <w:rPr>
                <w:color w:val="000000"/>
                <w:sz w:val="20"/>
                <w:szCs w:val="22"/>
              </w:rPr>
              <w:t>H</w:t>
            </w:r>
          </w:p>
        </w:tc>
        <w:tc>
          <w:tcPr>
            <w:tcW w:w="3078" w:type="dxa"/>
            <w:tcBorders>
              <w:top w:val="nil"/>
              <w:left w:val="nil"/>
              <w:bottom w:val="single" w:sz="8" w:space="0" w:color="auto"/>
              <w:right w:val="single" w:sz="8" w:space="0" w:color="auto"/>
            </w:tcBorders>
            <w:shd w:val="clear" w:color="auto" w:fill="auto"/>
            <w:vAlign w:val="bottom"/>
            <w:hideMark/>
          </w:tcPr>
          <w:p w:rsidR="00035E95" w:rsidRPr="00035E95" w:rsidRDefault="00035E95" w:rsidP="00035E95">
            <w:pPr>
              <w:widowControl/>
              <w:adjustRightInd/>
              <w:spacing w:line="240" w:lineRule="auto"/>
              <w:jc w:val="left"/>
              <w:textAlignment w:val="auto"/>
              <w:rPr>
                <w:color w:val="000000"/>
                <w:sz w:val="20"/>
                <w:szCs w:val="22"/>
              </w:rPr>
            </w:pPr>
            <w:r w:rsidRPr="00035E95">
              <w:rPr>
                <w:color w:val="000000"/>
                <w:sz w:val="20"/>
                <w:szCs w:val="22"/>
              </w:rPr>
              <w:t> </w:t>
            </w:r>
          </w:p>
        </w:tc>
      </w:tr>
      <w:tr w:rsidR="00035E95" w:rsidRPr="00035E95" w:rsidTr="00035E95">
        <w:trPr>
          <w:trHeight w:val="2820"/>
        </w:trPr>
        <w:tc>
          <w:tcPr>
            <w:tcW w:w="1905" w:type="dxa"/>
            <w:tcBorders>
              <w:top w:val="single" w:sz="8" w:space="0" w:color="auto"/>
              <w:left w:val="single" w:sz="8" w:space="0" w:color="auto"/>
              <w:bottom w:val="single" w:sz="8" w:space="0" w:color="auto"/>
              <w:right w:val="single" w:sz="8" w:space="0" w:color="auto"/>
            </w:tcBorders>
            <w:shd w:val="clear" w:color="000000" w:fill="B8CCE4"/>
            <w:hideMark/>
          </w:tcPr>
          <w:p w:rsidR="00035E95" w:rsidRPr="00035E95" w:rsidRDefault="00035E95" w:rsidP="00035E95">
            <w:pPr>
              <w:widowControl/>
              <w:adjustRightInd/>
              <w:spacing w:line="240" w:lineRule="auto"/>
              <w:jc w:val="left"/>
              <w:textAlignment w:val="auto"/>
              <w:rPr>
                <w:b/>
                <w:bCs/>
                <w:color w:val="000000"/>
                <w:sz w:val="20"/>
              </w:rPr>
            </w:pPr>
            <w:r w:rsidRPr="00035E95">
              <w:rPr>
                <w:b/>
                <w:bCs/>
                <w:color w:val="000000"/>
                <w:sz w:val="20"/>
              </w:rPr>
              <w:lastRenderedPageBreak/>
              <w:t>Activity Feed for Social Media Sites *NEW*</w:t>
            </w:r>
          </w:p>
        </w:tc>
        <w:tc>
          <w:tcPr>
            <w:tcW w:w="3420" w:type="dxa"/>
            <w:tcBorders>
              <w:top w:val="single" w:sz="8" w:space="0" w:color="auto"/>
              <w:left w:val="nil"/>
              <w:bottom w:val="single" w:sz="8" w:space="0" w:color="auto"/>
              <w:right w:val="single" w:sz="8" w:space="0" w:color="auto"/>
            </w:tcBorders>
            <w:shd w:val="clear" w:color="000000" w:fill="B8CCE4"/>
            <w:hideMark/>
          </w:tcPr>
          <w:p w:rsidR="00035E95" w:rsidRPr="00035E95" w:rsidRDefault="00035E95" w:rsidP="00035E95">
            <w:pPr>
              <w:widowControl/>
              <w:adjustRightInd/>
              <w:spacing w:line="240" w:lineRule="auto"/>
              <w:jc w:val="left"/>
              <w:textAlignment w:val="auto"/>
              <w:rPr>
                <w:color w:val="000000"/>
                <w:sz w:val="20"/>
                <w:szCs w:val="22"/>
              </w:rPr>
            </w:pPr>
            <w:r w:rsidRPr="00035E95">
              <w:rPr>
                <w:color w:val="000000"/>
                <w:sz w:val="20"/>
                <w:szCs w:val="22"/>
              </w:rPr>
              <w:t xml:space="preserve">real time activity stream from Twitter and </w:t>
            </w:r>
            <w:proofErr w:type="spellStart"/>
            <w:r w:rsidRPr="00035E95">
              <w:rPr>
                <w:color w:val="000000"/>
                <w:sz w:val="20"/>
                <w:szCs w:val="22"/>
              </w:rPr>
              <w:t>Facebook</w:t>
            </w:r>
            <w:proofErr w:type="spellEnd"/>
          </w:p>
        </w:tc>
        <w:tc>
          <w:tcPr>
            <w:tcW w:w="1350" w:type="dxa"/>
            <w:tcBorders>
              <w:top w:val="single" w:sz="8" w:space="0" w:color="auto"/>
              <w:left w:val="nil"/>
              <w:bottom w:val="single" w:sz="8" w:space="0" w:color="auto"/>
              <w:right w:val="single" w:sz="8" w:space="0" w:color="auto"/>
            </w:tcBorders>
            <w:shd w:val="clear" w:color="000000" w:fill="B8CCE4"/>
            <w:hideMark/>
          </w:tcPr>
          <w:p w:rsidR="00035E95" w:rsidRPr="00035E95" w:rsidRDefault="00035E95" w:rsidP="00035E95">
            <w:pPr>
              <w:widowControl/>
              <w:adjustRightInd/>
              <w:spacing w:line="240" w:lineRule="auto"/>
              <w:jc w:val="center"/>
              <w:textAlignment w:val="auto"/>
              <w:rPr>
                <w:color w:val="000000"/>
                <w:sz w:val="20"/>
                <w:szCs w:val="22"/>
              </w:rPr>
            </w:pPr>
            <w:r w:rsidRPr="00035E95">
              <w:rPr>
                <w:color w:val="000000"/>
                <w:sz w:val="20"/>
                <w:szCs w:val="22"/>
              </w:rPr>
              <w:t>H</w:t>
            </w:r>
          </w:p>
        </w:tc>
        <w:tc>
          <w:tcPr>
            <w:tcW w:w="3078" w:type="dxa"/>
            <w:tcBorders>
              <w:top w:val="nil"/>
              <w:left w:val="nil"/>
              <w:bottom w:val="single" w:sz="8" w:space="0" w:color="auto"/>
              <w:right w:val="single" w:sz="8" w:space="0" w:color="auto"/>
            </w:tcBorders>
            <w:shd w:val="clear" w:color="auto" w:fill="auto"/>
            <w:vAlign w:val="bottom"/>
            <w:hideMark/>
          </w:tcPr>
          <w:p w:rsidR="00035E95" w:rsidRPr="00035E95" w:rsidRDefault="00035E95" w:rsidP="00035E95">
            <w:pPr>
              <w:widowControl/>
              <w:adjustRightInd/>
              <w:spacing w:line="240" w:lineRule="auto"/>
              <w:jc w:val="left"/>
              <w:textAlignment w:val="auto"/>
              <w:rPr>
                <w:color w:val="000000"/>
                <w:sz w:val="20"/>
                <w:szCs w:val="22"/>
              </w:rPr>
            </w:pPr>
            <w:r w:rsidRPr="00035E95">
              <w:rPr>
                <w:color w:val="000000"/>
                <w:sz w:val="20"/>
                <w:szCs w:val="22"/>
              </w:rPr>
              <w:t> </w:t>
            </w:r>
          </w:p>
        </w:tc>
      </w:tr>
      <w:tr w:rsidR="00035E95" w:rsidRPr="00035E95" w:rsidTr="00035E95">
        <w:trPr>
          <w:gridAfter w:val="3"/>
          <w:wAfter w:w="7848" w:type="dxa"/>
          <w:trHeight w:val="390"/>
        </w:trPr>
        <w:tc>
          <w:tcPr>
            <w:tcW w:w="1905" w:type="dxa"/>
            <w:tcBorders>
              <w:top w:val="single" w:sz="8" w:space="0" w:color="auto"/>
              <w:left w:val="single" w:sz="8" w:space="0" w:color="auto"/>
              <w:bottom w:val="single" w:sz="8" w:space="0" w:color="auto"/>
              <w:right w:val="single" w:sz="8" w:space="0" w:color="000000"/>
            </w:tcBorders>
            <w:shd w:val="clear" w:color="auto" w:fill="auto"/>
            <w:hideMark/>
          </w:tcPr>
          <w:p w:rsidR="00035E95" w:rsidRPr="00035E95" w:rsidRDefault="00035E95" w:rsidP="00035E95">
            <w:pPr>
              <w:widowControl/>
              <w:adjustRightInd/>
              <w:spacing w:line="240" w:lineRule="auto"/>
              <w:jc w:val="center"/>
              <w:textAlignment w:val="auto"/>
              <w:rPr>
                <w:b/>
                <w:bCs/>
                <w:color w:val="000000"/>
                <w:sz w:val="20"/>
                <w:szCs w:val="28"/>
              </w:rPr>
            </w:pPr>
            <w:r w:rsidRPr="00035E95">
              <w:rPr>
                <w:b/>
                <w:bCs/>
                <w:color w:val="000000"/>
                <w:sz w:val="20"/>
                <w:szCs w:val="28"/>
              </w:rPr>
              <w:t>Other</w:t>
            </w:r>
          </w:p>
        </w:tc>
      </w:tr>
      <w:tr w:rsidR="00035E95" w:rsidRPr="00035E95" w:rsidTr="00035E95">
        <w:trPr>
          <w:trHeight w:val="1200"/>
        </w:trPr>
        <w:tc>
          <w:tcPr>
            <w:tcW w:w="1905" w:type="dxa"/>
            <w:vMerge w:val="restart"/>
            <w:tcBorders>
              <w:top w:val="nil"/>
              <w:left w:val="single" w:sz="8" w:space="0" w:color="auto"/>
              <w:bottom w:val="single" w:sz="8" w:space="0" w:color="000000"/>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Admin Tool / Reporting</w:t>
            </w:r>
          </w:p>
        </w:tc>
        <w:tc>
          <w:tcPr>
            <w:tcW w:w="3420" w:type="dxa"/>
            <w:tcBorders>
              <w:top w:val="nil"/>
              <w:left w:val="nil"/>
              <w:bottom w:val="nil"/>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Functions include:</w:t>
            </w:r>
          </w:p>
        </w:tc>
        <w:tc>
          <w:tcPr>
            <w:tcW w:w="1350" w:type="dxa"/>
            <w:vMerge w:val="restart"/>
            <w:tcBorders>
              <w:top w:val="nil"/>
              <w:left w:val="single" w:sz="8" w:space="0" w:color="auto"/>
              <w:bottom w:val="single" w:sz="8" w:space="0" w:color="000000"/>
              <w:right w:val="single" w:sz="8" w:space="0" w:color="auto"/>
            </w:tcBorders>
            <w:shd w:val="clear" w:color="auto" w:fill="auto"/>
            <w:hideMark/>
          </w:tcPr>
          <w:p w:rsidR="00035E95" w:rsidRPr="00035E95" w:rsidRDefault="00035E95" w:rsidP="00035E95">
            <w:pPr>
              <w:widowControl/>
              <w:adjustRightInd/>
              <w:spacing w:line="240" w:lineRule="auto"/>
              <w:jc w:val="center"/>
              <w:textAlignment w:val="auto"/>
              <w:rPr>
                <w:color w:val="000000"/>
                <w:sz w:val="20"/>
              </w:rPr>
            </w:pPr>
            <w:r w:rsidRPr="00035E95">
              <w:rPr>
                <w:color w:val="000000"/>
                <w:sz w:val="20"/>
              </w:rPr>
              <w:t>H</w:t>
            </w:r>
          </w:p>
        </w:tc>
        <w:tc>
          <w:tcPr>
            <w:tcW w:w="3078" w:type="dxa"/>
            <w:vMerge w:val="restart"/>
            <w:tcBorders>
              <w:top w:val="nil"/>
              <w:left w:val="single" w:sz="8" w:space="0" w:color="auto"/>
              <w:bottom w:val="single" w:sz="8" w:space="0" w:color="000000"/>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color w:val="000000"/>
                <w:sz w:val="20"/>
                <w:szCs w:val="22"/>
              </w:rPr>
            </w:pPr>
            <w:r w:rsidRPr="00035E95">
              <w:rPr>
                <w:color w:val="000000"/>
                <w:sz w:val="20"/>
                <w:szCs w:val="22"/>
              </w:rPr>
              <w:t xml:space="preserve">PDF will be very difficult - unless from Google Analytics or </w:t>
            </w:r>
            <w:proofErr w:type="spellStart"/>
            <w:r w:rsidRPr="00035E95">
              <w:rPr>
                <w:color w:val="000000"/>
                <w:sz w:val="20"/>
                <w:szCs w:val="22"/>
              </w:rPr>
              <w:t>Omniture</w:t>
            </w:r>
            <w:proofErr w:type="spellEnd"/>
            <w:r w:rsidRPr="00035E95">
              <w:rPr>
                <w:color w:val="000000"/>
                <w:sz w:val="20"/>
                <w:szCs w:val="22"/>
              </w:rPr>
              <w:br/>
              <w:t>Need to look into additional reporting tools</w:t>
            </w:r>
          </w:p>
        </w:tc>
      </w:tr>
      <w:tr w:rsidR="00035E95" w:rsidRPr="00035E95" w:rsidTr="00035E95">
        <w:trPr>
          <w:trHeight w:val="315"/>
        </w:trPr>
        <w:tc>
          <w:tcPr>
            <w:tcW w:w="1905"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nil"/>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rFonts w:ascii="Symbol" w:hAnsi="Symbol"/>
                <w:color w:val="000000"/>
                <w:sz w:val="20"/>
              </w:rPr>
            </w:pPr>
            <w:r w:rsidRPr="00035E95">
              <w:rPr>
                <w:rFonts w:ascii="Symbol" w:hAnsi="Symbol"/>
                <w:color w:val="000000"/>
                <w:sz w:val="20"/>
              </w:rPr>
              <w:t></w:t>
            </w:r>
            <w:r w:rsidRPr="00035E95">
              <w:rPr>
                <w:rFonts w:ascii="Times New Roman" w:hAnsi="Times New Roman"/>
                <w:color w:val="000000"/>
                <w:sz w:val="20"/>
                <w:szCs w:val="14"/>
              </w:rPr>
              <w:t xml:space="preserve">         </w:t>
            </w:r>
            <w:r w:rsidRPr="00035E95">
              <w:rPr>
                <w:color w:val="000000"/>
                <w:sz w:val="20"/>
              </w:rPr>
              <w:t>Moderation (Q&amp;A)</w:t>
            </w:r>
          </w:p>
        </w:tc>
        <w:tc>
          <w:tcPr>
            <w:tcW w:w="1350"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szCs w:val="22"/>
              </w:rPr>
            </w:pPr>
          </w:p>
        </w:tc>
      </w:tr>
      <w:tr w:rsidR="00035E95" w:rsidRPr="00035E95" w:rsidTr="00035E95">
        <w:trPr>
          <w:trHeight w:val="315"/>
        </w:trPr>
        <w:tc>
          <w:tcPr>
            <w:tcW w:w="1905"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nil"/>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rFonts w:ascii="Symbol" w:hAnsi="Symbol"/>
                <w:color w:val="000000"/>
                <w:sz w:val="20"/>
              </w:rPr>
            </w:pPr>
            <w:r w:rsidRPr="00035E95">
              <w:rPr>
                <w:rFonts w:ascii="Symbol" w:hAnsi="Symbol"/>
                <w:color w:val="000000"/>
                <w:sz w:val="20"/>
              </w:rPr>
              <w:t></w:t>
            </w:r>
            <w:r w:rsidRPr="00035E95">
              <w:rPr>
                <w:rFonts w:ascii="Times New Roman" w:hAnsi="Times New Roman"/>
                <w:color w:val="000000"/>
                <w:sz w:val="20"/>
                <w:szCs w:val="14"/>
              </w:rPr>
              <w:t xml:space="preserve">         </w:t>
            </w:r>
            <w:r w:rsidRPr="00035E95">
              <w:rPr>
                <w:color w:val="000000"/>
                <w:sz w:val="20"/>
              </w:rPr>
              <w:t>Blog Write/Publish</w:t>
            </w:r>
          </w:p>
        </w:tc>
        <w:tc>
          <w:tcPr>
            <w:tcW w:w="1350"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szCs w:val="22"/>
              </w:rPr>
            </w:pPr>
          </w:p>
        </w:tc>
      </w:tr>
      <w:tr w:rsidR="00035E95" w:rsidRPr="00035E95" w:rsidTr="00035E95">
        <w:trPr>
          <w:trHeight w:val="315"/>
        </w:trPr>
        <w:tc>
          <w:tcPr>
            <w:tcW w:w="1905"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nil"/>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rFonts w:ascii="Symbol" w:hAnsi="Symbol"/>
                <w:color w:val="000000"/>
                <w:sz w:val="20"/>
              </w:rPr>
            </w:pPr>
            <w:r w:rsidRPr="00035E95">
              <w:rPr>
                <w:rFonts w:ascii="Symbol" w:hAnsi="Symbol"/>
                <w:color w:val="000000"/>
                <w:sz w:val="20"/>
              </w:rPr>
              <w:t></w:t>
            </w:r>
            <w:r w:rsidRPr="00035E95">
              <w:rPr>
                <w:rFonts w:ascii="Times New Roman" w:hAnsi="Times New Roman"/>
                <w:color w:val="000000"/>
                <w:sz w:val="20"/>
                <w:szCs w:val="14"/>
              </w:rPr>
              <w:t xml:space="preserve">         </w:t>
            </w:r>
            <w:r w:rsidRPr="00035E95">
              <w:rPr>
                <w:color w:val="000000"/>
                <w:sz w:val="20"/>
              </w:rPr>
              <w:t>Ad Network</w:t>
            </w:r>
          </w:p>
        </w:tc>
        <w:tc>
          <w:tcPr>
            <w:tcW w:w="1350"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szCs w:val="22"/>
              </w:rPr>
            </w:pPr>
          </w:p>
        </w:tc>
      </w:tr>
      <w:tr w:rsidR="00035E95" w:rsidRPr="00035E95" w:rsidTr="00035E95">
        <w:trPr>
          <w:trHeight w:val="315"/>
        </w:trPr>
        <w:tc>
          <w:tcPr>
            <w:tcW w:w="1905"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nil"/>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rFonts w:ascii="Symbol" w:hAnsi="Symbol"/>
                <w:color w:val="000000"/>
                <w:sz w:val="20"/>
              </w:rPr>
            </w:pPr>
            <w:r w:rsidRPr="00035E95">
              <w:rPr>
                <w:rFonts w:ascii="Symbol" w:hAnsi="Symbol"/>
                <w:color w:val="000000"/>
                <w:sz w:val="20"/>
              </w:rPr>
              <w:t></w:t>
            </w:r>
            <w:r w:rsidRPr="00035E95">
              <w:rPr>
                <w:rFonts w:ascii="Times New Roman" w:hAnsi="Times New Roman"/>
                <w:color w:val="000000"/>
                <w:sz w:val="20"/>
                <w:szCs w:val="14"/>
              </w:rPr>
              <w:t xml:space="preserve">         </w:t>
            </w:r>
            <w:r w:rsidRPr="00035E95">
              <w:rPr>
                <w:color w:val="000000"/>
                <w:sz w:val="20"/>
              </w:rPr>
              <w:t>Deals Publish</w:t>
            </w:r>
          </w:p>
        </w:tc>
        <w:tc>
          <w:tcPr>
            <w:tcW w:w="1350"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szCs w:val="22"/>
              </w:rPr>
            </w:pPr>
          </w:p>
        </w:tc>
      </w:tr>
      <w:tr w:rsidR="00035E95" w:rsidRPr="00035E95" w:rsidTr="00035E95">
        <w:trPr>
          <w:trHeight w:val="315"/>
        </w:trPr>
        <w:tc>
          <w:tcPr>
            <w:tcW w:w="1905"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nil"/>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rFonts w:ascii="Symbol" w:hAnsi="Symbol"/>
                <w:color w:val="000000"/>
                <w:sz w:val="20"/>
              </w:rPr>
            </w:pPr>
            <w:r w:rsidRPr="00035E95">
              <w:rPr>
                <w:rFonts w:ascii="Symbol" w:hAnsi="Symbol"/>
                <w:color w:val="000000"/>
                <w:sz w:val="20"/>
              </w:rPr>
              <w:t></w:t>
            </w:r>
            <w:r w:rsidRPr="00035E95">
              <w:rPr>
                <w:rFonts w:ascii="Times New Roman" w:hAnsi="Times New Roman"/>
                <w:color w:val="000000"/>
                <w:sz w:val="20"/>
                <w:szCs w:val="14"/>
              </w:rPr>
              <w:t xml:space="preserve">         </w:t>
            </w:r>
            <w:r w:rsidRPr="00035E95">
              <w:rPr>
                <w:color w:val="000000"/>
                <w:sz w:val="20"/>
              </w:rPr>
              <w:t>List Pulls</w:t>
            </w:r>
          </w:p>
        </w:tc>
        <w:tc>
          <w:tcPr>
            <w:tcW w:w="1350"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szCs w:val="22"/>
              </w:rPr>
            </w:pPr>
          </w:p>
        </w:tc>
      </w:tr>
      <w:tr w:rsidR="00035E95" w:rsidRPr="00035E95" w:rsidTr="00035E95">
        <w:trPr>
          <w:trHeight w:val="315"/>
        </w:trPr>
        <w:tc>
          <w:tcPr>
            <w:tcW w:w="1905"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nil"/>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rFonts w:ascii="Symbol" w:hAnsi="Symbol"/>
                <w:color w:val="000000"/>
                <w:sz w:val="20"/>
              </w:rPr>
            </w:pPr>
            <w:r w:rsidRPr="00035E95">
              <w:rPr>
                <w:rFonts w:ascii="Symbol" w:hAnsi="Symbol"/>
                <w:color w:val="000000"/>
                <w:sz w:val="20"/>
              </w:rPr>
              <w:t></w:t>
            </w:r>
            <w:r w:rsidRPr="00035E95">
              <w:rPr>
                <w:rFonts w:ascii="Times New Roman" w:hAnsi="Times New Roman"/>
                <w:color w:val="000000"/>
                <w:sz w:val="20"/>
                <w:szCs w:val="14"/>
              </w:rPr>
              <w:t xml:space="preserve">         </w:t>
            </w:r>
            <w:r w:rsidRPr="00035E95">
              <w:rPr>
                <w:color w:val="000000"/>
                <w:sz w:val="20"/>
              </w:rPr>
              <w:t>User Info</w:t>
            </w:r>
          </w:p>
        </w:tc>
        <w:tc>
          <w:tcPr>
            <w:tcW w:w="1350"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szCs w:val="22"/>
              </w:rPr>
            </w:pPr>
          </w:p>
        </w:tc>
      </w:tr>
      <w:tr w:rsidR="00035E95" w:rsidRPr="00035E95" w:rsidTr="00035E95">
        <w:trPr>
          <w:trHeight w:val="315"/>
        </w:trPr>
        <w:tc>
          <w:tcPr>
            <w:tcW w:w="1905"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nil"/>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rFonts w:ascii="Symbol" w:hAnsi="Symbol"/>
                <w:color w:val="000000"/>
                <w:sz w:val="20"/>
              </w:rPr>
            </w:pPr>
            <w:r w:rsidRPr="00035E95">
              <w:rPr>
                <w:rFonts w:ascii="Symbol" w:hAnsi="Symbol"/>
                <w:color w:val="000000"/>
                <w:sz w:val="20"/>
              </w:rPr>
              <w:t></w:t>
            </w:r>
            <w:r w:rsidRPr="00035E95">
              <w:rPr>
                <w:rFonts w:ascii="Times New Roman" w:hAnsi="Times New Roman"/>
                <w:color w:val="000000"/>
                <w:sz w:val="20"/>
                <w:szCs w:val="14"/>
              </w:rPr>
              <w:t xml:space="preserve">         </w:t>
            </w:r>
            <w:r w:rsidRPr="00035E95">
              <w:rPr>
                <w:color w:val="000000"/>
                <w:sz w:val="20"/>
              </w:rPr>
              <w:t>Analytics/Reports/Alerts</w:t>
            </w:r>
          </w:p>
        </w:tc>
        <w:tc>
          <w:tcPr>
            <w:tcW w:w="1350"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szCs w:val="22"/>
              </w:rPr>
            </w:pPr>
          </w:p>
        </w:tc>
      </w:tr>
      <w:tr w:rsidR="00035E95" w:rsidRPr="00035E95" w:rsidTr="00035E95">
        <w:trPr>
          <w:trHeight w:val="315"/>
        </w:trPr>
        <w:tc>
          <w:tcPr>
            <w:tcW w:w="1905"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nil"/>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rFonts w:ascii="Symbol" w:hAnsi="Symbol"/>
                <w:color w:val="000000"/>
                <w:sz w:val="20"/>
              </w:rPr>
            </w:pPr>
            <w:r w:rsidRPr="00035E95">
              <w:rPr>
                <w:rFonts w:ascii="Symbol" w:hAnsi="Symbol"/>
                <w:color w:val="000000"/>
                <w:sz w:val="20"/>
              </w:rPr>
              <w:t></w:t>
            </w:r>
            <w:r w:rsidRPr="00035E95">
              <w:rPr>
                <w:rFonts w:ascii="Times New Roman" w:hAnsi="Times New Roman"/>
                <w:color w:val="000000"/>
                <w:sz w:val="20"/>
                <w:szCs w:val="14"/>
              </w:rPr>
              <w:t xml:space="preserve">         </w:t>
            </w:r>
            <w:r w:rsidRPr="00035E95">
              <w:rPr>
                <w:color w:val="000000"/>
                <w:sz w:val="20"/>
              </w:rPr>
              <w:t>Create /Manage Clubs</w:t>
            </w:r>
          </w:p>
        </w:tc>
        <w:tc>
          <w:tcPr>
            <w:tcW w:w="1350"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szCs w:val="22"/>
              </w:rPr>
            </w:pPr>
          </w:p>
        </w:tc>
      </w:tr>
      <w:tr w:rsidR="00035E95" w:rsidRPr="00035E95" w:rsidTr="00035E95">
        <w:trPr>
          <w:trHeight w:val="315"/>
        </w:trPr>
        <w:tc>
          <w:tcPr>
            <w:tcW w:w="1905"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nil"/>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w:t>
            </w:r>
          </w:p>
        </w:tc>
        <w:tc>
          <w:tcPr>
            <w:tcW w:w="1350"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szCs w:val="22"/>
              </w:rPr>
            </w:pPr>
          </w:p>
        </w:tc>
      </w:tr>
      <w:tr w:rsidR="00035E95" w:rsidRPr="00035E95" w:rsidTr="00035E95">
        <w:trPr>
          <w:trHeight w:val="630"/>
        </w:trPr>
        <w:tc>
          <w:tcPr>
            <w:tcW w:w="1905"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nil"/>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Admin systems includes community control tool and BU content management tool:</w:t>
            </w:r>
          </w:p>
        </w:tc>
        <w:tc>
          <w:tcPr>
            <w:tcW w:w="1350"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szCs w:val="22"/>
              </w:rPr>
            </w:pPr>
          </w:p>
        </w:tc>
      </w:tr>
      <w:tr w:rsidR="00035E95" w:rsidRPr="00035E95" w:rsidTr="00035E95">
        <w:trPr>
          <w:trHeight w:val="315"/>
        </w:trPr>
        <w:tc>
          <w:tcPr>
            <w:tcW w:w="1905"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nil"/>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-Community control tool</w:t>
            </w:r>
          </w:p>
        </w:tc>
        <w:tc>
          <w:tcPr>
            <w:tcW w:w="1350"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szCs w:val="22"/>
              </w:rPr>
            </w:pPr>
          </w:p>
        </w:tc>
      </w:tr>
      <w:tr w:rsidR="00035E95" w:rsidRPr="00035E95" w:rsidTr="00035E95">
        <w:trPr>
          <w:trHeight w:val="945"/>
        </w:trPr>
        <w:tc>
          <w:tcPr>
            <w:tcW w:w="1905"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nil"/>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xml:space="preserve">  1. Membership management: create, delete, find, edit, update, grant features, edit badges/membership status</w:t>
            </w:r>
          </w:p>
        </w:tc>
        <w:tc>
          <w:tcPr>
            <w:tcW w:w="1350"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szCs w:val="22"/>
              </w:rPr>
            </w:pPr>
          </w:p>
        </w:tc>
      </w:tr>
      <w:tr w:rsidR="00035E95" w:rsidRPr="00035E95" w:rsidTr="00035E95">
        <w:trPr>
          <w:trHeight w:val="945"/>
        </w:trPr>
        <w:tc>
          <w:tcPr>
            <w:tcW w:w="1905"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nil"/>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xml:space="preserve"> 2. Content management: Q&amp;A, blogs content update, ideas, co-creation</w:t>
            </w:r>
            <w:proofErr w:type="gramStart"/>
            <w:r w:rsidRPr="00035E95">
              <w:rPr>
                <w:color w:val="000000"/>
                <w:sz w:val="20"/>
              </w:rPr>
              <w:t>,  user</w:t>
            </w:r>
            <w:proofErr w:type="gramEnd"/>
            <w:r w:rsidRPr="00035E95">
              <w:rPr>
                <w:color w:val="000000"/>
                <w:sz w:val="20"/>
              </w:rPr>
              <w:t xml:space="preserve">-flagged </w:t>
            </w:r>
            <w:proofErr w:type="spellStart"/>
            <w:r w:rsidRPr="00035E95">
              <w:rPr>
                <w:color w:val="000000"/>
                <w:sz w:val="20"/>
              </w:rPr>
              <w:t>inappropriates</w:t>
            </w:r>
            <w:proofErr w:type="spellEnd"/>
            <w:r w:rsidRPr="00035E95">
              <w:rPr>
                <w:color w:val="000000"/>
                <w:sz w:val="20"/>
              </w:rPr>
              <w:t xml:space="preserve">, images, video, profanity, approves, delete, edit. </w:t>
            </w:r>
          </w:p>
        </w:tc>
        <w:tc>
          <w:tcPr>
            <w:tcW w:w="1350"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szCs w:val="22"/>
              </w:rPr>
            </w:pPr>
          </w:p>
        </w:tc>
      </w:tr>
      <w:tr w:rsidR="00035E95" w:rsidRPr="00035E95" w:rsidTr="00035E95">
        <w:trPr>
          <w:trHeight w:val="630"/>
        </w:trPr>
        <w:tc>
          <w:tcPr>
            <w:tcW w:w="1905"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nil"/>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xml:space="preserve"> 3. Ad network: post SHC ads (outside of contextual – Image management)</w:t>
            </w:r>
          </w:p>
        </w:tc>
        <w:tc>
          <w:tcPr>
            <w:tcW w:w="1350"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szCs w:val="22"/>
              </w:rPr>
            </w:pPr>
          </w:p>
        </w:tc>
      </w:tr>
      <w:tr w:rsidR="00035E95" w:rsidRPr="00035E95" w:rsidTr="00035E95">
        <w:trPr>
          <w:trHeight w:val="945"/>
        </w:trPr>
        <w:tc>
          <w:tcPr>
            <w:tcW w:w="1905"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nil"/>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xml:space="preserve"> 4. Clubs, interests, topics management: create, update, </w:t>
            </w:r>
            <w:proofErr w:type="gramStart"/>
            <w:r w:rsidRPr="00035E95">
              <w:rPr>
                <w:color w:val="000000"/>
                <w:sz w:val="20"/>
              </w:rPr>
              <w:t>edit</w:t>
            </w:r>
            <w:proofErr w:type="gramEnd"/>
            <w:r w:rsidRPr="00035E95">
              <w:rPr>
                <w:color w:val="000000"/>
                <w:sz w:val="20"/>
              </w:rPr>
              <w:t xml:space="preserve"> new clubs, topics, interests and map to different BU ambassadors.</w:t>
            </w:r>
          </w:p>
        </w:tc>
        <w:tc>
          <w:tcPr>
            <w:tcW w:w="1350"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szCs w:val="22"/>
              </w:rPr>
            </w:pPr>
          </w:p>
        </w:tc>
      </w:tr>
      <w:tr w:rsidR="00035E95" w:rsidRPr="00035E95" w:rsidTr="00035E95">
        <w:trPr>
          <w:trHeight w:val="630"/>
        </w:trPr>
        <w:tc>
          <w:tcPr>
            <w:tcW w:w="1905"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nil"/>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xml:space="preserve"> 5. Analytics/reports tool: ad hoc reports/dashboards on KPI. </w:t>
            </w:r>
          </w:p>
        </w:tc>
        <w:tc>
          <w:tcPr>
            <w:tcW w:w="1350"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szCs w:val="22"/>
              </w:rPr>
            </w:pPr>
          </w:p>
        </w:tc>
      </w:tr>
      <w:tr w:rsidR="00035E95" w:rsidRPr="00035E95" w:rsidTr="00035E95">
        <w:trPr>
          <w:trHeight w:val="315"/>
        </w:trPr>
        <w:tc>
          <w:tcPr>
            <w:tcW w:w="1905"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nil"/>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w:t>
            </w:r>
          </w:p>
        </w:tc>
        <w:tc>
          <w:tcPr>
            <w:tcW w:w="1350"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szCs w:val="22"/>
              </w:rPr>
            </w:pPr>
          </w:p>
        </w:tc>
      </w:tr>
      <w:tr w:rsidR="00035E95" w:rsidRPr="00035E95" w:rsidTr="00035E95">
        <w:trPr>
          <w:trHeight w:val="315"/>
        </w:trPr>
        <w:tc>
          <w:tcPr>
            <w:tcW w:w="1905"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nil"/>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-BU Content management tool</w:t>
            </w:r>
          </w:p>
        </w:tc>
        <w:tc>
          <w:tcPr>
            <w:tcW w:w="1350"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szCs w:val="22"/>
              </w:rPr>
            </w:pPr>
          </w:p>
        </w:tc>
      </w:tr>
      <w:tr w:rsidR="00035E95" w:rsidRPr="00035E95" w:rsidTr="00035E95">
        <w:trPr>
          <w:trHeight w:val="630"/>
        </w:trPr>
        <w:tc>
          <w:tcPr>
            <w:tcW w:w="1905"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nil"/>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xml:space="preserve"> 1. Clubs management: assigned club content update, edit, delete</w:t>
            </w:r>
          </w:p>
        </w:tc>
        <w:tc>
          <w:tcPr>
            <w:tcW w:w="1350"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szCs w:val="22"/>
              </w:rPr>
            </w:pPr>
          </w:p>
        </w:tc>
      </w:tr>
      <w:tr w:rsidR="00035E95" w:rsidRPr="00035E95" w:rsidTr="00035E95">
        <w:trPr>
          <w:trHeight w:val="960"/>
        </w:trPr>
        <w:tc>
          <w:tcPr>
            <w:tcW w:w="1905"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nil"/>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xml:space="preserve"> 2. Q&amp;A: interest, topics, questions with the followers, open access to create, edit, delete, update content, ad reports on </w:t>
            </w:r>
            <w:proofErr w:type="gramStart"/>
            <w:r w:rsidRPr="00035E95">
              <w:rPr>
                <w:color w:val="000000"/>
                <w:sz w:val="20"/>
              </w:rPr>
              <w:t>followers</w:t>
            </w:r>
            <w:proofErr w:type="gramEnd"/>
            <w:r w:rsidRPr="00035E95">
              <w:rPr>
                <w:color w:val="000000"/>
                <w:sz w:val="20"/>
              </w:rPr>
              <w:t xml:space="preserve"> user info.</w:t>
            </w:r>
          </w:p>
        </w:tc>
        <w:tc>
          <w:tcPr>
            <w:tcW w:w="1350"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szCs w:val="22"/>
              </w:rPr>
            </w:pPr>
          </w:p>
        </w:tc>
      </w:tr>
      <w:tr w:rsidR="00035E95" w:rsidRPr="00035E95" w:rsidTr="00035E95">
        <w:trPr>
          <w:trHeight w:val="1515"/>
        </w:trPr>
        <w:tc>
          <w:tcPr>
            <w:tcW w:w="1905"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nil"/>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xml:space="preserve"> 3. Blogs: access to upload, edit, delete blogs.</w:t>
            </w:r>
          </w:p>
        </w:tc>
        <w:tc>
          <w:tcPr>
            <w:tcW w:w="1350"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val="restart"/>
            <w:tcBorders>
              <w:top w:val="nil"/>
              <w:left w:val="single" w:sz="8" w:space="0" w:color="auto"/>
              <w:bottom w:val="single" w:sz="8" w:space="0" w:color="000000"/>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color w:val="000000"/>
                <w:sz w:val="20"/>
                <w:szCs w:val="22"/>
              </w:rPr>
            </w:pPr>
            <w:r w:rsidRPr="00035E95">
              <w:rPr>
                <w:color w:val="000000"/>
                <w:sz w:val="20"/>
                <w:szCs w:val="22"/>
              </w:rPr>
              <w:t> </w:t>
            </w:r>
          </w:p>
        </w:tc>
      </w:tr>
      <w:tr w:rsidR="00035E95" w:rsidRPr="00035E95" w:rsidTr="00035E95">
        <w:trPr>
          <w:trHeight w:val="630"/>
        </w:trPr>
        <w:tc>
          <w:tcPr>
            <w:tcW w:w="1905"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nil"/>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xml:space="preserve"> 4. Analytics: generate </w:t>
            </w:r>
            <w:proofErr w:type="spellStart"/>
            <w:r w:rsidRPr="00035E95">
              <w:rPr>
                <w:color w:val="000000"/>
                <w:sz w:val="20"/>
              </w:rPr>
              <w:t>adhoc</w:t>
            </w:r>
            <w:proofErr w:type="spellEnd"/>
            <w:r w:rsidRPr="00035E95">
              <w:rPr>
                <w:color w:val="000000"/>
                <w:sz w:val="20"/>
              </w:rPr>
              <w:t xml:space="preserve"> reports on top issues from Q&amp;A in related BU areas. </w:t>
            </w:r>
          </w:p>
        </w:tc>
        <w:tc>
          <w:tcPr>
            <w:tcW w:w="1350"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szCs w:val="22"/>
              </w:rPr>
            </w:pPr>
          </w:p>
        </w:tc>
      </w:tr>
      <w:tr w:rsidR="00035E95" w:rsidRPr="00035E95" w:rsidTr="00035E95">
        <w:trPr>
          <w:trHeight w:val="315"/>
        </w:trPr>
        <w:tc>
          <w:tcPr>
            <w:tcW w:w="1905"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nil"/>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w:t>
            </w:r>
          </w:p>
        </w:tc>
        <w:tc>
          <w:tcPr>
            <w:tcW w:w="1350"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szCs w:val="22"/>
              </w:rPr>
            </w:pPr>
          </w:p>
        </w:tc>
      </w:tr>
      <w:tr w:rsidR="00035E95" w:rsidRPr="00035E95" w:rsidTr="00035E95">
        <w:trPr>
          <w:trHeight w:val="315"/>
        </w:trPr>
        <w:tc>
          <w:tcPr>
            <w:tcW w:w="1905"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nil"/>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-Store Pages management tool</w:t>
            </w:r>
          </w:p>
        </w:tc>
        <w:tc>
          <w:tcPr>
            <w:tcW w:w="1350"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szCs w:val="22"/>
              </w:rPr>
            </w:pPr>
          </w:p>
        </w:tc>
      </w:tr>
      <w:tr w:rsidR="00035E95" w:rsidRPr="00035E95" w:rsidTr="00035E95">
        <w:trPr>
          <w:trHeight w:val="315"/>
        </w:trPr>
        <w:tc>
          <w:tcPr>
            <w:tcW w:w="1905"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nil"/>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1.</w:t>
            </w:r>
            <w:r w:rsidRPr="00035E95">
              <w:rPr>
                <w:rFonts w:ascii="Times New Roman" w:hAnsi="Times New Roman"/>
                <w:color w:val="000000"/>
                <w:sz w:val="20"/>
                <w:szCs w:val="14"/>
              </w:rPr>
              <w:t xml:space="preserve">      </w:t>
            </w:r>
            <w:r w:rsidRPr="00035E95">
              <w:rPr>
                <w:color w:val="000000"/>
                <w:sz w:val="20"/>
              </w:rPr>
              <w:t>Post news updates</w:t>
            </w:r>
          </w:p>
        </w:tc>
        <w:tc>
          <w:tcPr>
            <w:tcW w:w="1350"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szCs w:val="22"/>
              </w:rPr>
            </w:pPr>
          </w:p>
        </w:tc>
      </w:tr>
      <w:tr w:rsidR="00035E95" w:rsidRPr="00035E95" w:rsidTr="00035E95">
        <w:trPr>
          <w:trHeight w:val="630"/>
        </w:trPr>
        <w:tc>
          <w:tcPr>
            <w:tcW w:w="1905"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nil"/>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2.</w:t>
            </w:r>
            <w:r w:rsidRPr="00035E95">
              <w:rPr>
                <w:rFonts w:ascii="Times New Roman" w:hAnsi="Times New Roman"/>
                <w:color w:val="000000"/>
                <w:sz w:val="20"/>
                <w:szCs w:val="14"/>
              </w:rPr>
              <w:t xml:space="preserve">      </w:t>
            </w:r>
            <w:r w:rsidRPr="00035E95">
              <w:rPr>
                <w:color w:val="000000"/>
                <w:sz w:val="20"/>
              </w:rPr>
              <w:t xml:space="preserve">Post events (by corporate in real time, by store through </w:t>
            </w:r>
            <w:proofErr w:type="spellStart"/>
            <w:r w:rsidRPr="00035E95">
              <w:rPr>
                <w:color w:val="000000"/>
                <w:sz w:val="20"/>
              </w:rPr>
              <w:t>corp</w:t>
            </w:r>
            <w:proofErr w:type="spellEnd"/>
            <w:r w:rsidRPr="00035E95">
              <w:rPr>
                <w:color w:val="000000"/>
                <w:sz w:val="20"/>
              </w:rPr>
              <w:t xml:space="preserve"> moderation process)</w:t>
            </w:r>
          </w:p>
        </w:tc>
        <w:tc>
          <w:tcPr>
            <w:tcW w:w="1350"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szCs w:val="22"/>
              </w:rPr>
            </w:pPr>
          </w:p>
        </w:tc>
      </w:tr>
      <w:tr w:rsidR="00035E95" w:rsidRPr="00035E95" w:rsidTr="00035E95">
        <w:trPr>
          <w:trHeight w:val="315"/>
        </w:trPr>
        <w:tc>
          <w:tcPr>
            <w:tcW w:w="1905"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nil"/>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3.</w:t>
            </w:r>
            <w:r w:rsidRPr="00035E95">
              <w:rPr>
                <w:rFonts w:ascii="Times New Roman" w:hAnsi="Times New Roman"/>
                <w:color w:val="000000"/>
                <w:sz w:val="20"/>
                <w:szCs w:val="14"/>
              </w:rPr>
              <w:t xml:space="preserve">      </w:t>
            </w:r>
            <w:r w:rsidRPr="00035E95">
              <w:rPr>
                <w:color w:val="000000"/>
                <w:sz w:val="20"/>
              </w:rPr>
              <w:t xml:space="preserve">Answer questions posted </w:t>
            </w:r>
          </w:p>
        </w:tc>
        <w:tc>
          <w:tcPr>
            <w:tcW w:w="1350"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szCs w:val="22"/>
              </w:rPr>
            </w:pPr>
          </w:p>
        </w:tc>
      </w:tr>
      <w:tr w:rsidR="00035E95" w:rsidRPr="00035E95" w:rsidTr="00035E95">
        <w:trPr>
          <w:trHeight w:val="315"/>
        </w:trPr>
        <w:tc>
          <w:tcPr>
            <w:tcW w:w="1905"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nil"/>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4.</w:t>
            </w:r>
            <w:r w:rsidRPr="00035E95">
              <w:rPr>
                <w:rFonts w:ascii="Times New Roman" w:hAnsi="Times New Roman"/>
                <w:color w:val="000000"/>
                <w:sz w:val="20"/>
                <w:szCs w:val="14"/>
              </w:rPr>
              <w:t xml:space="preserve">      </w:t>
            </w:r>
            <w:r w:rsidRPr="00035E95">
              <w:rPr>
                <w:color w:val="000000"/>
                <w:sz w:val="20"/>
              </w:rPr>
              <w:t>Mobile Accessible</w:t>
            </w:r>
          </w:p>
        </w:tc>
        <w:tc>
          <w:tcPr>
            <w:tcW w:w="1350"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szCs w:val="22"/>
              </w:rPr>
            </w:pPr>
          </w:p>
        </w:tc>
      </w:tr>
      <w:tr w:rsidR="00035E95" w:rsidRPr="00035E95" w:rsidTr="00035E95">
        <w:trPr>
          <w:trHeight w:val="315"/>
        </w:trPr>
        <w:tc>
          <w:tcPr>
            <w:tcW w:w="1905"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nil"/>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w:t>
            </w:r>
          </w:p>
        </w:tc>
        <w:tc>
          <w:tcPr>
            <w:tcW w:w="1350"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szCs w:val="22"/>
              </w:rPr>
            </w:pPr>
          </w:p>
        </w:tc>
      </w:tr>
      <w:tr w:rsidR="00035E95" w:rsidRPr="00035E95" w:rsidTr="00035E95">
        <w:trPr>
          <w:trHeight w:val="315"/>
        </w:trPr>
        <w:tc>
          <w:tcPr>
            <w:tcW w:w="1905"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nil"/>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xml:space="preserve">Export reports tool: </w:t>
            </w:r>
            <w:proofErr w:type="spellStart"/>
            <w:r w:rsidRPr="00035E95">
              <w:rPr>
                <w:color w:val="000000"/>
                <w:sz w:val="20"/>
              </w:rPr>
              <w:t>csv</w:t>
            </w:r>
            <w:proofErr w:type="spellEnd"/>
          </w:p>
        </w:tc>
        <w:tc>
          <w:tcPr>
            <w:tcW w:w="1350"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szCs w:val="22"/>
              </w:rPr>
            </w:pPr>
          </w:p>
        </w:tc>
      </w:tr>
      <w:tr w:rsidR="00035E95" w:rsidRPr="00035E95" w:rsidTr="00035E95">
        <w:trPr>
          <w:trHeight w:val="330"/>
        </w:trPr>
        <w:tc>
          <w:tcPr>
            <w:tcW w:w="1905"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single" w:sz="8" w:space="0" w:color="auto"/>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w:t>
            </w:r>
          </w:p>
        </w:tc>
        <w:tc>
          <w:tcPr>
            <w:tcW w:w="1350"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szCs w:val="22"/>
              </w:rPr>
            </w:pPr>
          </w:p>
        </w:tc>
      </w:tr>
    </w:tbl>
    <w:p w:rsidR="000D1CDA" w:rsidRDefault="000D1CDA" w:rsidP="00166031">
      <w:pPr>
        <w:ind w:left="360"/>
      </w:pPr>
    </w:p>
    <w:sectPr w:rsidR="000D1CDA" w:rsidSect="00A058D1">
      <w:footerReference w:type="default" r:id="rId59"/>
      <w:pgSz w:w="12240" w:h="15840" w:code="1"/>
      <w:pgMar w:top="990" w:right="1440" w:bottom="432" w:left="1170" w:header="720" w:footer="720" w:gutter="0"/>
      <w:pgBorders w:offsetFrom="page">
        <w:top w:val="single" w:sz="4" w:space="24" w:color="auto"/>
        <w:left w:val="single" w:sz="4" w:space="24" w:color="auto"/>
        <w:bottom w:val="single" w:sz="4" w:space="24" w:color="auto"/>
        <w:right w:val="single" w:sz="4" w:space="24" w:color="auto"/>
      </w:pgBorders>
      <w:pgNumType w:start="1"/>
      <w:cols w:space="720"/>
      <w:docGrid w:linePitch="326"/>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9" w:author="jmassud" w:date="2012-02-13T13:20:00Z" w:initials="j">
    <w:p w:rsidR="001818D8" w:rsidRDefault="001818D8">
      <w:pPr>
        <w:pStyle w:val="CommentText"/>
      </w:pPr>
      <w:r>
        <w:rPr>
          <w:rStyle w:val="CommentReference"/>
        </w:rPr>
        <w:annotationRef/>
      </w:r>
      <w:r>
        <w:t xml:space="preserve">Need to merge VP open id stored profiles. </w:t>
      </w:r>
    </w:p>
  </w:comment>
  <w:comment w:id="44" w:author="jmassud" w:date="2011-12-05T14:32:00Z" w:initials="j">
    <w:p w:rsidR="001818D8" w:rsidRDefault="001818D8">
      <w:pPr>
        <w:pStyle w:val="CommentText"/>
      </w:pPr>
      <w:r>
        <w:rPr>
          <w:rStyle w:val="CommentReference"/>
        </w:rPr>
        <w:annotationRef/>
      </w:r>
      <w:r>
        <w:t xml:space="preserve">Add tags in moderation tool </w:t>
      </w:r>
    </w:p>
  </w:comment>
  <w:comment w:id="45" w:author="jmassud" w:date="2012-02-24T10:18:00Z" w:initials="j">
    <w:p w:rsidR="001818D8" w:rsidRDefault="001818D8">
      <w:pPr>
        <w:pStyle w:val="CommentText"/>
      </w:pPr>
      <w:r>
        <w:rPr>
          <w:rStyle w:val="CommentReference"/>
        </w:rPr>
        <w:annotationRef/>
      </w:r>
      <w:r>
        <w:t xml:space="preserve">Email through </w:t>
      </w:r>
      <w:proofErr w:type="spellStart"/>
      <w:r>
        <w:t>responsys</w:t>
      </w:r>
      <w:proofErr w:type="spellEnd"/>
      <w:r>
        <w:t xml:space="preserve"> </w:t>
      </w:r>
    </w:p>
  </w:comment>
  <w:comment w:id="96" w:author="jmassud" w:date="2012-02-24T10:51:00Z" w:initials="j">
    <w:p w:rsidR="001818D8" w:rsidRDefault="001818D8">
      <w:pPr>
        <w:pStyle w:val="CommentText"/>
      </w:pPr>
      <w:r>
        <w:rPr>
          <w:rStyle w:val="CommentReference"/>
        </w:rPr>
        <w:annotationRef/>
      </w:r>
      <w:r>
        <w:t>Investigating using Adobe CQ4 for the management of this</w:t>
      </w:r>
    </w:p>
  </w:comment>
  <w:comment w:id="99" w:author="jmassud" w:date="2012-02-24T10:52:00Z" w:initials="j">
    <w:p w:rsidR="001818D8" w:rsidRDefault="001818D8">
      <w:pPr>
        <w:pStyle w:val="CommentText"/>
      </w:pPr>
      <w:r>
        <w:rPr>
          <w:rStyle w:val="CommentReference"/>
        </w:rPr>
        <w:annotationRef/>
      </w:r>
      <w:proofErr w:type="spellStart"/>
      <w:r>
        <w:t>Responsys</w:t>
      </w:r>
      <w:proofErr w:type="spellEnd"/>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27861" w:rsidRDefault="00E27861">
      <w:r>
        <w:separator/>
      </w:r>
    </w:p>
  </w:endnote>
  <w:endnote w:type="continuationSeparator" w:id="0">
    <w:p w:rsidR="00E27861" w:rsidRDefault="00E2786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Univers (WN)">
    <w:altName w:val="Times New Roman"/>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Times">
    <w:panose1 w:val="02020603050405020304"/>
    <w:charset w:val="00"/>
    <w:family w:val="roman"/>
    <w:notTrueType/>
    <w:pitch w:val="variable"/>
    <w:sig w:usb0="00000003" w:usb1="00000000" w:usb2="00000000" w:usb3="00000000" w:csb0="00000001" w:csb1="00000000"/>
  </w:font>
  <w:font w:name="SimSun">
    <w:altName w:val="宋体"/>
    <w:panose1 w:val="02010600030101010101"/>
    <w:charset w:val="86"/>
    <w:family w:val="auto"/>
    <w:pitch w:val="variable"/>
    <w:sig w:usb0="00000003" w:usb1="080E0000" w:usb2="00000010" w:usb3="00000000" w:csb0="00040001"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 w:name="Times-Roman">
    <w:panose1 w:val="00000000000000000000"/>
    <w:charset w:val="00"/>
    <w:family w:val="roman"/>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18D8" w:rsidRDefault="001818D8" w:rsidP="004437A5">
    <w:pPr>
      <w:ind w:right="360" w:firstLine="360"/>
      <w:jc w:val="cen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18D8" w:rsidRDefault="001818D8" w:rsidP="004437A5">
    <w:pPr>
      <w:pStyle w:val="Footer"/>
      <w:pBdr>
        <w:top w:val="single" w:sz="4" w:space="1" w:color="auto"/>
      </w:pBdr>
      <w:tabs>
        <w:tab w:val="clear" w:pos="4320"/>
        <w:tab w:val="clear" w:pos="8640"/>
        <w:tab w:val="center" w:pos="0"/>
        <w:tab w:val="center" w:pos="4680"/>
        <w:tab w:val="right" w:pos="9360"/>
      </w:tabs>
      <w:jc w:val="center"/>
      <w:rPr>
        <w:rStyle w:val="PageNumber"/>
        <w:rFonts w:ascii="Arial" w:hAnsi="Arial" w:cs="Arial"/>
        <w:sz w:val="20"/>
        <w:szCs w:val="20"/>
      </w:rPr>
    </w:pPr>
    <w:r>
      <w:rPr>
        <w:rStyle w:val="PageNumber"/>
        <w:rFonts w:ascii="Arial" w:hAnsi="Arial"/>
        <w:sz w:val="20"/>
        <w:szCs w:val="20"/>
      </w:rPr>
      <w:t xml:space="preserve">- </w:t>
    </w:r>
    <w:r>
      <w:rPr>
        <w:rStyle w:val="PageNumber"/>
        <w:rFonts w:ascii="Arial" w:hAnsi="Arial"/>
        <w:sz w:val="20"/>
        <w:szCs w:val="20"/>
      </w:rPr>
      <w:fldChar w:fldCharType="begin"/>
    </w:r>
    <w:r>
      <w:rPr>
        <w:rStyle w:val="PageNumber"/>
        <w:rFonts w:ascii="Arial" w:hAnsi="Arial"/>
        <w:sz w:val="20"/>
        <w:szCs w:val="20"/>
      </w:rPr>
      <w:instrText xml:space="preserve"> PAGE </w:instrText>
    </w:r>
    <w:r>
      <w:rPr>
        <w:rStyle w:val="PageNumber"/>
        <w:rFonts w:ascii="Arial" w:hAnsi="Arial"/>
        <w:sz w:val="20"/>
        <w:szCs w:val="20"/>
      </w:rPr>
      <w:fldChar w:fldCharType="separate"/>
    </w:r>
    <w:r w:rsidR="004B2A85">
      <w:rPr>
        <w:rStyle w:val="PageNumber"/>
        <w:rFonts w:ascii="Arial" w:hAnsi="Arial"/>
        <w:noProof/>
        <w:sz w:val="20"/>
        <w:szCs w:val="20"/>
      </w:rPr>
      <w:t>6</w:t>
    </w:r>
    <w:r>
      <w:rPr>
        <w:rStyle w:val="PageNumber"/>
        <w:rFonts w:ascii="Arial" w:hAnsi="Arial"/>
        <w:sz w:val="20"/>
        <w:szCs w:val="20"/>
      </w:rPr>
      <w:fldChar w:fldCharType="end"/>
    </w:r>
    <w:r>
      <w:rPr>
        <w:rStyle w:val="PageNumber"/>
        <w:rFonts w:ascii="Arial" w:hAnsi="Arial"/>
        <w:sz w:val="20"/>
        <w:szCs w:val="20"/>
      </w:rPr>
      <w:t xml:space="preserve"> -</w:t>
    </w:r>
  </w:p>
  <w:p w:rsidR="001818D8" w:rsidRPr="0019486C" w:rsidRDefault="001818D8" w:rsidP="00D10ECD">
    <w:pPr>
      <w:pStyle w:val="Footer"/>
      <w:pBdr>
        <w:top w:val="single" w:sz="4" w:space="1" w:color="auto"/>
      </w:pBdr>
      <w:tabs>
        <w:tab w:val="clear" w:pos="4320"/>
        <w:tab w:val="clear" w:pos="8640"/>
        <w:tab w:val="center" w:pos="0"/>
        <w:tab w:val="center" w:pos="4680"/>
        <w:tab w:val="right" w:pos="9540"/>
      </w:tabs>
      <w:rPr>
        <w:rFonts w:ascii="Arial" w:hAnsi="Arial" w:cs="Arial"/>
        <w:b/>
        <w:sz w:val="16"/>
        <w:szCs w:val="16"/>
      </w:rPr>
    </w:pPr>
    <w:r>
      <w:rPr>
        <w:rStyle w:val="PageNumber"/>
        <w:rFonts w:ascii="Arial" w:hAnsi="Arial" w:cs="Arial"/>
        <w:b/>
        <w:sz w:val="16"/>
        <w:szCs w:val="16"/>
      </w:rPr>
      <w:t xml:space="preserve"> May </w:t>
    </w:r>
    <w:ins w:id="167" w:author="jmassud" w:date="2012-05-15T08:48:00Z">
      <w:r>
        <w:rPr>
          <w:rStyle w:val="PageNumber"/>
          <w:rFonts w:ascii="Arial" w:hAnsi="Arial" w:cs="Arial"/>
          <w:b/>
          <w:sz w:val="16"/>
          <w:szCs w:val="16"/>
        </w:rPr>
        <w:t>15</w:t>
      </w:r>
    </w:ins>
    <w:del w:id="168" w:author="jmassud" w:date="2012-05-15T08:48:00Z">
      <w:r w:rsidDel="00AE5671">
        <w:rPr>
          <w:rStyle w:val="PageNumber"/>
          <w:rFonts w:ascii="Arial" w:hAnsi="Arial" w:cs="Arial"/>
          <w:b/>
          <w:sz w:val="16"/>
          <w:szCs w:val="16"/>
        </w:rPr>
        <w:delText>8</w:delText>
      </w:r>
    </w:del>
    <w:r>
      <w:rPr>
        <w:rStyle w:val="PageNumber"/>
        <w:rFonts w:ascii="Arial" w:hAnsi="Arial" w:cs="Arial"/>
        <w:b/>
        <w:sz w:val="16"/>
        <w:szCs w:val="16"/>
      </w:rPr>
      <w:t xml:space="preserve">, 2012 </w:t>
    </w:r>
    <w:r>
      <w:rPr>
        <w:rStyle w:val="PageNumber"/>
        <w:rFonts w:ascii="Arial" w:hAnsi="Arial" w:cs="Arial"/>
        <w:b/>
        <w:sz w:val="16"/>
        <w:szCs w:val="16"/>
      </w:rPr>
      <w:tab/>
      <w:t>Communities Platform Profile PRD v 1.1</w:t>
    </w:r>
    <w:ins w:id="169" w:author="jmassud" w:date="2012-05-15T08:48:00Z">
      <w:r>
        <w:rPr>
          <w:rStyle w:val="PageNumber"/>
          <w:rFonts w:ascii="Arial" w:hAnsi="Arial" w:cs="Arial"/>
          <w:b/>
          <w:sz w:val="16"/>
          <w:szCs w:val="16"/>
        </w:rPr>
        <w:t>4</w:t>
      </w:r>
    </w:ins>
    <w:del w:id="170" w:author="jmassud" w:date="2012-05-15T08:48:00Z">
      <w:r w:rsidDel="00AE5671">
        <w:rPr>
          <w:rStyle w:val="PageNumber"/>
          <w:rFonts w:ascii="Arial" w:hAnsi="Arial" w:cs="Arial"/>
          <w:b/>
          <w:sz w:val="16"/>
          <w:szCs w:val="16"/>
        </w:rPr>
        <w:delText>3</w:delText>
      </w:r>
    </w:del>
    <w:r>
      <w:rPr>
        <w:rStyle w:val="PageNumber"/>
        <w:rFonts w:ascii="Arial" w:hAnsi="Arial" w:cs="Arial"/>
        <w:b/>
        <w:sz w:val="16"/>
        <w:szCs w:val="16"/>
      </w:rPr>
      <w:tab/>
      <w:t>Judy Massuda, Product Manager</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27861" w:rsidRDefault="00E27861">
      <w:r>
        <w:separator/>
      </w:r>
    </w:p>
  </w:footnote>
  <w:footnote w:type="continuationSeparator" w:id="0">
    <w:p w:rsidR="00E27861" w:rsidRDefault="00E2786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7F263AD2"/>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36619C3"/>
    <w:multiLevelType w:val="hybridMultilevel"/>
    <w:tmpl w:val="07E67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C013A2"/>
    <w:multiLevelType w:val="hybridMultilevel"/>
    <w:tmpl w:val="DC286B5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3E47A59"/>
    <w:multiLevelType w:val="hybridMultilevel"/>
    <w:tmpl w:val="1A86C6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nsid w:val="062C7E96"/>
    <w:multiLevelType w:val="hybridMultilevel"/>
    <w:tmpl w:val="FCE448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80608F3"/>
    <w:multiLevelType w:val="hybridMultilevel"/>
    <w:tmpl w:val="026C33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C38025F"/>
    <w:multiLevelType w:val="hybridMultilevel"/>
    <w:tmpl w:val="32228F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C3B557A"/>
    <w:multiLevelType w:val="hybridMultilevel"/>
    <w:tmpl w:val="FF002D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E323B9A"/>
    <w:multiLevelType w:val="hybridMultilevel"/>
    <w:tmpl w:val="6BE24B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0ED94B64"/>
    <w:multiLevelType w:val="hybridMultilevel"/>
    <w:tmpl w:val="FEB29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FBF39D7"/>
    <w:multiLevelType w:val="hybridMultilevel"/>
    <w:tmpl w:val="650C03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FD0413C"/>
    <w:multiLevelType w:val="hybridMultilevel"/>
    <w:tmpl w:val="94920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1AD5A26"/>
    <w:multiLevelType w:val="hybridMultilevel"/>
    <w:tmpl w:val="4836B6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5BD1C21"/>
    <w:multiLevelType w:val="hybridMultilevel"/>
    <w:tmpl w:val="997EFD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6723599"/>
    <w:multiLevelType w:val="hybridMultilevel"/>
    <w:tmpl w:val="F6525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98D7E0B"/>
    <w:multiLevelType w:val="hybridMultilevel"/>
    <w:tmpl w:val="85A0DAB8"/>
    <w:lvl w:ilvl="0" w:tplc="0409000F">
      <w:start w:val="1"/>
      <w:numFmt w:val="decimal"/>
      <w:lvlText w:val="%1."/>
      <w:lvlJc w:val="left"/>
      <w:pPr>
        <w:ind w:left="720" w:hanging="360"/>
      </w:pPr>
      <w:rPr>
        <w:rFonts w:cs="Times New Roman"/>
      </w:rPr>
    </w:lvl>
    <w:lvl w:ilvl="1" w:tplc="0409000F">
      <w:start w:val="1"/>
      <w:numFmt w:val="decimal"/>
      <w:lvlText w:val="%2."/>
      <w:lvlJc w:val="left"/>
      <w:pPr>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16">
    <w:nsid w:val="19B86369"/>
    <w:multiLevelType w:val="hybridMultilevel"/>
    <w:tmpl w:val="ED243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DAF0531"/>
    <w:multiLevelType w:val="hybridMultilevel"/>
    <w:tmpl w:val="AE3CE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E276E41"/>
    <w:multiLevelType w:val="hybridMultilevel"/>
    <w:tmpl w:val="D69004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FC20791"/>
    <w:multiLevelType w:val="hybridMultilevel"/>
    <w:tmpl w:val="FF121B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0866ED4"/>
    <w:multiLevelType w:val="multilevel"/>
    <w:tmpl w:val="D8862236"/>
    <w:lvl w:ilvl="0">
      <w:start w:val="8"/>
      <w:numFmt w:val="decimal"/>
      <w:lvlText w:val="%1"/>
      <w:lvlJc w:val="left"/>
      <w:pPr>
        <w:tabs>
          <w:tab w:val="num" w:pos="360"/>
        </w:tabs>
        <w:ind w:left="360" w:hanging="360"/>
      </w:pPr>
      <w:rPr>
        <w:rFonts w:hint="default"/>
      </w:rPr>
    </w:lvl>
    <w:lvl w:ilvl="1">
      <w:start w:val="2"/>
      <w:numFmt w:val="decimal"/>
      <w:pStyle w:val="Heading1"/>
      <w:lvlText w:val="%1.%2"/>
      <w:lvlJc w:val="left"/>
      <w:pPr>
        <w:tabs>
          <w:tab w:val="num" w:pos="720"/>
        </w:tabs>
        <w:ind w:left="72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1">
    <w:nsid w:val="20F05BB2"/>
    <w:multiLevelType w:val="hybridMultilevel"/>
    <w:tmpl w:val="07024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4E06157"/>
    <w:multiLevelType w:val="hybridMultilevel"/>
    <w:tmpl w:val="A232F4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8B147C6"/>
    <w:multiLevelType w:val="multilevel"/>
    <w:tmpl w:val="5F360D66"/>
    <w:lvl w:ilvl="0">
      <w:start w:val="1"/>
      <w:numFmt w:val="bullet"/>
      <w:lvlText w:val=""/>
      <w:lvlJc w:val="left"/>
      <w:pPr>
        <w:tabs>
          <w:tab w:val="num" w:pos="432"/>
        </w:tabs>
        <w:ind w:left="432" w:hanging="432"/>
      </w:pPr>
      <w:rPr>
        <w:rFonts w:ascii="Symbol" w:hAnsi="Symbol" w:hint="default"/>
      </w:rPr>
    </w:lvl>
    <w:lvl w:ilvl="1">
      <w:start w:val="1"/>
      <w:numFmt w:val="decimal"/>
      <w:lvlText w:val="%1.%2"/>
      <w:lvlJc w:val="left"/>
      <w:pPr>
        <w:tabs>
          <w:tab w:val="num" w:pos="1080"/>
        </w:tabs>
        <w:ind w:left="576" w:hanging="576"/>
      </w:pPr>
      <w:rPr>
        <w:rFonts w:ascii="Arial" w:eastAsia="Times New Roman" w:hAnsi="Arial" w:cs="Times New Roman" w:hint="default"/>
      </w:rPr>
    </w:lvl>
    <w:lvl w:ilvl="2">
      <w:start w:val="1"/>
      <w:numFmt w:val="decimal"/>
      <w:lvlText w:val="%1.%2.%3"/>
      <w:lvlJc w:val="left"/>
      <w:pPr>
        <w:tabs>
          <w:tab w:val="num" w:pos="1080"/>
        </w:tabs>
        <w:ind w:left="360" w:hanging="720"/>
      </w:pPr>
      <w:rPr>
        <w:rFonts w:ascii="Arial" w:hAnsi="Arial" w:cs="Arial" w:hint="default"/>
      </w:rPr>
    </w:lvl>
    <w:lvl w:ilvl="3">
      <w:start w:val="1"/>
      <w:numFmt w:val="decimal"/>
      <w:lvlText w:val="%1.%2.%3.%4"/>
      <w:lvlJc w:val="left"/>
      <w:pPr>
        <w:tabs>
          <w:tab w:val="num" w:pos="-216"/>
        </w:tabs>
        <w:ind w:left="-216"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3132"/>
        </w:tabs>
        <w:ind w:left="313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4">
    <w:nsid w:val="2A1C3B91"/>
    <w:multiLevelType w:val="hybridMultilevel"/>
    <w:tmpl w:val="CD1E94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2C894F85"/>
    <w:multiLevelType w:val="hybridMultilevel"/>
    <w:tmpl w:val="D20482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2CAA2DA6"/>
    <w:multiLevelType w:val="hybridMultilevel"/>
    <w:tmpl w:val="C7F802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2D740369"/>
    <w:multiLevelType w:val="hybridMultilevel"/>
    <w:tmpl w:val="A61272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2D9F6CCF"/>
    <w:multiLevelType w:val="multilevel"/>
    <w:tmpl w:val="659A1B04"/>
    <w:lvl w:ilvl="0">
      <w:start w:val="1"/>
      <w:numFmt w:val="bullet"/>
      <w:lvlText w:val=""/>
      <w:lvlJc w:val="left"/>
      <w:pPr>
        <w:tabs>
          <w:tab w:val="num" w:pos="432"/>
        </w:tabs>
        <w:ind w:left="432" w:hanging="432"/>
      </w:pPr>
      <w:rPr>
        <w:rFonts w:ascii="Symbol" w:hAnsi="Symbol" w:hint="default"/>
      </w:rPr>
    </w:lvl>
    <w:lvl w:ilvl="1">
      <w:start w:val="1"/>
      <w:numFmt w:val="decimal"/>
      <w:lvlText w:val="%1.%2"/>
      <w:lvlJc w:val="left"/>
      <w:pPr>
        <w:tabs>
          <w:tab w:val="num" w:pos="1080"/>
        </w:tabs>
        <w:ind w:left="576" w:hanging="576"/>
      </w:pPr>
      <w:rPr>
        <w:rFonts w:ascii="Arial" w:eastAsia="Times New Roman" w:hAnsi="Arial" w:cs="Times New Roman" w:hint="default"/>
      </w:rPr>
    </w:lvl>
    <w:lvl w:ilvl="2">
      <w:start w:val="1"/>
      <w:numFmt w:val="decimal"/>
      <w:lvlText w:val="%1.%2.%3"/>
      <w:lvlJc w:val="left"/>
      <w:pPr>
        <w:tabs>
          <w:tab w:val="num" w:pos="1080"/>
        </w:tabs>
        <w:ind w:left="360" w:hanging="720"/>
      </w:pPr>
      <w:rPr>
        <w:rFonts w:ascii="Arial" w:hAnsi="Arial" w:cs="Arial" w:hint="default"/>
      </w:rPr>
    </w:lvl>
    <w:lvl w:ilvl="3">
      <w:start w:val="1"/>
      <w:numFmt w:val="decimal"/>
      <w:lvlText w:val="%1.%2.%3.%4"/>
      <w:lvlJc w:val="left"/>
      <w:pPr>
        <w:tabs>
          <w:tab w:val="num" w:pos="-216"/>
        </w:tabs>
        <w:ind w:left="-216"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3132"/>
        </w:tabs>
        <w:ind w:left="313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9">
    <w:nsid w:val="32D973BC"/>
    <w:multiLevelType w:val="hybridMultilevel"/>
    <w:tmpl w:val="6240A946"/>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nsid w:val="39C20FF0"/>
    <w:multiLevelType w:val="hybridMultilevel"/>
    <w:tmpl w:val="F9A4D5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3AE771F2"/>
    <w:multiLevelType w:val="hybridMultilevel"/>
    <w:tmpl w:val="50761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3B9509BE"/>
    <w:multiLevelType w:val="hybridMultilevel"/>
    <w:tmpl w:val="DDBE4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3DE77CD4"/>
    <w:multiLevelType w:val="hybridMultilevel"/>
    <w:tmpl w:val="45F05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403443D5"/>
    <w:multiLevelType w:val="hybridMultilevel"/>
    <w:tmpl w:val="075CC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42BF699B"/>
    <w:multiLevelType w:val="multilevel"/>
    <w:tmpl w:val="80B6579C"/>
    <w:lvl w:ilvl="0">
      <w:start w:val="1"/>
      <w:numFmt w:val="decimal"/>
      <w:pStyle w:val="BusinessRequirement"/>
      <w:lvlText w:val=" 3.1.%1"/>
      <w:lvlJc w:val="left"/>
      <w:pPr>
        <w:tabs>
          <w:tab w:val="num" w:pos="360"/>
        </w:tabs>
        <w:ind w:left="360" w:hanging="360"/>
      </w:pPr>
      <w:rPr>
        <w:rFonts w:ascii="Arial" w:hAnsi="Arial" w:hint="default"/>
        <w:b/>
        <w:i w:val="0"/>
        <w:sz w:val="24"/>
      </w:rPr>
    </w:lvl>
    <w:lvl w:ilvl="1">
      <w:start w:val="1"/>
      <w:numFmt w:val="decimal"/>
      <w:lvlText w:val="3.1.%1.%2."/>
      <w:lvlJc w:val="left"/>
      <w:pPr>
        <w:tabs>
          <w:tab w:val="num" w:pos="1080"/>
        </w:tabs>
        <w:ind w:left="1440" w:hanging="1080"/>
      </w:pPr>
      <w:rPr>
        <w:rFonts w:hint="default"/>
        <w:color w:val="auto"/>
        <w:sz w:val="24"/>
      </w:rPr>
    </w:lvl>
    <w:lvl w:ilvl="2">
      <w:start w:val="1"/>
      <w:numFmt w:val="decimal"/>
      <w:lvlText w:val="3.1.%1.%2.%3."/>
      <w:lvlJc w:val="left"/>
      <w:pPr>
        <w:tabs>
          <w:tab w:val="num" w:pos="1800"/>
        </w:tabs>
        <w:ind w:left="1800" w:hanging="1080"/>
      </w:pPr>
      <w:rPr>
        <w:rFonts w:hint="default"/>
        <w:b w:val="0"/>
        <w:i/>
        <w:color w:val="auto"/>
        <w:sz w:val="24"/>
      </w:rPr>
    </w:lvl>
    <w:lvl w:ilvl="3">
      <w:start w:val="1"/>
      <w:numFmt w:val="decimal"/>
      <w:lvlText w:val="3.1.%1.%2.%3.%4."/>
      <w:lvlJc w:val="left"/>
      <w:pPr>
        <w:tabs>
          <w:tab w:val="num" w:pos="2160"/>
        </w:tabs>
        <w:ind w:left="2160" w:hanging="1080"/>
      </w:pPr>
      <w:rPr>
        <w:rFonts w:hint="default"/>
        <w:sz w:val="20"/>
      </w:rPr>
    </w:lvl>
    <w:lvl w:ilvl="4">
      <w:start w:val="1"/>
      <w:numFmt w:val="decimal"/>
      <w:lvlText w:val="3.1.%1.%2.%3.%4.%5."/>
      <w:lvlJc w:val="left"/>
      <w:pPr>
        <w:tabs>
          <w:tab w:val="num" w:pos="2880"/>
        </w:tabs>
        <w:ind w:left="2880" w:hanging="1440"/>
      </w:pPr>
      <w:rPr>
        <w:rFonts w:hint="default"/>
        <w:b w:val="0"/>
        <w:i/>
        <w:sz w:val="20"/>
      </w:rPr>
    </w:lvl>
    <w:lvl w:ilvl="5">
      <w:start w:val="1"/>
      <w:numFmt w:val="decimal"/>
      <w:lvlText w:val="3.1.1. %1.%2.%3.%4.%5.%6."/>
      <w:lvlJc w:val="left"/>
      <w:pPr>
        <w:tabs>
          <w:tab w:val="num" w:pos="3600"/>
        </w:tabs>
        <w:ind w:left="3600" w:hanging="1800"/>
      </w:pPr>
      <w:rPr>
        <w:rFonts w:hint="default"/>
        <w:b w:val="0"/>
        <w:i w:val="0"/>
        <w:sz w:val="18"/>
      </w:rPr>
    </w:lvl>
    <w:lvl w:ilvl="6">
      <w:start w:val="1"/>
      <w:numFmt w:val="decimal"/>
      <w:lvlText w:val="3.1.1.%1.%2.%3.%4.%5.%6.%7."/>
      <w:lvlJc w:val="left"/>
      <w:pPr>
        <w:tabs>
          <w:tab w:val="num" w:pos="3960"/>
        </w:tabs>
        <w:ind w:left="3960" w:hanging="1800"/>
      </w:pPr>
      <w:rPr>
        <w:rFonts w:hint="default"/>
        <w:b w:val="0"/>
        <w:i/>
        <w:sz w:val="18"/>
      </w:rPr>
    </w:lvl>
    <w:lvl w:ilvl="7">
      <w:start w:val="1"/>
      <w:numFmt w:val="decimal"/>
      <w:lvlText w:val="3.1.1. %1.%2.%3.%4.%5.%6.%7.%8."/>
      <w:lvlJc w:val="left"/>
      <w:pPr>
        <w:tabs>
          <w:tab w:val="num" w:pos="4680"/>
        </w:tabs>
        <w:ind w:left="4680" w:hanging="2160"/>
      </w:pPr>
      <w:rPr>
        <w:rFonts w:hint="default"/>
        <w:b w:val="0"/>
        <w:i w:val="0"/>
        <w:sz w:val="16"/>
      </w:rPr>
    </w:lvl>
    <w:lvl w:ilvl="8">
      <w:start w:val="1"/>
      <w:numFmt w:val="decimal"/>
      <w:lvlText w:val="3.1.1. %1.%2.%3.%4.%5.%6.%7.%8.%9."/>
      <w:lvlJc w:val="left"/>
      <w:pPr>
        <w:tabs>
          <w:tab w:val="num" w:pos="5400"/>
        </w:tabs>
        <w:ind w:left="5400" w:hanging="2520"/>
      </w:pPr>
      <w:rPr>
        <w:rFonts w:hint="default"/>
        <w:b w:val="0"/>
        <w:i w:val="0"/>
        <w:sz w:val="16"/>
      </w:rPr>
    </w:lvl>
  </w:abstractNum>
  <w:abstractNum w:abstractNumId="36">
    <w:nsid w:val="46683CDF"/>
    <w:multiLevelType w:val="hybridMultilevel"/>
    <w:tmpl w:val="F0720C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4914521D"/>
    <w:multiLevelType w:val="hybridMultilevel"/>
    <w:tmpl w:val="D18C8D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4BFF4032"/>
    <w:multiLevelType w:val="hybridMultilevel"/>
    <w:tmpl w:val="8C52C1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4CE37429"/>
    <w:multiLevelType w:val="hybridMultilevel"/>
    <w:tmpl w:val="194CB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4DD07201"/>
    <w:multiLevelType w:val="hybridMultilevel"/>
    <w:tmpl w:val="DAA48662"/>
    <w:lvl w:ilvl="0" w:tplc="E5741192">
      <w:start w:val="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50CD0FC9"/>
    <w:multiLevelType w:val="hybridMultilevel"/>
    <w:tmpl w:val="81F896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53924A66"/>
    <w:multiLevelType w:val="hybridMultilevel"/>
    <w:tmpl w:val="C226DB6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3">
    <w:nsid w:val="55850888"/>
    <w:multiLevelType w:val="hybridMultilevel"/>
    <w:tmpl w:val="F3F24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5C8222A4"/>
    <w:multiLevelType w:val="hybridMultilevel"/>
    <w:tmpl w:val="6C0A3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5DED1A3D"/>
    <w:multiLevelType w:val="multilevel"/>
    <w:tmpl w:val="659A1B04"/>
    <w:lvl w:ilvl="0">
      <w:start w:val="1"/>
      <w:numFmt w:val="bullet"/>
      <w:lvlText w:val=""/>
      <w:lvlJc w:val="left"/>
      <w:pPr>
        <w:tabs>
          <w:tab w:val="num" w:pos="432"/>
        </w:tabs>
        <w:ind w:left="432" w:hanging="432"/>
      </w:pPr>
      <w:rPr>
        <w:rFonts w:ascii="Symbol" w:hAnsi="Symbol" w:hint="default"/>
      </w:rPr>
    </w:lvl>
    <w:lvl w:ilvl="1">
      <w:start w:val="1"/>
      <w:numFmt w:val="decimal"/>
      <w:lvlText w:val="%1.%2"/>
      <w:lvlJc w:val="left"/>
      <w:pPr>
        <w:tabs>
          <w:tab w:val="num" w:pos="1080"/>
        </w:tabs>
        <w:ind w:left="576" w:hanging="576"/>
      </w:pPr>
      <w:rPr>
        <w:rFonts w:ascii="Arial" w:eastAsia="Times New Roman" w:hAnsi="Arial" w:cs="Times New Roman" w:hint="default"/>
      </w:rPr>
    </w:lvl>
    <w:lvl w:ilvl="2">
      <w:start w:val="1"/>
      <w:numFmt w:val="decimal"/>
      <w:lvlText w:val="%1.%2.%3"/>
      <w:lvlJc w:val="left"/>
      <w:pPr>
        <w:tabs>
          <w:tab w:val="num" w:pos="1080"/>
        </w:tabs>
        <w:ind w:left="360" w:hanging="720"/>
      </w:pPr>
      <w:rPr>
        <w:rFonts w:ascii="Arial" w:hAnsi="Arial" w:cs="Arial" w:hint="default"/>
      </w:rPr>
    </w:lvl>
    <w:lvl w:ilvl="3">
      <w:start w:val="1"/>
      <w:numFmt w:val="decimal"/>
      <w:lvlText w:val="%1.%2.%3.%4"/>
      <w:lvlJc w:val="left"/>
      <w:pPr>
        <w:tabs>
          <w:tab w:val="num" w:pos="-216"/>
        </w:tabs>
        <w:ind w:left="-216"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3132"/>
        </w:tabs>
        <w:ind w:left="313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6">
    <w:nsid w:val="5F157FB6"/>
    <w:multiLevelType w:val="hybridMultilevel"/>
    <w:tmpl w:val="6BA041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62C904D7"/>
    <w:multiLevelType w:val="hybridMultilevel"/>
    <w:tmpl w:val="BFBC4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6851471E"/>
    <w:multiLevelType w:val="hybridMultilevel"/>
    <w:tmpl w:val="224AC222"/>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9">
    <w:nsid w:val="68EF7431"/>
    <w:multiLevelType w:val="hybridMultilevel"/>
    <w:tmpl w:val="BCD001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0">
    <w:nsid w:val="69D7352F"/>
    <w:multiLevelType w:val="hybridMultilevel"/>
    <w:tmpl w:val="64547BE6"/>
    <w:lvl w:ilvl="0" w:tplc="93F009DA">
      <w:start w:val="2"/>
      <w:numFmt w:val="bullet"/>
      <w:lvlText w:val="-"/>
      <w:lvlJc w:val="left"/>
      <w:pPr>
        <w:ind w:left="1080" w:hanging="360"/>
      </w:pPr>
      <w:rPr>
        <w:rFonts w:ascii="Calibri" w:eastAsia="Times New Roman" w:hAnsi="Calibri"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51">
    <w:nsid w:val="6BDE7BE4"/>
    <w:multiLevelType w:val="hybridMultilevel"/>
    <w:tmpl w:val="C026EA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707519E2"/>
    <w:multiLevelType w:val="hybridMultilevel"/>
    <w:tmpl w:val="3F88D4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71F22B2E"/>
    <w:multiLevelType w:val="hybridMultilevel"/>
    <w:tmpl w:val="9B1E7E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73B3628A"/>
    <w:multiLevelType w:val="hybridMultilevel"/>
    <w:tmpl w:val="33E2B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741E76F2"/>
    <w:multiLevelType w:val="multilevel"/>
    <w:tmpl w:val="659A1B04"/>
    <w:lvl w:ilvl="0">
      <w:start w:val="1"/>
      <w:numFmt w:val="bullet"/>
      <w:lvlText w:val=""/>
      <w:lvlJc w:val="left"/>
      <w:pPr>
        <w:tabs>
          <w:tab w:val="num" w:pos="432"/>
        </w:tabs>
        <w:ind w:left="432" w:hanging="432"/>
      </w:pPr>
      <w:rPr>
        <w:rFonts w:ascii="Symbol" w:hAnsi="Symbol" w:hint="default"/>
      </w:rPr>
    </w:lvl>
    <w:lvl w:ilvl="1">
      <w:start w:val="1"/>
      <w:numFmt w:val="decimal"/>
      <w:lvlText w:val="%1.%2"/>
      <w:lvlJc w:val="left"/>
      <w:pPr>
        <w:tabs>
          <w:tab w:val="num" w:pos="1080"/>
        </w:tabs>
        <w:ind w:left="576" w:hanging="576"/>
      </w:pPr>
      <w:rPr>
        <w:rFonts w:ascii="Arial" w:eastAsia="Times New Roman" w:hAnsi="Arial" w:cs="Times New Roman" w:hint="default"/>
      </w:rPr>
    </w:lvl>
    <w:lvl w:ilvl="2">
      <w:start w:val="1"/>
      <w:numFmt w:val="decimal"/>
      <w:lvlText w:val="%1.%2.%3"/>
      <w:lvlJc w:val="left"/>
      <w:pPr>
        <w:tabs>
          <w:tab w:val="num" w:pos="1080"/>
        </w:tabs>
        <w:ind w:left="360" w:hanging="720"/>
      </w:pPr>
      <w:rPr>
        <w:rFonts w:ascii="Arial" w:hAnsi="Arial" w:cs="Arial" w:hint="default"/>
      </w:rPr>
    </w:lvl>
    <w:lvl w:ilvl="3">
      <w:start w:val="1"/>
      <w:numFmt w:val="decimal"/>
      <w:lvlText w:val="%1.%2.%3.%4"/>
      <w:lvlJc w:val="left"/>
      <w:pPr>
        <w:tabs>
          <w:tab w:val="num" w:pos="-216"/>
        </w:tabs>
        <w:ind w:left="-216"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3132"/>
        </w:tabs>
        <w:ind w:left="313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6">
    <w:nsid w:val="768D5099"/>
    <w:multiLevelType w:val="hybridMultilevel"/>
    <w:tmpl w:val="A7A4D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77694C35"/>
    <w:multiLevelType w:val="hybridMultilevel"/>
    <w:tmpl w:val="C13EF9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78CB43C2"/>
    <w:multiLevelType w:val="hybridMultilevel"/>
    <w:tmpl w:val="3C306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79557AD6"/>
    <w:multiLevelType w:val="hybridMultilevel"/>
    <w:tmpl w:val="85CA11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7B50111D"/>
    <w:multiLevelType w:val="hybridMultilevel"/>
    <w:tmpl w:val="66648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7C342299"/>
    <w:multiLevelType w:val="hybridMultilevel"/>
    <w:tmpl w:val="EC924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7DF15051"/>
    <w:multiLevelType w:val="hybridMultilevel"/>
    <w:tmpl w:val="DB5AB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7F257C2A"/>
    <w:multiLevelType w:val="multilevel"/>
    <w:tmpl w:val="0BBEDD38"/>
    <w:lvl w:ilvl="0">
      <w:start w:val="1"/>
      <w:numFmt w:val="decimal"/>
      <w:lvlText w:val="%1"/>
      <w:lvlJc w:val="left"/>
      <w:pPr>
        <w:tabs>
          <w:tab w:val="num" w:pos="1152"/>
        </w:tabs>
        <w:ind w:left="1152" w:hanging="432"/>
      </w:pPr>
      <w:rPr>
        <w:rFonts w:hint="default"/>
      </w:rPr>
    </w:lvl>
    <w:lvl w:ilvl="1">
      <w:start w:val="1"/>
      <w:numFmt w:val="decimal"/>
      <w:pStyle w:val="Heading2"/>
      <w:lvlText w:val="%1.%2"/>
      <w:lvlJc w:val="left"/>
      <w:pPr>
        <w:tabs>
          <w:tab w:val="num" w:pos="1980"/>
        </w:tabs>
        <w:ind w:left="1476" w:hanging="576"/>
      </w:pPr>
      <w:rPr>
        <w:rFonts w:ascii="Arial" w:eastAsia="Times New Roman" w:hAnsi="Arial" w:cs="Times New Roman" w:hint="default"/>
        <w:sz w:val="22"/>
      </w:rPr>
    </w:lvl>
    <w:lvl w:ilvl="2">
      <w:start w:val="1"/>
      <w:numFmt w:val="decimal"/>
      <w:lvlText w:val="%1.%2.%3"/>
      <w:lvlJc w:val="left"/>
      <w:pPr>
        <w:tabs>
          <w:tab w:val="num" w:pos="1800"/>
        </w:tabs>
        <w:ind w:left="1080" w:hanging="720"/>
      </w:pPr>
      <w:rPr>
        <w:rFonts w:ascii="Arial" w:hAnsi="Arial" w:cs="Arial" w:hint="default"/>
      </w:rPr>
    </w:lvl>
    <w:lvl w:ilvl="3">
      <w:start w:val="1"/>
      <w:numFmt w:val="decimal"/>
      <w:lvlText w:val="%1.%2.%3.%4"/>
      <w:lvlJc w:val="left"/>
      <w:pPr>
        <w:tabs>
          <w:tab w:val="num" w:pos="504"/>
        </w:tabs>
        <w:ind w:left="504" w:hanging="864"/>
      </w:pPr>
      <w:rPr>
        <w:rFonts w:hint="default"/>
      </w:rPr>
    </w:lvl>
    <w:lvl w:ilvl="4">
      <w:start w:val="1"/>
      <w:numFmt w:val="decimal"/>
      <w:lvlText w:val="%1.%2.%3.%4.%5"/>
      <w:lvlJc w:val="left"/>
      <w:pPr>
        <w:tabs>
          <w:tab w:val="num" w:pos="1728"/>
        </w:tabs>
        <w:ind w:left="1728" w:hanging="1008"/>
      </w:pPr>
      <w:rPr>
        <w:rFonts w:hint="default"/>
      </w:rPr>
    </w:lvl>
    <w:lvl w:ilvl="5">
      <w:start w:val="1"/>
      <w:numFmt w:val="decimal"/>
      <w:lvlText w:val="%1.%2.%3.%4.%5.%6"/>
      <w:lvlJc w:val="left"/>
      <w:pPr>
        <w:tabs>
          <w:tab w:val="num" w:pos="3852"/>
        </w:tabs>
        <w:ind w:left="3852" w:hanging="1152"/>
      </w:pPr>
      <w:rPr>
        <w:rFonts w:hint="default"/>
      </w:rPr>
    </w:lvl>
    <w:lvl w:ilvl="6">
      <w:start w:val="1"/>
      <w:numFmt w:val="decimal"/>
      <w:lvlText w:val="%1.%2.%3.%4.%5.%6.%7"/>
      <w:lvlJc w:val="left"/>
      <w:pPr>
        <w:tabs>
          <w:tab w:val="num" w:pos="2016"/>
        </w:tabs>
        <w:ind w:left="2016" w:hanging="1296"/>
      </w:pPr>
      <w:rPr>
        <w:rFonts w:hint="default"/>
      </w:rPr>
    </w:lvl>
    <w:lvl w:ilvl="7">
      <w:start w:val="1"/>
      <w:numFmt w:val="decimal"/>
      <w:lvlText w:val="%1.%2.%3.%4.%5.%6.%7.%8"/>
      <w:lvlJc w:val="left"/>
      <w:pPr>
        <w:tabs>
          <w:tab w:val="num" w:pos="2160"/>
        </w:tabs>
        <w:ind w:left="2160" w:hanging="1440"/>
      </w:pPr>
      <w:rPr>
        <w:rFonts w:hint="default"/>
      </w:rPr>
    </w:lvl>
    <w:lvl w:ilvl="8">
      <w:start w:val="1"/>
      <w:numFmt w:val="decimal"/>
      <w:lvlText w:val="%1.%2.%3.%4.%5.%6.%7.%8.%9"/>
      <w:lvlJc w:val="left"/>
      <w:pPr>
        <w:tabs>
          <w:tab w:val="num" w:pos="2304"/>
        </w:tabs>
        <w:ind w:left="2304" w:hanging="1584"/>
      </w:pPr>
      <w:rPr>
        <w:rFonts w:hint="default"/>
      </w:rPr>
    </w:lvl>
  </w:abstractNum>
  <w:num w:numId="1">
    <w:abstractNumId w:val="0"/>
  </w:num>
  <w:num w:numId="2">
    <w:abstractNumId w:val="20"/>
  </w:num>
  <w:num w:numId="3">
    <w:abstractNumId w:val="63"/>
  </w:num>
  <w:num w:numId="4">
    <w:abstractNumId w:val="29"/>
  </w:num>
  <w:num w:numId="5">
    <w:abstractNumId w:val="42"/>
  </w:num>
  <w:num w:numId="6">
    <w:abstractNumId w:val="2"/>
  </w:num>
  <w:num w:numId="7">
    <w:abstractNumId w:val="35"/>
  </w:num>
  <w:num w:numId="8">
    <w:abstractNumId w:val="5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8"/>
  </w:num>
  <w:num w:numId="10">
    <w:abstractNumId w:val="23"/>
  </w:num>
  <w:num w:numId="11">
    <w:abstractNumId w:val="45"/>
  </w:num>
  <w:num w:numId="12">
    <w:abstractNumId w:val="55"/>
  </w:num>
  <w:num w:numId="13">
    <w:abstractNumId w:val="46"/>
  </w:num>
  <w:num w:numId="14">
    <w:abstractNumId w:val="8"/>
  </w:num>
  <w:num w:numId="15">
    <w:abstractNumId w:val="44"/>
  </w:num>
  <w:num w:numId="16">
    <w:abstractNumId w:val="32"/>
  </w:num>
  <w:num w:numId="17">
    <w:abstractNumId w:val="48"/>
  </w:num>
  <w:num w:numId="18">
    <w:abstractNumId w:val="43"/>
  </w:num>
  <w:num w:numId="19">
    <w:abstractNumId w:val="13"/>
  </w:num>
  <w:num w:numId="20">
    <w:abstractNumId w:val="62"/>
  </w:num>
  <w:num w:numId="21">
    <w:abstractNumId w:val="54"/>
  </w:num>
  <w:num w:numId="22">
    <w:abstractNumId w:val="18"/>
  </w:num>
  <w:num w:numId="23">
    <w:abstractNumId w:val="36"/>
  </w:num>
  <w:num w:numId="24">
    <w:abstractNumId w:val="7"/>
  </w:num>
  <w:num w:numId="25">
    <w:abstractNumId w:val="41"/>
  </w:num>
  <w:num w:numId="26">
    <w:abstractNumId w:val="17"/>
  </w:num>
  <w:num w:numId="27">
    <w:abstractNumId w:val="26"/>
  </w:num>
  <w:num w:numId="28">
    <w:abstractNumId w:val="61"/>
  </w:num>
  <w:num w:numId="29">
    <w:abstractNumId w:val="4"/>
  </w:num>
  <w:num w:numId="30">
    <w:abstractNumId w:val="19"/>
  </w:num>
  <w:num w:numId="31">
    <w:abstractNumId w:val="9"/>
  </w:num>
  <w:num w:numId="32">
    <w:abstractNumId w:val="57"/>
  </w:num>
  <w:num w:numId="33">
    <w:abstractNumId w:val="34"/>
  </w:num>
  <w:num w:numId="34">
    <w:abstractNumId w:val="52"/>
  </w:num>
  <w:num w:numId="35">
    <w:abstractNumId w:val="53"/>
  </w:num>
  <w:num w:numId="36">
    <w:abstractNumId w:val="3"/>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47"/>
  </w:num>
  <w:num w:numId="38">
    <w:abstractNumId w:val="6"/>
  </w:num>
  <w:num w:numId="39">
    <w:abstractNumId w:val="51"/>
  </w:num>
  <w:num w:numId="40">
    <w:abstractNumId w:val="12"/>
  </w:num>
  <w:num w:numId="41">
    <w:abstractNumId w:val="37"/>
  </w:num>
  <w:num w:numId="42">
    <w:abstractNumId w:val="5"/>
  </w:num>
  <w:num w:numId="43">
    <w:abstractNumId w:val="24"/>
  </w:num>
  <w:num w:numId="44">
    <w:abstractNumId w:val="25"/>
  </w:num>
  <w:num w:numId="45">
    <w:abstractNumId w:val="10"/>
  </w:num>
  <w:num w:numId="46">
    <w:abstractNumId w:val="33"/>
  </w:num>
  <w:num w:numId="47">
    <w:abstractNumId w:val="30"/>
  </w:num>
  <w:num w:numId="48">
    <w:abstractNumId w:val="56"/>
  </w:num>
  <w:num w:numId="49">
    <w:abstractNumId w:val="31"/>
  </w:num>
  <w:num w:numId="50">
    <w:abstractNumId w:val="58"/>
  </w:num>
  <w:num w:numId="51">
    <w:abstractNumId w:val="14"/>
  </w:num>
  <w:num w:numId="52">
    <w:abstractNumId w:val="38"/>
  </w:num>
  <w:num w:numId="53">
    <w:abstractNumId w:val="49"/>
  </w:num>
  <w:num w:numId="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40"/>
  </w:num>
  <w:num w:numId="56">
    <w:abstractNumId w:val="22"/>
  </w:num>
  <w:num w:numId="57">
    <w:abstractNumId w:val="16"/>
  </w:num>
  <w:num w:numId="58">
    <w:abstractNumId w:val="3"/>
  </w:num>
  <w:num w:numId="59">
    <w:abstractNumId w:val="11"/>
  </w:num>
  <w:num w:numId="60">
    <w:abstractNumId w:val="39"/>
  </w:num>
  <w:num w:numId="61">
    <w:abstractNumId w:val="59"/>
  </w:num>
  <w:num w:numId="62">
    <w:abstractNumId w:val="27"/>
  </w:num>
  <w:num w:numId="63">
    <w:abstractNumId w:val="60"/>
  </w:num>
  <w:num w:numId="64">
    <w:abstractNumId w:val="1"/>
  </w:num>
  <w:num w:numId="65">
    <w:abstractNumId w:val="21"/>
  </w:num>
  <w:numIdMacAtCleanup w:val="5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trackRevisions/>
  <w:defaultTabStop w:val="720"/>
  <w:drawingGridHorizontalSpacing w:val="120"/>
  <w:drawingGridVerticalSpacing w:val="163"/>
  <w:displayHorizontalDrawingGridEvery w:val="2"/>
  <w:displayVerticalDrawingGridEvery w:val="2"/>
  <w:noPunctuationKerning/>
  <w:characterSpacingControl w:val="doNotCompress"/>
  <w:hdrShapeDefaults>
    <o:shapedefaults v:ext="edit" spidmax="6146"/>
  </w:hdrShapeDefaults>
  <w:footnotePr>
    <w:footnote w:id="-1"/>
    <w:footnote w:id="0"/>
  </w:footnotePr>
  <w:endnotePr>
    <w:endnote w:id="-1"/>
    <w:endnote w:id="0"/>
  </w:endnotePr>
  <w:compat/>
  <w:rsids>
    <w:rsidRoot w:val="00FE6754"/>
    <w:rsid w:val="000026B2"/>
    <w:rsid w:val="00002BE4"/>
    <w:rsid w:val="00002FF6"/>
    <w:rsid w:val="000039FB"/>
    <w:rsid w:val="00004EE0"/>
    <w:rsid w:val="0000525F"/>
    <w:rsid w:val="000057EB"/>
    <w:rsid w:val="00005F03"/>
    <w:rsid w:val="00006C30"/>
    <w:rsid w:val="000074D7"/>
    <w:rsid w:val="000102C4"/>
    <w:rsid w:val="00010A0C"/>
    <w:rsid w:val="00011169"/>
    <w:rsid w:val="00012BE6"/>
    <w:rsid w:val="00013FBE"/>
    <w:rsid w:val="000147CB"/>
    <w:rsid w:val="000155A0"/>
    <w:rsid w:val="000169D2"/>
    <w:rsid w:val="00016E77"/>
    <w:rsid w:val="00017947"/>
    <w:rsid w:val="000230CB"/>
    <w:rsid w:val="0002371F"/>
    <w:rsid w:val="000248DF"/>
    <w:rsid w:val="0002774C"/>
    <w:rsid w:val="00030005"/>
    <w:rsid w:val="00030224"/>
    <w:rsid w:val="0003022D"/>
    <w:rsid w:val="00032A79"/>
    <w:rsid w:val="00032EB8"/>
    <w:rsid w:val="00033781"/>
    <w:rsid w:val="00035062"/>
    <w:rsid w:val="00035E95"/>
    <w:rsid w:val="000377E1"/>
    <w:rsid w:val="000419A4"/>
    <w:rsid w:val="00042F67"/>
    <w:rsid w:val="0004448C"/>
    <w:rsid w:val="000452F7"/>
    <w:rsid w:val="00046B44"/>
    <w:rsid w:val="000508A6"/>
    <w:rsid w:val="00052E7E"/>
    <w:rsid w:val="00053598"/>
    <w:rsid w:val="00053966"/>
    <w:rsid w:val="000549D2"/>
    <w:rsid w:val="00056E46"/>
    <w:rsid w:val="00060A3F"/>
    <w:rsid w:val="00060C19"/>
    <w:rsid w:val="000628D3"/>
    <w:rsid w:val="00064FFD"/>
    <w:rsid w:val="00066182"/>
    <w:rsid w:val="00066F7F"/>
    <w:rsid w:val="0007080F"/>
    <w:rsid w:val="000718B4"/>
    <w:rsid w:val="000718DB"/>
    <w:rsid w:val="00072AB8"/>
    <w:rsid w:val="00072D20"/>
    <w:rsid w:val="00074156"/>
    <w:rsid w:val="0007784E"/>
    <w:rsid w:val="00077E44"/>
    <w:rsid w:val="00080FDD"/>
    <w:rsid w:val="00084548"/>
    <w:rsid w:val="00084AA2"/>
    <w:rsid w:val="0008517F"/>
    <w:rsid w:val="00085E17"/>
    <w:rsid w:val="00092872"/>
    <w:rsid w:val="00092DCA"/>
    <w:rsid w:val="000934B2"/>
    <w:rsid w:val="000941A8"/>
    <w:rsid w:val="00096D95"/>
    <w:rsid w:val="000978F0"/>
    <w:rsid w:val="000A0AAC"/>
    <w:rsid w:val="000A0C0E"/>
    <w:rsid w:val="000A21AA"/>
    <w:rsid w:val="000A5E46"/>
    <w:rsid w:val="000A61BF"/>
    <w:rsid w:val="000A7B7F"/>
    <w:rsid w:val="000B01C1"/>
    <w:rsid w:val="000B1B89"/>
    <w:rsid w:val="000B2D45"/>
    <w:rsid w:val="000B309E"/>
    <w:rsid w:val="000B4BD9"/>
    <w:rsid w:val="000B741B"/>
    <w:rsid w:val="000B786E"/>
    <w:rsid w:val="000B7987"/>
    <w:rsid w:val="000C0B51"/>
    <w:rsid w:val="000C0D07"/>
    <w:rsid w:val="000C207F"/>
    <w:rsid w:val="000C22E9"/>
    <w:rsid w:val="000C2B95"/>
    <w:rsid w:val="000C3002"/>
    <w:rsid w:val="000C434C"/>
    <w:rsid w:val="000C48D8"/>
    <w:rsid w:val="000C5FBE"/>
    <w:rsid w:val="000D157E"/>
    <w:rsid w:val="000D1627"/>
    <w:rsid w:val="000D16DF"/>
    <w:rsid w:val="000D1CDA"/>
    <w:rsid w:val="000D3277"/>
    <w:rsid w:val="000D3705"/>
    <w:rsid w:val="000D4495"/>
    <w:rsid w:val="000D48A8"/>
    <w:rsid w:val="000D5A3B"/>
    <w:rsid w:val="000D5EE0"/>
    <w:rsid w:val="000D62C0"/>
    <w:rsid w:val="000D68CF"/>
    <w:rsid w:val="000E1212"/>
    <w:rsid w:val="000E2687"/>
    <w:rsid w:val="000E2F3F"/>
    <w:rsid w:val="000E3F4D"/>
    <w:rsid w:val="000E43F8"/>
    <w:rsid w:val="000E4887"/>
    <w:rsid w:val="000E5B4B"/>
    <w:rsid w:val="000E639A"/>
    <w:rsid w:val="000E7A2D"/>
    <w:rsid w:val="000E7DB8"/>
    <w:rsid w:val="000E7FB5"/>
    <w:rsid w:val="000F0E03"/>
    <w:rsid w:val="000F1FE1"/>
    <w:rsid w:val="000F22FB"/>
    <w:rsid w:val="000F3640"/>
    <w:rsid w:val="000F79AB"/>
    <w:rsid w:val="00100DE2"/>
    <w:rsid w:val="0010114F"/>
    <w:rsid w:val="001019D5"/>
    <w:rsid w:val="00102F66"/>
    <w:rsid w:val="0010379C"/>
    <w:rsid w:val="0010418C"/>
    <w:rsid w:val="00105978"/>
    <w:rsid w:val="001068D4"/>
    <w:rsid w:val="00107E23"/>
    <w:rsid w:val="001106B5"/>
    <w:rsid w:val="001123D2"/>
    <w:rsid w:val="0011251C"/>
    <w:rsid w:val="001132BC"/>
    <w:rsid w:val="001136F1"/>
    <w:rsid w:val="0011402A"/>
    <w:rsid w:val="001141F5"/>
    <w:rsid w:val="00114428"/>
    <w:rsid w:val="0011547F"/>
    <w:rsid w:val="00115F5C"/>
    <w:rsid w:val="001169F3"/>
    <w:rsid w:val="00116B91"/>
    <w:rsid w:val="00120EDF"/>
    <w:rsid w:val="00121343"/>
    <w:rsid w:val="00121FAF"/>
    <w:rsid w:val="001237D2"/>
    <w:rsid w:val="00123847"/>
    <w:rsid w:val="001238EB"/>
    <w:rsid w:val="0012432E"/>
    <w:rsid w:val="00124331"/>
    <w:rsid w:val="00124F82"/>
    <w:rsid w:val="00126B54"/>
    <w:rsid w:val="001270D9"/>
    <w:rsid w:val="00127C01"/>
    <w:rsid w:val="00127ECD"/>
    <w:rsid w:val="0013074E"/>
    <w:rsid w:val="00130988"/>
    <w:rsid w:val="001325D1"/>
    <w:rsid w:val="00132778"/>
    <w:rsid w:val="0013423D"/>
    <w:rsid w:val="00135173"/>
    <w:rsid w:val="00135E8D"/>
    <w:rsid w:val="00136413"/>
    <w:rsid w:val="00136616"/>
    <w:rsid w:val="00136DFD"/>
    <w:rsid w:val="00136F1C"/>
    <w:rsid w:val="0014125D"/>
    <w:rsid w:val="00142B94"/>
    <w:rsid w:val="0014359F"/>
    <w:rsid w:val="001466CF"/>
    <w:rsid w:val="001469B7"/>
    <w:rsid w:val="00146D17"/>
    <w:rsid w:val="00146D9E"/>
    <w:rsid w:val="00150FFF"/>
    <w:rsid w:val="00152B94"/>
    <w:rsid w:val="0015333A"/>
    <w:rsid w:val="00153ED9"/>
    <w:rsid w:val="00155D64"/>
    <w:rsid w:val="0015705E"/>
    <w:rsid w:val="0015760B"/>
    <w:rsid w:val="00157F03"/>
    <w:rsid w:val="00162EFB"/>
    <w:rsid w:val="00163414"/>
    <w:rsid w:val="00163BA1"/>
    <w:rsid w:val="0016585F"/>
    <w:rsid w:val="00166031"/>
    <w:rsid w:val="00167C5F"/>
    <w:rsid w:val="00171130"/>
    <w:rsid w:val="00171AB6"/>
    <w:rsid w:val="001734A8"/>
    <w:rsid w:val="00173580"/>
    <w:rsid w:val="001754BA"/>
    <w:rsid w:val="00180F14"/>
    <w:rsid w:val="0018107F"/>
    <w:rsid w:val="001818D8"/>
    <w:rsid w:val="001827BB"/>
    <w:rsid w:val="0018480E"/>
    <w:rsid w:val="00184AF3"/>
    <w:rsid w:val="00184C94"/>
    <w:rsid w:val="00186D8E"/>
    <w:rsid w:val="00191972"/>
    <w:rsid w:val="00191DC0"/>
    <w:rsid w:val="001923FF"/>
    <w:rsid w:val="00192EEC"/>
    <w:rsid w:val="00193B32"/>
    <w:rsid w:val="00193E18"/>
    <w:rsid w:val="0019486C"/>
    <w:rsid w:val="00194AB6"/>
    <w:rsid w:val="001958CB"/>
    <w:rsid w:val="0019590B"/>
    <w:rsid w:val="0019645E"/>
    <w:rsid w:val="00196EE8"/>
    <w:rsid w:val="001973BF"/>
    <w:rsid w:val="0019769A"/>
    <w:rsid w:val="001A0019"/>
    <w:rsid w:val="001A3C6B"/>
    <w:rsid w:val="001A5D4B"/>
    <w:rsid w:val="001A6314"/>
    <w:rsid w:val="001A6E56"/>
    <w:rsid w:val="001A7AC0"/>
    <w:rsid w:val="001B3376"/>
    <w:rsid w:val="001B455D"/>
    <w:rsid w:val="001B5955"/>
    <w:rsid w:val="001B6010"/>
    <w:rsid w:val="001B63B8"/>
    <w:rsid w:val="001B7B83"/>
    <w:rsid w:val="001B7C33"/>
    <w:rsid w:val="001C0969"/>
    <w:rsid w:val="001C17F7"/>
    <w:rsid w:val="001C1AE0"/>
    <w:rsid w:val="001C232D"/>
    <w:rsid w:val="001C675D"/>
    <w:rsid w:val="001C762C"/>
    <w:rsid w:val="001D1EFC"/>
    <w:rsid w:val="001D241D"/>
    <w:rsid w:val="001D2552"/>
    <w:rsid w:val="001D2EE4"/>
    <w:rsid w:val="001D495F"/>
    <w:rsid w:val="001D53E2"/>
    <w:rsid w:val="001D6670"/>
    <w:rsid w:val="001E0681"/>
    <w:rsid w:val="001E06D6"/>
    <w:rsid w:val="001E15CC"/>
    <w:rsid w:val="001E2662"/>
    <w:rsid w:val="001E6FAC"/>
    <w:rsid w:val="001F293F"/>
    <w:rsid w:val="001F2B62"/>
    <w:rsid w:val="001F79D7"/>
    <w:rsid w:val="001F7CA6"/>
    <w:rsid w:val="00200358"/>
    <w:rsid w:val="0020298A"/>
    <w:rsid w:val="00202AC5"/>
    <w:rsid w:val="00202D47"/>
    <w:rsid w:val="00203E95"/>
    <w:rsid w:val="00204D07"/>
    <w:rsid w:val="00205BDF"/>
    <w:rsid w:val="002069FC"/>
    <w:rsid w:val="00207BB2"/>
    <w:rsid w:val="00210F62"/>
    <w:rsid w:val="00214F88"/>
    <w:rsid w:val="002171E4"/>
    <w:rsid w:val="002200CA"/>
    <w:rsid w:val="00220B46"/>
    <w:rsid w:val="00220DAB"/>
    <w:rsid w:val="00221427"/>
    <w:rsid w:val="00221AFA"/>
    <w:rsid w:val="0022254B"/>
    <w:rsid w:val="00223916"/>
    <w:rsid w:val="00223925"/>
    <w:rsid w:val="00225229"/>
    <w:rsid w:val="002278A9"/>
    <w:rsid w:val="002312ED"/>
    <w:rsid w:val="002323CF"/>
    <w:rsid w:val="002339B3"/>
    <w:rsid w:val="00233A45"/>
    <w:rsid w:val="002354B4"/>
    <w:rsid w:val="002355F3"/>
    <w:rsid w:val="00235DAF"/>
    <w:rsid w:val="002401DF"/>
    <w:rsid w:val="0024164B"/>
    <w:rsid w:val="00241E5F"/>
    <w:rsid w:val="00242B71"/>
    <w:rsid w:val="002444F9"/>
    <w:rsid w:val="00246F15"/>
    <w:rsid w:val="002507AA"/>
    <w:rsid w:val="00251254"/>
    <w:rsid w:val="002515EF"/>
    <w:rsid w:val="00253981"/>
    <w:rsid w:val="0025481C"/>
    <w:rsid w:val="0025672B"/>
    <w:rsid w:val="00261CAF"/>
    <w:rsid w:val="00263B96"/>
    <w:rsid w:val="00263C2C"/>
    <w:rsid w:val="00263FED"/>
    <w:rsid w:val="0026447F"/>
    <w:rsid w:val="0026470D"/>
    <w:rsid w:val="00264E41"/>
    <w:rsid w:val="002651CB"/>
    <w:rsid w:val="00265A8D"/>
    <w:rsid w:val="00265F56"/>
    <w:rsid w:val="00266A11"/>
    <w:rsid w:val="00270C1B"/>
    <w:rsid w:val="00271E25"/>
    <w:rsid w:val="00274250"/>
    <w:rsid w:val="002742B6"/>
    <w:rsid w:val="00274D82"/>
    <w:rsid w:val="00277DD4"/>
    <w:rsid w:val="002844B3"/>
    <w:rsid w:val="0028554B"/>
    <w:rsid w:val="00285CC4"/>
    <w:rsid w:val="00287201"/>
    <w:rsid w:val="00287E15"/>
    <w:rsid w:val="002900F4"/>
    <w:rsid w:val="0029034B"/>
    <w:rsid w:val="00290A29"/>
    <w:rsid w:val="00290EDD"/>
    <w:rsid w:val="00291316"/>
    <w:rsid w:val="00293600"/>
    <w:rsid w:val="00293EF4"/>
    <w:rsid w:val="002944BF"/>
    <w:rsid w:val="00294FF6"/>
    <w:rsid w:val="00295E0D"/>
    <w:rsid w:val="00295E43"/>
    <w:rsid w:val="002978CF"/>
    <w:rsid w:val="002A280C"/>
    <w:rsid w:val="002A35DC"/>
    <w:rsid w:val="002A3711"/>
    <w:rsid w:val="002A4AC3"/>
    <w:rsid w:val="002A5EC1"/>
    <w:rsid w:val="002A77AC"/>
    <w:rsid w:val="002A7D7E"/>
    <w:rsid w:val="002B284A"/>
    <w:rsid w:val="002B44DE"/>
    <w:rsid w:val="002B46AC"/>
    <w:rsid w:val="002B49FE"/>
    <w:rsid w:val="002B6123"/>
    <w:rsid w:val="002B643B"/>
    <w:rsid w:val="002C1021"/>
    <w:rsid w:val="002C6445"/>
    <w:rsid w:val="002D0AA8"/>
    <w:rsid w:val="002D2BC3"/>
    <w:rsid w:val="002D308F"/>
    <w:rsid w:val="002D438C"/>
    <w:rsid w:val="002D55A8"/>
    <w:rsid w:val="002D775B"/>
    <w:rsid w:val="002D7BAF"/>
    <w:rsid w:val="002E0151"/>
    <w:rsid w:val="002E3B4E"/>
    <w:rsid w:val="002E4DB6"/>
    <w:rsid w:val="002E6AFF"/>
    <w:rsid w:val="002E747B"/>
    <w:rsid w:val="002E7553"/>
    <w:rsid w:val="002F4CF5"/>
    <w:rsid w:val="002F73EA"/>
    <w:rsid w:val="00301BD0"/>
    <w:rsid w:val="00304407"/>
    <w:rsid w:val="00304BCB"/>
    <w:rsid w:val="003075F8"/>
    <w:rsid w:val="0031217B"/>
    <w:rsid w:val="00312870"/>
    <w:rsid w:val="0031533C"/>
    <w:rsid w:val="003212B8"/>
    <w:rsid w:val="003228F0"/>
    <w:rsid w:val="00322D62"/>
    <w:rsid w:val="00323574"/>
    <w:rsid w:val="00323F68"/>
    <w:rsid w:val="003242E6"/>
    <w:rsid w:val="003249F9"/>
    <w:rsid w:val="0032526D"/>
    <w:rsid w:val="00326FF5"/>
    <w:rsid w:val="0033092B"/>
    <w:rsid w:val="00331687"/>
    <w:rsid w:val="00332BA7"/>
    <w:rsid w:val="00333420"/>
    <w:rsid w:val="00340AF2"/>
    <w:rsid w:val="003433B0"/>
    <w:rsid w:val="00343C03"/>
    <w:rsid w:val="00343C70"/>
    <w:rsid w:val="003451A1"/>
    <w:rsid w:val="00347938"/>
    <w:rsid w:val="00347DB4"/>
    <w:rsid w:val="00350A61"/>
    <w:rsid w:val="00351E58"/>
    <w:rsid w:val="003520EB"/>
    <w:rsid w:val="00353894"/>
    <w:rsid w:val="0035581D"/>
    <w:rsid w:val="00355C1B"/>
    <w:rsid w:val="00356077"/>
    <w:rsid w:val="003567A2"/>
    <w:rsid w:val="00356A3D"/>
    <w:rsid w:val="00357748"/>
    <w:rsid w:val="00360362"/>
    <w:rsid w:val="00360ABA"/>
    <w:rsid w:val="003627A5"/>
    <w:rsid w:val="00364016"/>
    <w:rsid w:val="0036650A"/>
    <w:rsid w:val="00370AB6"/>
    <w:rsid w:val="003736A6"/>
    <w:rsid w:val="003748BC"/>
    <w:rsid w:val="00376603"/>
    <w:rsid w:val="003770A1"/>
    <w:rsid w:val="00377DD8"/>
    <w:rsid w:val="00381834"/>
    <w:rsid w:val="00385CA2"/>
    <w:rsid w:val="00386B12"/>
    <w:rsid w:val="0038796B"/>
    <w:rsid w:val="003910A5"/>
    <w:rsid w:val="0039119E"/>
    <w:rsid w:val="003912CE"/>
    <w:rsid w:val="0039151B"/>
    <w:rsid w:val="00393E01"/>
    <w:rsid w:val="00394C3A"/>
    <w:rsid w:val="0039640F"/>
    <w:rsid w:val="003965E2"/>
    <w:rsid w:val="00397072"/>
    <w:rsid w:val="003A2210"/>
    <w:rsid w:val="003A271E"/>
    <w:rsid w:val="003A454F"/>
    <w:rsid w:val="003A4D08"/>
    <w:rsid w:val="003A66FF"/>
    <w:rsid w:val="003B0727"/>
    <w:rsid w:val="003B0C1E"/>
    <w:rsid w:val="003B27E9"/>
    <w:rsid w:val="003B306C"/>
    <w:rsid w:val="003B336B"/>
    <w:rsid w:val="003B3620"/>
    <w:rsid w:val="003B4206"/>
    <w:rsid w:val="003B657E"/>
    <w:rsid w:val="003B74B8"/>
    <w:rsid w:val="003C0E3C"/>
    <w:rsid w:val="003C3181"/>
    <w:rsid w:val="003C367C"/>
    <w:rsid w:val="003C4CDF"/>
    <w:rsid w:val="003C4D42"/>
    <w:rsid w:val="003C5845"/>
    <w:rsid w:val="003C69BD"/>
    <w:rsid w:val="003D58AD"/>
    <w:rsid w:val="003D64E7"/>
    <w:rsid w:val="003D68B7"/>
    <w:rsid w:val="003E0A58"/>
    <w:rsid w:val="003E1A2D"/>
    <w:rsid w:val="003E524F"/>
    <w:rsid w:val="003E534E"/>
    <w:rsid w:val="003E760C"/>
    <w:rsid w:val="003F0844"/>
    <w:rsid w:val="003F230D"/>
    <w:rsid w:val="003F230E"/>
    <w:rsid w:val="003F4220"/>
    <w:rsid w:val="003F53AF"/>
    <w:rsid w:val="003F5728"/>
    <w:rsid w:val="003F5E34"/>
    <w:rsid w:val="003F6BA1"/>
    <w:rsid w:val="003F704A"/>
    <w:rsid w:val="0040002F"/>
    <w:rsid w:val="00400A5A"/>
    <w:rsid w:val="00401739"/>
    <w:rsid w:val="004022A4"/>
    <w:rsid w:val="00402739"/>
    <w:rsid w:val="00402F9E"/>
    <w:rsid w:val="00404934"/>
    <w:rsid w:val="004051C6"/>
    <w:rsid w:val="00407F60"/>
    <w:rsid w:val="004103DF"/>
    <w:rsid w:val="0041062B"/>
    <w:rsid w:val="00412461"/>
    <w:rsid w:val="00416297"/>
    <w:rsid w:val="004169E3"/>
    <w:rsid w:val="00416F6B"/>
    <w:rsid w:val="00420D80"/>
    <w:rsid w:val="00422303"/>
    <w:rsid w:val="004229DE"/>
    <w:rsid w:val="004255B3"/>
    <w:rsid w:val="00425BB9"/>
    <w:rsid w:val="00426939"/>
    <w:rsid w:val="0042762C"/>
    <w:rsid w:val="004308AC"/>
    <w:rsid w:val="0043171F"/>
    <w:rsid w:val="00432216"/>
    <w:rsid w:val="004323B1"/>
    <w:rsid w:val="004328FE"/>
    <w:rsid w:val="00432F52"/>
    <w:rsid w:val="00434572"/>
    <w:rsid w:val="004353AA"/>
    <w:rsid w:val="00436838"/>
    <w:rsid w:val="0043707A"/>
    <w:rsid w:val="00437935"/>
    <w:rsid w:val="004413AA"/>
    <w:rsid w:val="004416A7"/>
    <w:rsid w:val="0044274B"/>
    <w:rsid w:val="00442EA6"/>
    <w:rsid w:val="004437A5"/>
    <w:rsid w:val="00445E5A"/>
    <w:rsid w:val="00447BC7"/>
    <w:rsid w:val="00450575"/>
    <w:rsid w:val="0045324D"/>
    <w:rsid w:val="00453F28"/>
    <w:rsid w:val="00455C34"/>
    <w:rsid w:val="00456EAA"/>
    <w:rsid w:val="00460C0B"/>
    <w:rsid w:val="00461796"/>
    <w:rsid w:val="00461EBA"/>
    <w:rsid w:val="004621F1"/>
    <w:rsid w:val="00464627"/>
    <w:rsid w:val="00466A44"/>
    <w:rsid w:val="00467569"/>
    <w:rsid w:val="004678E2"/>
    <w:rsid w:val="00467A12"/>
    <w:rsid w:val="004705E3"/>
    <w:rsid w:val="00471DD9"/>
    <w:rsid w:val="004729CE"/>
    <w:rsid w:val="00473383"/>
    <w:rsid w:val="00473528"/>
    <w:rsid w:val="004736D1"/>
    <w:rsid w:val="00474231"/>
    <w:rsid w:val="004742E5"/>
    <w:rsid w:val="00475D01"/>
    <w:rsid w:val="00475DAC"/>
    <w:rsid w:val="0047661E"/>
    <w:rsid w:val="00476F3C"/>
    <w:rsid w:val="00482215"/>
    <w:rsid w:val="004832A6"/>
    <w:rsid w:val="00483B73"/>
    <w:rsid w:val="00484614"/>
    <w:rsid w:val="00485211"/>
    <w:rsid w:val="00485B8E"/>
    <w:rsid w:val="0048694C"/>
    <w:rsid w:val="0048793B"/>
    <w:rsid w:val="00487D05"/>
    <w:rsid w:val="00490A33"/>
    <w:rsid w:val="00490DD6"/>
    <w:rsid w:val="00491B3F"/>
    <w:rsid w:val="00491E01"/>
    <w:rsid w:val="004944FD"/>
    <w:rsid w:val="004948AE"/>
    <w:rsid w:val="00496768"/>
    <w:rsid w:val="00496D9E"/>
    <w:rsid w:val="004970B2"/>
    <w:rsid w:val="00497700"/>
    <w:rsid w:val="004A1B7F"/>
    <w:rsid w:val="004A3044"/>
    <w:rsid w:val="004A34AF"/>
    <w:rsid w:val="004A48D6"/>
    <w:rsid w:val="004B27A0"/>
    <w:rsid w:val="004B2A85"/>
    <w:rsid w:val="004B4E59"/>
    <w:rsid w:val="004B679E"/>
    <w:rsid w:val="004C0165"/>
    <w:rsid w:val="004C11A6"/>
    <w:rsid w:val="004C17B4"/>
    <w:rsid w:val="004C40EF"/>
    <w:rsid w:val="004C4FF3"/>
    <w:rsid w:val="004C6092"/>
    <w:rsid w:val="004C60F9"/>
    <w:rsid w:val="004C6344"/>
    <w:rsid w:val="004C66EC"/>
    <w:rsid w:val="004C6CD2"/>
    <w:rsid w:val="004D00E0"/>
    <w:rsid w:val="004D104D"/>
    <w:rsid w:val="004D1FDD"/>
    <w:rsid w:val="004D24C3"/>
    <w:rsid w:val="004D294D"/>
    <w:rsid w:val="004D44EA"/>
    <w:rsid w:val="004D5614"/>
    <w:rsid w:val="004D58D4"/>
    <w:rsid w:val="004D5F5E"/>
    <w:rsid w:val="004D6BE1"/>
    <w:rsid w:val="004E6CF8"/>
    <w:rsid w:val="004F3EF9"/>
    <w:rsid w:val="004F55DA"/>
    <w:rsid w:val="004F73A8"/>
    <w:rsid w:val="005005DE"/>
    <w:rsid w:val="0050167B"/>
    <w:rsid w:val="00501DDE"/>
    <w:rsid w:val="0050204C"/>
    <w:rsid w:val="00502198"/>
    <w:rsid w:val="005022CF"/>
    <w:rsid w:val="005026B6"/>
    <w:rsid w:val="00504F02"/>
    <w:rsid w:val="00507730"/>
    <w:rsid w:val="005109F9"/>
    <w:rsid w:val="00510AA0"/>
    <w:rsid w:val="00513342"/>
    <w:rsid w:val="00514709"/>
    <w:rsid w:val="00515A0D"/>
    <w:rsid w:val="00516E4A"/>
    <w:rsid w:val="0051761F"/>
    <w:rsid w:val="00517B85"/>
    <w:rsid w:val="005200FC"/>
    <w:rsid w:val="0052017D"/>
    <w:rsid w:val="00520A4E"/>
    <w:rsid w:val="005235DE"/>
    <w:rsid w:val="00523696"/>
    <w:rsid w:val="005261A1"/>
    <w:rsid w:val="00530FD9"/>
    <w:rsid w:val="00535FA0"/>
    <w:rsid w:val="0053696B"/>
    <w:rsid w:val="00536D44"/>
    <w:rsid w:val="00537F88"/>
    <w:rsid w:val="005403AF"/>
    <w:rsid w:val="005409F6"/>
    <w:rsid w:val="005420AB"/>
    <w:rsid w:val="00543398"/>
    <w:rsid w:val="00543C26"/>
    <w:rsid w:val="00543DA7"/>
    <w:rsid w:val="005449E8"/>
    <w:rsid w:val="00544C78"/>
    <w:rsid w:val="00544D28"/>
    <w:rsid w:val="0054657F"/>
    <w:rsid w:val="00551E9D"/>
    <w:rsid w:val="00554D65"/>
    <w:rsid w:val="00556574"/>
    <w:rsid w:val="00556987"/>
    <w:rsid w:val="00560388"/>
    <w:rsid w:val="005608C8"/>
    <w:rsid w:val="0056444E"/>
    <w:rsid w:val="00564FB2"/>
    <w:rsid w:val="005651CB"/>
    <w:rsid w:val="005651F7"/>
    <w:rsid w:val="00566958"/>
    <w:rsid w:val="00566C8D"/>
    <w:rsid w:val="00570B04"/>
    <w:rsid w:val="00570BD8"/>
    <w:rsid w:val="00572273"/>
    <w:rsid w:val="00573963"/>
    <w:rsid w:val="005741D0"/>
    <w:rsid w:val="00574796"/>
    <w:rsid w:val="00574BF8"/>
    <w:rsid w:val="005763B4"/>
    <w:rsid w:val="00576BCF"/>
    <w:rsid w:val="005810C2"/>
    <w:rsid w:val="00583326"/>
    <w:rsid w:val="00584011"/>
    <w:rsid w:val="005867B6"/>
    <w:rsid w:val="005905F7"/>
    <w:rsid w:val="005907F0"/>
    <w:rsid w:val="00590AA0"/>
    <w:rsid w:val="00591379"/>
    <w:rsid w:val="00592437"/>
    <w:rsid w:val="0059415A"/>
    <w:rsid w:val="00597683"/>
    <w:rsid w:val="005A03DD"/>
    <w:rsid w:val="005A0AC3"/>
    <w:rsid w:val="005A1DC6"/>
    <w:rsid w:val="005A40B8"/>
    <w:rsid w:val="005A7DE2"/>
    <w:rsid w:val="005B4586"/>
    <w:rsid w:val="005B472D"/>
    <w:rsid w:val="005B6623"/>
    <w:rsid w:val="005B778E"/>
    <w:rsid w:val="005C0660"/>
    <w:rsid w:val="005C1135"/>
    <w:rsid w:val="005C2F2D"/>
    <w:rsid w:val="005C487E"/>
    <w:rsid w:val="005C628F"/>
    <w:rsid w:val="005C6D2E"/>
    <w:rsid w:val="005C7F3B"/>
    <w:rsid w:val="005D03F4"/>
    <w:rsid w:val="005D0F8F"/>
    <w:rsid w:val="005D11D0"/>
    <w:rsid w:val="005D1518"/>
    <w:rsid w:val="005D1526"/>
    <w:rsid w:val="005D25BC"/>
    <w:rsid w:val="005D2B1C"/>
    <w:rsid w:val="005D55CE"/>
    <w:rsid w:val="005D5762"/>
    <w:rsid w:val="005D58CA"/>
    <w:rsid w:val="005D6DF2"/>
    <w:rsid w:val="005D6FEA"/>
    <w:rsid w:val="005D747A"/>
    <w:rsid w:val="005E009F"/>
    <w:rsid w:val="005E1A75"/>
    <w:rsid w:val="005E1B1F"/>
    <w:rsid w:val="005E1FDE"/>
    <w:rsid w:val="005E28D9"/>
    <w:rsid w:val="005E407B"/>
    <w:rsid w:val="005E51D2"/>
    <w:rsid w:val="005E543F"/>
    <w:rsid w:val="005E7954"/>
    <w:rsid w:val="005F1157"/>
    <w:rsid w:val="005F1976"/>
    <w:rsid w:val="006017B1"/>
    <w:rsid w:val="00601F79"/>
    <w:rsid w:val="00602845"/>
    <w:rsid w:val="00603341"/>
    <w:rsid w:val="00603C0B"/>
    <w:rsid w:val="00603C21"/>
    <w:rsid w:val="006051EF"/>
    <w:rsid w:val="00607DB6"/>
    <w:rsid w:val="00607DCD"/>
    <w:rsid w:val="0061067B"/>
    <w:rsid w:val="00611039"/>
    <w:rsid w:val="00612DF6"/>
    <w:rsid w:val="006136DB"/>
    <w:rsid w:val="0061484F"/>
    <w:rsid w:val="00616E71"/>
    <w:rsid w:val="00617AA5"/>
    <w:rsid w:val="0062241B"/>
    <w:rsid w:val="00622436"/>
    <w:rsid w:val="0062257C"/>
    <w:rsid w:val="006256E7"/>
    <w:rsid w:val="00630DAC"/>
    <w:rsid w:val="00630F1F"/>
    <w:rsid w:val="00633241"/>
    <w:rsid w:val="00633276"/>
    <w:rsid w:val="006406EA"/>
    <w:rsid w:val="00640891"/>
    <w:rsid w:val="006471EB"/>
    <w:rsid w:val="00650348"/>
    <w:rsid w:val="00651822"/>
    <w:rsid w:val="0065400B"/>
    <w:rsid w:val="00654D12"/>
    <w:rsid w:val="00655069"/>
    <w:rsid w:val="00655289"/>
    <w:rsid w:val="00655A78"/>
    <w:rsid w:val="006560C1"/>
    <w:rsid w:val="00657C93"/>
    <w:rsid w:val="0066149B"/>
    <w:rsid w:val="00662150"/>
    <w:rsid w:val="0066286D"/>
    <w:rsid w:val="00665C1E"/>
    <w:rsid w:val="00666D79"/>
    <w:rsid w:val="00671971"/>
    <w:rsid w:val="00672E0D"/>
    <w:rsid w:val="006734A6"/>
    <w:rsid w:val="006746EB"/>
    <w:rsid w:val="00674F82"/>
    <w:rsid w:val="006752D9"/>
    <w:rsid w:val="00676A51"/>
    <w:rsid w:val="006807FF"/>
    <w:rsid w:val="0068502E"/>
    <w:rsid w:val="006856EC"/>
    <w:rsid w:val="00685A06"/>
    <w:rsid w:val="00685C31"/>
    <w:rsid w:val="00686309"/>
    <w:rsid w:val="0069043F"/>
    <w:rsid w:val="0069252C"/>
    <w:rsid w:val="006979AF"/>
    <w:rsid w:val="006A143A"/>
    <w:rsid w:val="006A2FE7"/>
    <w:rsid w:val="006A354D"/>
    <w:rsid w:val="006A44E6"/>
    <w:rsid w:val="006A6AF5"/>
    <w:rsid w:val="006A7AF9"/>
    <w:rsid w:val="006B0278"/>
    <w:rsid w:val="006B0ED1"/>
    <w:rsid w:val="006B22CD"/>
    <w:rsid w:val="006B2BAE"/>
    <w:rsid w:val="006B30E8"/>
    <w:rsid w:val="006B3A18"/>
    <w:rsid w:val="006B4288"/>
    <w:rsid w:val="006B4640"/>
    <w:rsid w:val="006B4C3D"/>
    <w:rsid w:val="006B5DDC"/>
    <w:rsid w:val="006B78B4"/>
    <w:rsid w:val="006C1FB1"/>
    <w:rsid w:val="006C207F"/>
    <w:rsid w:val="006C347C"/>
    <w:rsid w:val="006C47A2"/>
    <w:rsid w:val="006C505B"/>
    <w:rsid w:val="006C53AC"/>
    <w:rsid w:val="006D17F9"/>
    <w:rsid w:val="006D1AAE"/>
    <w:rsid w:val="006D2EE4"/>
    <w:rsid w:val="006D3DF0"/>
    <w:rsid w:val="006D6095"/>
    <w:rsid w:val="006D6103"/>
    <w:rsid w:val="006E0431"/>
    <w:rsid w:val="006E0D81"/>
    <w:rsid w:val="006E32EF"/>
    <w:rsid w:val="006E352E"/>
    <w:rsid w:val="006E38B1"/>
    <w:rsid w:val="006E3ACF"/>
    <w:rsid w:val="006E3F3C"/>
    <w:rsid w:val="006E6297"/>
    <w:rsid w:val="006F1E09"/>
    <w:rsid w:val="006F2404"/>
    <w:rsid w:val="006F2B1E"/>
    <w:rsid w:val="006F357C"/>
    <w:rsid w:val="006F51D0"/>
    <w:rsid w:val="006F67AF"/>
    <w:rsid w:val="0070019F"/>
    <w:rsid w:val="00701E7D"/>
    <w:rsid w:val="0070651A"/>
    <w:rsid w:val="00710711"/>
    <w:rsid w:val="00710E8B"/>
    <w:rsid w:val="00711B6F"/>
    <w:rsid w:val="00711FF0"/>
    <w:rsid w:val="00713ECC"/>
    <w:rsid w:val="00715047"/>
    <w:rsid w:val="00717FB9"/>
    <w:rsid w:val="00717FD5"/>
    <w:rsid w:val="007208F5"/>
    <w:rsid w:val="007221FF"/>
    <w:rsid w:val="00724ABD"/>
    <w:rsid w:val="00727E0A"/>
    <w:rsid w:val="007314DD"/>
    <w:rsid w:val="0073152F"/>
    <w:rsid w:val="00735E8A"/>
    <w:rsid w:val="00736197"/>
    <w:rsid w:val="00736605"/>
    <w:rsid w:val="00736E34"/>
    <w:rsid w:val="00736FA0"/>
    <w:rsid w:val="007409FE"/>
    <w:rsid w:val="00740D40"/>
    <w:rsid w:val="0074138C"/>
    <w:rsid w:val="007427B9"/>
    <w:rsid w:val="00743E59"/>
    <w:rsid w:val="00751402"/>
    <w:rsid w:val="0075162F"/>
    <w:rsid w:val="00751A9A"/>
    <w:rsid w:val="00751EED"/>
    <w:rsid w:val="00752423"/>
    <w:rsid w:val="00752FAB"/>
    <w:rsid w:val="007535E7"/>
    <w:rsid w:val="00755B5E"/>
    <w:rsid w:val="00755E45"/>
    <w:rsid w:val="0075614F"/>
    <w:rsid w:val="0075692B"/>
    <w:rsid w:val="00756C27"/>
    <w:rsid w:val="007619BE"/>
    <w:rsid w:val="00761BD2"/>
    <w:rsid w:val="00763368"/>
    <w:rsid w:val="007635E7"/>
    <w:rsid w:val="007636F7"/>
    <w:rsid w:val="007641D3"/>
    <w:rsid w:val="00765C7D"/>
    <w:rsid w:val="00766CCD"/>
    <w:rsid w:val="00766FCC"/>
    <w:rsid w:val="007672E0"/>
    <w:rsid w:val="0077144F"/>
    <w:rsid w:val="007715ED"/>
    <w:rsid w:val="007716E2"/>
    <w:rsid w:val="00772326"/>
    <w:rsid w:val="0077298C"/>
    <w:rsid w:val="00772D12"/>
    <w:rsid w:val="00774C04"/>
    <w:rsid w:val="007761D9"/>
    <w:rsid w:val="0078168A"/>
    <w:rsid w:val="007845E3"/>
    <w:rsid w:val="007855A2"/>
    <w:rsid w:val="007872E2"/>
    <w:rsid w:val="00787EAD"/>
    <w:rsid w:val="00790E69"/>
    <w:rsid w:val="00790E73"/>
    <w:rsid w:val="00793118"/>
    <w:rsid w:val="007931D9"/>
    <w:rsid w:val="00793B99"/>
    <w:rsid w:val="00793BF0"/>
    <w:rsid w:val="00797000"/>
    <w:rsid w:val="00797950"/>
    <w:rsid w:val="00797C34"/>
    <w:rsid w:val="007A0EE7"/>
    <w:rsid w:val="007A214D"/>
    <w:rsid w:val="007A3571"/>
    <w:rsid w:val="007A396E"/>
    <w:rsid w:val="007A4028"/>
    <w:rsid w:val="007A688D"/>
    <w:rsid w:val="007B00D0"/>
    <w:rsid w:val="007B1571"/>
    <w:rsid w:val="007B1A69"/>
    <w:rsid w:val="007B204E"/>
    <w:rsid w:val="007B2EC3"/>
    <w:rsid w:val="007B3188"/>
    <w:rsid w:val="007B4876"/>
    <w:rsid w:val="007B4C1A"/>
    <w:rsid w:val="007C3608"/>
    <w:rsid w:val="007C3734"/>
    <w:rsid w:val="007C392E"/>
    <w:rsid w:val="007C6453"/>
    <w:rsid w:val="007C65C3"/>
    <w:rsid w:val="007D15D6"/>
    <w:rsid w:val="007D1691"/>
    <w:rsid w:val="007D16AB"/>
    <w:rsid w:val="007D2330"/>
    <w:rsid w:val="007D26AF"/>
    <w:rsid w:val="007D3DE2"/>
    <w:rsid w:val="007E303B"/>
    <w:rsid w:val="007F360C"/>
    <w:rsid w:val="007F4520"/>
    <w:rsid w:val="007F79F6"/>
    <w:rsid w:val="00800065"/>
    <w:rsid w:val="008004D0"/>
    <w:rsid w:val="0080571A"/>
    <w:rsid w:val="00807831"/>
    <w:rsid w:val="00807A05"/>
    <w:rsid w:val="008100C0"/>
    <w:rsid w:val="008114A8"/>
    <w:rsid w:val="0081219C"/>
    <w:rsid w:val="00813187"/>
    <w:rsid w:val="00813201"/>
    <w:rsid w:val="008136F0"/>
    <w:rsid w:val="008140C1"/>
    <w:rsid w:val="008142E5"/>
    <w:rsid w:val="00816446"/>
    <w:rsid w:val="0082017C"/>
    <w:rsid w:val="0082070A"/>
    <w:rsid w:val="00822BB3"/>
    <w:rsid w:val="00822CAA"/>
    <w:rsid w:val="008257AA"/>
    <w:rsid w:val="00825F8B"/>
    <w:rsid w:val="00831208"/>
    <w:rsid w:val="00831304"/>
    <w:rsid w:val="00831975"/>
    <w:rsid w:val="008319AF"/>
    <w:rsid w:val="008353A3"/>
    <w:rsid w:val="00836BFE"/>
    <w:rsid w:val="008411ED"/>
    <w:rsid w:val="00846B02"/>
    <w:rsid w:val="00847149"/>
    <w:rsid w:val="00850322"/>
    <w:rsid w:val="00850F2E"/>
    <w:rsid w:val="0085277D"/>
    <w:rsid w:val="00852D5A"/>
    <w:rsid w:val="00853172"/>
    <w:rsid w:val="00853BA7"/>
    <w:rsid w:val="00853CF1"/>
    <w:rsid w:val="00855004"/>
    <w:rsid w:val="008551AB"/>
    <w:rsid w:val="00855BFA"/>
    <w:rsid w:val="008560F7"/>
    <w:rsid w:val="008564AA"/>
    <w:rsid w:val="0085758F"/>
    <w:rsid w:val="008579F9"/>
    <w:rsid w:val="008609F6"/>
    <w:rsid w:val="00861B35"/>
    <w:rsid w:val="00862AFB"/>
    <w:rsid w:val="00863643"/>
    <w:rsid w:val="00864A14"/>
    <w:rsid w:val="00865CE4"/>
    <w:rsid w:val="00866E01"/>
    <w:rsid w:val="0087174E"/>
    <w:rsid w:val="00871E64"/>
    <w:rsid w:val="008735AF"/>
    <w:rsid w:val="00873C2E"/>
    <w:rsid w:val="00874212"/>
    <w:rsid w:val="00874552"/>
    <w:rsid w:val="00877029"/>
    <w:rsid w:val="008779F3"/>
    <w:rsid w:val="00882F32"/>
    <w:rsid w:val="00882FB1"/>
    <w:rsid w:val="008832B7"/>
    <w:rsid w:val="00883D01"/>
    <w:rsid w:val="0088772C"/>
    <w:rsid w:val="00890604"/>
    <w:rsid w:val="00893161"/>
    <w:rsid w:val="0089329D"/>
    <w:rsid w:val="00894767"/>
    <w:rsid w:val="008968FC"/>
    <w:rsid w:val="00897B24"/>
    <w:rsid w:val="008A19BD"/>
    <w:rsid w:val="008A32F9"/>
    <w:rsid w:val="008A3CE2"/>
    <w:rsid w:val="008A4168"/>
    <w:rsid w:val="008A4426"/>
    <w:rsid w:val="008A681A"/>
    <w:rsid w:val="008B0382"/>
    <w:rsid w:val="008B11E9"/>
    <w:rsid w:val="008B25BE"/>
    <w:rsid w:val="008B34BE"/>
    <w:rsid w:val="008B3FEA"/>
    <w:rsid w:val="008B4C2F"/>
    <w:rsid w:val="008B5B72"/>
    <w:rsid w:val="008B5DD6"/>
    <w:rsid w:val="008B6D87"/>
    <w:rsid w:val="008C02B5"/>
    <w:rsid w:val="008C0422"/>
    <w:rsid w:val="008C327A"/>
    <w:rsid w:val="008C3B91"/>
    <w:rsid w:val="008C53DA"/>
    <w:rsid w:val="008C595B"/>
    <w:rsid w:val="008C6A4A"/>
    <w:rsid w:val="008D1480"/>
    <w:rsid w:val="008D46AF"/>
    <w:rsid w:val="008D668B"/>
    <w:rsid w:val="008D7188"/>
    <w:rsid w:val="008E04A0"/>
    <w:rsid w:val="008E1173"/>
    <w:rsid w:val="008E1E24"/>
    <w:rsid w:val="008E2A01"/>
    <w:rsid w:val="008E31D8"/>
    <w:rsid w:val="008E32BE"/>
    <w:rsid w:val="008E47D3"/>
    <w:rsid w:val="008E5186"/>
    <w:rsid w:val="008E6533"/>
    <w:rsid w:val="008E7979"/>
    <w:rsid w:val="008F0BD7"/>
    <w:rsid w:val="008F13C3"/>
    <w:rsid w:val="008F18C0"/>
    <w:rsid w:val="008F2404"/>
    <w:rsid w:val="008F28D6"/>
    <w:rsid w:val="008F3260"/>
    <w:rsid w:val="008F6641"/>
    <w:rsid w:val="008F6DC4"/>
    <w:rsid w:val="00900E46"/>
    <w:rsid w:val="00902147"/>
    <w:rsid w:val="00902B7B"/>
    <w:rsid w:val="00903C7D"/>
    <w:rsid w:val="00903E65"/>
    <w:rsid w:val="009047FD"/>
    <w:rsid w:val="0090510F"/>
    <w:rsid w:val="00905A5D"/>
    <w:rsid w:val="00905E98"/>
    <w:rsid w:val="00907BE9"/>
    <w:rsid w:val="00911681"/>
    <w:rsid w:val="00911800"/>
    <w:rsid w:val="0091225D"/>
    <w:rsid w:val="00913E2B"/>
    <w:rsid w:val="00914DCB"/>
    <w:rsid w:val="00915D0A"/>
    <w:rsid w:val="00916AAC"/>
    <w:rsid w:val="00917E13"/>
    <w:rsid w:val="009210DB"/>
    <w:rsid w:val="00922A79"/>
    <w:rsid w:val="009247A5"/>
    <w:rsid w:val="00924CAD"/>
    <w:rsid w:val="009254BA"/>
    <w:rsid w:val="00926498"/>
    <w:rsid w:val="00927E3F"/>
    <w:rsid w:val="009303B1"/>
    <w:rsid w:val="00931D6C"/>
    <w:rsid w:val="0093301A"/>
    <w:rsid w:val="0093313C"/>
    <w:rsid w:val="00935365"/>
    <w:rsid w:val="009411BC"/>
    <w:rsid w:val="009426B4"/>
    <w:rsid w:val="009433A9"/>
    <w:rsid w:val="00943998"/>
    <w:rsid w:val="0094412D"/>
    <w:rsid w:val="009444EA"/>
    <w:rsid w:val="00944E10"/>
    <w:rsid w:val="00945167"/>
    <w:rsid w:val="0094554F"/>
    <w:rsid w:val="00946912"/>
    <w:rsid w:val="009473B7"/>
    <w:rsid w:val="00951599"/>
    <w:rsid w:val="009515E5"/>
    <w:rsid w:val="00955C86"/>
    <w:rsid w:val="00960B75"/>
    <w:rsid w:val="00960D4F"/>
    <w:rsid w:val="00961472"/>
    <w:rsid w:val="009615D3"/>
    <w:rsid w:val="009617E0"/>
    <w:rsid w:val="00962B10"/>
    <w:rsid w:val="00962CF8"/>
    <w:rsid w:val="0096336F"/>
    <w:rsid w:val="0096418B"/>
    <w:rsid w:val="00966FF5"/>
    <w:rsid w:val="00967172"/>
    <w:rsid w:val="009700FF"/>
    <w:rsid w:val="00970522"/>
    <w:rsid w:val="009709DB"/>
    <w:rsid w:val="009716B3"/>
    <w:rsid w:val="00971D84"/>
    <w:rsid w:val="00972166"/>
    <w:rsid w:val="009745C9"/>
    <w:rsid w:val="00974B36"/>
    <w:rsid w:val="00977EAC"/>
    <w:rsid w:val="0098097F"/>
    <w:rsid w:val="009829BA"/>
    <w:rsid w:val="0098326F"/>
    <w:rsid w:val="00983510"/>
    <w:rsid w:val="00984DAD"/>
    <w:rsid w:val="00986616"/>
    <w:rsid w:val="00986C50"/>
    <w:rsid w:val="0099003F"/>
    <w:rsid w:val="0099057F"/>
    <w:rsid w:val="009908B9"/>
    <w:rsid w:val="00990D45"/>
    <w:rsid w:val="00993E57"/>
    <w:rsid w:val="009941C7"/>
    <w:rsid w:val="009961D4"/>
    <w:rsid w:val="009A13AA"/>
    <w:rsid w:val="009A1BCB"/>
    <w:rsid w:val="009A1C43"/>
    <w:rsid w:val="009A7FC8"/>
    <w:rsid w:val="009B26B2"/>
    <w:rsid w:val="009B2A8A"/>
    <w:rsid w:val="009B3924"/>
    <w:rsid w:val="009B7FD7"/>
    <w:rsid w:val="009C1D29"/>
    <w:rsid w:val="009C2BA6"/>
    <w:rsid w:val="009C2F69"/>
    <w:rsid w:val="009C3DA8"/>
    <w:rsid w:val="009C46F9"/>
    <w:rsid w:val="009C5006"/>
    <w:rsid w:val="009C575A"/>
    <w:rsid w:val="009C5AB2"/>
    <w:rsid w:val="009C6EBE"/>
    <w:rsid w:val="009C779E"/>
    <w:rsid w:val="009D13A4"/>
    <w:rsid w:val="009D2548"/>
    <w:rsid w:val="009D3806"/>
    <w:rsid w:val="009D40BC"/>
    <w:rsid w:val="009D4652"/>
    <w:rsid w:val="009D71D2"/>
    <w:rsid w:val="009E03EB"/>
    <w:rsid w:val="009E10FF"/>
    <w:rsid w:val="009E1B76"/>
    <w:rsid w:val="009E2D1D"/>
    <w:rsid w:val="009E335E"/>
    <w:rsid w:val="009E567E"/>
    <w:rsid w:val="009E6B02"/>
    <w:rsid w:val="009F0619"/>
    <w:rsid w:val="009F0792"/>
    <w:rsid w:val="009F2644"/>
    <w:rsid w:val="009F35D5"/>
    <w:rsid w:val="009F3821"/>
    <w:rsid w:val="009F3CA5"/>
    <w:rsid w:val="009F4716"/>
    <w:rsid w:val="009F4D9D"/>
    <w:rsid w:val="009F562C"/>
    <w:rsid w:val="009F58CD"/>
    <w:rsid w:val="009F683A"/>
    <w:rsid w:val="00A0053E"/>
    <w:rsid w:val="00A01103"/>
    <w:rsid w:val="00A02B18"/>
    <w:rsid w:val="00A058D1"/>
    <w:rsid w:val="00A05E84"/>
    <w:rsid w:val="00A06B41"/>
    <w:rsid w:val="00A06FB5"/>
    <w:rsid w:val="00A120C6"/>
    <w:rsid w:val="00A13E10"/>
    <w:rsid w:val="00A15EC0"/>
    <w:rsid w:val="00A16988"/>
    <w:rsid w:val="00A17621"/>
    <w:rsid w:val="00A17687"/>
    <w:rsid w:val="00A17FFD"/>
    <w:rsid w:val="00A201CB"/>
    <w:rsid w:val="00A20BE0"/>
    <w:rsid w:val="00A221A2"/>
    <w:rsid w:val="00A2237E"/>
    <w:rsid w:val="00A22EB9"/>
    <w:rsid w:val="00A23B31"/>
    <w:rsid w:val="00A26166"/>
    <w:rsid w:val="00A31EFF"/>
    <w:rsid w:val="00A31F2E"/>
    <w:rsid w:val="00A3218E"/>
    <w:rsid w:val="00A33B8E"/>
    <w:rsid w:val="00A356C1"/>
    <w:rsid w:val="00A407FD"/>
    <w:rsid w:val="00A40E0D"/>
    <w:rsid w:val="00A411FF"/>
    <w:rsid w:val="00A41846"/>
    <w:rsid w:val="00A41AF0"/>
    <w:rsid w:val="00A44109"/>
    <w:rsid w:val="00A44E67"/>
    <w:rsid w:val="00A458F7"/>
    <w:rsid w:val="00A50CB3"/>
    <w:rsid w:val="00A51C59"/>
    <w:rsid w:val="00A543BF"/>
    <w:rsid w:val="00A556FB"/>
    <w:rsid w:val="00A55DD9"/>
    <w:rsid w:val="00A564B7"/>
    <w:rsid w:val="00A60E0E"/>
    <w:rsid w:val="00A631AE"/>
    <w:rsid w:val="00A64039"/>
    <w:rsid w:val="00A643AF"/>
    <w:rsid w:val="00A677D2"/>
    <w:rsid w:val="00A67DD4"/>
    <w:rsid w:val="00A702E0"/>
    <w:rsid w:val="00A71574"/>
    <w:rsid w:val="00A72C04"/>
    <w:rsid w:val="00A73467"/>
    <w:rsid w:val="00A736A3"/>
    <w:rsid w:val="00A75A42"/>
    <w:rsid w:val="00A75FA9"/>
    <w:rsid w:val="00A80C4E"/>
    <w:rsid w:val="00A80ED9"/>
    <w:rsid w:val="00A81258"/>
    <w:rsid w:val="00A81D7E"/>
    <w:rsid w:val="00A834BA"/>
    <w:rsid w:val="00A83ECE"/>
    <w:rsid w:val="00A8620D"/>
    <w:rsid w:val="00A8690D"/>
    <w:rsid w:val="00A90B5E"/>
    <w:rsid w:val="00A90D87"/>
    <w:rsid w:val="00A9112E"/>
    <w:rsid w:val="00A9178B"/>
    <w:rsid w:val="00A926CC"/>
    <w:rsid w:val="00A93E4A"/>
    <w:rsid w:val="00A94188"/>
    <w:rsid w:val="00A94A0C"/>
    <w:rsid w:val="00A9538A"/>
    <w:rsid w:val="00A95E2B"/>
    <w:rsid w:val="00A96585"/>
    <w:rsid w:val="00AA4A5B"/>
    <w:rsid w:val="00AA4E0C"/>
    <w:rsid w:val="00AA556F"/>
    <w:rsid w:val="00AA73B6"/>
    <w:rsid w:val="00AA7671"/>
    <w:rsid w:val="00AB00A1"/>
    <w:rsid w:val="00AB05B9"/>
    <w:rsid w:val="00AB306F"/>
    <w:rsid w:val="00AB60E0"/>
    <w:rsid w:val="00AB7F58"/>
    <w:rsid w:val="00AC0E98"/>
    <w:rsid w:val="00AC382B"/>
    <w:rsid w:val="00AC4AB6"/>
    <w:rsid w:val="00AC5514"/>
    <w:rsid w:val="00AC686F"/>
    <w:rsid w:val="00AC7879"/>
    <w:rsid w:val="00AD0FED"/>
    <w:rsid w:val="00AD396E"/>
    <w:rsid w:val="00AD4393"/>
    <w:rsid w:val="00AD58AA"/>
    <w:rsid w:val="00AD5DB8"/>
    <w:rsid w:val="00AE1575"/>
    <w:rsid w:val="00AE31AA"/>
    <w:rsid w:val="00AE491D"/>
    <w:rsid w:val="00AE4DC4"/>
    <w:rsid w:val="00AE5671"/>
    <w:rsid w:val="00AE7CA3"/>
    <w:rsid w:val="00AF0507"/>
    <w:rsid w:val="00AF17F2"/>
    <w:rsid w:val="00AF6262"/>
    <w:rsid w:val="00AF6B5F"/>
    <w:rsid w:val="00AF6D38"/>
    <w:rsid w:val="00B01052"/>
    <w:rsid w:val="00B03AAF"/>
    <w:rsid w:val="00B069B3"/>
    <w:rsid w:val="00B069D4"/>
    <w:rsid w:val="00B11E73"/>
    <w:rsid w:val="00B12D09"/>
    <w:rsid w:val="00B13FDC"/>
    <w:rsid w:val="00B14B14"/>
    <w:rsid w:val="00B16657"/>
    <w:rsid w:val="00B16A2B"/>
    <w:rsid w:val="00B17AB9"/>
    <w:rsid w:val="00B20423"/>
    <w:rsid w:val="00B204DF"/>
    <w:rsid w:val="00B238BC"/>
    <w:rsid w:val="00B23B5C"/>
    <w:rsid w:val="00B24854"/>
    <w:rsid w:val="00B25B48"/>
    <w:rsid w:val="00B3067D"/>
    <w:rsid w:val="00B310D4"/>
    <w:rsid w:val="00B31F3E"/>
    <w:rsid w:val="00B34377"/>
    <w:rsid w:val="00B34398"/>
    <w:rsid w:val="00B34CC2"/>
    <w:rsid w:val="00B379FC"/>
    <w:rsid w:val="00B42D63"/>
    <w:rsid w:val="00B44949"/>
    <w:rsid w:val="00B449EF"/>
    <w:rsid w:val="00B45AA6"/>
    <w:rsid w:val="00B47574"/>
    <w:rsid w:val="00B503A8"/>
    <w:rsid w:val="00B50991"/>
    <w:rsid w:val="00B51521"/>
    <w:rsid w:val="00B51693"/>
    <w:rsid w:val="00B53998"/>
    <w:rsid w:val="00B56708"/>
    <w:rsid w:val="00B60050"/>
    <w:rsid w:val="00B610B2"/>
    <w:rsid w:val="00B6129D"/>
    <w:rsid w:val="00B618B5"/>
    <w:rsid w:val="00B62E60"/>
    <w:rsid w:val="00B65D0D"/>
    <w:rsid w:val="00B6658B"/>
    <w:rsid w:val="00B67787"/>
    <w:rsid w:val="00B67BA7"/>
    <w:rsid w:val="00B71F5D"/>
    <w:rsid w:val="00B730CE"/>
    <w:rsid w:val="00B767FA"/>
    <w:rsid w:val="00B77048"/>
    <w:rsid w:val="00B806CE"/>
    <w:rsid w:val="00B80B66"/>
    <w:rsid w:val="00B80D76"/>
    <w:rsid w:val="00B82B7D"/>
    <w:rsid w:val="00B84181"/>
    <w:rsid w:val="00B846A7"/>
    <w:rsid w:val="00B847BD"/>
    <w:rsid w:val="00B85AD1"/>
    <w:rsid w:val="00B86088"/>
    <w:rsid w:val="00B86D0C"/>
    <w:rsid w:val="00B933FF"/>
    <w:rsid w:val="00B941FF"/>
    <w:rsid w:val="00B95124"/>
    <w:rsid w:val="00B9739D"/>
    <w:rsid w:val="00B974EC"/>
    <w:rsid w:val="00BA0512"/>
    <w:rsid w:val="00BA1796"/>
    <w:rsid w:val="00BA1CB6"/>
    <w:rsid w:val="00BA267C"/>
    <w:rsid w:val="00BA2749"/>
    <w:rsid w:val="00BA2A06"/>
    <w:rsid w:val="00BA4361"/>
    <w:rsid w:val="00BA4717"/>
    <w:rsid w:val="00BA568A"/>
    <w:rsid w:val="00BA5B1D"/>
    <w:rsid w:val="00BA6EB3"/>
    <w:rsid w:val="00BA713F"/>
    <w:rsid w:val="00BB04D5"/>
    <w:rsid w:val="00BB176F"/>
    <w:rsid w:val="00BB2154"/>
    <w:rsid w:val="00BB2265"/>
    <w:rsid w:val="00BB3A27"/>
    <w:rsid w:val="00BB3BFA"/>
    <w:rsid w:val="00BB5163"/>
    <w:rsid w:val="00BB6DB6"/>
    <w:rsid w:val="00BB6F84"/>
    <w:rsid w:val="00BB7988"/>
    <w:rsid w:val="00BB7A0F"/>
    <w:rsid w:val="00BB7E24"/>
    <w:rsid w:val="00BB7E2D"/>
    <w:rsid w:val="00BC017B"/>
    <w:rsid w:val="00BC1BB1"/>
    <w:rsid w:val="00BC1C4D"/>
    <w:rsid w:val="00BC3F20"/>
    <w:rsid w:val="00BC63D7"/>
    <w:rsid w:val="00BC7447"/>
    <w:rsid w:val="00BC7770"/>
    <w:rsid w:val="00BC78DC"/>
    <w:rsid w:val="00BD16A8"/>
    <w:rsid w:val="00BD309C"/>
    <w:rsid w:val="00BD41AE"/>
    <w:rsid w:val="00BD529E"/>
    <w:rsid w:val="00BD6992"/>
    <w:rsid w:val="00BD6E0A"/>
    <w:rsid w:val="00BD7DF1"/>
    <w:rsid w:val="00BE13D3"/>
    <w:rsid w:val="00BE1C0A"/>
    <w:rsid w:val="00BE2CF1"/>
    <w:rsid w:val="00BE43B4"/>
    <w:rsid w:val="00BE5452"/>
    <w:rsid w:val="00BE7974"/>
    <w:rsid w:val="00BF0135"/>
    <w:rsid w:val="00BF4EE8"/>
    <w:rsid w:val="00BF788C"/>
    <w:rsid w:val="00BF79AB"/>
    <w:rsid w:val="00C0027C"/>
    <w:rsid w:val="00C00A91"/>
    <w:rsid w:val="00C0304D"/>
    <w:rsid w:val="00C039AE"/>
    <w:rsid w:val="00C05CF9"/>
    <w:rsid w:val="00C06B72"/>
    <w:rsid w:val="00C06C37"/>
    <w:rsid w:val="00C079C8"/>
    <w:rsid w:val="00C07EC9"/>
    <w:rsid w:val="00C11CA1"/>
    <w:rsid w:val="00C1398D"/>
    <w:rsid w:val="00C13DB4"/>
    <w:rsid w:val="00C15D8E"/>
    <w:rsid w:val="00C17833"/>
    <w:rsid w:val="00C20EA6"/>
    <w:rsid w:val="00C237FA"/>
    <w:rsid w:val="00C27311"/>
    <w:rsid w:val="00C30C2E"/>
    <w:rsid w:val="00C30F0B"/>
    <w:rsid w:val="00C31A46"/>
    <w:rsid w:val="00C32A32"/>
    <w:rsid w:val="00C3486B"/>
    <w:rsid w:val="00C36C37"/>
    <w:rsid w:val="00C37D39"/>
    <w:rsid w:val="00C4152E"/>
    <w:rsid w:val="00C421CF"/>
    <w:rsid w:val="00C42327"/>
    <w:rsid w:val="00C47BD2"/>
    <w:rsid w:val="00C50A91"/>
    <w:rsid w:val="00C516ED"/>
    <w:rsid w:val="00C51A27"/>
    <w:rsid w:val="00C51C94"/>
    <w:rsid w:val="00C525DF"/>
    <w:rsid w:val="00C52B3A"/>
    <w:rsid w:val="00C5462C"/>
    <w:rsid w:val="00C54E76"/>
    <w:rsid w:val="00C55415"/>
    <w:rsid w:val="00C564B6"/>
    <w:rsid w:val="00C56815"/>
    <w:rsid w:val="00C602FF"/>
    <w:rsid w:val="00C61291"/>
    <w:rsid w:val="00C621E4"/>
    <w:rsid w:val="00C62E81"/>
    <w:rsid w:val="00C66331"/>
    <w:rsid w:val="00C66713"/>
    <w:rsid w:val="00C66AD5"/>
    <w:rsid w:val="00C676C9"/>
    <w:rsid w:val="00C67DE4"/>
    <w:rsid w:val="00C70AAC"/>
    <w:rsid w:val="00C71BEF"/>
    <w:rsid w:val="00C720E5"/>
    <w:rsid w:val="00C7568F"/>
    <w:rsid w:val="00C80E63"/>
    <w:rsid w:val="00C815F9"/>
    <w:rsid w:val="00C830E4"/>
    <w:rsid w:val="00C8425C"/>
    <w:rsid w:val="00C8505E"/>
    <w:rsid w:val="00C85F0B"/>
    <w:rsid w:val="00C92745"/>
    <w:rsid w:val="00C9455E"/>
    <w:rsid w:val="00C9480D"/>
    <w:rsid w:val="00C96F50"/>
    <w:rsid w:val="00C97939"/>
    <w:rsid w:val="00CA09BB"/>
    <w:rsid w:val="00CA28E7"/>
    <w:rsid w:val="00CA301B"/>
    <w:rsid w:val="00CA555E"/>
    <w:rsid w:val="00CA5FA8"/>
    <w:rsid w:val="00CB0CD5"/>
    <w:rsid w:val="00CB3122"/>
    <w:rsid w:val="00CB3AFE"/>
    <w:rsid w:val="00CB79DD"/>
    <w:rsid w:val="00CB79FC"/>
    <w:rsid w:val="00CC02D9"/>
    <w:rsid w:val="00CC0C4D"/>
    <w:rsid w:val="00CC15E8"/>
    <w:rsid w:val="00CC2E29"/>
    <w:rsid w:val="00CC4B66"/>
    <w:rsid w:val="00CC6BBC"/>
    <w:rsid w:val="00CC756A"/>
    <w:rsid w:val="00CD15D3"/>
    <w:rsid w:val="00CD29FE"/>
    <w:rsid w:val="00CD2D12"/>
    <w:rsid w:val="00CD3481"/>
    <w:rsid w:val="00CD4D9A"/>
    <w:rsid w:val="00CD7919"/>
    <w:rsid w:val="00CE00EC"/>
    <w:rsid w:val="00CE0119"/>
    <w:rsid w:val="00CE1D92"/>
    <w:rsid w:val="00CE308D"/>
    <w:rsid w:val="00CE4B1F"/>
    <w:rsid w:val="00CE5AAC"/>
    <w:rsid w:val="00CE5AF8"/>
    <w:rsid w:val="00CE642D"/>
    <w:rsid w:val="00CE6AF4"/>
    <w:rsid w:val="00CE7190"/>
    <w:rsid w:val="00CE7EF6"/>
    <w:rsid w:val="00CF4121"/>
    <w:rsid w:val="00CF4911"/>
    <w:rsid w:val="00CF4F1C"/>
    <w:rsid w:val="00CF6E9E"/>
    <w:rsid w:val="00D0039E"/>
    <w:rsid w:val="00D01769"/>
    <w:rsid w:val="00D02BFA"/>
    <w:rsid w:val="00D0330E"/>
    <w:rsid w:val="00D03E57"/>
    <w:rsid w:val="00D10ECD"/>
    <w:rsid w:val="00D110E0"/>
    <w:rsid w:val="00D11C37"/>
    <w:rsid w:val="00D12AEF"/>
    <w:rsid w:val="00D1368A"/>
    <w:rsid w:val="00D13F88"/>
    <w:rsid w:val="00D140F2"/>
    <w:rsid w:val="00D14583"/>
    <w:rsid w:val="00D14B95"/>
    <w:rsid w:val="00D150C4"/>
    <w:rsid w:val="00D17BCF"/>
    <w:rsid w:val="00D2052E"/>
    <w:rsid w:val="00D22528"/>
    <w:rsid w:val="00D22A5C"/>
    <w:rsid w:val="00D24E9A"/>
    <w:rsid w:val="00D25BEB"/>
    <w:rsid w:val="00D270D4"/>
    <w:rsid w:val="00D31509"/>
    <w:rsid w:val="00D3197F"/>
    <w:rsid w:val="00D32934"/>
    <w:rsid w:val="00D32F61"/>
    <w:rsid w:val="00D35E5A"/>
    <w:rsid w:val="00D37648"/>
    <w:rsid w:val="00D37AF3"/>
    <w:rsid w:val="00D400B8"/>
    <w:rsid w:val="00D433D0"/>
    <w:rsid w:val="00D439D3"/>
    <w:rsid w:val="00D456E3"/>
    <w:rsid w:val="00D47911"/>
    <w:rsid w:val="00D52041"/>
    <w:rsid w:val="00D52BBF"/>
    <w:rsid w:val="00D54D51"/>
    <w:rsid w:val="00D5582C"/>
    <w:rsid w:val="00D55EAC"/>
    <w:rsid w:val="00D57CC9"/>
    <w:rsid w:val="00D60B61"/>
    <w:rsid w:val="00D61AF2"/>
    <w:rsid w:val="00D638D9"/>
    <w:rsid w:val="00D642A4"/>
    <w:rsid w:val="00D6594A"/>
    <w:rsid w:val="00D670E0"/>
    <w:rsid w:val="00D708FA"/>
    <w:rsid w:val="00D7146A"/>
    <w:rsid w:val="00D71B3D"/>
    <w:rsid w:val="00D71CB5"/>
    <w:rsid w:val="00D72D79"/>
    <w:rsid w:val="00D72E0D"/>
    <w:rsid w:val="00D73552"/>
    <w:rsid w:val="00D7362B"/>
    <w:rsid w:val="00D769DC"/>
    <w:rsid w:val="00D76E83"/>
    <w:rsid w:val="00D80D55"/>
    <w:rsid w:val="00D825B5"/>
    <w:rsid w:val="00D84620"/>
    <w:rsid w:val="00D8505D"/>
    <w:rsid w:val="00D85726"/>
    <w:rsid w:val="00D8658C"/>
    <w:rsid w:val="00D8666B"/>
    <w:rsid w:val="00D925BD"/>
    <w:rsid w:val="00D92912"/>
    <w:rsid w:val="00D93D57"/>
    <w:rsid w:val="00D96CDF"/>
    <w:rsid w:val="00D971F2"/>
    <w:rsid w:val="00DA23C7"/>
    <w:rsid w:val="00DA4E81"/>
    <w:rsid w:val="00DA5681"/>
    <w:rsid w:val="00DB00FE"/>
    <w:rsid w:val="00DB05B6"/>
    <w:rsid w:val="00DB0A0F"/>
    <w:rsid w:val="00DB244F"/>
    <w:rsid w:val="00DB52BB"/>
    <w:rsid w:val="00DB5AC7"/>
    <w:rsid w:val="00DC07FC"/>
    <w:rsid w:val="00DC0BD1"/>
    <w:rsid w:val="00DC1C28"/>
    <w:rsid w:val="00DC1E1D"/>
    <w:rsid w:val="00DC3BC0"/>
    <w:rsid w:val="00DC3C4F"/>
    <w:rsid w:val="00DC5377"/>
    <w:rsid w:val="00DC77A8"/>
    <w:rsid w:val="00DD3842"/>
    <w:rsid w:val="00DD427F"/>
    <w:rsid w:val="00DD6D69"/>
    <w:rsid w:val="00DE1206"/>
    <w:rsid w:val="00DE12DB"/>
    <w:rsid w:val="00DE5090"/>
    <w:rsid w:val="00DE5860"/>
    <w:rsid w:val="00DE7743"/>
    <w:rsid w:val="00DF0AC7"/>
    <w:rsid w:val="00DF1715"/>
    <w:rsid w:val="00DF291E"/>
    <w:rsid w:val="00DF33C1"/>
    <w:rsid w:val="00DF4425"/>
    <w:rsid w:val="00DF6AC8"/>
    <w:rsid w:val="00DF7438"/>
    <w:rsid w:val="00DF7479"/>
    <w:rsid w:val="00E000ED"/>
    <w:rsid w:val="00E00E79"/>
    <w:rsid w:val="00E0176D"/>
    <w:rsid w:val="00E02138"/>
    <w:rsid w:val="00E04FC8"/>
    <w:rsid w:val="00E10289"/>
    <w:rsid w:val="00E10B77"/>
    <w:rsid w:val="00E146AA"/>
    <w:rsid w:val="00E1483E"/>
    <w:rsid w:val="00E151AF"/>
    <w:rsid w:val="00E15BB2"/>
    <w:rsid w:val="00E179A6"/>
    <w:rsid w:val="00E2069E"/>
    <w:rsid w:val="00E20F6E"/>
    <w:rsid w:val="00E23DEF"/>
    <w:rsid w:val="00E23E8B"/>
    <w:rsid w:val="00E25357"/>
    <w:rsid w:val="00E26325"/>
    <w:rsid w:val="00E26F62"/>
    <w:rsid w:val="00E27861"/>
    <w:rsid w:val="00E27865"/>
    <w:rsid w:val="00E315A1"/>
    <w:rsid w:val="00E319BD"/>
    <w:rsid w:val="00E3311B"/>
    <w:rsid w:val="00E34D3B"/>
    <w:rsid w:val="00E36812"/>
    <w:rsid w:val="00E36E7A"/>
    <w:rsid w:val="00E37507"/>
    <w:rsid w:val="00E37850"/>
    <w:rsid w:val="00E404BC"/>
    <w:rsid w:val="00E418DB"/>
    <w:rsid w:val="00E41BD2"/>
    <w:rsid w:val="00E41FED"/>
    <w:rsid w:val="00E435FD"/>
    <w:rsid w:val="00E44C25"/>
    <w:rsid w:val="00E44D9B"/>
    <w:rsid w:val="00E46315"/>
    <w:rsid w:val="00E47E7C"/>
    <w:rsid w:val="00E50487"/>
    <w:rsid w:val="00E50CAC"/>
    <w:rsid w:val="00E510C0"/>
    <w:rsid w:val="00E5181C"/>
    <w:rsid w:val="00E51A6F"/>
    <w:rsid w:val="00E51AA1"/>
    <w:rsid w:val="00E51ED2"/>
    <w:rsid w:val="00E52AC5"/>
    <w:rsid w:val="00E54374"/>
    <w:rsid w:val="00E54BC3"/>
    <w:rsid w:val="00E55323"/>
    <w:rsid w:val="00E567C9"/>
    <w:rsid w:val="00E57396"/>
    <w:rsid w:val="00E574C8"/>
    <w:rsid w:val="00E604A2"/>
    <w:rsid w:val="00E60869"/>
    <w:rsid w:val="00E6417C"/>
    <w:rsid w:val="00E64B04"/>
    <w:rsid w:val="00E65F6B"/>
    <w:rsid w:val="00E66F3C"/>
    <w:rsid w:val="00E70AB3"/>
    <w:rsid w:val="00E7217C"/>
    <w:rsid w:val="00E72E89"/>
    <w:rsid w:val="00E73F08"/>
    <w:rsid w:val="00E74FC8"/>
    <w:rsid w:val="00E76299"/>
    <w:rsid w:val="00E77CDC"/>
    <w:rsid w:val="00E80CED"/>
    <w:rsid w:val="00E81207"/>
    <w:rsid w:val="00E81B39"/>
    <w:rsid w:val="00E81D7A"/>
    <w:rsid w:val="00E8201F"/>
    <w:rsid w:val="00E829D2"/>
    <w:rsid w:val="00E82D29"/>
    <w:rsid w:val="00E82DA5"/>
    <w:rsid w:val="00E847F8"/>
    <w:rsid w:val="00E86ED3"/>
    <w:rsid w:val="00E87D65"/>
    <w:rsid w:val="00E90971"/>
    <w:rsid w:val="00E909F8"/>
    <w:rsid w:val="00E92557"/>
    <w:rsid w:val="00E92F8D"/>
    <w:rsid w:val="00E943A1"/>
    <w:rsid w:val="00E96120"/>
    <w:rsid w:val="00E967B5"/>
    <w:rsid w:val="00EA0D34"/>
    <w:rsid w:val="00EA42C5"/>
    <w:rsid w:val="00EA7639"/>
    <w:rsid w:val="00EB287C"/>
    <w:rsid w:val="00EB57DD"/>
    <w:rsid w:val="00EB6BA6"/>
    <w:rsid w:val="00EB7B10"/>
    <w:rsid w:val="00EC1BC9"/>
    <w:rsid w:val="00EC24B9"/>
    <w:rsid w:val="00EC34B0"/>
    <w:rsid w:val="00EC3C67"/>
    <w:rsid w:val="00EC443C"/>
    <w:rsid w:val="00EC4D70"/>
    <w:rsid w:val="00EC55F2"/>
    <w:rsid w:val="00EC6B38"/>
    <w:rsid w:val="00EC7604"/>
    <w:rsid w:val="00ED012E"/>
    <w:rsid w:val="00ED0573"/>
    <w:rsid w:val="00ED2296"/>
    <w:rsid w:val="00ED34B6"/>
    <w:rsid w:val="00ED4FA6"/>
    <w:rsid w:val="00ED519E"/>
    <w:rsid w:val="00ED5DF2"/>
    <w:rsid w:val="00ED770B"/>
    <w:rsid w:val="00EE1E49"/>
    <w:rsid w:val="00EE2601"/>
    <w:rsid w:val="00EE3E6F"/>
    <w:rsid w:val="00EE3F58"/>
    <w:rsid w:val="00EE69BA"/>
    <w:rsid w:val="00EF06D8"/>
    <w:rsid w:val="00EF1371"/>
    <w:rsid w:val="00EF1507"/>
    <w:rsid w:val="00EF2B5B"/>
    <w:rsid w:val="00EF395D"/>
    <w:rsid w:val="00EF3D13"/>
    <w:rsid w:val="00EF6DDD"/>
    <w:rsid w:val="00F00F54"/>
    <w:rsid w:val="00F02E12"/>
    <w:rsid w:val="00F03A44"/>
    <w:rsid w:val="00F061A7"/>
    <w:rsid w:val="00F063C0"/>
    <w:rsid w:val="00F065D1"/>
    <w:rsid w:val="00F07389"/>
    <w:rsid w:val="00F07BF4"/>
    <w:rsid w:val="00F127AB"/>
    <w:rsid w:val="00F147AD"/>
    <w:rsid w:val="00F1625C"/>
    <w:rsid w:val="00F16FBD"/>
    <w:rsid w:val="00F205AA"/>
    <w:rsid w:val="00F27306"/>
    <w:rsid w:val="00F301F3"/>
    <w:rsid w:val="00F30A74"/>
    <w:rsid w:val="00F30D0E"/>
    <w:rsid w:val="00F32A67"/>
    <w:rsid w:val="00F336A3"/>
    <w:rsid w:val="00F34D41"/>
    <w:rsid w:val="00F3538B"/>
    <w:rsid w:val="00F35553"/>
    <w:rsid w:val="00F3572B"/>
    <w:rsid w:val="00F35DD2"/>
    <w:rsid w:val="00F363D1"/>
    <w:rsid w:val="00F37A79"/>
    <w:rsid w:val="00F420C0"/>
    <w:rsid w:val="00F422EB"/>
    <w:rsid w:val="00F4309E"/>
    <w:rsid w:val="00F43865"/>
    <w:rsid w:val="00F515FC"/>
    <w:rsid w:val="00F51B39"/>
    <w:rsid w:val="00F52C9A"/>
    <w:rsid w:val="00F535C3"/>
    <w:rsid w:val="00F53AD4"/>
    <w:rsid w:val="00F548A5"/>
    <w:rsid w:val="00F54B54"/>
    <w:rsid w:val="00F55338"/>
    <w:rsid w:val="00F55B91"/>
    <w:rsid w:val="00F5658A"/>
    <w:rsid w:val="00F57245"/>
    <w:rsid w:val="00F57A7E"/>
    <w:rsid w:val="00F60C29"/>
    <w:rsid w:val="00F62F58"/>
    <w:rsid w:val="00F633E3"/>
    <w:rsid w:val="00F635F4"/>
    <w:rsid w:val="00F63B50"/>
    <w:rsid w:val="00F63B74"/>
    <w:rsid w:val="00F63D4E"/>
    <w:rsid w:val="00F65B8F"/>
    <w:rsid w:val="00F665E9"/>
    <w:rsid w:val="00F70EB1"/>
    <w:rsid w:val="00F72016"/>
    <w:rsid w:val="00F7433E"/>
    <w:rsid w:val="00F74C11"/>
    <w:rsid w:val="00F75B44"/>
    <w:rsid w:val="00F76361"/>
    <w:rsid w:val="00F80CB8"/>
    <w:rsid w:val="00F831C5"/>
    <w:rsid w:val="00F839F6"/>
    <w:rsid w:val="00F849B2"/>
    <w:rsid w:val="00F85278"/>
    <w:rsid w:val="00F85560"/>
    <w:rsid w:val="00F8572E"/>
    <w:rsid w:val="00F863A0"/>
    <w:rsid w:val="00F87E1E"/>
    <w:rsid w:val="00F90FD5"/>
    <w:rsid w:val="00F93C32"/>
    <w:rsid w:val="00F9441B"/>
    <w:rsid w:val="00F94E41"/>
    <w:rsid w:val="00F955DC"/>
    <w:rsid w:val="00F9588A"/>
    <w:rsid w:val="00F96A84"/>
    <w:rsid w:val="00FA0035"/>
    <w:rsid w:val="00FA0231"/>
    <w:rsid w:val="00FA6175"/>
    <w:rsid w:val="00FA7FB1"/>
    <w:rsid w:val="00FB0F02"/>
    <w:rsid w:val="00FB22C6"/>
    <w:rsid w:val="00FB261B"/>
    <w:rsid w:val="00FB4E73"/>
    <w:rsid w:val="00FB5B4A"/>
    <w:rsid w:val="00FB623D"/>
    <w:rsid w:val="00FB66C1"/>
    <w:rsid w:val="00FB70A6"/>
    <w:rsid w:val="00FB7E1C"/>
    <w:rsid w:val="00FC0243"/>
    <w:rsid w:val="00FC1A4B"/>
    <w:rsid w:val="00FC238C"/>
    <w:rsid w:val="00FC5FFB"/>
    <w:rsid w:val="00FC670C"/>
    <w:rsid w:val="00FC67F3"/>
    <w:rsid w:val="00FC6D48"/>
    <w:rsid w:val="00FD035C"/>
    <w:rsid w:val="00FD0AA2"/>
    <w:rsid w:val="00FD2E02"/>
    <w:rsid w:val="00FD30E3"/>
    <w:rsid w:val="00FD35CE"/>
    <w:rsid w:val="00FD4A74"/>
    <w:rsid w:val="00FD5E00"/>
    <w:rsid w:val="00FD674D"/>
    <w:rsid w:val="00FE0053"/>
    <w:rsid w:val="00FE03D1"/>
    <w:rsid w:val="00FE1EA3"/>
    <w:rsid w:val="00FE22EA"/>
    <w:rsid w:val="00FE2C9F"/>
    <w:rsid w:val="00FE6754"/>
    <w:rsid w:val="00FE6A69"/>
    <w:rsid w:val="00FE6CD4"/>
    <w:rsid w:val="00FE7FDD"/>
    <w:rsid w:val="00FF0FF2"/>
    <w:rsid w:val="00FF1446"/>
    <w:rsid w:val="00FF3434"/>
    <w:rsid w:val="00FF3E3B"/>
    <w:rsid w:val="00FF6DA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City"/>
  <w:smartTagType w:namespaceuri="urn:schemas-microsoft-com:office:smarttags" w:name="place"/>
  <w:smartTagType w:namespaceuri="urn:schemas-microsoft-com:office:smarttags" w:name="stockticker"/>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semiHidden="0" w:uiPriority="0" w:unhideWhenUsed="0" w:qFormat="1"/>
    <w:lsdException w:name="annotation reference" w:uiPriority="0"/>
    <w:lsdException w:name="page number" w:uiPriority="0"/>
    <w:lsdException w:name="List" w:uiPriority="0"/>
    <w:lsdException w:name="List Bullet" w:uiPriority="0"/>
    <w:lsdException w:name="List Bullet 2"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Indent 2" w:uiPriority="0"/>
    <w:lsdException w:name="Body Text Indent 3" w:uiPriority="0"/>
    <w:lsdException w:name="FollowedHyperlink" w:uiPriority="0"/>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214D"/>
    <w:pPr>
      <w:widowControl w:val="0"/>
      <w:adjustRightInd w:val="0"/>
      <w:spacing w:line="360" w:lineRule="atLeast"/>
      <w:jc w:val="both"/>
      <w:textAlignment w:val="baseline"/>
    </w:pPr>
    <w:rPr>
      <w:rFonts w:ascii="Calibri" w:hAnsi="Calibri"/>
      <w:sz w:val="22"/>
      <w:szCs w:val="24"/>
    </w:rPr>
  </w:style>
  <w:style w:type="paragraph" w:styleId="Heading1">
    <w:name w:val="heading 1"/>
    <w:basedOn w:val="Normal"/>
    <w:next w:val="Normal"/>
    <w:autoRedefine/>
    <w:qFormat/>
    <w:rsid w:val="001E15CC"/>
    <w:pPr>
      <w:keepNext/>
      <w:keepLines/>
      <w:numPr>
        <w:ilvl w:val="1"/>
        <w:numId w:val="2"/>
      </w:numPr>
      <w:shd w:val="pct10" w:color="auto" w:fill="auto"/>
      <w:spacing w:before="220" w:after="220" w:line="280" w:lineRule="atLeast"/>
      <w:outlineLvl w:val="0"/>
    </w:pPr>
    <w:rPr>
      <w:rFonts w:ascii="Arial" w:hAnsi="Arial"/>
      <w:b/>
      <w:spacing w:val="-10"/>
      <w:kern w:val="28"/>
      <w:position w:val="6"/>
      <w:szCs w:val="22"/>
    </w:rPr>
  </w:style>
  <w:style w:type="paragraph" w:styleId="Heading2">
    <w:name w:val="heading 2"/>
    <w:basedOn w:val="Normal"/>
    <w:next w:val="Normal"/>
    <w:link w:val="Heading2Char"/>
    <w:qFormat/>
    <w:rsid w:val="001E15CC"/>
    <w:pPr>
      <w:keepNext/>
      <w:numPr>
        <w:ilvl w:val="1"/>
        <w:numId w:val="3"/>
      </w:numPr>
      <w:tabs>
        <w:tab w:val="num" w:pos="1890"/>
      </w:tabs>
      <w:spacing w:before="240" w:after="240"/>
      <w:ind w:left="1386"/>
      <w:outlineLvl w:val="1"/>
    </w:pPr>
    <w:rPr>
      <w:rFonts w:ascii="Arial" w:hAnsi="Arial"/>
      <w:b/>
      <w:spacing w:val="-4"/>
      <w:kern w:val="28"/>
    </w:rPr>
  </w:style>
  <w:style w:type="paragraph" w:styleId="Heading3">
    <w:name w:val="heading 3"/>
    <w:basedOn w:val="Normal"/>
    <w:next w:val="Normal"/>
    <w:qFormat/>
    <w:rsid w:val="001E15CC"/>
    <w:pPr>
      <w:keepNext/>
      <w:keepLines/>
      <w:spacing w:before="220" w:after="220" w:line="220" w:lineRule="atLeast"/>
      <w:outlineLvl w:val="2"/>
    </w:pPr>
    <w:rPr>
      <w:rFonts w:ascii="Arial" w:hAnsi="Arial"/>
      <w:b/>
      <w:spacing w:val="-4"/>
      <w:kern w:val="28"/>
      <w:szCs w:val="22"/>
    </w:rPr>
  </w:style>
  <w:style w:type="paragraph" w:styleId="Heading4">
    <w:name w:val="heading 4"/>
    <w:basedOn w:val="Normal"/>
    <w:next w:val="Normal"/>
    <w:qFormat/>
    <w:rsid w:val="001E15CC"/>
    <w:pPr>
      <w:keepNext/>
      <w:spacing w:before="240" w:after="60"/>
      <w:outlineLvl w:val="3"/>
    </w:pPr>
    <w:rPr>
      <w:b/>
      <w:bCs/>
      <w:sz w:val="28"/>
      <w:szCs w:val="28"/>
    </w:rPr>
  </w:style>
  <w:style w:type="paragraph" w:styleId="Heading5">
    <w:name w:val="heading 5"/>
    <w:basedOn w:val="Normal"/>
    <w:next w:val="Normal"/>
    <w:qFormat/>
    <w:rsid w:val="001E15CC"/>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Keep">
    <w:name w:val="Body Text Keep"/>
    <w:basedOn w:val="Normal"/>
    <w:autoRedefine/>
    <w:rsid w:val="004C17B4"/>
    <w:pPr>
      <w:jc w:val="center"/>
    </w:pPr>
    <w:rPr>
      <w:rFonts w:ascii="Arial" w:hAnsi="Arial" w:cs="Arial"/>
      <w:bCs/>
      <w:i/>
      <w:iCs/>
      <w:noProof/>
      <w:sz w:val="20"/>
      <w:szCs w:val="20"/>
      <w:shd w:val="clear" w:color="auto" w:fill="FFFFFF"/>
    </w:rPr>
  </w:style>
  <w:style w:type="paragraph" w:customStyle="1" w:styleId="TitleCover">
    <w:name w:val="Title Cover"/>
    <w:basedOn w:val="Normal"/>
    <w:next w:val="SubtitleCover"/>
    <w:rsid w:val="001E15CC"/>
    <w:pPr>
      <w:keepNext/>
      <w:keepLines/>
      <w:spacing w:before="1800" w:line="240" w:lineRule="atLeast"/>
      <w:ind w:left="1080"/>
    </w:pPr>
    <w:rPr>
      <w:rFonts w:ascii="Arial" w:hAnsi="Arial"/>
      <w:b/>
      <w:spacing w:val="-48"/>
      <w:kern w:val="28"/>
      <w:sz w:val="72"/>
      <w:szCs w:val="20"/>
    </w:rPr>
  </w:style>
  <w:style w:type="paragraph" w:customStyle="1" w:styleId="SubtitleCover">
    <w:name w:val="Subtitle Cover"/>
    <w:basedOn w:val="TitleCover"/>
    <w:next w:val="Normal"/>
    <w:rsid w:val="001E15CC"/>
    <w:pPr>
      <w:spacing w:before="1520"/>
      <w:ind w:right="1680"/>
    </w:pPr>
    <w:rPr>
      <w:rFonts w:ascii="Times New Roman" w:hAnsi="Times New Roman"/>
      <w:b w:val="0"/>
      <w:i/>
      <w:spacing w:val="-20"/>
      <w:sz w:val="40"/>
    </w:rPr>
  </w:style>
  <w:style w:type="paragraph" w:customStyle="1" w:styleId="TitlePageAuthor">
    <w:name w:val="Title Page Author"/>
    <w:basedOn w:val="Normal"/>
    <w:next w:val="Normal"/>
    <w:rsid w:val="001E15CC"/>
    <w:pPr>
      <w:keepNext/>
      <w:keepLines/>
      <w:tabs>
        <w:tab w:val="left" w:leader="dot" w:pos="3600"/>
        <w:tab w:val="left" w:pos="5040"/>
        <w:tab w:val="left" w:pos="5760"/>
      </w:tabs>
      <w:spacing w:before="480"/>
      <w:jc w:val="center"/>
    </w:pPr>
    <w:rPr>
      <w:rFonts w:ascii="Univers (WN)" w:hAnsi="Univers (WN)"/>
      <w:b/>
      <w:snapToGrid w:val="0"/>
      <w:spacing w:val="2"/>
      <w:szCs w:val="20"/>
    </w:rPr>
  </w:style>
  <w:style w:type="character" w:styleId="Hyperlink">
    <w:name w:val="Hyperlink"/>
    <w:basedOn w:val="DefaultParagraphFont"/>
    <w:uiPriority w:val="99"/>
    <w:rsid w:val="001E15CC"/>
    <w:rPr>
      <w:color w:val="0000FF"/>
      <w:u w:val="single"/>
    </w:rPr>
  </w:style>
  <w:style w:type="paragraph" w:styleId="BodyTextIndent2">
    <w:name w:val="Body Text Indent 2"/>
    <w:basedOn w:val="Normal"/>
    <w:rsid w:val="001E15CC"/>
    <w:pPr>
      <w:ind w:left="720"/>
      <w:jc w:val="center"/>
    </w:pPr>
    <w:rPr>
      <w:rFonts w:ascii="Arial" w:hAnsi="Arial" w:cs="Arial"/>
      <w:b/>
      <w:bCs/>
      <w:sz w:val="48"/>
    </w:rPr>
  </w:style>
  <w:style w:type="paragraph" w:customStyle="1" w:styleId="TitlePageDate">
    <w:name w:val="Title Page Date"/>
    <w:basedOn w:val="Normal"/>
    <w:rsid w:val="001E15CC"/>
    <w:pPr>
      <w:keepNext/>
      <w:keepLines/>
      <w:spacing w:before="120"/>
      <w:jc w:val="center"/>
    </w:pPr>
    <w:rPr>
      <w:rFonts w:ascii="Univers (WN)" w:hAnsi="Univers (WN)"/>
      <w:b/>
      <w:snapToGrid w:val="0"/>
      <w:spacing w:val="2"/>
      <w:szCs w:val="20"/>
    </w:rPr>
  </w:style>
  <w:style w:type="paragraph" w:customStyle="1" w:styleId="Blocktext">
    <w:name w:val="Block text"/>
    <w:basedOn w:val="Normal"/>
    <w:rsid w:val="001E15CC"/>
    <w:pPr>
      <w:spacing w:before="24" w:after="24"/>
    </w:pPr>
    <w:rPr>
      <w:snapToGrid w:val="0"/>
      <w:spacing w:val="2"/>
      <w:szCs w:val="20"/>
    </w:rPr>
  </w:style>
  <w:style w:type="paragraph" w:customStyle="1" w:styleId="TableText">
    <w:name w:val="Table Text"/>
    <w:basedOn w:val="Normal"/>
    <w:autoRedefine/>
    <w:rsid w:val="001E15CC"/>
    <w:rPr>
      <w:rFonts w:ascii="Arial" w:hAnsi="Arial" w:cs="Arial"/>
      <w:i/>
      <w:iCs/>
      <w:sz w:val="20"/>
    </w:rPr>
  </w:style>
  <w:style w:type="paragraph" w:customStyle="1" w:styleId="TOCTitle">
    <w:name w:val="TOCTitle"/>
    <w:basedOn w:val="Normal"/>
    <w:rsid w:val="001E15CC"/>
    <w:pPr>
      <w:pBdr>
        <w:top w:val="single" w:sz="30" w:space="4" w:color="auto"/>
      </w:pBdr>
      <w:spacing w:before="120" w:after="480"/>
    </w:pPr>
    <w:rPr>
      <w:rFonts w:ascii="Arial" w:hAnsi="Arial"/>
      <w:b/>
      <w:snapToGrid w:val="0"/>
      <w:spacing w:val="2"/>
      <w:sz w:val="60"/>
      <w:szCs w:val="20"/>
    </w:rPr>
  </w:style>
  <w:style w:type="paragraph" w:styleId="CommentSubject">
    <w:name w:val="annotation subject"/>
    <w:basedOn w:val="CommentText"/>
    <w:next w:val="CommentText"/>
    <w:semiHidden/>
    <w:rsid w:val="001E15CC"/>
    <w:rPr>
      <w:b/>
      <w:bCs/>
    </w:rPr>
  </w:style>
  <w:style w:type="paragraph" w:styleId="CommentText">
    <w:name w:val="annotation text"/>
    <w:basedOn w:val="Normal"/>
    <w:link w:val="CommentTextChar"/>
    <w:semiHidden/>
    <w:rsid w:val="001E15CC"/>
    <w:rPr>
      <w:sz w:val="20"/>
      <w:szCs w:val="20"/>
    </w:rPr>
  </w:style>
  <w:style w:type="paragraph" w:styleId="BalloonText">
    <w:name w:val="Balloon Text"/>
    <w:basedOn w:val="Normal"/>
    <w:semiHidden/>
    <w:rsid w:val="001E15CC"/>
    <w:rPr>
      <w:rFonts w:ascii="Tahoma" w:hAnsi="Tahoma" w:cs="Tahoma"/>
      <w:sz w:val="16"/>
      <w:szCs w:val="16"/>
    </w:rPr>
  </w:style>
  <w:style w:type="paragraph" w:customStyle="1" w:styleId="TipBoxHeading">
    <w:name w:val="Tip Box Heading"/>
    <w:basedOn w:val="Normal"/>
    <w:autoRedefine/>
    <w:rsid w:val="001E15CC"/>
    <w:pPr>
      <w:spacing w:before="120" w:after="120"/>
      <w:ind w:left="720"/>
    </w:pPr>
    <w:rPr>
      <w:rFonts w:ascii="Arial" w:hAnsi="Arial" w:cs="Arial"/>
      <w:i/>
      <w:sz w:val="20"/>
      <w:szCs w:val="20"/>
    </w:rPr>
  </w:style>
  <w:style w:type="paragraph" w:customStyle="1" w:styleId="TableHeading">
    <w:name w:val="Table Heading"/>
    <w:basedOn w:val="Normal"/>
    <w:autoRedefine/>
    <w:rsid w:val="00CA301B"/>
    <w:pPr>
      <w:spacing w:before="120" w:after="120" w:line="240" w:lineRule="auto"/>
    </w:pPr>
    <w:rPr>
      <w:rFonts w:ascii="Arial" w:hAnsi="Arial"/>
      <w:b/>
      <w:sz w:val="20"/>
      <w:szCs w:val="20"/>
    </w:rPr>
  </w:style>
  <w:style w:type="character" w:customStyle="1" w:styleId="Heading3Char">
    <w:name w:val="Heading 3 Char"/>
    <w:basedOn w:val="DefaultParagraphFont"/>
    <w:rsid w:val="001E15CC"/>
    <w:rPr>
      <w:rFonts w:ascii="Arial" w:hAnsi="Arial"/>
      <w:b/>
      <w:noProof w:val="0"/>
      <w:spacing w:val="-4"/>
      <w:kern w:val="28"/>
      <w:sz w:val="22"/>
      <w:szCs w:val="22"/>
      <w:lang w:val="en-US" w:eastAsia="en-US" w:bidi="ar-SA"/>
    </w:rPr>
  </w:style>
  <w:style w:type="paragraph" w:styleId="List">
    <w:name w:val="List"/>
    <w:basedOn w:val="Normal"/>
    <w:rsid w:val="001E15CC"/>
    <w:pPr>
      <w:keepNext/>
      <w:spacing w:after="220" w:line="220" w:lineRule="atLeast"/>
      <w:ind w:left="1440" w:hanging="360"/>
    </w:pPr>
    <w:rPr>
      <w:sz w:val="20"/>
      <w:szCs w:val="20"/>
    </w:rPr>
  </w:style>
  <w:style w:type="paragraph" w:styleId="BodyTextIndent">
    <w:name w:val="Body Text Indent"/>
    <w:basedOn w:val="Normal"/>
    <w:rsid w:val="001E15CC"/>
    <w:pPr>
      <w:ind w:left="360"/>
    </w:pPr>
    <w:rPr>
      <w:rFonts w:ascii="Arial" w:hAnsi="Arial" w:cs="Arial"/>
    </w:rPr>
  </w:style>
  <w:style w:type="paragraph" w:styleId="BodyTextIndent3">
    <w:name w:val="Body Text Indent 3"/>
    <w:basedOn w:val="Normal"/>
    <w:rsid w:val="001E15CC"/>
    <w:pPr>
      <w:ind w:left="1440"/>
    </w:pPr>
    <w:rPr>
      <w:rFonts w:ascii="Arial" w:hAnsi="Arial" w:cs="Arial"/>
    </w:rPr>
  </w:style>
  <w:style w:type="paragraph" w:styleId="TOC1">
    <w:name w:val="toc 1"/>
    <w:basedOn w:val="Normal"/>
    <w:uiPriority w:val="39"/>
    <w:rsid w:val="001E15CC"/>
    <w:pPr>
      <w:spacing w:before="120" w:after="120"/>
    </w:pPr>
    <w:rPr>
      <w:b/>
      <w:bCs/>
      <w:caps/>
      <w:sz w:val="20"/>
      <w:szCs w:val="20"/>
    </w:rPr>
  </w:style>
  <w:style w:type="paragraph" w:styleId="TOC2">
    <w:name w:val="toc 2"/>
    <w:basedOn w:val="Normal"/>
    <w:uiPriority w:val="39"/>
    <w:rsid w:val="001E15CC"/>
    <w:pPr>
      <w:ind w:left="240"/>
    </w:pPr>
    <w:rPr>
      <w:smallCaps/>
      <w:sz w:val="20"/>
      <w:szCs w:val="20"/>
    </w:rPr>
  </w:style>
  <w:style w:type="paragraph" w:styleId="ListBullet2">
    <w:name w:val="List Bullet 2"/>
    <w:basedOn w:val="Normal"/>
    <w:rsid w:val="001E15CC"/>
    <w:pPr>
      <w:tabs>
        <w:tab w:val="num" w:pos="720"/>
      </w:tabs>
      <w:spacing w:after="220" w:line="220" w:lineRule="atLeast"/>
      <w:ind w:left="2160" w:right="720" w:hanging="360"/>
    </w:pPr>
    <w:rPr>
      <w:sz w:val="20"/>
      <w:szCs w:val="20"/>
    </w:rPr>
  </w:style>
  <w:style w:type="paragraph" w:styleId="Header">
    <w:name w:val="header"/>
    <w:basedOn w:val="Normal"/>
    <w:rsid w:val="001E15CC"/>
    <w:pPr>
      <w:tabs>
        <w:tab w:val="center" w:pos="4320"/>
        <w:tab w:val="right" w:pos="8640"/>
      </w:tabs>
    </w:pPr>
  </w:style>
  <w:style w:type="paragraph" w:styleId="BodyText2">
    <w:name w:val="Body Text 2"/>
    <w:basedOn w:val="Normal"/>
    <w:rsid w:val="001E15CC"/>
    <w:rPr>
      <w:rFonts w:ascii="Arial" w:hAnsi="Arial" w:cs="Arial"/>
      <w:i/>
      <w:iCs/>
      <w:color w:val="000000"/>
      <w:sz w:val="20"/>
      <w:szCs w:val="14"/>
    </w:rPr>
  </w:style>
  <w:style w:type="character" w:styleId="FollowedHyperlink">
    <w:name w:val="FollowedHyperlink"/>
    <w:basedOn w:val="DefaultParagraphFont"/>
    <w:rsid w:val="001E15CC"/>
    <w:rPr>
      <w:color w:val="800080"/>
      <w:u w:val="single"/>
    </w:rPr>
  </w:style>
  <w:style w:type="paragraph" w:styleId="ListBullet">
    <w:name w:val="List Bullet"/>
    <w:basedOn w:val="Normal"/>
    <w:autoRedefine/>
    <w:rsid w:val="001E15CC"/>
    <w:pPr>
      <w:numPr>
        <w:numId w:val="1"/>
      </w:numPr>
    </w:pPr>
  </w:style>
  <w:style w:type="paragraph" w:customStyle="1" w:styleId="Bodytextwithbullet">
    <w:name w:val="Body text with bullet"/>
    <w:basedOn w:val="Normal"/>
    <w:rsid w:val="00A40E0D"/>
    <w:pPr>
      <w:widowControl/>
      <w:tabs>
        <w:tab w:val="num" w:pos="360"/>
        <w:tab w:val="num" w:pos="900"/>
      </w:tabs>
      <w:adjustRightInd/>
      <w:spacing w:line="240" w:lineRule="auto"/>
      <w:ind w:left="900" w:hanging="360"/>
      <w:jc w:val="left"/>
      <w:textAlignment w:val="auto"/>
    </w:pPr>
    <w:rPr>
      <w:rFonts w:ascii="Arial" w:hAnsi="Arial" w:cs="Arial"/>
      <w:sz w:val="20"/>
      <w:szCs w:val="20"/>
    </w:rPr>
  </w:style>
  <w:style w:type="character" w:customStyle="1" w:styleId="TipBoxHeadingChar">
    <w:name w:val="Tip Box Heading Char"/>
    <w:basedOn w:val="DefaultParagraphFont"/>
    <w:rsid w:val="001E15CC"/>
    <w:rPr>
      <w:rFonts w:ascii="Times" w:hAnsi="Times"/>
      <w:b/>
      <w:caps/>
      <w:noProof w:val="0"/>
      <w:lang w:val="en-US" w:eastAsia="en-US" w:bidi="ar-SA"/>
    </w:rPr>
  </w:style>
  <w:style w:type="paragraph" w:styleId="BodyText">
    <w:name w:val="Body Text"/>
    <w:basedOn w:val="Normal"/>
    <w:rsid w:val="001E15CC"/>
    <w:pPr>
      <w:spacing w:after="120"/>
    </w:pPr>
  </w:style>
  <w:style w:type="paragraph" w:styleId="Footer">
    <w:name w:val="footer"/>
    <w:basedOn w:val="Normal"/>
    <w:rsid w:val="001E15CC"/>
    <w:pPr>
      <w:tabs>
        <w:tab w:val="center" w:pos="4320"/>
        <w:tab w:val="right" w:pos="8640"/>
      </w:tabs>
    </w:pPr>
  </w:style>
  <w:style w:type="character" w:styleId="PageNumber">
    <w:name w:val="page number"/>
    <w:basedOn w:val="DefaultParagraphFont"/>
    <w:rsid w:val="001E15CC"/>
  </w:style>
  <w:style w:type="paragraph" w:customStyle="1" w:styleId="HeaderOdd">
    <w:name w:val="Header Odd"/>
    <w:basedOn w:val="Header"/>
    <w:rsid w:val="001E15CC"/>
    <w:pPr>
      <w:keepLines/>
    </w:pPr>
    <w:rPr>
      <w:rFonts w:ascii="Arial" w:eastAsia="SimSun" w:hAnsi="Arial"/>
      <w:spacing w:val="-4"/>
      <w:sz w:val="20"/>
      <w:szCs w:val="20"/>
    </w:rPr>
  </w:style>
  <w:style w:type="paragraph" w:styleId="TOC3">
    <w:name w:val="toc 3"/>
    <w:basedOn w:val="Normal"/>
    <w:next w:val="Normal"/>
    <w:autoRedefine/>
    <w:uiPriority w:val="39"/>
    <w:rsid w:val="001E15CC"/>
    <w:pPr>
      <w:ind w:left="480"/>
    </w:pPr>
    <w:rPr>
      <w:i/>
      <w:iCs/>
      <w:sz w:val="20"/>
      <w:szCs w:val="20"/>
    </w:rPr>
  </w:style>
  <w:style w:type="paragraph" w:styleId="TOC4">
    <w:name w:val="toc 4"/>
    <w:basedOn w:val="Normal"/>
    <w:next w:val="Normal"/>
    <w:autoRedefine/>
    <w:uiPriority w:val="39"/>
    <w:rsid w:val="001E15CC"/>
    <w:pPr>
      <w:ind w:left="720"/>
    </w:pPr>
    <w:rPr>
      <w:sz w:val="18"/>
      <w:szCs w:val="18"/>
    </w:rPr>
  </w:style>
  <w:style w:type="paragraph" w:styleId="TOC5">
    <w:name w:val="toc 5"/>
    <w:basedOn w:val="Normal"/>
    <w:next w:val="Normal"/>
    <w:autoRedefine/>
    <w:uiPriority w:val="39"/>
    <w:rsid w:val="001E15CC"/>
    <w:pPr>
      <w:ind w:left="960"/>
    </w:pPr>
    <w:rPr>
      <w:sz w:val="18"/>
      <w:szCs w:val="18"/>
    </w:rPr>
  </w:style>
  <w:style w:type="paragraph" w:styleId="TOC6">
    <w:name w:val="toc 6"/>
    <w:basedOn w:val="Normal"/>
    <w:next w:val="Normal"/>
    <w:autoRedefine/>
    <w:uiPriority w:val="39"/>
    <w:rsid w:val="001E15CC"/>
    <w:pPr>
      <w:ind w:left="1200"/>
    </w:pPr>
    <w:rPr>
      <w:sz w:val="18"/>
      <w:szCs w:val="18"/>
    </w:rPr>
  </w:style>
  <w:style w:type="paragraph" w:styleId="TOC7">
    <w:name w:val="toc 7"/>
    <w:basedOn w:val="Normal"/>
    <w:next w:val="Normal"/>
    <w:autoRedefine/>
    <w:uiPriority w:val="39"/>
    <w:rsid w:val="001E15CC"/>
    <w:pPr>
      <w:ind w:left="1440"/>
    </w:pPr>
    <w:rPr>
      <w:sz w:val="18"/>
      <w:szCs w:val="18"/>
    </w:rPr>
  </w:style>
  <w:style w:type="paragraph" w:styleId="TOC8">
    <w:name w:val="toc 8"/>
    <w:basedOn w:val="Normal"/>
    <w:next w:val="Normal"/>
    <w:autoRedefine/>
    <w:uiPriority w:val="39"/>
    <w:rsid w:val="001E15CC"/>
    <w:pPr>
      <w:ind w:left="1680"/>
    </w:pPr>
    <w:rPr>
      <w:sz w:val="18"/>
      <w:szCs w:val="18"/>
    </w:rPr>
  </w:style>
  <w:style w:type="paragraph" w:styleId="TOC9">
    <w:name w:val="toc 9"/>
    <w:basedOn w:val="Normal"/>
    <w:next w:val="Normal"/>
    <w:autoRedefine/>
    <w:uiPriority w:val="39"/>
    <w:rsid w:val="001E15CC"/>
    <w:pPr>
      <w:ind w:left="1920"/>
    </w:pPr>
    <w:rPr>
      <w:sz w:val="18"/>
      <w:szCs w:val="18"/>
    </w:rPr>
  </w:style>
  <w:style w:type="character" w:styleId="CommentReference">
    <w:name w:val="annotation reference"/>
    <w:basedOn w:val="DefaultParagraphFont"/>
    <w:semiHidden/>
    <w:rsid w:val="001E15CC"/>
    <w:rPr>
      <w:sz w:val="16"/>
      <w:szCs w:val="16"/>
    </w:rPr>
  </w:style>
  <w:style w:type="paragraph" w:customStyle="1" w:styleId="TableContent">
    <w:name w:val="Table Content"/>
    <w:basedOn w:val="BodyText"/>
    <w:rsid w:val="001E15CC"/>
    <w:pPr>
      <w:spacing w:before="60" w:after="60"/>
    </w:pPr>
    <w:rPr>
      <w:color w:val="000000"/>
      <w:sz w:val="18"/>
      <w:szCs w:val="20"/>
      <w:lang w:val="en-GB"/>
    </w:rPr>
  </w:style>
  <w:style w:type="paragraph" w:customStyle="1" w:styleId="TableHeader">
    <w:name w:val="Table Header"/>
    <w:basedOn w:val="TableContent"/>
    <w:rsid w:val="001E15CC"/>
    <w:rPr>
      <w:b/>
      <w:color w:val="auto"/>
    </w:rPr>
  </w:style>
  <w:style w:type="paragraph" w:styleId="Caption">
    <w:name w:val="caption"/>
    <w:basedOn w:val="Normal"/>
    <w:next w:val="BodyText"/>
    <w:qFormat/>
    <w:rsid w:val="001E15CC"/>
    <w:pPr>
      <w:tabs>
        <w:tab w:val="left" w:pos="1134"/>
      </w:tabs>
      <w:spacing w:before="120"/>
      <w:ind w:left="1134" w:hanging="1134"/>
    </w:pPr>
    <w:rPr>
      <w:b/>
      <w:bCs/>
      <w:sz w:val="20"/>
      <w:szCs w:val="20"/>
      <w:lang w:val="en-GB"/>
    </w:rPr>
  </w:style>
  <w:style w:type="paragraph" w:customStyle="1" w:styleId="UseCaseFlowStep">
    <w:name w:val="Use Case Flow Step"/>
    <w:basedOn w:val="TableContent"/>
    <w:rsid w:val="001E15CC"/>
  </w:style>
  <w:style w:type="paragraph" w:customStyle="1" w:styleId="Requirement">
    <w:name w:val="Requirement"/>
    <w:basedOn w:val="TableContent"/>
    <w:rsid w:val="001E15CC"/>
  </w:style>
  <w:style w:type="paragraph" w:customStyle="1" w:styleId="UseCaseFlowStepInserted">
    <w:name w:val="Use Case Flow Step (Inserted)"/>
    <w:basedOn w:val="TableContent"/>
    <w:rsid w:val="001E15CC"/>
  </w:style>
  <w:style w:type="paragraph" w:customStyle="1" w:styleId="RequirementInserted">
    <w:name w:val="Requirement (Inserted)"/>
    <w:basedOn w:val="TableContent"/>
    <w:rsid w:val="001E15CC"/>
    <w:pPr>
      <w:outlineLvl w:val="7"/>
    </w:pPr>
  </w:style>
  <w:style w:type="character" w:styleId="Strong">
    <w:name w:val="Strong"/>
    <w:basedOn w:val="DefaultParagraphFont"/>
    <w:qFormat/>
    <w:rsid w:val="001E15CC"/>
    <w:rPr>
      <w:b/>
      <w:bCs/>
    </w:rPr>
  </w:style>
  <w:style w:type="table" w:styleId="TableGrid">
    <w:name w:val="Table Grid"/>
    <w:basedOn w:val="TableNormal"/>
    <w:uiPriority w:val="59"/>
    <w:rsid w:val="007C392E"/>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NormalWeb">
    <w:name w:val="Normal (Web)"/>
    <w:basedOn w:val="Normal"/>
    <w:uiPriority w:val="99"/>
    <w:rsid w:val="001B3376"/>
    <w:pPr>
      <w:widowControl/>
      <w:adjustRightInd/>
      <w:spacing w:before="100" w:beforeAutospacing="1" w:after="100" w:afterAutospacing="1" w:line="240" w:lineRule="auto"/>
      <w:jc w:val="left"/>
      <w:textAlignment w:val="auto"/>
    </w:pPr>
  </w:style>
  <w:style w:type="paragraph" w:customStyle="1" w:styleId="narratstyle">
    <w:name w:val="narrat style"/>
    <w:basedOn w:val="Normal"/>
    <w:rsid w:val="00AB306F"/>
    <w:pPr>
      <w:widowControl/>
      <w:adjustRightInd/>
      <w:spacing w:before="120" w:line="240" w:lineRule="auto"/>
      <w:ind w:left="720" w:right="86"/>
      <w:jc w:val="left"/>
      <w:textAlignment w:val="auto"/>
    </w:pPr>
    <w:rPr>
      <w:sz w:val="20"/>
      <w:szCs w:val="20"/>
    </w:rPr>
  </w:style>
  <w:style w:type="character" w:customStyle="1" w:styleId="titlemaroon1">
    <w:name w:val="title_maroon1"/>
    <w:basedOn w:val="DefaultParagraphFont"/>
    <w:rsid w:val="00351E58"/>
    <w:rPr>
      <w:rFonts w:ascii="Verdana" w:hAnsi="Verdana" w:hint="default"/>
      <w:b/>
      <w:bCs/>
      <w:color w:val="800000"/>
      <w:sz w:val="20"/>
      <w:szCs w:val="20"/>
    </w:rPr>
  </w:style>
  <w:style w:type="paragraph" w:customStyle="1" w:styleId="InfoBlue">
    <w:name w:val="InfoBlue"/>
    <w:basedOn w:val="Normal"/>
    <w:next w:val="BodyText"/>
    <w:autoRedefine/>
    <w:rsid w:val="0087174E"/>
    <w:pPr>
      <w:adjustRightInd/>
      <w:spacing w:line="240" w:lineRule="atLeast"/>
      <w:ind w:left="720"/>
      <w:jc w:val="left"/>
      <w:textAlignment w:val="auto"/>
    </w:pPr>
    <w:rPr>
      <w:rFonts w:ascii="Arial" w:hAnsi="Arial" w:cs="Arial"/>
      <w:color w:val="000000"/>
      <w:sz w:val="20"/>
      <w:szCs w:val="22"/>
    </w:rPr>
  </w:style>
  <w:style w:type="paragraph" w:styleId="Title">
    <w:name w:val="Title"/>
    <w:basedOn w:val="Normal"/>
    <w:next w:val="Normal"/>
    <w:link w:val="TitleChar"/>
    <w:uiPriority w:val="10"/>
    <w:qFormat/>
    <w:rsid w:val="0087174E"/>
    <w:pPr>
      <w:spacing w:before="240" w:after="60"/>
      <w:jc w:val="center"/>
      <w:outlineLvl w:val="0"/>
    </w:pPr>
    <w:rPr>
      <w:rFonts w:ascii="Cambria" w:hAnsi="Cambria"/>
      <w:b/>
      <w:bCs/>
      <w:kern w:val="28"/>
      <w:sz w:val="32"/>
      <w:szCs w:val="32"/>
    </w:rPr>
  </w:style>
  <w:style w:type="character" w:customStyle="1" w:styleId="TitleChar">
    <w:name w:val="Title Char"/>
    <w:basedOn w:val="DefaultParagraphFont"/>
    <w:link w:val="Title"/>
    <w:uiPriority w:val="10"/>
    <w:rsid w:val="0087174E"/>
    <w:rPr>
      <w:rFonts w:ascii="Cambria" w:eastAsia="Times New Roman" w:hAnsi="Cambria" w:cs="Times New Roman"/>
      <w:b/>
      <w:bCs/>
      <w:kern w:val="28"/>
      <w:sz w:val="32"/>
      <w:szCs w:val="32"/>
    </w:rPr>
  </w:style>
  <w:style w:type="paragraph" w:styleId="NoSpacing">
    <w:name w:val="No Spacing"/>
    <w:uiPriority w:val="1"/>
    <w:qFormat/>
    <w:rsid w:val="0087174E"/>
    <w:pPr>
      <w:widowControl w:val="0"/>
      <w:adjustRightInd w:val="0"/>
      <w:jc w:val="both"/>
      <w:textAlignment w:val="baseline"/>
    </w:pPr>
    <w:rPr>
      <w:sz w:val="24"/>
      <w:szCs w:val="24"/>
    </w:rPr>
  </w:style>
  <w:style w:type="character" w:styleId="SubtleEmphasis">
    <w:name w:val="Subtle Emphasis"/>
    <w:basedOn w:val="DefaultParagraphFont"/>
    <w:uiPriority w:val="19"/>
    <w:qFormat/>
    <w:rsid w:val="0087174E"/>
    <w:rPr>
      <w:i/>
      <w:iCs/>
      <w:color w:val="808080"/>
    </w:rPr>
  </w:style>
  <w:style w:type="paragraph" w:styleId="Subtitle">
    <w:name w:val="Subtitle"/>
    <w:basedOn w:val="Normal"/>
    <w:next w:val="Normal"/>
    <w:link w:val="SubtitleChar"/>
    <w:uiPriority w:val="11"/>
    <w:qFormat/>
    <w:rsid w:val="0087174E"/>
    <w:pPr>
      <w:spacing w:after="60"/>
      <w:jc w:val="center"/>
      <w:outlineLvl w:val="1"/>
    </w:pPr>
    <w:rPr>
      <w:rFonts w:ascii="Cambria" w:hAnsi="Cambria"/>
    </w:rPr>
  </w:style>
  <w:style w:type="character" w:customStyle="1" w:styleId="SubtitleChar">
    <w:name w:val="Subtitle Char"/>
    <w:basedOn w:val="DefaultParagraphFont"/>
    <w:link w:val="Subtitle"/>
    <w:uiPriority w:val="11"/>
    <w:rsid w:val="0087174E"/>
    <w:rPr>
      <w:rFonts w:ascii="Cambria" w:eastAsia="Times New Roman" w:hAnsi="Cambria" w:cs="Times New Roman"/>
      <w:sz w:val="24"/>
      <w:szCs w:val="24"/>
    </w:rPr>
  </w:style>
  <w:style w:type="paragraph" w:customStyle="1" w:styleId="CharCharChar">
    <w:name w:val="Char Char Char"/>
    <w:aliases w:val=" Char Char Char Char"/>
    <w:basedOn w:val="Normal"/>
    <w:rsid w:val="00BA713F"/>
    <w:pPr>
      <w:widowControl/>
      <w:adjustRightInd/>
      <w:spacing w:line="240" w:lineRule="exact"/>
      <w:jc w:val="left"/>
      <w:textAlignment w:val="auto"/>
    </w:pPr>
    <w:rPr>
      <w:rFonts w:ascii="Verdana" w:hAnsi="Verdana"/>
      <w:sz w:val="20"/>
      <w:szCs w:val="20"/>
    </w:rPr>
  </w:style>
  <w:style w:type="character" w:customStyle="1" w:styleId="Heading2Char">
    <w:name w:val="Heading 2 Char"/>
    <w:basedOn w:val="DefaultParagraphFont"/>
    <w:link w:val="Heading2"/>
    <w:rsid w:val="001C17F7"/>
    <w:rPr>
      <w:rFonts w:ascii="Arial" w:hAnsi="Arial"/>
      <w:b/>
      <w:spacing w:val="-4"/>
      <w:kern w:val="28"/>
      <w:sz w:val="22"/>
      <w:szCs w:val="24"/>
    </w:rPr>
  </w:style>
  <w:style w:type="paragraph" w:styleId="ListParagraph">
    <w:name w:val="List Paragraph"/>
    <w:basedOn w:val="Normal"/>
    <w:uiPriority w:val="34"/>
    <w:qFormat/>
    <w:rsid w:val="00191DC0"/>
    <w:pPr>
      <w:ind w:left="720"/>
      <w:contextualSpacing/>
    </w:pPr>
  </w:style>
  <w:style w:type="paragraph" w:customStyle="1" w:styleId="BusinessRequirement">
    <w:name w:val="Business Requirement"/>
    <w:basedOn w:val="Normal"/>
    <w:rsid w:val="00736197"/>
    <w:pPr>
      <w:widowControl/>
      <w:numPr>
        <w:numId w:val="7"/>
      </w:numPr>
      <w:adjustRightInd/>
      <w:spacing w:before="60" w:after="60" w:line="240" w:lineRule="auto"/>
      <w:contextualSpacing/>
      <w:jc w:val="left"/>
      <w:textAlignment w:val="auto"/>
    </w:pPr>
    <w:rPr>
      <w:rFonts w:ascii="Arial" w:hAnsi="Arial" w:cs="Arial"/>
      <w:sz w:val="18"/>
      <w:szCs w:val="18"/>
    </w:rPr>
  </w:style>
  <w:style w:type="paragraph" w:styleId="Revision">
    <w:name w:val="Revision"/>
    <w:hidden/>
    <w:uiPriority w:val="99"/>
    <w:semiHidden/>
    <w:rsid w:val="001D6670"/>
    <w:rPr>
      <w:rFonts w:ascii="Calibri" w:hAnsi="Calibri"/>
      <w:sz w:val="22"/>
      <w:szCs w:val="24"/>
    </w:rPr>
  </w:style>
  <w:style w:type="character" w:customStyle="1" w:styleId="CommentTextChar">
    <w:name w:val="Comment Text Char"/>
    <w:basedOn w:val="DefaultParagraphFont"/>
    <w:link w:val="CommentText"/>
    <w:semiHidden/>
    <w:rsid w:val="00AD4393"/>
    <w:rPr>
      <w:rFonts w:ascii="Calibri" w:hAnsi="Calibri"/>
    </w:rPr>
  </w:style>
  <w:style w:type="character" w:styleId="PlaceholderText">
    <w:name w:val="Placeholder Text"/>
    <w:basedOn w:val="DefaultParagraphFont"/>
    <w:uiPriority w:val="99"/>
    <w:semiHidden/>
    <w:rsid w:val="00911681"/>
    <w:rPr>
      <w:color w:val="808080"/>
    </w:rPr>
  </w:style>
  <w:style w:type="table" w:customStyle="1" w:styleId="LightGrid-Accent11">
    <w:name w:val="Light Grid - Accent 11"/>
    <w:basedOn w:val="TableNormal"/>
    <w:uiPriority w:val="62"/>
    <w:rsid w:val="0004448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s>
</file>

<file path=word/webSettings.xml><?xml version="1.0" encoding="utf-8"?>
<w:webSettings xmlns:r="http://schemas.openxmlformats.org/officeDocument/2006/relationships" xmlns:w="http://schemas.openxmlformats.org/wordprocessingml/2006/main">
  <w:divs>
    <w:div w:id="52119358">
      <w:bodyDiv w:val="1"/>
      <w:marLeft w:val="0"/>
      <w:marRight w:val="0"/>
      <w:marTop w:val="0"/>
      <w:marBottom w:val="0"/>
      <w:divBdr>
        <w:top w:val="none" w:sz="0" w:space="0" w:color="auto"/>
        <w:left w:val="none" w:sz="0" w:space="0" w:color="auto"/>
        <w:bottom w:val="none" w:sz="0" w:space="0" w:color="auto"/>
        <w:right w:val="none" w:sz="0" w:space="0" w:color="auto"/>
      </w:divBdr>
    </w:div>
    <w:div w:id="81297215">
      <w:bodyDiv w:val="1"/>
      <w:marLeft w:val="0"/>
      <w:marRight w:val="0"/>
      <w:marTop w:val="0"/>
      <w:marBottom w:val="0"/>
      <w:divBdr>
        <w:top w:val="none" w:sz="0" w:space="0" w:color="auto"/>
        <w:left w:val="none" w:sz="0" w:space="0" w:color="auto"/>
        <w:bottom w:val="none" w:sz="0" w:space="0" w:color="auto"/>
        <w:right w:val="none" w:sz="0" w:space="0" w:color="auto"/>
      </w:divBdr>
    </w:div>
    <w:div w:id="351807431">
      <w:bodyDiv w:val="1"/>
      <w:marLeft w:val="0"/>
      <w:marRight w:val="0"/>
      <w:marTop w:val="0"/>
      <w:marBottom w:val="0"/>
      <w:divBdr>
        <w:top w:val="none" w:sz="0" w:space="0" w:color="auto"/>
        <w:left w:val="none" w:sz="0" w:space="0" w:color="auto"/>
        <w:bottom w:val="none" w:sz="0" w:space="0" w:color="auto"/>
        <w:right w:val="none" w:sz="0" w:space="0" w:color="auto"/>
      </w:divBdr>
    </w:div>
    <w:div w:id="448551686">
      <w:bodyDiv w:val="1"/>
      <w:marLeft w:val="0"/>
      <w:marRight w:val="0"/>
      <w:marTop w:val="0"/>
      <w:marBottom w:val="0"/>
      <w:divBdr>
        <w:top w:val="none" w:sz="0" w:space="0" w:color="auto"/>
        <w:left w:val="none" w:sz="0" w:space="0" w:color="auto"/>
        <w:bottom w:val="none" w:sz="0" w:space="0" w:color="auto"/>
        <w:right w:val="none" w:sz="0" w:space="0" w:color="auto"/>
      </w:divBdr>
    </w:div>
    <w:div w:id="492573676">
      <w:bodyDiv w:val="1"/>
      <w:marLeft w:val="0"/>
      <w:marRight w:val="0"/>
      <w:marTop w:val="0"/>
      <w:marBottom w:val="0"/>
      <w:divBdr>
        <w:top w:val="none" w:sz="0" w:space="0" w:color="auto"/>
        <w:left w:val="none" w:sz="0" w:space="0" w:color="auto"/>
        <w:bottom w:val="none" w:sz="0" w:space="0" w:color="auto"/>
        <w:right w:val="none" w:sz="0" w:space="0" w:color="auto"/>
      </w:divBdr>
    </w:div>
    <w:div w:id="529344337">
      <w:bodyDiv w:val="1"/>
      <w:marLeft w:val="0"/>
      <w:marRight w:val="0"/>
      <w:marTop w:val="0"/>
      <w:marBottom w:val="0"/>
      <w:divBdr>
        <w:top w:val="none" w:sz="0" w:space="0" w:color="auto"/>
        <w:left w:val="none" w:sz="0" w:space="0" w:color="auto"/>
        <w:bottom w:val="none" w:sz="0" w:space="0" w:color="auto"/>
        <w:right w:val="none" w:sz="0" w:space="0" w:color="auto"/>
      </w:divBdr>
    </w:div>
    <w:div w:id="534275154">
      <w:bodyDiv w:val="1"/>
      <w:marLeft w:val="0"/>
      <w:marRight w:val="0"/>
      <w:marTop w:val="0"/>
      <w:marBottom w:val="0"/>
      <w:divBdr>
        <w:top w:val="none" w:sz="0" w:space="0" w:color="auto"/>
        <w:left w:val="none" w:sz="0" w:space="0" w:color="auto"/>
        <w:bottom w:val="none" w:sz="0" w:space="0" w:color="auto"/>
        <w:right w:val="none" w:sz="0" w:space="0" w:color="auto"/>
      </w:divBdr>
    </w:div>
    <w:div w:id="583220752">
      <w:bodyDiv w:val="1"/>
      <w:marLeft w:val="0"/>
      <w:marRight w:val="0"/>
      <w:marTop w:val="0"/>
      <w:marBottom w:val="0"/>
      <w:divBdr>
        <w:top w:val="none" w:sz="0" w:space="0" w:color="auto"/>
        <w:left w:val="none" w:sz="0" w:space="0" w:color="auto"/>
        <w:bottom w:val="none" w:sz="0" w:space="0" w:color="auto"/>
        <w:right w:val="none" w:sz="0" w:space="0" w:color="auto"/>
      </w:divBdr>
    </w:div>
    <w:div w:id="807285948">
      <w:bodyDiv w:val="1"/>
      <w:marLeft w:val="0"/>
      <w:marRight w:val="0"/>
      <w:marTop w:val="0"/>
      <w:marBottom w:val="0"/>
      <w:divBdr>
        <w:top w:val="none" w:sz="0" w:space="0" w:color="auto"/>
        <w:left w:val="none" w:sz="0" w:space="0" w:color="auto"/>
        <w:bottom w:val="none" w:sz="0" w:space="0" w:color="auto"/>
        <w:right w:val="none" w:sz="0" w:space="0" w:color="auto"/>
      </w:divBdr>
    </w:div>
    <w:div w:id="832110672">
      <w:bodyDiv w:val="1"/>
      <w:marLeft w:val="0"/>
      <w:marRight w:val="0"/>
      <w:marTop w:val="0"/>
      <w:marBottom w:val="0"/>
      <w:divBdr>
        <w:top w:val="none" w:sz="0" w:space="0" w:color="auto"/>
        <w:left w:val="none" w:sz="0" w:space="0" w:color="auto"/>
        <w:bottom w:val="none" w:sz="0" w:space="0" w:color="auto"/>
        <w:right w:val="none" w:sz="0" w:space="0" w:color="auto"/>
      </w:divBdr>
    </w:div>
    <w:div w:id="914128585">
      <w:bodyDiv w:val="1"/>
      <w:marLeft w:val="0"/>
      <w:marRight w:val="0"/>
      <w:marTop w:val="0"/>
      <w:marBottom w:val="0"/>
      <w:divBdr>
        <w:top w:val="none" w:sz="0" w:space="0" w:color="auto"/>
        <w:left w:val="none" w:sz="0" w:space="0" w:color="auto"/>
        <w:bottom w:val="none" w:sz="0" w:space="0" w:color="auto"/>
        <w:right w:val="none" w:sz="0" w:space="0" w:color="auto"/>
      </w:divBdr>
    </w:div>
    <w:div w:id="938371885">
      <w:bodyDiv w:val="1"/>
      <w:marLeft w:val="0"/>
      <w:marRight w:val="0"/>
      <w:marTop w:val="0"/>
      <w:marBottom w:val="0"/>
      <w:divBdr>
        <w:top w:val="none" w:sz="0" w:space="0" w:color="auto"/>
        <w:left w:val="none" w:sz="0" w:space="0" w:color="auto"/>
        <w:bottom w:val="none" w:sz="0" w:space="0" w:color="auto"/>
        <w:right w:val="none" w:sz="0" w:space="0" w:color="auto"/>
      </w:divBdr>
    </w:div>
    <w:div w:id="1059085728">
      <w:bodyDiv w:val="1"/>
      <w:marLeft w:val="0"/>
      <w:marRight w:val="0"/>
      <w:marTop w:val="0"/>
      <w:marBottom w:val="0"/>
      <w:divBdr>
        <w:top w:val="none" w:sz="0" w:space="0" w:color="auto"/>
        <w:left w:val="none" w:sz="0" w:space="0" w:color="auto"/>
        <w:bottom w:val="none" w:sz="0" w:space="0" w:color="auto"/>
        <w:right w:val="none" w:sz="0" w:space="0" w:color="auto"/>
      </w:divBdr>
    </w:div>
    <w:div w:id="1255746654">
      <w:bodyDiv w:val="1"/>
      <w:marLeft w:val="0"/>
      <w:marRight w:val="0"/>
      <w:marTop w:val="0"/>
      <w:marBottom w:val="0"/>
      <w:divBdr>
        <w:top w:val="none" w:sz="0" w:space="0" w:color="auto"/>
        <w:left w:val="none" w:sz="0" w:space="0" w:color="auto"/>
        <w:bottom w:val="none" w:sz="0" w:space="0" w:color="auto"/>
        <w:right w:val="none" w:sz="0" w:space="0" w:color="auto"/>
      </w:divBdr>
    </w:div>
    <w:div w:id="1326207059">
      <w:bodyDiv w:val="1"/>
      <w:marLeft w:val="0"/>
      <w:marRight w:val="0"/>
      <w:marTop w:val="0"/>
      <w:marBottom w:val="0"/>
      <w:divBdr>
        <w:top w:val="none" w:sz="0" w:space="0" w:color="auto"/>
        <w:left w:val="none" w:sz="0" w:space="0" w:color="auto"/>
        <w:bottom w:val="none" w:sz="0" w:space="0" w:color="auto"/>
        <w:right w:val="none" w:sz="0" w:space="0" w:color="auto"/>
      </w:divBdr>
    </w:div>
    <w:div w:id="1366827528">
      <w:bodyDiv w:val="1"/>
      <w:marLeft w:val="0"/>
      <w:marRight w:val="0"/>
      <w:marTop w:val="0"/>
      <w:marBottom w:val="0"/>
      <w:divBdr>
        <w:top w:val="none" w:sz="0" w:space="0" w:color="auto"/>
        <w:left w:val="none" w:sz="0" w:space="0" w:color="auto"/>
        <w:bottom w:val="none" w:sz="0" w:space="0" w:color="auto"/>
        <w:right w:val="none" w:sz="0" w:space="0" w:color="auto"/>
      </w:divBdr>
    </w:div>
    <w:div w:id="1438677532">
      <w:bodyDiv w:val="1"/>
      <w:marLeft w:val="0"/>
      <w:marRight w:val="0"/>
      <w:marTop w:val="0"/>
      <w:marBottom w:val="0"/>
      <w:divBdr>
        <w:top w:val="none" w:sz="0" w:space="0" w:color="auto"/>
        <w:left w:val="none" w:sz="0" w:space="0" w:color="auto"/>
        <w:bottom w:val="none" w:sz="0" w:space="0" w:color="auto"/>
        <w:right w:val="none" w:sz="0" w:space="0" w:color="auto"/>
      </w:divBdr>
    </w:div>
    <w:div w:id="1474592115">
      <w:bodyDiv w:val="1"/>
      <w:marLeft w:val="0"/>
      <w:marRight w:val="0"/>
      <w:marTop w:val="0"/>
      <w:marBottom w:val="0"/>
      <w:divBdr>
        <w:top w:val="none" w:sz="0" w:space="0" w:color="auto"/>
        <w:left w:val="none" w:sz="0" w:space="0" w:color="auto"/>
        <w:bottom w:val="none" w:sz="0" w:space="0" w:color="auto"/>
        <w:right w:val="none" w:sz="0" w:space="0" w:color="auto"/>
      </w:divBdr>
    </w:div>
    <w:div w:id="1638223589">
      <w:bodyDiv w:val="1"/>
      <w:marLeft w:val="0"/>
      <w:marRight w:val="0"/>
      <w:marTop w:val="0"/>
      <w:marBottom w:val="0"/>
      <w:divBdr>
        <w:top w:val="none" w:sz="0" w:space="0" w:color="auto"/>
        <w:left w:val="none" w:sz="0" w:space="0" w:color="auto"/>
        <w:bottom w:val="none" w:sz="0" w:space="0" w:color="auto"/>
        <w:right w:val="none" w:sz="0" w:space="0" w:color="auto"/>
      </w:divBdr>
    </w:div>
    <w:div w:id="1784500771">
      <w:bodyDiv w:val="1"/>
      <w:marLeft w:val="0"/>
      <w:marRight w:val="0"/>
      <w:marTop w:val="0"/>
      <w:marBottom w:val="0"/>
      <w:divBdr>
        <w:top w:val="none" w:sz="0" w:space="0" w:color="auto"/>
        <w:left w:val="none" w:sz="0" w:space="0" w:color="auto"/>
        <w:bottom w:val="none" w:sz="0" w:space="0" w:color="auto"/>
        <w:right w:val="none" w:sz="0" w:space="0" w:color="auto"/>
      </w:divBdr>
    </w:div>
    <w:div w:id="1871869543">
      <w:bodyDiv w:val="1"/>
      <w:marLeft w:val="0"/>
      <w:marRight w:val="0"/>
      <w:marTop w:val="0"/>
      <w:marBottom w:val="0"/>
      <w:divBdr>
        <w:top w:val="none" w:sz="0" w:space="0" w:color="auto"/>
        <w:left w:val="none" w:sz="0" w:space="0" w:color="auto"/>
        <w:bottom w:val="none" w:sz="0" w:space="0" w:color="auto"/>
        <w:right w:val="none" w:sz="0" w:space="0" w:color="auto"/>
      </w:divBdr>
    </w:div>
    <w:div w:id="1918437864">
      <w:bodyDiv w:val="1"/>
      <w:marLeft w:val="0"/>
      <w:marRight w:val="0"/>
      <w:marTop w:val="0"/>
      <w:marBottom w:val="0"/>
      <w:divBdr>
        <w:top w:val="none" w:sz="0" w:space="0" w:color="auto"/>
        <w:left w:val="none" w:sz="0" w:space="0" w:color="auto"/>
        <w:bottom w:val="none" w:sz="0" w:space="0" w:color="auto"/>
        <w:right w:val="none" w:sz="0" w:space="0" w:color="auto"/>
      </w:divBdr>
    </w:div>
    <w:div w:id="1980836406">
      <w:bodyDiv w:val="1"/>
      <w:marLeft w:val="0"/>
      <w:marRight w:val="0"/>
      <w:marTop w:val="0"/>
      <w:marBottom w:val="0"/>
      <w:divBdr>
        <w:top w:val="none" w:sz="0" w:space="0" w:color="auto"/>
        <w:left w:val="none" w:sz="0" w:space="0" w:color="auto"/>
        <w:bottom w:val="none" w:sz="0" w:space="0" w:color="auto"/>
        <w:right w:val="none" w:sz="0" w:space="0" w:color="auto"/>
      </w:divBdr>
    </w:div>
    <w:div w:id="2023362504">
      <w:bodyDiv w:val="1"/>
      <w:marLeft w:val="0"/>
      <w:marRight w:val="0"/>
      <w:marTop w:val="0"/>
      <w:marBottom w:val="0"/>
      <w:divBdr>
        <w:top w:val="none" w:sz="0" w:space="0" w:color="auto"/>
        <w:left w:val="none" w:sz="0" w:space="0" w:color="auto"/>
        <w:bottom w:val="none" w:sz="0" w:space="0" w:color="auto"/>
        <w:right w:val="none" w:sz="0" w:space="0" w:color="auto"/>
      </w:divBdr>
    </w:div>
    <w:div w:id="2038306797">
      <w:bodyDiv w:val="1"/>
      <w:marLeft w:val="0"/>
      <w:marRight w:val="0"/>
      <w:marTop w:val="0"/>
      <w:marBottom w:val="0"/>
      <w:divBdr>
        <w:top w:val="none" w:sz="0" w:space="0" w:color="auto"/>
        <w:left w:val="none" w:sz="0" w:space="0" w:color="auto"/>
        <w:bottom w:val="none" w:sz="0" w:space="0" w:color="auto"/>
        <w:right w:val="none" w:sz="0" w:space="0" w:color="auto"/>
      </w:divBdr>
    </w:div>
    <w:div w:id="2082678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yvonne.french@searshc.com" TargetMode="External"/><Relationship Id="rId18" Type="http://schemas.openxmlformats.org/officeDocument/2006/relationships/hyperlink" Target="mailto:Kelly.Gruver@searshc.com" TargetMode="External"/><Relationship Id="rId26" Type="http://schemas.openxmlformats.org/officeDocument/2006/relationships/hyperlink" Target="http://www.kenmore.com/" TargetMode="External"/><Relationship Id="rId39" Type="http://schemas.openxmlformats.org/officeDocument/2006/relationships/hyperlink" Target="http://www.searsclean.com/" TargetMode="External"/><Relationship Id="rId21" Type="http://schemas.openxmlformats.org/officeDocument/2006/relationships/comments" Target="comments.xml"/><Relationship Id="rId34" Type="http://schemas.openxmlformats.org/officeDocument/2006/relationships/hyperlink" Target="http://www.sears.com/" TargetMode="External"/><Relationship Id="rId42" Type="http://schemas.openxmlformats.org/officeDocument/2006/relationships/hyperlink" Target="http://www.searspartsdirect.com/?sid=PSHx20080114x00001s" TargetMode="External"/><Relationship Id="rId47" Type="http://schemas.openxmlformats.org/officeDocument/2006/relationships/hyperlink" Target="http://www.searsportrait.com/" TargetMode="External"/><Relationship Id="rId50" Type="http://schemas.openxmlformats.org/officeDocument/2006/relationships/hyperlink" Target="http://www.scene7.com/" TargetMode="External"/><Relationship Id="rId55" Type="http://schemas.openxmlformats.org/officeDocument/2006/relationships/hyperlink" Target="http://www.omniture.com/en/" TargetMode="Externa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mailto:Patrick.Szczypinski@searshc.com" TargetMode="External"/><Relationship Id="rId20" Type="http://schemas.openxmlformats.org/officeDocument/2006/relationships/hyperlink" Target="mailto:Don.fotsch@searshc.com" TargetMode="External"/><Relationship Id="rId29" Type="http://schemas.openxmlformats.org/officeDocument/2006/relationships/hyperlink" Target="http://www.ManageMyLife.com/" TargetMode="External"/><Relationship Id="rId41" Type="http://schemas.openxmlformats.org/officeDocument/2006/relationships/hyperlink" Target="http://www.searsoptical.com/" TargetMode="External"/><Relationship Id="rId54" Type="http://schemas.openxmlformats.org/officeDocument/2006/relationships/hyperlink" Target="http://www.omniture.com/en/"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www.Delver.com/" TargetMode="External"/><Relationship Id="rId32" Type="http://schemas.openxmlformats.org/officeDocument/2006/relationships/hyperlink" Target="http://www.MySears.com/" TargetMode="External"/><Relationship Id="rId37" Type="http://schemas.openxmlformats.org/officeDocument/2006/relationships/hyperlink" Target="http://www.searsflowers.com/" TargetMode="External"/><Relationship Id="rId40" Type="http://schemas.openxmlformats.org/officeDocument/2006/relationships/hyperlink" Target="http://www.searshometownstores.com/" TargetMode="External"/><Relationship Id="rId45" Type="http://schemas.openxmlformats.org/officeDocument/2006/relationships/hyperlink" Target="http://www.searsportrait.com/" TargetMode="External"/><Relationship Id="rId53" Type="http://schemas.openxmlformats.org/officeDocument/2006/relationships/hyperlink" Target="http://www.akamai.com/html/custom/index.html?source=google&amp;i=3&amp;r=4&amp;p=10" TargetMode="External"/><Relationship Id="rId58" Type="http://schemas.openxmlformats.org/officeDocument/2006/relationships/hyperlink" Target="http://www.Responsys.com/" TargetMode="External"/><Relationship Id="rId5" Type="http://schemas.openxmlformats.org/officeDocument/2006/relationships/settings" Target="settings.xml"/><Relationship Id="rId15" Type="http://schemas.openxmlformats.org/officeDocument/2006/relationships/hyperlink" Target="mailto:" TargetMode="External"/><Relationship Id="rId23" Type="http://schemas.openxmlformats.org/officeDocument/2006/relationships/hyperlink" Target="http://www.craftsman.com" TargetMode="External"/><Relationship Id="rId28" Type="http://schemas.openxmlformats.org/officeDocument/2006/relationships/hyperlink" Target="http://www.landsend.com/" TargetMode="External"/><Relationship Id="rId36" Type="http://schemas.openxmlformats.org/officeDocument/2006/relationships/hyperlink" Target="http://www.searsdrivingschools.com/" TargetMode="External"/><Relationship Id="rId49" Type="http://schemas.openxmlformats.org/officeDocument/2006/relationships/hyperlink" Target="http://www.Responsys.com/" TargetMode="External"/><Relationship Id="rId57" Type="http://schemas.openxmlformats.org/officeDocument/2006/relationships/hyperlink" Target="http://www.omniture.com/en/" TargetMode="External"/><Relationship Id="rId61" Type="http://schemas.openxmlformats.org/officeDocument/2006/relationships/theme" Target="theme/theme1.xml"/><Relationship Id="rId10" Type="http://schemas.openxmlformats.org/officeDocument/2006/relationships/hyperlink" Target="mailto:jmassud@searshc.com" TargetMode="External"/><Relationship Id="rId19" Type="http://schemas.openxmlformats.org/officeDocument/2006/relationships/hyperlink" Target="mailto:cgodda3@searshc.com" TargetMode="External"/><Relationship Id="rId31" Type="http://schemas.openxmlformats.org/officeDocument/2006/relationships/hyperlink" Target="http://www.Mykmart.com/" TargetMode="External"/><Relationship Id="rId44" Type="http://schemas.openxmlformats.org/officeDocument/2006/relationships/hyperlink" Target="http://www.searsphotos.com/" TargetMode="External"/><Relationship Id="rId52" Type="http://schemas.openxmlformats.org/officeDocument/2006/relationships/hyperlink" Target="http://www.5min.com/" TargetMode="External"/><Relationship Id="rId6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mailto:sgouris@searshc.com" TargetMode="External"/><Relationship Id="rId22" Type="http://schemas.openxmlformats.org/officeDocument/2006/relationships/image" Target="media/image2.png"/><Relationship Id="rId27" Type="http://schemas.openxmlformats.org/officeDocument/2006/relationships/hyperlink" Target="http://www.kmart.com" TargetMode="External"/><Relationship Id="rId30" Type="http://schemas.openxmlformats.org/officeDocument/2006/relationships/hyperlink" Target="http://www.MyGofer.com/" TargetMode="External"/><Relationship Id="rId35" Type="http://schemas.openxmlformats.org/officeDocument/2006/relationships/hyperlink" Target="http://www.commercial.sears.com/" TargetMode="External"/><Relationship Id="rId43" Type="http://schemas.openxmlformats.org/officeDocument/2006/relationships/hyperlink" Target="http://www.searsoutlet.com/" TargetMode="External"/><Relationship Id="rId48" Type="http://schemas.openxmlformats.org/officeDocument/2006/relationships/hyperlink" Target="http://www.thegreatindoors.com/" TargetMode="External"/><Relationship Id="rId56" Type="http://schemas.openxmlformats.org/officeDocument/2006/relationships/hyperlink" Target="http://www.omniture.com/en/" TargetMode="External"/><Relationship Id="rId8" Type="http://schemas.openxmlformats.org/officeDocument/2006/relationships/endnotes" Target="endnotes.xml"/><Relationship Id="rId51" Type="http://schemas.openxmlformats.org/officeDocument/2006/relationships/hyperlink" Target="http://www.expotv.com/" TargetMode="External"/><Relationship Id="rId3" Type="http://schemas.openxmlformats.org/officeDocument/2006/relationships/numbering" Target="numbering.xml"/><Relationship Id="rId12" Type="http://schemas.openxmlformats.org/officeDocument/2006/relationships/hyperlink" Target="mailto:jmassud@searshc.com" TargetMode="External"/><Relationship Id="rId17" Type="http://schemas.openxmlformats.org/officeDocument/2006/relationships/hyperlink" Target="mailto:Iga.Zyzanska@searshc.com" TargetMode="External"/><Relationship Id="rId25" Type="http://schemas.openxmlformats.org/officeDocument/2006/relationships/hyperlink" Target="http://www.diehard.com" TargetMode="External"/><Relationship Id="rId33" Type="http://schemas.openxmlformats.org/officeDocument/2006/relationships/hyperlink" Target="http://www.sears.com/" TargetMode="External"/><Relationship Id="rId38" Type="http://schemas.openxmlformats.org/officeDocument/2006/relationships/hyperlink" Target="http://www.searsgaragedoors.com/" TargetMode="External"/><Relationship Id="rId46" Type="http://schemas.openxmlformats.org/officeDocument/2006/relationships/hyperlink" Target="http://www.searsportrait.com/" TargetMode="External"/><Relationship Id="rId5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7A361B-10C3-4012-BC10-6C6BCF72EDA4}">
  <ds:schemaRefs>
    <ds:schemaRef ds:uri="http://schemas.openxmlformats.org/officeDocument/2006/bibliography"/>
  </ds:schemaRefs>
</ds:datastoreItem>
</file>

<file path=customXml/itemProps2.xml><?xml version="1.0" encoding="utf-8"?>
<ds:datastoreItem xmlns:ds="http://schemas.openxmlformats.org/officeDocument/2006/customXml" ds:itemID="{E8A17B64-2EF8-445D-9AB8-993C824D43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7110</Words>
  <Characters>40530</Characters>
  <Application>Microsoft Office Word</Application>
  <DocSecurity>0</DocSecurity>
  <Lines>337</Lines>
  <Paragraphs>95</Paragraphs>
  <ScaleCrop>false</ScaleCrop>
  <HeadingPairs>
    <vt:vector size="2" baseType="variant">
      <vt:variant>
        <vt:lpstr>Title</vt:lpstr>
      </vt:variant>
      <vt:variant>
        <vt:i4>1</vt:i4>
      </vt:variant>
    </vt:vector>
  </HeadingPairs>
  <TitlesOfParts>
    <vt:vector size="1" baseType="lpstr">
      <vt:lpstr> SDLC PRD Template</vt:lpstr>
    </vt:vector>
  </TitlesOfParts>
  <Company>AOL LLC</Company>
  <LinksUpToDate>false</LinksUpToDate>
  <CharactersWithSpaces>47545</CharactersWithSpaces>
  <SharedDoc>false</SharedDoc>
  <HLinks>
    <vt:vector size="882" baseType="variant">
      <vt:variant>
        <vt:i4>4915219</vt:i4>
      </vt:variant>
      <vt:variant>
        <vt:i4>925</vt:i4>
      </vt:variant>
      <vt:variant>
        <vt:i4>0</vt:i4>
      </vt:variant>
      <vt:variant>
        <vt:i4>5</vt:i4>
      </vt:variant>
      <vt:variant>
        <vt:lpwstr>http://www.responsys.com/</vt:lpwstr>
      </vt:variant>
      <vt:variant>
        <vt:lpwstr/>
      </vt:variant>
      <vt:variant>
        <vt:i4>2883631</vt:i4>
      </vt:variant>
      <vt:variant>
        <vt:i4>894</vt:i4>
      </vt:variant>
      <vt:variant>
        <vt:i4>0</vt:i4>
      </vt:variant>
      <vt:variant>
        <vt:i4>5</vt:i4>
      </vt:variant>
      <vt:variant>
        <vt:lpwstr>http://www.omniture.com/en/</vt:lpwstr>
      </vt:variant>
      <vt:variant>
        <vt:lpwstr/>
      </vt:variant>
      <vt:variant>
        <vt:i4>2883631</vt:i4>
      </vt:variant>
      <vt:variant>
        <vt:i4>889</vt:i4>
      </vt:variant>
      <vt:variant>
        <vt:i4>0</vt:i4>
      </vt:variant>
      <vt:variant>
        <vt:i4>5</vt:i4>
      </vt:variant>
      <vt:variant>
        <vt:lpwstr>http://www.omniture.com/en/</vt:lpwstr>
      </vt:variant>
      <vt:variant>
        <vt:lpwstr/>
      </vt:variant>
      <vt:variant>
        <vt:i4>2883631</vt:i4>
      </vt:variant>
      <vt:variant>
        <vt:i4>884</vt:i4>
      </vt:variant>
      <vt:variant>
        <vt:i4>0</vt:i4>
      </vt:variant>
      <vt:variant>
        <vt:i4>5</vt:i4>
      </vt:variant>
      <vt:variant>
        <vt:lpwstr>http://www.omniture.com/en/</vt:lpwstr>
      </vt:variant>
      <vt:variant>
        <vt:lpwstr/>
      </vt:variant>
      <vt:variant>
        <vt:i4>2883631</vt:i4>
      </vt:variant>
      <vt:variant>
        <vt:i4>879</vt:i4>
      </vt:variant>
      <vt:variant>
        <vt:i4>0</vt:i4>
      </vt:variant>
      <vt:variant>
        <vt:i4>5</vt:i4>
      </vt:variant>
      <vt:variant>
        <vt:lpwstr>http://www.omniture.com/en/</vt:lpwstr>
      </vt:variant>
      <vt:variant>
        <vt:lpwstr/>
      </vt:variant>
      <vt:variant>
        <vt:i4>3735615</vt:i4>
      </vt:variant>
      <vt:variant>
        <vt:i4>874</vt:i4>
      </vt:variant>
      <vt:variant>
        <vt:i4>0</vt:i4>
      </vt:variant>
      <vt:variant>
        <vt:i4>5</vt:i4>
      </vt:variant>
      <vt:variant>
        <vt:lpwstr>http://www.akamai.com/html/custom/index.html?source=google&amp;i=3&amp;r=4&amp;p=10</vt:lpwstr>
      </vt:variant>
      <vt:variant>
        <vt:lpwstr/>
      </vt:variant>
      <vt:variant>
        <vt:i4>1638493</vt:i4>
      </vt:variant>
      <vt:variant>
        <vt:i4>865</vt:i4>
      </vt:variant>
      <vt:variant>
        <vt:i4>0</vt:i4>
      </vt:variant>
      <vt:variant>
        <vt:i4>5</vt:i4>
      </vt:variant>
      <vt:variant>
        <vt:lpwstr>http://www.5min.com/</vt:lpwstr>
      </vt:variant>
      <vt:variant>
        <vt:lpwstr/>
      </vt:variant>
      <vt:variant>
        <vt:i4>2359359</vt:i4>
      </vt:variant>
      <vt:variant>
        <vt:i4>860</vt:i4>
      </vt:variant>
      <vt:variant>
        <vt:i4>0</vt:i4>
      </vt:variant>
      <vt:variant>
        <vt:i4>5</vt:i4>
      </vt:variant>
      <vt:variant>
        <vt:lpwstr>http://www.expotv.com/</vt:lpwstr>
      </vt:variant>
      <vt:variant>
        <vt:lpwstr/>
      </vt:variant>
      <vt:variant>
        <vt:i4>3539044</vt:i4>
      </vt:variant>
      <vt:variant>
        <vt:i4>855</vt:i4>
      </vt:variant>
      <vt:variant>
        <vt:i4>0</vt:i4>
      </vt:variant>
      <vt:variant>
        <vt:i4>5</vt:i4>
      </vt:variant>
      <vt:variant>
        <vt:lpwstr>http://www.scene7.com/</vt:lpwstr>
      </vt:variant>
      <vt:variant>
        <vt:lpwstr/>
      </vt:variant>
      <vt:variant>
        <vt:i4>4915219</vt:i4>
      </vt:variant>
      <vt:variant>
        <vt:i4>850</vt:i4>
      </vt:variant>
      <vt:variant>
        <vt:i4>0</vt:i4>
      </vt:variant>
      <vt:variant>
        <vt:i4>5</vt:i4>
      </vt:variant>
      <vt:variant>
        <vt:lpwstr>http://www.responsys.com/</vt:lpwstr>
      </vt:variant>
      <vt:variant>
        <vt:lpwstr/>
      </vt:variant>
      <vt:variant>
        <vt:i4>4456454</vt:i4>
      </vt:variant>
      <vt:variant>
        <vt:i4>841</vt:i4>
      </vt:variant>
      <vt:variant>
        <vt:i4>0</vt:i4>
      </vt:variant>
      <vt:variant>
        <vt:i4>5</vt:i4>
      </vt:variant>
      <vt:variant>
        <vt:lpwstr>http://www.sears.com/</vt:lpwstr>
      </vt:variant>
      <vt:variant>
        <vt:lpwstr/>
      </vt:variant>
      <vt:variant>
        <vt:i4>3539068</vt:i4>
      </vt:variant>
      <vt:variant>
        <vt:i4>830</vt:i4>
      </vt:variant>
      <vt:variant>
        <vt:i4>0</vt:i4>
      </vt:variant>
      <vt:variant>
        <vt:i4>5</vt:i4>
      </vt:variant>
      <vt:variant>
        <vt:lpwstr>http://www.thegreatindoors.com/</vt:lpwstr>
      </vt:variant>
      <vt:variant>
        <vt:lpwstr/>
      </vt:variant>
      <vt:variant>
        <vt:i4>4849695</vt:i4>
      </vt:variant>
      <vt:variant>
        <vt:i4>825</vt:i4>
      </vt:variant>
      <vt:variant>
        <vt:i4>0</vt:i4>
      </vt:variant>
      <vt:variant>
        <vt:i4>5</vt:i4>
      </vt:variant>
      <vt:variant>
        <vt:lpwstr>http://www.searsportrait.com/</vt:lpwstr>
      </vt:variant>
      <vt:variant>
        <vt:lpwstr/>
      </vt:variant>
      <vt:variant>
        <vt:i4>4849695</vt:i4>
      </vt:variant>
      <vt:variant>
        <vt:i4>820</vt:i4>
      </vt:variant>
      <vt:variant>
        <vt:i4>0</vt:i4>
      </vt:variant>
      <vt:variant>
        <vt:i4>5</vt:i4>
      </vt:variant>
      <vt:variant>
        <vt:lpwstr>http://www.searsportrait.com/</vt:lpwstr>
      </vt:variant>
      <vt:variant>
        <vt:lpwstr/>
      </vt:variant>
      <vt:variant>
        <vt:i4>4849695</vt:i4>
      </vt:variant>
      <vt:variant>
        <vt:i4>815</vt:i4>
      </vt:variant>
      <vt:variant>
        <vt:i4>0</vt:i4>
      </vt:variant>
      <vt:variant>
        <vt:i4>5</vt:i4>
      </vt:variant>
      <vt:variant>
        <vt:lpwstr>http://www.searsportrait.com/</vt:lpwstr>
      </vt:variant>
      <vt:variant>
        <vt:lpwstr/>
      </vt:variant>
      <vt:variant>
        <vt:i4>2818166</vt:i4>
      </vt:variant>
      <vt:variant>
        <vt:i4>810</vt:i4>
      </vt:variant>
      <vt:variant>
        <vt:i4>0</vt:i4>
      </vt:variant>
      <vt:variant>
        <vt:i4>5</vt:i4>
      </vt:variant>
      <vt:variant>
        <vt:lpwstr>http://www.searsphotos.com/</vt:lpwstr>
      </vt:variant>
      <vt:variant>
        <vt:lpwstr/>
      </vt:variant>
      <vt:variant>
        <vt:i4>2687096</vt:i4>
      </vt:variant>
      <vt:variant>
        <vt:i4>805</vt:i4>
      </vt:variant>
      <vt:variant>
        <vt:i4>0</vt:i4>
      </vt:variant>
      <vt:variant>
        <vt:i4>5</vt:i4>
      </vt:variant>
      <vt:variant>
        <vt:lpwstr>http://www.searsoutlet.com/</vt:lpwstr>
      </vt:variant>
      <vt:variant>
        <vt:lpwstr/>
      </vt:variant>
      <vt:variant>
        <vt:i4>4390940</vt:i4>
      </vt:variant>
      <vt:variant>
        <vt:i4>798</vt:i4>
      </vt:variant>
      <vt:variant>
        <vt:i4>0</vt:i4>
      </vt:variant>
      <vt:variant>
        <vt:i4>5</vt:i4>
      </vt:variant>
      <vt:variant>
        <vt:lpwstr>http://www.searspartsdirect.com/?sid=PSHx20080114x00001s</vt:lpwstr>
      </vt:variant>
      <vt:variant>
        <vt:lpwstr/>
      </vt:variant>
      <vt:variant>
        <vt:i4>6029405</vt:i4>
      </vt:variant>
      <vt:variant>
        <vt:i4>793</vt:i4>
      </vt:variant>
      <vt:variant>
        <vt:i4>0</vt:i4>
      </vt:variant>
      <vt:variant>
        <vt:i4>5</vt:i4>
      </vt:variant>
      <vt:variant>
        <vt:lpwstr>http://www.searsoptical.com/</vt:lpwstr>
      </vt:variant>
      <vt:variant>
        <vt:lpwstr/>
      </vt:variant>
      <vt:variant>
        <vt:i4>3801209</vt:i4>
      </vt:variant>
      <vt:variant>
        <vt:i4>788</vt:i4>
      </vt:variant>
      <vt:variant>
        <vt:i4>0</vt:i4>
      </vt:variant>
      <vt:variant>
        <vt:i4>5</vt:i4>
      </vt:variant>
      <vt:variant>
        <vt:lpwstr>http://www.searshometownstores.com/</vt:lpwstr>
      </vt:variant>
      <vt:variant>
        <vt:lpwstr/>
      </vt:variant>
      <vt:variant>
        <vt:i4>2687009</vt:i4>
      </vt:variant>
      <vt:variant>
        <vt:i4>783</vt:i4>
      </vt:variant>
      <vt:variant>
        <vt:i4>0</vt:i4>
      </vt:variant>
      <vt:variant>
        <vt:i4>5</vt:i4>
      </vt:variant>
      <vt:variant>
        <vt:lpwstr>http://www.searsclean.com/</vt:lpwstr>
      </vt:variant>
      <vt:variant>
        <vt:lpwstr/>
      </vt:variant>
      <vt:variant>
        <vt:i4>6029379</vt:i4>
      </vt:variant>
      <vt:variant>
        <vt:i4>778</vt:i4>
      </vt:variant>
      <vt:variant>
        <vt:i4>0</vt:i4>
      </vt:variant>
      <vt:variant>
        <vt:i4>5</vt:i4>
      </vt:variant>
      <vt:variant>
        <vt:lpwstr>http://www.searsgaragedoors.com/</vt:lpwstr>
      </vt:variant>
      <vt:variant>
        <vt:lpwstr/>
      </vt:variant>
      <vt:variant>
        <vt:i4>5046358</vt:i4>
      </vt:variant>
      <vt:variant>
        <vt:i4>773</vt:i4>
      </vt:variant>
      <vt:variant>
        <vt:i4>0</vt:i4>
      </vt:variant>
      <vt:variant>
        <vt:i4>5</vt:i4>
      </vt:variant>
      <vt:variant>
        <vt:lpwstr>http://www.searsflowers.com/</vt:lpwstr>
      </vt:variant>
      <vt:variant>
        <vt:lpwstr/>
      </vt:variant>
      <vt:variant>
        <vt:i4>2687077</vt:i4>
      </vt:variant>
      <vt:variant>
        <vt:i4>768</vt:i4>
      </vt:variant>
      <vt:variant>
        <vt:i4>0</vt:i4>
      </vt:variant>
      <vt:variant>
        <vt:i4>5</vt:i4>
      </vt:variant>
      <vt:variant>
        <vt:lpwstr>http://www.searsdrivingschools.com/</vt:lpwstr>
      </vt:variant>
      <vt:variant>
        <vt:lpwstr/>
      </vt:variant>
      <vt:variant>
        <vt:i4>1376330</vt:i4>
      </vt:variant>
      <vt:variant>
        <vt:i4>763</vt:i4>
      </vt:variant>
      <vt:variant>
        <vt:i4>0</vt:i4>
      </vt:variant>
      <vt:variant>
        <vt:i4>5</vt:i4>
      </vt:variant>
      <vt:variant>
        <vt:lpwstr>http://www.commercial.sears.com/</vt:lpwstr>
      </vt:variant>
      <vt:variant>
        <vt:lpwstr/>
      </vt:variant>
      <vt:variant>
        <vt:i4>4456454</vt:i4>
      </vt:variant>
      <vt:variant>
        <vt:i4>758</vt:i4>
      </vt:variant>
      <vt:variant>
        <vt:i4>0</vt:i4>
      </vt:variant>
      <vt:variant>
        <vt:i4>5</vt:i4>
      </vt:variant>
      <vt:variant>
        <vt:lpwstr>http://www.sears.com/</vt:lpwstr>
      </vt:variant>
      <vt:variant>
        <vt:lpwstr/>
      </vt:variant>
      <vt:variant>
        <vt:i4>4456454</vt:i4>
      </vt:variant>
      <vt:variant>
        <vt:i4>753</vt:i4>
      </vt:variant>
      <vt:variant>
        <vt:i4>0</vt:i4>
      </vt:variant>
      <vt:variant>
        <vt:i4>5</vt:i4>
      </vt:variant>
      <vt:variant>
        <vt:lpwstr>http://www.sears.com/</vt:lpwstr>
      </vt:variant>
      <vt:variant>
        <vt:lpwstr/>
      </vt:variant>
      <vt:variant>
        <vt:i4>2687103</vt:i4>
      </vt:variant>
      <vt:variant>
        <vt:i4>748</vt:i4>
      </vt:variant>
      <vt:variant>
        <vt:i4>0</vt:i4>
      </vt:variant>
      <vt:variant>
        <vt:i4>5</vt:i4>
      </vt:variant>
      <vt:variant>
        <vt:lpwstr>http://www.mysears.com/</vt:lpwstr>
      </vt:variant>
      <vt:variant>
        <vt:lpwstr/>
      </vt:variant>
      <vt:variant>
        <vt:i4>3539063</vt:i4>
      </vt:variant>
      <vt:variant>
        <vt:i4>743</vt:i4>
      </vt:variant>
      <vt:variant>
        <vt:i4>0</vt:i4>
      </vt:variant>
      <vt:variant>
        <vt:i4>5</vt:i4>
      </vt:variant>
      <vt:variant>
        <vt:lpwstr>http://www.mykmart.com/</vt:lpwstr>
      </vt:variant>
      <vt:variant>
        <vt:lpwstr/>
      </vt:variant>
      <vt:variant>
        <vt:i4>3866722</vt:i4>
      </vt:variant>
      <vt:variant>
        <vt:i4>736</vt:i4>
      </vt:variant>
      <vt:variant>
        <vt:i4>0</vt:i4>
      </vt:variant>
      <vt:variant>
        <vt:i4>5</vt:i4>
      </vt:variant>
      <vt:variant>
        <vt:lpwstr>http://www.mygofer.com/</vt:lpwstr>
      </vt:variant>
      <vt:variant>
        <vt:lpwstr/>
      </vt:variant>
      <vt:variant>
        <vt:i4>4587598</vt:i4>
      </vt:variant>
      <vt:variant>
        <vt:i4>731</vt:i4>
      </vt:variant>
      <vt:variant>
        <vt:i4>0</vt:i4>
      </vt:variant>
      <vt:variant>
        <vt:i4>5</vt:i4>
      </vt:variant>
      <vt:variant>
        <vt:lpwstr>http://www.managemylife.com/</vt:lpwstr>
      </vt:variant>
      <vt:variant>
        <vt:lpwstr/>
      </vt:variant>
      <vt:variant>
        <vt:i4>5898330</vt:i4>
      </vt:variant>
      <vt:variant>
        <vt:i4>726</vt:i4>
      </vt:variant>
      <vt:variant>
        <vt:i4>0</vt:i4>
      </vt:variant>
      <vt:variant>
        <vt:i4>5</vt:i4>
      </vt:variant>
      <vt:variant>
        <vt:lpwstr>http://www.landsend.com/</vt:lpwstr>
      </vt:variant>
      <vt:variant>
        <vt:lpwstr/>
      </vt:variant>
      <vt:variant>
        <vt:i4>5963790</vt:i4>
      </vt:variant>
      <vt:variant>
        <vt:i4>721</vt:i4>
      </vt:variant>
      <vt:variant>
        <vt:i4>0</vt:i4>
      </vt:variant>
      <vt:variant>
        <vt:i4>5</vt:i4>
      </vt:variant>
      <vt:variant>
        <vt:lpwstr>http://www.kmart.com/</vt:lpwstr>
      </vt:variant>
      <vt:variant>
        <vt:lpwstr/>
      </vt:variant>
      <vt:variant>
        <vt:i4>2752619</vt:i4>
      </vt:variant>
      <vt:variant>
        <vt:i4>716</vt:i4>
      </vt:variant>
      <vt:variant>
        <vt:i4>0</vt:i4>
      </vt:variant>
      <vt:variant>
        <vt:i4>5</vt:i4>
      </vt:variant>
      <vt:variant>
        <vt:lpwstr>http://www.kenmore.com/</vt:lpwstr>
      </vt:variant>
      <vt:variant>
        <vt:lpwstr/>
      </vt:variant>
      <vt:variant>
        <vt:i4>2162786</vt:i4>
      </vt:variant>
      <vt:variant>
        <vt:i4>711</vt:i4>
      </vt:variant>
      <vt:variant>
        <vt:i4>0</vt:i4>
      </vt:variant>
      <vt:variant>
        <vt:i4>5</vt:i4>
      </vt:variant>
      <vt:variant>
        <vt:lpwstr>http://www.diehard.com/</vt:lpwstr>
      </vt:variant>
      <vt:variant>
        <vt:lpwstr/>
      </vt:variant>
      <vt:variant>
        <vt:i4>2621503</vt:i4>
      </vt:variant>
      <vt:variant>
        <vt:i4>706</vt:i4>
      </vt:variant>
      <vt:variant>
        <vt:i4>0</vt:i4>
      </vt:variant>
      <vt:variant>
        <vt:i4>5</vt:i4>
      </vt:variant>
      <vt:variant>
        <vt:lpwstr>http://www.delver.com/</vt:lpwstr>
      </vt:variant>
      <vt:variant>
        <vt:lpwstr/>
      </vt:variant>
      <vt:variant>
        <vt:i4>5242903</vt:i4>
      </vt:variant>
      <vt:variant>
        <vt:i4>701</vt:i4>
      </vt:variant>
      <vt:variant>
        <vt:i4>0</vt:i4>
      </vt:variant>
      <vt:variant>
        <vt:i4>5</vt:i4>
      </vt:variant>
      <vt:variant>
        <vt:lpwstr>http://www.craftsman.com/</vt:lpwstr>
      </vt:variant>
      <vt:variant>
        <vt:lpwstr/>
      </vt:variant>
      <vt:variant>
        <vt:i4>2031635</vt:i4>
      </vt:variant>
      <vt:variant>
        <vt:i4>631</vt:i4>
      </vt:variant>
      <vt:variant>
        <vt:i4>0</vt:i4>
      </vt:variant>
      <vt:variant>
        <vt:i4>5</vt:i4>
      </vt:variant>
      <vt:variant>
        <vt:lpwstr>http://movies.yahoo.com/movie/1810158040/user</vt:lpwstr>
      </vt:variant>
      <vt:variant>
        <vt:lpwstr/>
      </vt:variant>
      <vt:variant>
        <vt:i4>6488160</vt:i4>
      </vt:variant>
      <vt:variant>
        <vt:i4>628</vt:i4>
      </vt:variant>
      <vt:variant>
        <vt:i4>0</vt:i4>
      </vt:variant>
      <vt:variant>
        <vt:i4>5</vt:i4>
      </vt:variant>
      <vt:variant>
        <vt:lpwstr>http://tinyurl.com/3h95v89</vt:lpwstr>
      </vt:variant>
      <vt:variant>
        <vt:lpwstr/>
      </vt:variant>
      <vt:variant>
        <vt:i4>6357023</vt:i4>
      </vt:variant>
      <vt:variant>
        <vt:i4>625</vt:i4>
      </vt:variant>
      <vt:variant>
        <vt:i4>0</vt:i4>
      </vt:variant>
      <vt:variant>
        <vt:i4>5</vt:i4>
      </vt:variant>
      <vt:variant>
        <vt:lpwstr>mailto:Michael.Murray@searshc.com</vt:lpwstr>
      </vt:variant>
      <vt:variant>
        <vt:lpwstr/>
      </vt:variant>
      <vt:variant>
        <vt:i4>6881352</vt:i4>
      </vt:variant>
      <vt:variant>
        <vt:i4>622</vt:i4>
      </vt:variant>
      <vt:variant>
        <vt:i4>0</vt:i4>
      </vt:variant>
      <vt:variant>
        <vt:i4>5</vt:i4>
      </vt:variant>
      <vt:variant>
        <vt:lpwstr>mailto:vdelobelle@searshc.com</vt:lpwstr>
      </vt:variant>
      <vt:variant>
        <vt:lpwstr/>
      </vt:variant>
      <vt:variant>
        <vt:i4>3473494</vt:i4>
      </vt:variant>
      <vt:variant>
        <vt:i4>619</vt:i4>
      </vt:variant>
      <vt:variant>
        <vt:i4>0</vt:i4>
      </vt:variant>
      <vt:variant>
        <vt:i4>5</vt:i4>
      </vt:variant>
      <vt:variant>
        <vt:lpwstr>mailto:cgodda3@searshc.com</vt:lpwstr>
      </vt:variant>
      <vt:variant>
        <vt:lpwstr/>
      </vt:variant>
      <vt:variant>
        <vt:i4>4718637</vt:i4>
      </vt:variant>
      <vt:variant>
        <vt:i4>616</vt:i4>
      </vt:variant>
      <vt:variant>
        <vt:i4>0</vt:i4>
      </vt:variant>
      <vt:variant>
        <vt:i4>5</vt:i4>
      </vt:variant>
      <vt:variant>
        <vt:lpwstr>mailto:Martin.mchugh@searshc.com</vt:lpwstr>
      </vt:variant>
      <vt:variant>
        <vt:lpwstr/>
      </vt:variant>
      <vt:variant>
        <vt:i4>6422640</vt:i4>
      </vt:variant>
      <vt:variant>
        <vt:i4>613</vt:i4>
      </vt:variant>
      <vt:variant>
        <vt:i4>0</vt:i4>
      </vt:variant>
      <vt:variant>
        <vt:i4>5</vt:i4>
      </vt:variant>
      <vt:variant>
        <vt:lpwstr>mailto:</vt:lpwstr>
      </vt:variant>
      <vt:variant>
        <vt:lpwstr/>
      </vt:variant>
      <vt:variant>
        <vt:i4>5177404</vt:i4>
      </vt:variant>
      <vt:variant>
        <vt:i4>610</vt:i4>
      </vt:variant>
      <vt:variant>
        <vt:i4>0</vt:i4>
      </vt:variant>
      <vt:variant>
        <vt:i4>5</vt:i4>
      </vt:variant>
      <vt:variant>
        <vt:lpwstr>mailto:Greg.Franczyk@searshc.com</vt:lpwstr>
      </vt:variant>
      <vt:variant>
        <vt:lpwstr/>
      </vt:variant>
      <vt:variant>
        <vt:i4>4980777</vt:i4>
      </vt:variant>
      <vt:variant>
        <vt:i4>607</vt:i4>
      </vt:variant>
      <vt:variant>
        <vt:i4>0</vt:i4>
      </vt:variant>
      <vt:variant>
        <vt:i4>5</vt:i4>
      </vt:variant>
      <vt:variant>
        <vt:lpwstr>mailto:yvonne.french@searshc.com</vt:lpwstr>
      </vt:variant>
      <vt:variant>
        <vt:lpwstr/>
      </vt:variant>
      <vt:variant>
        <vt:i4>7471199</vt:i4>
      </vt:variant>
      <vt:variant>
        <vt:i4>604</vt:i4>
      </vt:variant>
      <vt:variant>
        <vt:i4>0</vt:i4>
      </vt:variant>
      <vt:variant>
        <vt:i4>5</vt:i4>
      </vt:variant>
      <vt:variant>
        <vt:lpwstr>mailto:jmassud@searshc.com</vt:lpwstr>
      </vt:variant>
      <vt:variant>
        <vt:lpwstr/>
      </vt:variant>
      <vt:variant>
        <vt:i4>1769520</vt:i4>
      </vt:variant>
      <vt:variant>
        <vt:i4>597</vt:i4>
      </vt:variant>
      <vt:variant>
        <vt:i4>0</vt:i4>
      </vt:variant>
      <vt:variant>
        <vt:i4>5</vt:i4>
      </vt:variant>
      <vt:variant>
        <vt:lpwstr/>
      </vt:variant>
      <vt:variant>
        <vt:lpwstr>_Toc291634071</vt:lpwstr>
      </vt:variant>
      <vt:variant>
        <vt:i4>1769520</vt:i4>
      </vt:variant>
      <vt:variant>
        <vt:i4>591</vt:i4>
      </vt:variant>
      <vt:variant>
        <vt:i4>0</vt:i4>
      </vt:variant>
      <vt:variant>
        <vt:i4>5</vt:i4>
      </vt:variant>
      <vt:variant>
        <vt:lpwstr/>
      </vt:variant>
      <vt:variant>
        <vt:lpwstr>_Toc291634070</vt:lpwstr>
      </vt:variant>
      <vt:variant>
        <vt:i4>1703984</vt:i4>
      </vt:variant>
      <vt:variant>
        <vt:i4>585</vt:i4>
      </vt:variant>
      <vt:variant>
        <vt:i4>0</vt:i4>
      </vt:variant>
      <vt:variant>
        <vt:i4>5</vt:i4>
      </vt:variant>
      <vt:variant>
        <vt:lpwstr/>
      </vt:variant>
      <vt:variant>
        <vt:lpwstr>_Toc291634069</vt:lpwstr>
      </vt:variant>
      <vt:variant>
        <vt:i4>1703984</vt:i4>
      </vt:variant>
      <vt:variant>
        <vt:i4>579</vt:i4>
      </vt:variant>
      <vt:variant>
        <vt:i4>0</vt:i4>
      </vt:variant>
      <vt:variant>
        <vt:i4>5</vt:i4>
      </vt:variant>
      <vt:variant>
        <vt:lpwstr/>
      </vt:variant>
      <vt:variant>
        <vt:lpwstr>_Toc291634068</vt:lpwstr>
      </vt:variant>
      <vt:variant>
        <vt:i4>1703984</vt:i4>
      </vt:variant>
      <vt:variant>
        <vt:i4>573</vt:i4>
      </vt:variant>
      <vt:variant>
        <vt:i4>0</vt:i4>
      </vt:variant>
      <vt:variant>
        <vt:i4>5</vt:i4>
      </vt:variant>
      <vt:variant>
        <vt:lpwstr/>
      </vt:variant>
      <vt:variant>
        <vt:lpwstr>_Toc291634067</vt:lpwstr>
      </vt:variant>
      <vt:variant>
        <vt:i4>1703984</vt:i4>
      </vt:variant>
      <vt:variant>
        <vt:i4>567</vt:i4>
      </vt:variant>
      <vt:variant>
        <vt:i4>0</vt:i4>
      </vt:variant>
      <vt:variant>
        <vt:i4>5</vt:i4>
      </vt:variant>
      <vt:variant>
        <vt:lpwstr/>
      </vt:variant>
      <vt:variant>
        <vt:lpwstr>_Toc291634066</vt:lpwstr>
      </vt:variant>
      <vt:variant>
        <vt:i4>1703984</vt:i4>
      </vt:variant>
      <vt:variant>
        <vt:i4>561</vt:i4>
      </vt:variant>
      <vt:variant>
        <vt:i4>0</vt:i4>
      </vt:variant>
      <vt:variant>
        <vt:i4>5</vt:i4>
      </vt:variant>
      <vt:variant>
        <vt:lpwstr/>
      </vt:variant>
      <vt:variant>
        <vt:lpwstr>_Toc291634065</vt:lpwstr>
      </vt:variant>
      <vt:variant>
        <vt:i4>1703984</vt:i4>
      </vt:variant>
      <vt:variant>
        <vt:i4>555</vt:i4>
      </vt:variant>
      <vt:variant>
        <vt:i4>0</vt:i4>
      </vt:variant>
      <vt:variant>
        <vt:i4>5</vt:i4>
      </vt:variant>
      <vt:variant>
        <vt:lpwstr/>
      </vt:variant>
      <vt:variant>
        <vt:lpwstr>_Toc291634064</vt:lpwstr>
      </vt:variant>
      <vt:variant>
        <vt:i4>1703984</vt:i4>
      </vt:variant>
      <vt:variant>
        <vt:i4>549</vt:i4>
      </vt:variant>
      <vt:variant>
        <vt:i4>0</vt:i4>
      </vt:variant>
      <vt:variant>
        <vt:i4>5</vt:i4>
      </vt:variant>
      <vt:variant>
        <vt:lpwstr/>
      </vt:variant>
      <vt:variant>
        <vt:lpwstr>_Toc291634063</vt:lpwstr>
      </vt:variant>
      <vt:variant>
        <vt:i4>1703984</vt:i4>
      </vt:variant>
      <vt:variant>
        <vt:i4>543</vt:i4>
      </vt:variant>
      <vt:variant>
        <vt:i4>0</vt:i4>
      </vt:variant>
      <vt:variant>
        <vt:i4>5</vt:i4>
      </vt:variant>
      <vt:variant>
        <vt:lpwstr/>
      </vt:variant>
      <vt:variant>
        <vt:lpwstr>_Toc291634062</vt:lpwstr>
      </vt:variant>
      <vt:variant>
        <vt:i4>1703984</vt:i4>
      </vt:variant>
      <vt:variant>
        <vt:i4>537</vt:i4>
      </vt:variant>
      <vt:variant>
        <vt:i4>0</vt:i4>
      </vt:variant>
      <vt:variant>
        <vt:i4>5</vt:i4>
      </vt:variant>
      <vt:variant>
        <vt:lpwstr/>
      </vt:variant>
      <vt:variant>
        <vt:lpwstr>_Toc291634061</vt:lpwstr>
      </vt:variant>
      <vt:variant>
        <vt:i4>1703984</vt:i4>
      </vt:variant>
      <vt:variant>
        <vt:i4>531</vt:i4>
      </vt:variant>
      <vt:variant>
        <vt:i4>0</vt:i4>
      </vt:variant>
      <vt:variant>
        <vt:i4>5</vt:i4>
      </vt:variant>
      <vt:variant>
        <vt:lpwstr/>
      </vt:variant>
      <vt:variant>
        <vt:lpwstr>_Toc291634060</vt:lpwstr>
      </vt:variant>
      <vt:variant>
        <vt:i4>1638448</vt:i4>
      </vt:variant>
      <vt:variant>
        <vt:i4>525</vt:i4>
      </vt:variant>
      <vt:variant>
        <vt:i4>0</vt:i4>
      </vt:variant>
      <vt:variant>
        <vt:i4>5</vt:i4>
      </vt:variant>
      <vt:variant>
        <vt:lpwstr/>
      </vt:variant>
      <vt:variant>
        <vt:lpwstr>_Toc291634059</vt:lpwstr>
      </vt:variant>
      <vt:variant>
        <vt:i4>1638448</vt:i4>
      </vt:variant>
      <vt:variant>
        <vt:i4>519</vt:i4>
      </vt:variant>
      <vt:variant>
        <vt:i4>0</vt:i4>
      </vt:variant>
      <vt:variant>
        <vt:i4>5</vt:i4>
      </vt:variant>
      <vt:variant>
        <vt:lpwstr/>
      </vt:variant>
      <vt:variant>
        <vt:lpwstr>_Toc291634058</vt:lpwstr>
      </vt:variant>
      <vt:variant>
        <vt:i4>1638448</vt:i4>
      </vt:variant>
      <vt:variant>
        <vt:i4>513</vt:i4>
      </vt:variant>
      <vt:variant>
        <vt:i4>0</vt:i4>
      </vt:variant>
      <vt:variant>
        <vt:i4>5</vt:i4>
      </vt:variant>
      <vt:variant>
        <vt:lpwstr/>
      </vt:variant>
      <vt:variant>
        <vt:lpwstr>_Toc291634057</vt:lpwstr>
      </vt:variant>
      <vt:variant>
        <vt:i4>1638448</vt:i4>
      </vt:variant>
      <vt:variant>
        <vt:i4>507</vt:i4>
      </vt:variant>
      <vt:variant>
        <vt:i4>0</vt:i4>
      </vt:variant>
      <vt:variant>
        <vt:i4>5</vt:i4>
      </vt:variant>
      <vt:variant>
        <vt:lpwstr/>
      </vt:variant>
      <vt:variant>
        <vt:lpwstr>_Toc291634056</vt:lpwstr>
      </vt:variant>
      <vt:variant>
        <vt:i4>1638448</vt:i4>
      </vt:variant>
      <vt:variant>
        <vt:i4>501</vt:i4>
      </vt:variant>
      <vt:variant>
        <vt:i4>0</vt:i4>
      </vt:variant>
      <vt:variant>
        <vt:i4>5</vt:i4>
      </vt:variant>
      <vt:variant>
        <vt:lpwstr/>
      </vt:variant>
      <vt:variant>
        <vt:lpwstr>_Toc291634055</vt:lpwstr>
      </vt:variant>
      <vt:variant>
        <vt:i4>1638448</vt:i4>
      </vt:variant>
      <vt:variant>
        <vt:i4>495</vt:i4>
      </vt:variant>
      <vt:variant>
        <vt:i4>0</vt:i4>
      </vt:variant>
      <vt:variant>
        <vt:i4>5</vt:i4>
      </vt:variant>
      <vt:variant>
        <vt:lpwstr/>
      </vt:variant>
      <vt:variant>
        <vt:lpwstr>_Toc291634054</vt:lpwstr>
      </vt:variant>
      <vt:variant>
        <vt:i4>1638448</vt:i4>
      </vt:variant>
      <vt:variant>
        <vt:i4>489</vt:i4>
      </vt:variant>
      <vt:variant>
        <vt:i4>0</vt:i4>
      </vt:variant>
      <vt:variant>
        <vt:i4>5</vt:i4>
      </vt:variant>
      <vt:variant>
        <vt:lpwstr/>
      </vt:variant>
      <vt:variant>
        <vt:lpwstr>_Toc291634053</vt:lpwstr>
      </vt:variant>
      <vt:variant>
        <vt:i4>1638448</vt:i4>
      </vt:variant>
      <vt:variant>
        <vt:i4>483</vt:i4>
      </vt:variant>
      <vt:variant>
        <vt:i4>0</vt:i4>
      </vt:variant>
      <vt:variant>
        <vt:i4>5</vt:i4>
      </vt:variant>
      <vt:variant>
        <vt:lpwstr/>
      </vt:variant>
      <vt:variant>
        <vt:lpwstr>_Toc291634052</vt:lpwstr>
      </vt:variant>
      <vt:variant>
        <vt:i4>1638448</vt:i4>
      </vt:variant>
      <vt:variant>
        <vt:i4>477</vt:i4>
      </vt:variant>
      <vt:variant>
        <vt:i4>0</vt:i4>
      </vt:variant>
      <vt:variant>
        <vt:i4>5</vt:i4>
      </vt:variant>
      <vt:variant>
        <vt:lpwstr/>
      </vt:variant>
      <vt:variant>
        <vt:lpwstr>_Toc291634051</vt:lpwstr>
      </vt:variant>
      <vt:variant>
        <vt:i4>1638448</vt:i4>
      </vt:variant>
      <vt:variant>
        <vt:i4>471</vt:i4>
      </vt:variant>
      <vt:variant>
        <vt:i4>0</vt:i4>
      </vt:variant>
      <vt:variant>
        <vt:i4>5</vt:i4>
      </vt:variant>
      <vt:variant>
        <vt:lpwstr/>
      </vt:variant>
      <vt:variant>
        <vt:lpwstr>_Toc291634050</vt:lpwstr>
      </vt:variant>
      <vt:variant>
        <vt:i4>1572912</vt:i4>
      </vt:variant>
      <vt:variant>
        <vt:i4>465</vt:i4>
      </vt:variant>
      <vt:variant>
        <vt:i4>0</vt:i4>
      </vt:variant>
      <vt:variant>
        <vt:i4>5</vt:i4>
      </vt:variant>
      <vt:variant>
        <vt:lpwstr/>
      </vt:variant>
      <vt:variant>
        <vt:lpwstr>_Toc291634049</vt:lpwstr>
      </vt:variant>
      <vt:variant>
        <vt:i4>1572912</vt:i4>
      </vt:variant>
      <vt:variant>
        <vt:i4>459</vt:i4>
      </vt:variant>
      <vt:variant>
        <vt:i4>0</vt:i4>
      </vt:variant>
      <vt:variant>
        <vt:i4>5</vt:i4>
      </vt:variant>
      <vt:variant>
        <vt:lpwstr/>
      </vt:variant>
      <vt:variant>
        <vt:lpwstr>_Toc291634048</vt:lpwstr>
      </vt:variant>
      <vt:variant>
        <vt:i4>1572912</vt:i4>
      </vt:variant>
      <vt:variant>
        <vt:i4>453</vt:i4>
      </vt:variant>
      <vt:variant>
        <vt:i4>0</vt:i4>
      </vt:variant>
      <vt:variant>
        <vt:i4>5</vt:i4>
      </vt:variant>
      <vt:variant>
        <vt:lpwstr/>
      </vt:variant>
      <vt:variant>
        <vt:lpwstr>_Toc291634047</vt:lpwstr>
      </vt:variant>
      <vt:variant>
        <vt:i4>1572912</vt:i4>
      </vt:variant>
      <vt:variant>
        <vt:i4>447</vt:i4>
      </vt:variant>
      <vt:variant>
        <vt:i4>0</vt:i4>
      </vt:variant>
      <vt:variant>
        <vt:i4>5</vt:i4>
      </vt:variant>
      <vt:variant>
        <vt:lpwstr/>
      </vt:variant>
      <vt:variant>
        <vt:lpwstr>_Toc291634046</vt:lpwstr>
      </vt:variant>
      <vt:variant>
        <vt:i4>1572912</vt:i4>
      </vt:variant>
      <vt:variant>
        <vt:i4>441</vt:i4>
      </vt:variant>
      <vt:variant>
        <vt:i4>0</vt:i4>
      </vt:variant>
      <vt:variant>
        <vt:i4>5</vt:i4>
      </vt:variant>
      <vt:variant>
        <vt:lpwstr/>
      </vt:variant>
      <vt:variant>
        <vt:lpwstr>_Toc291634045</vt:lpwstr>
      </vt:variant>
      <vt:variant>
        <vt:i4>1572912</vt:i4>
      </vt:variant>
      <vt:variant>
        <vt:i4>435</vt:i4>
      </vt:variant>
      <vt:variant>
        <vt:i4>0</vt:i4>
      </vt:variant>
      <vt:variant>
        <vt:i4>5</vt:i4>
      </vt:variant>
      <vt:variant>
        <vt:lpwstr/>
      </vt:variant>
      <vt:variant>
        <vt:lpwstr>_Toc291634044</vt:lpwstr>
      </vt:variant>
      <vt:variant>
        <vt:i4>1572912</vt:i4>
      </vt:variant>
      <vt:variant>
        <vt:i4>429</vt:i4>
      </vt:variant>
      <vt:variant>
        <vt:i4>0</vt:i4>
      </vt:variant>
      <vt:variant>
        <vt:i4>5</vt:i4>
      </vt:variant>
      <vt:variant>
        <vt:lpwstr/>
      </vt:variant>
      <vt:variant>
        <vt:lpwstr>_Toc291634043</vt:lpwstr>
      </vt:variant>
      <vt:variant>
        <vt:i4>1572912</vt:i4>
      </vt:variant>
      <vt:variant>
        <vt:i4>423</vt:i4>
      </vt:variant>
      <vt:variant>
        <vt:i4>0</vt:i4>
      </vt:variant>
      <vt:variant>
        <vt:i4>5</vt:i4>
      </vt:variant>
      <vt:variant>
        <vt:lpwstr/>
      </vt:variant>
      <vt:variant>
        <vt:lpwstr>_Toc291634042</vt:lpwstr>
      </vt:variant>
      <vt:variant>
        <vt:i4>1572912</vt:i4>
      </vt:variant>
      <vt:variant>
        <vt:i4>417</vt:i4>
      </vt:variant>
      <vt:variant>
        <vt:i4>0</vt:i4>
      </vt:variant>
      <vt:variant>
        <vt:i4>5</vt:i4>
      </vt:variant>
      <vt:variant>
        <vt:lpwstr/>
      </vt:variant>
      <vt:variant>
        <vt:lpwstr>_Toc291634041</vt:lpwstr>
      </vt:variant>
      <vt:variant>
        <vt:i4>1572912</vt:i4>
      </vt:variant>
      <vt:variant>
        <vt:i4>411</vt:i4>
      </vt:variant>
      <vt:variant>
        <vt:i4>0</vt:i4>
      </vt:variant>
      <vt:variant>
        <vt:i4>5</vt:i4>
      </vt:variant>
      <vt:variant>
        <vt:lpwstr/>
      </vt:variant>
      <vt:variant>
        <vt:lpwstr>_Toc291634040</vt:lpwstr>
      </vt:variant>
      <vt:variant>
        <vt:i4>2031664</vt:i4>
      </vt:variant>
      <vt:variant>
        <vt:i4>405</vt:i4>
      </vt:variant>
      <vt:variant>
        <vt:i4>0</vt:i4>
      </vt:variant>
      <vt:variant>
        <vt:i4>5</vt:i4>
      </vt:variant>
      <vt:variant>
        <vt:lpwstr/>
      </vt:variant>
      <vt:variant>
        <vt:lpwstr>_Toc291634039</vt:lpwstr>
      </vt:variant>
      <vt:variant>
        <vt:i4>2031664</vt:i4>
      </vt:variant>
      <vt:variant>
        <vt:i4>399</vt:i4>
      </vt:variant>
      <vt:variant>
        <vt:i4>0</vt:i4>
      </vt:variant>
      <vt:variant>
        <vt:i4>5</vt:i4>
      </vt:variant>
      <vt:variant>
        <vt:lpwstr/>
      </vt:variant>
      <vt:variant>
        <vt:lpwstr>_Toc291634038</vt:lpwstr>
      </vt:variant>
      <vt:variant>
        <vt:i4>2031664</vt:i4>
      </vt:variant>
      <vt:variant>
        <vt:i4>393</vt:i4>
      </vt:variant>
      <vt:variant>
        <vt:i4>0</vt:i4>
      </vt:variant>
      <vt:variant>
        <vt:i4>5</vt:i4>
      </vt:variant>
      <vt:variant>
        <vt:lpwstr/>
      </vt:variant>
      <vt:variant>
        <vt:lpwstr>_Toc291634037</vt:lpwstr>
      </vt:variant>
      <vt:variant>
        <vt:i4>2031664</vt:i4>
      </vt:variant>
      <vt:variant>
        <vt:i4>387</vt:i4>
      </vt:variant>
      <vt:variant>
        <vt:i4>0</vt:i4>
      </vt:variant>
      <vt:variant>
        <vt:i4>5</vt:i4>
      </vt:variant>
      <vt:variant>
        <vt:lpwstr/>
      </vt:variant>
      <vt:variant>
        <vt:lpwstr>_Toc291634036</vt:lpwstr>
      </vt:variant>
      <vt:variant>
        <vt:i4>2031664</vt:i4>
      </vt:variant>
      <vt:variant>
        <vt:i4>381</vt:i4>
      </vt:variant>
      <vt:variant>
        <vt:i4>0</vt:i4>
      </vt:variant>
      <vt:variant>
        <vt:i4>5</vt:i4>
      </vt:variant>
      <vt:variant>
        <vt:lpwstr/>
      </vt:variant>
      <vt:variant>
        <vt:lpwstr>_Toc291634035</vt:lpwstr>
      </vt:variant>
      <vt:variant>
        <vt:i4>2031664</vt:i4>
      </vt:variant>
      <vt:variant>
        <vt:i4>375</vt:i4>
      </vt:variant>
      <vt:variant>
        <vt:i4>0</vt:i4>
      </vt:variant>
      <vt:variant>
        <vt:i4>5</vt:i4>
      </vt:variant>
      <vt:variant>
        <vt:lpwstr/>
      </vt:variant>
      <vt:variant>
        <vt:lpwstr>_Toc291634034</vt:lpwstr>
      </vt:variant>
      <vt:variant>
        <vt:i4>2031664</vt:i4>
      </vt:variant>
      <vt:variant>
        <vt:i4>369</vt:i4>
      </vt:variant>
      <vt:variant>
        <vt:i4>0</vt:i4>
      </vt:variant>
      <vt:variant>
        <vt:i4>5</vt:i4>
      </vt:variant>
      <vt:variant>
        <vt:lpwstr/>
      </vt:variant>
      <vt:variant>
        <vt:lpwstr>_Toc291634033</vt:lpwstr>
      </vt:variant>
      <vt:variant>
        <vt:i4>2031664</vt:i4>
      </vt:variant>
      <vt:variant>
        <vt:i4>363</vt:i4>
      </vt:variant>
      <vt:variant>
        <vt:i4>0</vt:i4>
      </vt:variant>
      <vt:variant>
        <vt:i4>5</vt:i4>
      </vt:variant>
      <vt:variant>
        <vt:lpwstr/>
      </vt:variant>
      <vt:variant>
        <vt:lpwstr>_Toc291634032</vt:lpwstr>
      </vt:variant>
      <vt:variant>
        <vt:i4>2031664</vt:i4>
      </vt:variant>
      <vt:variant>
        <vt:i4>357</vt:i4>
      </vt:variant>
      <vt:variant>
        <vt:i4>0</vt:i4>
      </vt:variant>
      <vt:variant>
        <vt:i4>5</vt:i4>
      </vt:variant>
      <vt:variant>
        <vt:lpwstr/>
      </vt:variant>
      <vt:variant>
        <vt:lpwstr>_Toc291634031</vt:lpwstr>
      </vt:variant>
      <vt:variant>
        <vt:i4>2031664</vt:i4>
      </vt:variant>
      <vt:variant>
        <vt:i4>351</vt:i4>
      </vt:variant>
      <vt:variant>
        <vt:i4>0</vt:i4>
      </vt:variant>
      <vt:variant>
        <vt:i4>5</vt:i4>
      </vt:variant>
      <vt:variant>
        <vt:lpwstr/>
      </vt:variant>
      <vt:variant>
        <vt:lpwstr>_Toc291634030</vt:lpwstr>
      </vt:variant>
      <vt:variant>
        <vt:i4>1966128</vt:i4>
      </vt:variant>
      <vt:variant>
        <vt:i4>345</vt:i4>
      </vt:variant>
      <vt:variant>
        <vt:i4>0</vt:i4>
      </vt:variant>
      <vt:variant>
        <vt:i4>5</vt:i4>
      </vt:variant>
      <vt:variant>
        <vt:lpwstr/>
      </vt:variant>
      <vt:variant>
        <vt:lpwstr>_Toc291634029</vt:lpwstr>
      </vt:variant>
      <vt:variant>
        <vt:i4>1966128</vt:i4>
      </vt:variant>
      <vt:variant>
        <vt:i4>339</vt:i4>
      </vt:variant>
      <vt:variant>
        <vt:i4>0</vt:i4>
      </vt:variant>
      <vt:variant>
        <vt:i4>5</vt:i4>
      </vt:variant>
      <vt:variant>
        <vt:lpwstr/>
      </vt:variant>
      <vt:variant>
        <vt:lpwstr>_Toc291634028</vt:lpwstr>
      </vt:variant>
      <vt:variant>
        <vt:i4>1966128</vt:i4>
      </vt:variant>
      <vt:variant>
        <vt:i4>333</vt:i4>
      </vt:variant>
      <vt:variant>
        <vt:i4>0</vt:i4>
      </vt:variant>
      <vt:variant>
        <vt:i4>5</vt:i4>
      </vt:variant>
      <vt:variant>
        <vt:lpwstr/>
      </vt:variant>
      <vt:variant>
        <vt:lpwstr>_Toc291634027</vt:lpwstr>
      </vt:variant>
      <vt:variant>
        <vt:i4>1966128</vt:i4>
      </vt:variant>
      <vt:variant>
        <vt:i4>327</vt:i4>
      </vt:variant>
      <vt:variant>
        <vt:i4>0</vt:i4>
      </vt:variant>
      <vt:variant>
        <vt:i4>5</vt:i4>
      </vt:variant>
      <vt:variant>
        <vt:lpwstr/>
      </vt:variant>
      <vt:variant>
        <vt:lpwstr>_Toc291634026</vt:lpwstr>
      </vt:variant>
      <vt:variant>
        <vt:i4>1966128</vt:i4>
      </vt:variant>
      <vt:variant>
        <vt:i4>321</vt:i4>
      </vt:variant>
      <vt:variant>
        <vt:i4>0</vt:i4>
      </vt:variant>
      <vt:variant>
        <vt:i4>5</vt:i4>
      </vt:variant>
      <vt:variant>
        <vt:lpwstr/>
      </vt:variant>
      <vt:variant>
        <vt:lpwstr>_Toc291634025</vt:lpwstr>
      </vt:variant>
      <vt:variant>
        <vt:i4>1966128</vt:i4>
      </vt:variant>
      <vt:variant>
        <vt:i4>315</vt:i4>
      </vt:variant>
      <vt:variant>
        <vt:i4>0</vt:i4>
      </vt:variant>
      <vt:variant>
        <vt:i4>5</vt:i4>
      </vt:variant>
      <vt:variant>
        <vt:lpwstr/>
      </vt:variant>
      <vt:variant>
        <vt:lpwstr>_Toc291634024</vt:lpwstr>
      </vt:variant>
      <vt:variant>
        <vt:i4>1966128</vt:i4>
      </vt:variant>
      <vt:variant>
        <vt:i4>309</vt:i4>
      </vt:variant>
      <vt:variant>
        <vt:i4>0</vt:i4>
      </vt:variant>
      <vt:variant>
        <vt:i4>5</vt:i4>
      </vt:variant>
      <vt:variant>
        <vt:lpwstr/>
      </vt:variant>
      <vt:variant>
        <vt:lpwstr>_Toc291634023</vt:lpwstr>
      </vt:variant>
      <vt:variant>
        <vt:i4>1966128</vt:i4>
      </vt:variant>
      <vt:variant>
        <vt:i4>303</vt:i4>
      </vt:variant>
      <vt:variant>
        <vt:i4>0</vt:i4>
      </vt:variant>
      <vt:variant>
        <vt:i4>5</vt:i4>
      </vt:variant>
      <vt:variant>
        <vt:lpwstr/>
      </vt:variant>
      <vt:variant>
        <vt:lpwstr>_Toc291634022</vt:lpwstr>
      </vt:variant>
      <vt:variant>
        <vt:i4>1966128</vt:i4>
      </vt:variant>
      <vt:variant>
        <vt:i4>297</vt:i4>
      </vt:variant>
      <vt:variant>
        <vt:i4>0</vt:i4>
      </vt:variant>
      <vt:variant>
        <vt:i4>5</vt:i4>
      </vt:variant>
      <vt:variant>
        <vt:lpwstr/>
      </vt:variant>
      <vt:variant>
        <vt:lpwstr>_Toc291634021</vt:lpwstr>
      </vt:variant>
      <vt:variant>
        <vt:i4>1966128</vt:i4>
      </vt:variant>
      <vt:variant>
        <vt:i4>291</vt:i4>
      </vt:variant>
      <vt:variant>
        <vt:i4>0</vt:i4>
      </vt:variant>
      <vt:variant>
        <vt:i4>5</vt:i4>
      </vt:variant>
      <vt:variant>
        <vt:lpwstr/>
      </vt:variant>
      <vt:variant>
        <vt:lpwstr>_Toc291634020</vt:lpwstr>
      </vt:variant>
      <vt:variant>
        <vt:i4>1900592</vt:i4>
      </vt:variant>
      <vt:variant>
        <vt:i4>285</vt:i4>
      </vt:variant>
      <vt:variant>
        <vt:i4>0</vt:i4>
      </vt:variant>
      <vt:variant>
        <vt:i4>5</vt:i4>
      </vt:variant>
      <vt:variant>
        <vt:lpwstr/>
      </vt:variant>
      <vt:variant>
        <vt:lpwstr>_Toc291634019</vt:lpwstr>
      </vt:variant>
      <vt:variant>
        <vt:i4>1900592</vt:i4>
      </vt:variant>
      <vt:variant>
        <vt:i4>279</vt:i4>
      </vt:variant>
      <vt:variant>
        <vt:i4>0</vt:i4>
      </vt:variant>
      <vt:variant>
        <vt:i4>5</vt:i4>
      </vt:variant>
      <vt:variant>
        <vt:lpwstr/>
      </vt:variant>
      <vt:variant>
        <vt:lpwstr>_Toc291634018</vt:lpwstr>
      </vt:variant>
      <vt:variant>
        <vt:i4>1900592</vt:i4>
      </vt:variant>
      <vt:variant>
        <vt:i4>273</vt:i4>
      </vt:variant>
      <vt:variant>
        <vt:i4>0</vt:i4>
      </vt:variant>
      <vt:variant>
        <vt:i4>5</vt:i4>
      </vt:variant>
      <vt:variant>
        <vt:lpwstr/>
      </vt:variant>
      <vt:variant>
        <vt:lpwstr>_Toc291634017</vt:lpwstr>
      </vt:variant>
      <vt:variant>
        <vt:i4>1900592</vt:i4>
      </vt:variant>
      <vt:variant>
        <vt:i4>267</vt:i4>
      </vt:variant>
      <vt:variant>
        <vt:i4>0</vt:i4>
      </vt:variant>
      <vt:variant>
        <vt:i4>5</vt:i4>
      </vt:variant>
      <vt:variant>
        <vt:lpwstr/>
      </vt:variant>
      <vt:variant>
        <vt:lpwstr>_Toc291634016</vt:lpwstr>
      </vt:variant>
      <vt:variant>
        <vt:i4>1900592</vt:i4>
      </vt:variant>
      <vt:variant>
        <vt:i4>261</vt:i4>
      </vt:variant>
      <vt:variant>
        <vt:i4>0</vt:i4>
      </vt:variant>
      <vt:variant>
        <vt:i4>5</vt:i4>
      </vt:variant>
      <vt:variant>
        <vt:lpwstr/>
      </vt:variant>
      <vt:variant>
        <vt:lpwstr>_Toc291634015</vt:lpwstr>
      </vt:variant>
      <vt:variant>
        <vt:i4>1900592</vt:i4>
      </vt:variant>
      <vt:variant>
        <vt:i4>255</vt:i4>
      </vt:variant>
      <vt:variant>
        <vt:i4>0</vt:i4>
      </vt:variant>
      <vt:variant>
        <vt:i4>5</vt:i4>
      </vt:variant>
      <vt:variant>
        <vt:lpwstr/>
      </vt:variant>
      <vt:variant>
        <vt:lpwstr>_Toc291634014</vt:lpwstr>
      </vt:variant>
      <vt:variant>
        <vt:i4>1900592</vt:i4>
      </vt:variant>
      <vt:variant>
        <vt:i4>249</vt:i4>
      </vt:variant>
      <vt:variant>
        <vt:i4>0</vt:i4>
      </vt:variant>
      <vt:variant>
        <vt:i4>5</vt:i4>
      </vt:variant>
      <vt:variant>
        <vt:lpwstr/>
      </vt:variant>
      <vt:variant>
        <vt:lpwstr>_Toc291634013</vt:lpwstr>
      </vt:variant>
      <vt:variant>
        <vt:i4>1900592</vt:i4>
      </vt:variant>
      <vt:variant>
        <vt:i4>243</vt:i4>
      </vt:variant>
      <vt:variant>
        <vt:i4>0</vt:i4>
      </vt:variant>
      <vt:variant>
        <vt:i4>5</vt:i4>
      </vt:variant>
      <vt:variant>
        <vt:lpwstr/>
      </vt:variant>
      <vt:variant>
        <vt:lpwstr>_Toc291634012</vt:lpwstr>
      </vt:variant>
      <vt:variant>
        <vt:i4>1900592</vt:i4>
      </vt:variant>
      <vt:variant>
        <vt:i4>237</vt:i4>
      </vt:variant>
      <vt:variant>
        <vt:i4>0</vt:i4>
      </vt:variant>
      <vt:variant>
        <vt:i4>5</vt:i4>
      </vt:variant>
      <vt:variant>
        <vt:lpwstr/>
      </vt:variant>
      <vt:variant>
        <vt:lpwstr>_Toc291634011</vt:lpwstr>
      </vt:variant>
      <vt:variant>
        <vt:i4>1900592</vt:i4>
      </vt:variant>
      <vt:variant>
        <vt:i4>231</vt:i4>
      </vt:variant>
      <vt:variant>
        <vt:i4>0</vt:i4>
      </vt:variant>
      <vt:variant>
        <vt:i4>5</vt:i4>
      </vt:variant>
      <vt:variant>
        <vt:lpwstr/>
      </vt:variant>
      <vt:variant>
        <vt:lpwstr>_Toc291634010</vt:lpwstr>
      </vt:variant>
      <vt:variant>
        <vt:i4>1835056</vt:i4>
      </vt:variant>
      <vt:variant>
        <vt:i4>225</vt:i4>
      </vt:variant>
      <vt:variant>
        <vt:i4>0</vt:i4>
      </vt:variant>
      <vt:variant>
        <vt:i4>5</vt:i4>
      </vt:variant>
      <vt:variant>
        <vt:lpwstr/>
      </vt:variant>
      <vt:variant>
        <vt:lpwstr>_Toc291634009</vt:lpwstr>
      </vt:variant>
      <vt:variant>
        <vt:i4>1835056</vt:i4>
      </vt:variant>
      <vt:variant>
        <vt:i4>219</vt:i4>
      </vt:variant>
      <vt:variant>
        <vt:i4>0</vt:i4>
      </vt:variant>
      <vt:variant>
        <vt:i4>5</vt:i4>
      </vt:variant>
      <vt:variant>
        <vt:lpwstr/>
      </vt:variant>
      <vt:variant>
        <vt:lpwstr>_Toc291634008</vt:lpwstr>
      </vt:variant>
      <vt:variant>
        <vt:i4>1835056</vt:i4>
      </vt:variant>
      <vt:variant>
        <vt:i4>213</vt:i4>
      </vt:variant>
      <vt:variant>
        <vt:i4>0</vt:i4>
      </vt:variant>
      <vt:variant>
        <vt:i4>5</vt:i4>
      </vt:variant>
      <vt:variant>
        <vt:lpwstr/>
      </vt:variant>
      <vt:variant>
        <vt:lpwstr>_Toc291634007</vt:lpwstr>
      </vt:variant>
      <vt:variant>
        <vt:i4>1835056</vt:i4>
      </vt:variant>
      <vt:variant>
        <vt:i4>207</vt:i4>
      </vt:variant>
      <vt:variant>
        <vt:i4>0</vt:i4>
      </vt:variant>
      <vt:variant>
        <vt:i4>5</vt:i4>
      </vt:variant>
      <vt:variant>
        <vt:lpwstr/>
      </vt:variant>
      <vt:variant>
        <vt:lpwstr>_Toc291634006</vt:lpwstr>
      </vt:variant>
      <vt:variant>
        <vt:i4>1835056</vt:i4>
      </vt:variant>
      <vt:variant>
        <vt:i4>201</vt:i4>
      </vt:variant>
      <vt:variant>
        <vt:i4>0</vt:i4>
      </vt:variant>
      <vt:variant>
        <vt:i4>5</vt:i4>
      </vt:variant>
      <vt:variant>
        <vt:lpwstr/>
      </vt:variant>
      <vt:variant>
        <vt:lpwstr>_Toc291634005</vt:lpwstr>
      </vt:variant>
      <vt:variant>
        <vt:i4>1835056</vt:i4>
      </vt:variant>
      <vt:variant>
        <vt:i4>195</vt:i4>
      </vt:variant>
      <vt:variant>
        <vt:i4>0</vt:i4>
      </vt:variant>
      <vt:variant>
        <vt:i4>5</vt:i4>
      </vt:variant>
      <vt:variant>
        <vt:lpwstr/>
      </vt:variant>
      <vt:variant>
        <vt:lpwstr>_Toc291634004</vt:lpwstr>
      </vt:variant>
      <vt:variant>
        <vt:i4>1835056</vt:i4>
      </vt:variant>
      <vt:variant>
        <vt:i4>189</vt:i4>
      </vt:variant>
      <vt:variant>
        <vt:i4>0</vt:i4>
      </vt:variant>
      <vt:variant>
        <vt:i4>5</vt:i4>
      </vt:variant>
      <vt:variant>
        <vt:lpwstr/>
      </vt:variant>
      <vt:variant>
        <vt:lpwstr>_Toc291634003</vt:lpwstr>
      </vt:variant>
      <vt:variant>
        <vt:i4>1835056</vt:i4>
      </vt:variant>
      <vt:variant>
        <vt:i4>183</vt:i4>
      </vt:variant>
      <vt:variant>
        <vt:i4>0</vt:i4>
      </vt:variant>
      <vt:variant>
        <vt:i4>5</vt:i4>
      </vt:variant>
      <vt:variant>
        <vt:lpwstr/>
      </vt:variant>
      <vt:variant>
        <vt:lpwstr>_Toc291634002</vt:lpwstr>
      </vt:variant>
      <vt:variant>
        <vt:i4>1835056</vt:i4>
      </vt:variant>
      <vt:variant>
        <vt:i4>177</vt:i4>
      </vt:variant>
      <vt:variant>
        <vt:i4>0</vt:i4>
      </vt:variant>
      <vt:variant>
        <vt:i4>5</vt:i4>
      </vt:variant>
      <vt:variant>
        <vt:lpwstr/>
      </vt:variant>
      <vt:variant>
        <vt:lpwstr>_Toc291634001</vt:lpwstr>
      </vt:variant>
      <vt:variant>
        <vt:i4>1835056</vt:i4>
      </vt:variant>
      <vt:variant>
        <vt:i4>171</vt:i4>
      </vt:variant>
      <vt:variant>
        <vt:i4>0</vt:i4>
      </vt:variant>
      <vt:variant>
        <vt:i4>5</vt:i4>
      </vt:variant>
      <vt:variant>
        <vt:lpwstr/>
      </vt:variant>
      <vt:variant>
        <vt:lpwstr>_Toc291634000</vt:lpwstr>
      </vt:variant>
      <vt:variant>
        <vt:i4>1179705</vt:i4>
      </vt:variant>
      <vt:variant>
        <vt:i4>165</vt:i4>
      </vt:variant>
      <vt:variant>
        <vt:i4>0</vt:i4>
      </vt:variant>
      <vt:variant>
        <vt:i4>5</vt:i4>
      </vt:variant>
      <vt:variant>
        <vt:lpwstr/>
      </vt:variant>
      <vt:variant>
        <vt:lpwstr>_Toc291633999</vt:lpwstr>
      </vt:variant>
      <vt:variant>
        <vt:i4>1179705</vt:i4>
      </vt:variant>
      <vt:variant>
        <vt:i4>159</vt:i4>
      </vt:variant>
      <vt:variant>
        <vt:i4>0</vt:i4>
      </vt:variant>
      <vt:variant>
        <vt:i4>5</vt:i4>
      </vt:variant>
      <vt:variant>
        <vt:lpwstr/>
      </vt:variant>
      <vt:variant>
        <vt:lpwstr>_Toc291633998</vt:lpwstr>
      </vt:variant>
      <vt:variant>
        <vt:i4>1179705</vt:i4>
      </vt:variant>
      <vt:variant>
        <vt:i4>153</vt:i4>
      </vt:variant>
      <vt:variant>
        <vt:i4>0</vt:i4>
      </vt:variant>
      <vt:variant>
        <vt:i4>5</vt:i4>
      </vt:variant>
      <vt:variant>
        <vt:lpwstr/>
      </vt:variant>
      <vt:variant>
        <vt:lpwstr>_Toc291633997</vt:lpwstr>
      </vt:variant>
      <vt:variant>
        <vt:i4>1179705</vt:i4>
      </vt:variant>
      <vt:variant>
        <vt:i4>147</vt:i4>
      </vt:variant>
      <vt:variant>
        <vt:i4>0</vt:i4>
      </vt:variant>
      <vt:variant>
        <vt:i4>5</vt:i4>
      </vt:variant>
      <vt:variant>
        <vt:lpwstr/>
      </vt:variant>
      <vt:variant>
        <vt:lpwstr>_Toc291633996</vt:lpwstr>
      </vt:variant>
      <vt:variant>
        <vt:i4>1179705</vt:i4>
      </vt:variant>
      <vt:variant>
        <vt:i4>141</vt:i4>
      </vt:variant>
      <vt:variant>
        <vt:i4>0</vt:i4>
      </vt:variant>
      <vt:variant>
        <vt:i4>5</vt:i4>
      </vt:variant>
      <vt:variant>
        <vt:lpwstr/>
      </vt:variant>
      <vt:variant>
        <vt:lpwstr>_Toc291633995</vt:lpwstr>
      </vt:variant>
      <vt:variant>
        <vt:i4>1179705</vt:i4>
      </vt:variant>
      <vt:variant>
        <vt:i4>135</vt:i4>
      </vt:variant>
      <vt:variant>
        <vt:i4>0</vt:i4>
      </vt:variant>
      <vt:variant>
        <vt:i4>5</vt:i4>
      </vt:variant>
      <vt:variant>
        <vt:lpwstr/>
      </vt:variant>
      <vt:variant>
        <vt:lpwstr>_Toc291633994</vt:lpwstr>
      </vt:variant>
      <vt:variant>
        <vt:i4>1179705</vt:i4>
      </vt:variant>
      <vt:variant>
        <vt:i4>129</vt:i4>
      </vt:variant>
      <vt:variant>
        <vt:i4>0</vt:i4>
      </vt:variant>
      <vt:variant>
        <vt:i4>5</vt:i4>
      </vt:variant>
      <vt:variant>
        <vt:lpwstr/>
      </vt:variant>
      <vt:variant>
        <vt:lpwstr>_Toc291633993</vt:lpwstr>
      </vt:variant>
      <vt:variant>
        <vt:i4>1179705</vt:i4>
      </vt:variant>
      <vt:variant>
        <vt:i4>123</vt:i4>
      </vt:variant>
      <vt:variant>
        <vt:i4>0</vt:i4>
      </vt:variant>
      <vt:variant>
        <vt:i4>5</vt:i4>
      </vt:variant>
      <vt:variant>
        <vt:lpwstr/>
      </vt:variant>
      <vt:variant>
        <vt:lpwstr>_Toc291633992</vt:lpwstr>
      </vt:variant>
      <vt:variant>
        <vt:i4>1179705</vt:i4>
      </vt:variant>
      <vt:variant>
        <vt:i4>117</vt:i4>
      </vt:variant>
      <vt:variant>
        <vt:i4>0</vt:i4>
      </vt:variant>
      <vt:variant>
        <vt:i4>5</vt:i4>
      </vt:variant>
      <vt:variant>
        <vt:lpwstr/>
      </vt:variant>
      <vt:variant>
        <vt:lpwstr>_Toc291633991</vt:lpwstr>
      </vt:variant>
      <vt:variant>
        <vt:i4>1835065</vt:i4>
      </vt:variant>
      <vt:variant>
        <vt:i4>111</vt:i4>
      </vt:variant>
      <vt:variant>
        <vt:i4>0</vt:i4>
      </vt:variant>
      <vt:variant>
        <vt:i4>5</vt:i4>
      </vt:variant>
      <vt:variant>
        <vt:lpwstr/>
      </vt:variant>
      <vt:variant>
        <vt:lpwstr>_Toc291633974</vt:lpwstr>
      </vt:variant>
      <vt:variant>
        <vt:i4>1835065</vt:i4>
      </vt:variant>
      <vt:variant>
        <vt:i4>105</vt:i4>
      </vt:variant>
      <vt:variant>
        <vt:i4>0</vt:i4>
      </vt:variant>
      <vt:variant>
        <vt:i4>5</vt:i4>
      </vt:variant>
      <vt:variant>
        <vt:lpwstr/>
      </vt:variant>
      <vt:variant>
        <vt:lpwstr>_Toc291633973</vt:lpwstr>
      </vt:variant>
      <vt:variant>
        <vt:i4>1835065</vt:i4>
      </vt:variant>
      <vt:variant>
        <vt:i4>99</vt:i4>
      </vt:variant>
      <vt:variant>
        <vt:i4>0</vt:i4>
      </vt:variant>
      <vt:variant>
        <vt:i4>5</vt:i4>
      </vt:variant>
      <vt:variant>
        <vt:lpwstr/>
      </vt:variant>
      <vt:variant>
        <vt:lpwstr>_Toc291633972</vt:lpwstr>
      </vt:variant>
      <vt:variant>
        <vt:i4>1835065</vt:i4>
      </vt:variant>
      <vt:variant>
        <vt:i4>93</vt:i4>
      </vt:variant>
      <vt:variant>
        <vt:i4>0</vt:i4>
      </vt:variant>
      <vt:variant>
        <vt:i4>5</vt:i4>
      </vt:variant>
      <vt:variant>
        <vt:lpwstr/>
      </vt:variant>
      <vt:variant>
        <vt:lpwstr>_Toc291633971</vt:lpwstr>
      </vt:variant>
      <vt:variant>
        <vt:i4>1835065</vt:i4>
      </vt:variant>
      <vt:variant>
        <vt:i4>87</vt:i4>
      </vt:variant>
      <vt:variant>
        <vt:i4>0</vt:i4>
      </vt:variant>
      <vt:variant>
        <vt:i4>5</vt:i4>
      </vt:variant>
      <vt:variant>
        <vt:lpwstr/>
      </vt:variant>
      <vt:variant>
        <vt:lpwstr>_Toc291633970</vt:lpwstr>
      </vt:variant>
      <vt:variant>
        <vt:i4>1900601</vt:i4>
      </vt:variant>
      <vt:variant>
        <vt:i4>81</vt:i4>
      </vt:variant>
      <vt:variant>
        <vt:i4>0</vt:i4>
      </vt:variant>
      <vt:variant>
        <vt:i4>5</vt:i4>
      </vt:variant>
      <vt:variant>
        <vt:lpwstr/>
      </vt:variant>
      <vt:variant>
        <vt:lpwstr>_Toc291633969</vt:lpwstr>
      </vt:variant>
      <vt:variant>
        <vt:i4>1900601</vt:i4>
      </vt:variant>
      <vt:variant>
        <vt:i4>75</vt:i4>
      </vt:variant>
      <vt:variant>
        <vt:i4>0</vt:i4>
      </vt:variant>
      <vt:variant>
        <vt:i4>5</vt:i4>
      </vt:variant>
      <vt:variant>
        <vt:lpwstr/>
      </vt:variant>
      <vt:variant>
        <vt:lpwstr>_Toc291633968</vt:lpwstr>
      </vt:variant>
      <vt:variant>
        <vt:i4>1900601</vt:i4>
      </vt:variant>
      <vt:variant>
        <vt:i4>69</vt:i4>
      </vt:variant>
      <vt:variant>
        <vt:i4>0</vt:i4>
      </vt:variant>
      <vt:variant>
        <vt:i4>5</vt:i4>
      </vt:variant>
      <vt:variant>
        <vt:lpwstr/>
      </vt:variant>
      <vt:variant>
        <vt:lpwstr>_Toc291633967</vt:lpwstr>
      </vt:variant>
      <vt:variant>
        <vt:i4>1900601</vt:i4>
      </vt:variant>
      <vt:variant>
        <vt:i4>63</vt:i4>
      </vt:variant>
      <vt:variant>
        <vt:i4>0</vt:i4>
      </vt:variant>
      <vt:variant>
        <vt:i4>5</vt:i4>
      </vt:variant>
      <vt:variant>
        <vt:lpwstr/>
      </vt:variant>
      <vt:variant>
        <vt:lpwstr>_Toc291633966</vt:lpwstr>
      </vt:variant>
      <vt:variant>
        <vt:i4>1900601</vt:i4>
      </vt:variant>
      <vt:variant>
        <vt:i4>57</vt:i4>
      </vt:variant>
      <vt:variant>
        <vt:i4>0</vt:i4>
      </vt:variant>
      <vt:variant>
        <vt:i4>5</vt:i4>
      </vt:variant>
      <vt:variant>
        <vt:lpwstr/>
      </vt:variant>
      <vt:variant>
        <vt:lpwstr>_Toc291633965</vt:lpwstr>
      </vt:variant>
      <vt:variant>
        <vt:i4>1900601</vt:i4>
      </vt:variant>
      <vt:variant>
        <vt:i4>51</vt:i4>
      </vt:variant>
      <vt:variant>
        <vt:i4>0</vt:i4>
      </vt:variant>
      <vt:variant>
        <vt:i4>5</vt:i4>
      </vt:variant>
      <vt:variant>
        <vt:lpwstr/>
      </vt:variant>
      <vt:variant>
        <vt:lpwstr>_Toc291633964</vt:lpwstr>
      </vt:variant>
      <vt:variant>
        <vt:i4>1900601</vt:i4>
      </vt:variant>
      <vt:variant>
        <vt:i4>45</vt:i4>
      </vt:variant>
      <vt:variant>
        <vt:i4>0</vt:i4>
      </vt:variant>
      <vt:variant>
        <vt:i4>5</vt:i4>
      </vt:variant>
      <vt:variant>
        <vt:lpwstr/>
      </vt:variant>
      <vt:variant>
        <vt:lpwstr>_Toc291633963</vt:lpwstr>
      </vt:variant>
      <vt:variant>
        <vt:i4>1900601</vt:i4>
      </vt:variant>
      <vt:variant>
        <vt:i4>39</vt:i4>
      </vt:variant>
      <vt:variant>
        <vt:i4>0</vt:i4>
      </vt:variant>
      <vt:variant>
        <vt:i4>5</vt:i4>
      </vt:variant>
      <vt:variant>
        <vt:lpwstr/>
      </vt:variant>
      <vt:variant>
        <vt:lpwstr>_Toc291633962</vt:lpwstr>
      </vt:variant>
      <vt:variant>
        <vt:i4>1900601</vt:i4>
      </vt:variant>
      <vt:variant>
        <vt:i4>33</vt:i4>
      </vt:variant>
      <vt:variant>
        <vt:i4>0</vt:i4>
      </vt:variant>
      <vt:variant>
        <vt:i4>5</vt:i4>
      </vt:variant>
      <vt:variant>
        <vt:lpwstr/>
      </vt:variant>
      <vt:variant>
        <vt:lpwstr>_Toc291633961</vt:lpwstr>
      </vt:variant>
      <vt:variant>
        <vt:i4>1900601</vt:i4>
      </vt:variant>
      <vt:variant>
        <vt:i4>27</vt:i4>
      </vt:variant>
      <vt:variant>
        <vt:i4>0</vt:i4>
      </vt:variant>
      <vt:variant>
        <vt:i4>5</vt:i4>
      </vt:variant>
      <vt:variant>
        <vt:lpwstr/>
      </vt:variant>
      <vt:variant>
        <vt:lpwstr>_Toc291633960</vt:lpwstr>
      </vt:variant>
      <vt:variant>
        <vt:i4>1966137</vt:i4>
      </vt:variant>
      <vt:variant>
        <vt:i4>21</vt:i4>
      </vt:variant>
      <vt:variant>
        <vt:i4>0</vt:i4>
      </vt:variant>
      <vt:variant>
        <vt:i4>5</vt:i4>
      </vt:variant>
      <vt:variant>
        <vt:lpwstr/>
      </vt:variant>
      <vt:variant>
        <vt:lpwstr>_Toc291633959</vt:lpwstr>
      </vt:variant>
      <vt:variant>
        <vt:i4>1966137</vt:i4>
      </vt:variant>
      <vt:variant>
        <vt:i4>15</vt:i4>
      </vt:variant>
      <vt:variant>
        <vt:i4>0</vt:i4>
      </vt:variant>
      <vt:variant>
        <vt:i4>5</vt:i4>
      </vt:variant>
      <vt:variant>
        <vt:lpwstr/>
      </vt:variant>
      <vt:variant>
        <vt:lpwstr>_Toc291633958</vt:lpwstr>
      </vt:variant>
      <vt:variant>
        <vt:i4>1966137</vt:i4>
      </vt:variant>
      <vt:variant>
        <vt:i4>9</vt:i4>
      </vt:variant>
      <vt:variant>
        <vt:i4>0</vt:i4>
      </vt:variant>
      <vt:variant>
        <vt:i4>5</vt:i4>
      </vt:variant>
      <vt:variant>
        <vt:lpwstr/>
      </vt:variant>
      <vt:variant>
        <vt:lpwstr>_Toc291633957</vt:lpwstr>
      </vt:variant>
      <vt:variant>
        <vt:i4>7471199</vt:i4>
      </vt:variant>
      <vt:variant>
        <vt:i4>4</vt:i4>
      </vt:variant>
      <vt:variant>
        <vt:i4>0</vt:i4>
      </vt:variant>
      <vt:variant>
        <vt:i4>5</vt:i4>
      </vt:variant>
      <vt:variant>
        <vt:lpwstr>mailto:jmassud@searshc.com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SDLC PRD Template</dc:title>
  <dc:subject/>
  <dc:creator>AOL EPO</dc:creator>
  <cp:keywords/>
  <dc:description/>
  <cp:lastModifiedBy>jmassud</cp:lastModifiedBy>
  <cp:revision>4</cp:revision>
  <cp:lastPrinted>2010-03-04T16:43:00Z</cp:lastPrinted>
  <dcterms:created xsi:type="dcterms:W3CDTF">2012-05-15T13:52:00Z</dcterms:created>
  <dcterms:modified xsi:type="dcterms:W3CDTF">2012-05-15T14:09:00Z</dcterms:modified>
  <cp:category>SDLC 2.0</cp:category>
</cp:coreProperties>
</file>

<file path=docProps/custom.xml><?xml version="1.0" encoding="utf-8"?>
<Properties xmlns="http://schemas.openxmlformats.org/officeDocument/2006/custom-properties" xmlns:vt="http://schemas.openxmlformats.org/officeDocument/2006/docPropsVTypes"/>
</file>