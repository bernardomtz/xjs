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EC1FB6" w14:textId="223FD2DF" w:rsidR="006B07EF" w:rsidRPr="006B07EF" w:rsidRDefault="0038334B" w:rsidP="006B07EF">
      <w:pPr>
        <w:pStyle w:val="Title"/>
        <w:jc w:val="center"/>
        <w:rPr>
          <w:rFonts w:cs="Arial"/>
          <w:sz w:val="48"/>
          <w:szCs w:val="48"/>
        </w:rPr>
      </w:pPr>
      <w:r>
        <w:rPr>
          <w:rFonts w:cs="Arial"/>
          <w:sz w:val="48"/>
          <w:szCs w:val="48"/>
        </w:rPr>
        <w:t>PHP Dev</w:t>
      </w:r>
      <w:r w:rsidR="006B07EF" w:rsidRPr="006B07EF">
        <w:rPr>
          <w:rFonts w:cs="Arial"/>
          <w:sz w:val="48"/>
          <w:szCs w:val="48"/>
        </w:rPr>
        <w:t xml:space="preserve"> </w:t>
      </w:r>
    </w:p>
    <w:p w14:paraId="638940B6" w14:textId="37390744" w:rsidR="006B07EF" w:rsidRPr="00373191" w:rsidRDefault="00373191" w:rsidP="00373191">
      <w:pPr>
        <w:pStyle w:val="Subtitle"/>
        <w:jc w:val="center"/>
        <w:rPr>
          <w:sz w:val="40"/>
          <w:szCs w:val="40"/>
        </w:rPr>
      </w:pPr>
      <w:r>
        <w:rPr>
          <w:sz w:val="40"/>
          <w:szCs w:val="40"/>
        </w:rPr>
        <w:t>Deployment Guidelines</w:t>
      </w:r>
    </w:p>
    <w:p w14:paraId="2CDA1835" w14:textId="77777777" w:rsidR="006B07EF" w:rsidRDefault="006B07EF" w:rsidP="006B07EF">
      <w:pPr>
        <w:pStyle w:val="BodyText"/>
      </w:pPr>
    </w:p>
    <w:p w14:paraId="45DF65B9" w14:textId="77777777" w:rsidR="006B07EF" w:rsidRDefault="006B07EF" w:rsidP="006B07EF">
      <w:pPr>
        <w:pStyle w:val="BodyText"/>
      </w:pPr>
    </w:p>
    <w:p w14:paraId="264E3417" w14:textId="77777777" w:rsidR="006B07EF" w:rsidRDefault="006B07EF" w:rsidP="006B07EF">
      <w:pPr>
        <w:pStyle w:val="BodyText"/>
      </w:pPr>
    </w:p>
    <w:p w14:paraId="21310D94" w14:textId="77777777" w:rsidR="006B07EF" w:rsidRDefault="006B07EF" w:rsidP="006B07EF">
      <w:pPr>
        <w:pStyle w:val="BodyText"/>
      </w:pPr>
    </w:p>
    <w:p w14:paraId="71E2BB95" w14:textId="77777777" w:rsidR="006B07EF" w:rsidRDefault="006B07EF" w:rsidP="006B07EF">
      <w:pPr>
        <w:pStyle w:val="BodyText"/>
      </w:pPr>
    </w:p>
    <w:p w14:paraId="224334A6" w14:textId="77777777" w:rsidR="006B07EF" w:rsidRDefault="006B07EF" w:rsidP="006B07EF">
      <w:pPr>
        <w:pStyle w:val="BodyText"/>
      </w:pPr>
    </w:p>
    <w:p w14:paraId="07477EFA" w14:textId="77777777" w:rsidR="006B07EF" w:rsidRDefault="006B07EF" w:rsidP="006B07EF">
      <w:pPr>
        <w:pStyle w:val="BodyText"/>
      </w:pPr>
    </w:p>
    <w:p w14:paraId="5CDEF8E9" w14:textId="77777777" w:rsidR="006B07EF" w:rsidRDefault="006B07EF" w:rsidP="006B07EF">
      <w:pPr>
        <w:pStyle w:val="BodyText"/>
      </w:pPr>
    </w:p>
    <w:p w14:paraId="70FFF668" w14:textId="77777777" w:rsidR="006B07EF" w:rsidRDefault="006B07EF" w:rsidP="006B07EF">
      <w:pPr>
        <w:pStyle w:val="BodyText"/>
      </w:pPr>
    </w:p>
    <w:p w14:paraId="269CE5F9" w14:textId="77777777" w:rsidR="006B07EF" w:rsidRDefault="006B07EF" w:rsidP="006B07EF">
      <w:pPr>
        <w:pStyle w:val="BodyText"/>
      </w:pPr>
    </w:p>
    <w:p w14:paraId="6C2F5466" w14:textId="77777777" w:rsidR="006B07EF" w:rsidRDefault="006B07EF" w:rsidP="006B07EF">
      <w:pPr>
        <w:pStyle w:val="BodyText"/>
      </w:pPr>
    </w:p>
    <w:p w14:paraId="6EC5D02D" w14:textId="77777777" w:rsidR="006B07EF" w:rsidRDefault="006B07EF" w:rsidP="006B07EF">
      <w:pPr>
        <w:pStyle w:val="BodyText"/>
      </w:pPr>
    </w:p>
    <w:p w14:paraId="35D049C1" w14:textId="77777777" w:rsidR="006B07EF" w:rsidRDefault="006B07EF" w:rsidP="006B07EF">
      <w:pPr>
        <w:pStyle w:val="BodyText"/>
      </w:pPr>
    </w:p>
    <w:p w14:paraId="12AA5140" w14:textId="77777777" w:rsidR="006B07EF" w:rsidRDefault="006B07EF" w:rsidP="006B07EF">
      <w:pPr>
        <w:pStyle w:val="BodyText"/>
      </w:pPr>
    </w:p>
    <w:p w14:paraId="2AFBB973" w14:textId="77777777" w:rsidR="006B07EF" w:rsidRDefault="006B07EF" w:rsidP="006B07EF">
      <w:pPr>
        <w:pStyle w:val="BodyText"/>
      </w:pPr>
    </w:p>
    <w:p w14:paraId="16064945" w14:textId="77777777" w:rsidR="006B07EF" w:rsidRDefault="006B07EF" w:rsidP="006B07EF">
      <w:pPr>
        <w:pStyle w:val="BodyText"/>
      </w:pPr>
    </w:p>
    <w:p w14:paraId="0A35A367" w14:textId="77777777" w:rsidR="006B07EF" w:rsidRDefault="006B07EF" w:rsidP="006B07EF">
      <w:pPr>
        <w:pStyle w:val="BodyText"/>
      </w:pPr>
    </w:p>
    <w:p w14:paraId="46CA56E6" w14:textId="77777777" w:rsidR="006B07EF" w:rsidRDefault="006B07EF" w:rsidP="006B07EF">
      <w:pPr>
        <w:pStyle w:val="BodyText"/>
      </w:pPr>
    </w:p>
    <w:p w14:paraId="606B9E5E" w14:textId="77777777" w:rsidR="009226CD" w:rsidRDefault="009226CD" w:rsidP="006B07EF">
      <w:pPr>
        <w:pStyle w:val="BodyText"/>
      </w:pPr>
    </w:p>
    <w:p w14:paraId="5B747D09" w14:textId="77777777" w:rsidR="006B07EF" w:rsidRPr="006B07EF" w:rsidRDefault="006B07EF" w:rsidP="004D18CB">
      <w:pPr>
        <w:pStyle w:val="BodyText"/>
        <w:ind w:left="0"/>
      </w:pPr>
    </w:p>
    <w:p w14:paraId="1EEDA70D" w14:textId="77777777" w:rsidR="00521325" w:rsidRPr="006B07EF" w:rsidRDefault="00521325" w:rsidP="006B07EF">
      <w:pPr>
        <w:pStyle w:val="Subtitle"/>
        <w:jc w:val="center"/>
        <w:rPr>
          <w:sz w:val="24"/>
          <w:szCs w:val="24"/>
        </w:rPr>
      </w:pPr>
      <w:r w:rsidRPr="006B07EF">
        <w:rPr>
          <w:sz w:val="24"/>
          <w:szCs w:val="24"/>
        </w:rPr>
        <w:t>Author: Shafeeg Karadsheh</w:t>
      </w:r>
    </w:p>
    <w:p w14:paraId="1E2E5CF7" w14:textId="5B0B0A91" w:rsidR="00521325" w:rsidRPr="006B07EF" w:rsidRDefault="001846D9" w:rsidP="006B07EF">
      <w:pPr>
        <w:pStyle w:val="Subtitle"/>
        <w:jc w:val="center"/>
        <w:rPr>
          <w:sz w:val="24"/>
          <w:szCs w:val="24"/>
        </w:rPr>
      </w:pPr>
      <w:r>
        <w:rPr>
          <w:sz w:val="24"/>
          <w:szCs w:val="24"/>
        </w:rPr>
        <w:t xml:space="preserve">Draft </w:t>
      </w:r>
      <w:r w:rsidR="00BA200F">
        <w:rPr>
          <w:sz w:val="24"/>
          <w:szCs w:val="24"/>
        </w:rPr>
        <w:t>Version: 3</w:t>
      </w:r>
      <w:r w:rsidR="00521325" w:rsidRPr="006B07EF">
        <w:rPr>
          <w:sz w:val="24"/>
          <w:szCs w:val="24"/>
        </w:rPr>
        <w:t>.0</w:t>
      </w:r>
    </w:p>
    <w:p w14:paraId="73B12EE4" w14:textId="0410DC33" w:rsidR="007571C4" w:rsidRPr="006B07EF" w:rsidRDefault="00BB125D" w:rsidP="006B07EF">
      <w:pPr>
        <w:pStyle w:val="Subtitle"/>
        <w:jc w:val="center"/>
        <w:rPr>
          <w:sz w:val="24"/>
          <w:szCs w:val="24"/>
        </w:rPr>
      </w:pPr>
      <w:r>
        <w:rPr>
          <w:sz w:val="24"/>
          <w:szCs w:val="24"/>
        </w:rPr>
        <w:t>Last Updated</w:t>
      </w:r>
      <w:r w:rsidR="00521325" w:rsidRPr="006B07EF">
        <w:rPr>
          <w:sz w:val="24"/>
          <w:szCs w:val="24"/>
        </w:rPr>
        <w:t xml:space="preserve">: </w:t>
      </w:r>
      <w:r w:rsidR="00755D91">
        <w:rPr>
          <w:sz w:val="24"/>
          <w:szCs w:val="24"/>
        </w:rPr>
        <w:t>20120815</w:t>
      </w:r>
      <w:bookmarkStart w:id="0" w:name="_GoBack"/>
      <w:bookmarkEnd w:id="0"/>
    </w:p>
    <w:p w14:paraId="61BCC330" w14:textId="6A05B07B" w:rsidR="007571C4" w:rsidRPr="00D84A82" w:rsidRDefault="007571C4" w:rsidP="001C4D98">
      <w:pPr>
        <w:pStyle w:val="Heading1"/>
        <w:numPr>
          <w:ilvl w:val="0"/>
          <w:numId w:val="0"/>
        </w:numPr>
        <w:ind w:left="720"/>
      </w:pPr>
      <w:r>
        <w:br w:type="page"/>
      </w:r>
      <w:bookmarkStart w:id="1" w:name="_Toc146467571"/>
      <w:r w:rsidRPr="00D84A82">
        <w:rPr>
          <w:rFonts w:cs="Arial"/>
        </w:rPr>
        <w:lastRenderedPageBreak/>
        <w:t>Table of Contents</w:t>
      </w:r>
      <w:bookmarkEnd w:id="1"/>
    </w:p>
    <w:p w14:paraId="2198E234" w14:textId="2F35525E" w:rsidR="007571C4" w:rsidRDefault="00D13350" w:rsidP="007571C4">
      <w:pPr>
        <w:pStyle w:val="Subtitle"/>
        <w:ind w:left="720"/>
        <w:rPr>
          <w:rFonts w:cs="Arial"/>
        </w:rPr>
      </w:pPr>
      <w:r>
        <w:rPr>
          <w:rFonts w:cs="Arial"/>
        </w:rPr>
        <w:t>Infrastructure Overview</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3</w:t>
      </w:r>
    </w:p>
    <w:p w14:paraId="012AAF99" w14:textId="2BA5B4F8" w:rsidR="007571C4" w:rsidRDefault="00D13350">
      <w:pPr>
        <w:pStyle w:val="BodyText"/>
        <w:rPr>
          <w:rFonts w:cs="Arial"/>
        </w:rPr>
      </w:pPr>
      <w:r>
        <w:rPr>
          <w:rFonts w:cs="Arial"/>
        </w:rPr>
        <w:t>Environments</w:t>
      </w:r>
    </w:p>
    <w:p w14:paraId="744587F4" w14:textId="2A7D9387" w:rsidR="001C4D98" w:rsidRDefault="001C4D98">
      <w:pPr>
        <w:pStyle w:val="BodyText"/>
        <w:rPr>
          <w:rFonts w:cs="Arial"/>
        </w:rPr>
      </w:pPr>
      <w:r>
        <w:rPr>
          <w:rFonts w:cs="Arial"/>
        </w:rPr>
        <w:t>Tag Progression and Deployment</w:t>
      </w:r>
    </w:p>
    <w:p w14:paraId="685863B5" w14:textId="21F60460" w:rsidR="001C4D98" w:rsidRDefault="001C4D98">
      <w:pPr>
        <w:pStyle w:val="BodyText"/>
        <w:rPr>
          <w:rFonts w:cs="Arial"/>
        </w:rPr>
      </w:pPr>
      <w:r>
        <w:rPr>
          <w:rFonts w:cs="Arial"/>
        </w:rPr>
        <w:t>Current Infrastructure (Communities)</w:t>
      </w:r>
    </w:p>
    <w:p w14:paraId="21C6BAEB" w14:textId="7E226144" w:rsidR="001C4D98" w:rsidRDefault="001C4D98" w:rsidP="001C4D98">
      <w:pPr>
        <w:pStyle w:val="Subtitle"/>
        <w:ind w:left="720"/>
        <w:rPr>
          <w:rFonts w:cs="Arial"/>
        </w:rPr>
      </w:pPr>
      <w:r>
        <w:rPr>
          <w:rFonts w:cs="Arial"/>
        </w:rPr>
        <w:t>Rele</w:t>
      </w:r>
      <w:r w:rsidR="00EE57B4">
        <w:rPr>
          <w:rFonts w:cs="Arial"/>
        </w:rPr>
        <w:t>ase Management</w:t>
      </w:r>
      <w:r w:rsidR="00EE57B4">
        <w:rPr>
          <w:rFonts w:cs="Arial"/>
        </w:rPr>
        <w:tab/>
      </w:r>
      <w:r w:rsidR="00EE57B4">
        <w:rPr>
          <w:rFonts w:cs="Arial"/>
        </w:rPr>
        <w:tab/>
      </w:r>
      <w:r w:rsidR="00EE57B4">
        <w:rPr>
          <w:rFonts w:cs="Arial"/>
        </w:rPr>
        <w:tab/>
      </w:r>
      <w:r w:rsidR="00EE57B4">
        <w:rPr>
          <w:rFonts w:cs="Arial"/>
        </w:rPr>
        <w:tab/>
      </w:r>
      <w:r w:rsidR="00EE57B4">
        <w:rPr>
          <w:rFonts w:cs="Arial"/>
        </w:rPr>
        <w:tab/>
      </w:r>
      <w:r w:rsidR="00EE57B4">
        <w:rPr>
          <w:rFonts w:cs="Arial"/>
        </w:rPr>
        <w:tab/>
      </w:r>
      <w:r w:rsidR="00EE57B4">
        <w:rPr>
          <w:rFonts w:cs="Arial"/>
        </w:rPr>
        <w:tab/>
      </w:r>
      <w:r w:rsidR="00EE57B4">
        <w:rPr>
          <w:rFonts w:cs="Arial"/>
        </w:rPr>
        <w:tab/>
      </w:r>
      <w:r w:rsidR="00EE57B4">
        <w:rPr>
          <w:rFonts w:cs="Arial"/>
        </w:rPr>
        <w:tab/>
      </w:r>
      <w:r w:rsidR="00EE57B4">
        <w:rPr>
          <w:rFonts w:cs="Arial"/>
        </w:rPr>
        <w:tab/>
        <w:t>7</w:t>
      </w:r>
    </w:p>
    <w:p w14:paraId="5FFD8011" w14:textId="77777777" w:rsidR="001C4D98" w:rsidRDefault="001C4D98" w:rsidP="001C4D98">
      <w:pPr>
        <w:pStyle w:val="BodyText"/>
        <w:rPr>
          <w:rFonts w:cs="Arial"/>
        </w:rPr>
      </w:pPr>
      <w:r>
        <w:rPr>
          <w:rFonts w:cs="Arial"/>
        </w:rPr>
        <w:t>Environments</w:t>
      </w:r>
    </w:p>
    <w:p w14:paraId="1B26FCF2" w14:textId="77777777" w:rsidR="001C4D98" w:rsidRDefault="001C4D98" w:rsidP="001C4D98">
      <w:pPr>
        <w:pStyle w:val="BodyText"/>
        <w:rPr>
          <w:rFonts w:cs="Arial"/>
        </w:rPr>
      </w:pPr>
      <w:r>
        <w:rPr>
          <w:rFonts w:cs="Arial"/>
        </w:rPr>
        <w:t>Tag Progression and Deployment</w:t>
      </w:r>
    </w:p>
    <w:p w14:paraId="41C2918D" w14:textId="77777777" w:rsidR="001C4D98" w:rsidRDefault="001C4D98" w:rsidP="001C4D98">
      <w:pPr>
        <w:pStyle w:val="BodyText"/>
        <w:rPr>
          <w:rFonts w:cs="Arial"/>
        </w:rPr>
      </w:pPr>
      <w:r>
        <w:rPr>
          <w:rFonts w:cs="Arial"/>
        </w:rPr>
        <w:t>Current Infrastructure (Communities)</w:t>
      </w:r>
    </w:p>
    <w:p w14:paraId="5C24F7E2" w14:textId="203D8EC9" w:rsidR="001C4D98" w:rsidRDefault="00EE57B4" w:rsidP="001C4D98">
      <w:pPr>
        <w:pStyle w:val="Subtitle"/>
        <w:ind w:left="720"/>
        <w:rPr>
          <w:rFonts w:cs="Arial"/>
        </w:rPr>
      </w:pPr>
      <w:r>
        <w:rPr>
          <w:rFonts w:cs="Arial"/>
        </w:rPr>
        <w:t>User Story Management</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sidR="00F12CD2">
        <w:rPr>
          <w:rFonts w:cs="Arial"/>
        </w:rPr>
        <w:t xml:space="preserve"> </w:t>
      </w:r>
      <w:r>
        <w:rPr>
          <w:rFonts w:cs="Arial"/>
        </w:rPr>
        <w:t>8</w:t>
      </w:r>
    </w:p>
    <w:p w14:paraId="11468A9F" w14:textId="429EE1D5" w:rsidR="001C4D98" w:rsidRDefault="00131AD4" w:rsidP="001C4D98">
      <w:pPr>
        <w:pStyle w:val="BodyText"/>
        <w:rPr>
          <w:rFonts w:cs="Arial"/>
        </w:rPr>
      </w:pPr>
      <w:r>
        <w:rPr>
          <w:rFonts w:cs="Arial"/>
        </w:rPr>
        <w:t>20-</w:t>
      </w:r>
      <w:r w:rsidR="00B414D9">
        <w:rPr>
          <w:rFonts w:cs="Arial"/>
        </w:rPr>
        <w:t>Step Guideline</w:t>
      </w:r>
    </w:p>
    <w:p w14:paraId="76641C0F" w14:textId="45ADDF07" w:rsidR="00131AD4" w:rsidRDefault="00131AD4" w:rsidP="00131AD4">
      <w:pPr>
        <w:pStyle w:val="Subtitle"/>
        <w:ind w:left="720"/>
        <w:rPr>
          <w:rFonts w:cs="Arial"/>
        </w:rPr>
      </w:pPr>
      <w:r>
        <w:rPr>
          <w:rFonts w:cs="Arial"/>
        </w:rPr>
        <w:t>Exec</w:t>
      </w:r>
      <w:r w:rsidR="00EE57B4">
        <w:rPr>
          <w:rFonts w:cs="Arial"/>
        </w:rPr>
        <w:t>uting Quality Assurance</w:t>
      </w:r>
      <w:r w:rsidR="00EE57B4">
        <w:rPr>
          <w:rFonts w:cs="Arial"/>
        </w:rPr>
        <w:tab/>
      </w:r>
      <w:r w:rsidR="00EE57B4">
        <w:rPr>
          <w:rFonts w:cs="Arial"/>
        </w:rPr>
        <w:tab/>
      </w:r>
      <w:r w:rsidR="00EE57B4">
        <w:rPr>
          <w:rFonts w:cs="Arial"/>
        </w:rPr>
        <w:tab/>
      </w:r>
      <w:r w:rsidR="00EE57B4">
        <w:rPr>
          <w:rFonts w:cs="Arial"/>
        </w:rPr>
        <w:tab/>
      </w:r>
      <w:r w:rsidR="00EE57B4">
        <w:rPr>
          <w:rFonts w:cs="Arial"/>
        </w:rPr>
        <w:tab/>
      </w:r>
      <w:r w:rsidR="00EE57B4">
        <w:rPr>
          <w:rFonts w:cs="Arial"/>
        </w:rPr>
        <w:tab/>
      </w:r>
      <w:r w:rsidR="00EE57B4">
        <w:rPr>
          <w:rFonts w:cs="Arial"/>
        </w:rPr>
        <w:tab/>
      </w:r>
      <w:r w:rsidR="00EE57B4">
        <w:rPr>
          <w:rFonts w:cs="Arial"/>
        </w:rPr>
        <w:tab/>
        <w:t>10</w:t>
      </w:r>
    </w:p>
    <w:p w14:paraId="799560DC" w14:textId="1335209C" w:rsidR="00131AD4" w:rsidRDefault="00131AD4" w:rsidP="00131AD4">
      <w:pPr>
        <w:pStyle w:val="BodyText"/>
        <w:rPr>
          <w:rFonts w:cs="Arial"/>
        </w:rPr>
      </w:pPr>
      <w:r>
        <w:rPr>
          <w:rFonts w:cs="Arial"/>
        </w:rPr>
        <w:t>What is User Acceptance Testing (UAT)?</w:t>
      </w:r>
    </w:p>
    <w:p w14:paraId="7830CD8C" w14:textId="35965EB5" w:rsidR="00131AD4" w:rsidRDefault="00131AD4" w:rsidP="00131AD4">
      <w:pPr>
        <w:pStyle w:val="BodyText"/>
        <w:rPr>
          <w:rFonts w:cs="Arial"/>
        </w:rPr>
      </w:pPr>
      <w:r>
        <w:rPr>
          <w:rFonts w:cs="Arial"/>
        </w:rPr>
        <w:t>Test Strategy</w:t>
      </w:r>
    </w:p>
    <w:p w14:paraId="5D4184F4" w14:textId="1C3DC81F" w:rsidR="00131AD4" w:rsidRDefault="00131AD4" w:rsidP="00131AD4">
      <w:pPr>
        <w:pStyle w:val="BodyText"/>
        <w:rPr>
          <w:rFonts w:cs="Arial"/>
        </w:rPr>
      </w:pPr>
      <w:r>
        <w:rPr>
          <w:rFonts w:cs="Arial"/>
        </w:rPr>
        <w:t>Creating the Test Plan</w:t>
      </w:r>
    </w:p>
    <w:p w14:paraId="08DD743A" w14:textId="27FD73DD" w:rsidR="00131AD4" w:rsidRDefault="00131AD4" w:rsidP="00131AD4">
      <w:pPr>
        <w:pStyle w:val="BodyText"/>
        <w:rPr>
          <w:rFonts w:cs="Arial"/>
        </w:rPr>
      </w:pPr>
      <w:r>
        <w:rPr>
          <w:rFonts w:cs="Arial"/>
        </w:rPr>
        <w:t>Test Plan Execution Workflow / Bug Reporting</w:t>
      </w:r>
    </w:p>
    <w:p w14:paraId="3B9F7ABC" w14:textId="74E974FF" w:rsidR="00131AD4" w:rsidRDefault="00131AD4" w:rsidP="00131AD4">
      <w:pPr>
        <w:pStyle w:val="Subtitle"/>
        <w:ind w:left="720"/>
        <w:rPr>
          <w:rFonts w:cs="Arial"/>
        </w:rPr>
      </w:pPr>
      <w:r>
        <w:rPr>
          <w:rFonts w:cs="Arial"/>
        </w:rPr>
        <w:t>Live</w:t>
      </w:r>
      <w:r w:rsidR="00EE57B4">
        <w:rPr>
          <w:rFonts w:cs="Arial"/>
        </w:rPr>
        <w:t xml:space="preserve"> Outages (Post-Launch)</w:t>
      </w:r>
      <w:r w:rsidR="00EE57B4">
        <w:rPr>
          <w:rFonts w:cs="Arial"/>
        </w:rPr>
        <w:tab/>
      </w:r>
      <w:r w:rsidR="00EE57B4">
        <w:rPr>
          <w:rFonts w:cs="Arial"/>
        </w:rPr>
        <w:tab/>
      </w:r>
      <w:r w:rsidR="00EE57B4">
        <w:rPr>
          <w:rFonts w:cs="Arial"/>
        </w:rPr>
        <w:tab/>
      </w:r>
      <w:r w:rsidR="00EE57B4">
        <w:rPr>
          <w:rFonts w:cs="Arial"/>
        </w:rPr>
        <w:tab/>
      </w:r>
      <w:r w:rsidR="00EE57B4">
        <w:rPr>
          <w:rFonts w:cs="Arial"/>
        </w:rPr>
        <w:tab/>
      </w:r>
      <w:r w:rsidR="00EE57B4">
        <w:rPr>
          <w:rFonts w:cs="Arial"/>
        </w:rPr>
        <w:tab/>
      </w:r>
      <w:r w:rsidR="00EE57B4">
        <w:rPr>
          <w:rFonts w:cs="Arial"/>
        </w:rPr>
        <w:tab/>
      </w:r>
      <w:r w:rsidR="00EE57B4">
        <w:rPr>
          <w:rFonts w:cs="Arial"/>
        </w:rPr>
        <w:tab/>
      </w:r>
      <w:r w:rsidR="00EE57B4">
        <w:rPr>
          <w:rFonts w:cs="Arial"/>
        </w:rPr>
        <w:tab/>
        <w:t>11</w:t>
      </w:r>
    </w:p>
    <w:p w14:paraId="10A244C3" w14:textId="77777777" w:rsidR="009212F5" w:rsidRDefault="009212F5" w:rsidP="00131AD4">
      <w:pPr>
        <w:pStyle w:val="Subtitle"/>
        <w:ind w:left="720"/>
        <w:rPr>
          <w:rFonts w:cs="Arial"/>
        </w:rPr>
      </w:pPr>
    </w:p>
    <w:p w14:paraId="42514386" w14:textId="2553A724" w:rsidR="00914550" w:rsidRDefault="00914550" w:rsidP="00914550">
      <w:pPr>
        <w:pStyle w:val="Subtitle"/>
        <w:ind w:left="720"/>
        <w:rPr>
          <w:rFonts w:cs="Arial"/>
        </w:rPr>
      </w:pPr>
      <w:r>
        <w:rPr>
          <w:rFonts w:cs="Arial"/>
        </w:rPr>
        <w:t>Engineering On-Call</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13</w:t>
      </w:r>
    </w:p>
    <w:p w14:paraId="6736EAE8" w14:textId="278E45BD" w:rsidR="00914550" w:rsidRDefault="00914550" w:rsidP="00914550">
      <w:pPr>
        <w:pStyle w:val="BodyText"/>
        <w:rPr>
          <w:rFonts w:cs="Arial"/>
        </w:rPr>
      </w:pPr>
      <w:r>
        <w:rPr>
          <w:rFonts w:cs="Arial"/>
        </w:rPr>
        <w:t>Document Outage</w:t>
      </w:r>
    </w:p>
    <w:p w14:paraId="61832A7A" w14:textId="153FE413" w:rsidR="00914550" w:rsidRDefault="00914550" w:rsidP="00914550">
      <w:pPr>
        <w:pStyle w:val="BodyText"/>
        <w:rPr>
          <w:rFonts w:cs="Arial"/>
        </w:rPr>
      </w:pPr>
      <w:r>
        <w:rPr>
          <w:rFonts w:cs="Arial"/>
        </w:rPr>
        <w:t>On-Call Rotation</w:t>
      </w:r>
    </w:p>
    <w:p w14:paraId="2A24B5B1" w14:textId="6DA62F3D" w:rsidR="00131AD4" w:rsidRDefault="00131AD4" w:rsidP="00131AD4">
      <w:pPr>
        <w:pStyle w:val="Subtitle"/>
        <w:ind w:left="720"/>
        <w:rPr>
          <w:rFonts w:cs="Arial"/>
        </w:rPr>
      </w:pPr>
      <w:r>
        <w:rPr>
          <w:rFonts w:cs="Arial"/>
        </w:rPr>
        <w:t>Emergency Contact Information</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sidR="00EE57B4">
        <w:rPr>
          <w:rFonts w:cs="Arial"/>
        </w:rPr>
        <w:t>1</w:t>
      </w:r>
      <w:r w:rsidR="00914550">
        <w:rPr>
          <w:rFonts w:cs="Arial"/>
        </w:rPr>
        <w:t>4</w:t>
      </w:r>
    </w:p>
    <w:p w14:paraId="4A96A770" w14:textId="77777777" w:rsidR="009212F5" w:rsidRDefault="009212F5" w:rsidP="00131AD4">
      <w:pPr>
        <w:pStyle w:val="Subtitle"/>
        <w:ind w:left="720"/>
        <w:rPr>
          <w:rFonts w:cs="Arial"/>
        </w:rPr>
      </w:pPr>
    </w:p>
    <w:p w14:paraId="56237A74" w14:textId="2DF60759" w:rsidR="00131AD4" w:rsidRDefault="00131AD4" w:rsidP="009226CD">
      <w:pPr>
        <w:pStyle w:val="Subtitle"/>
        <w:ind w:left="720"/>
        <w:rPr>
          <w:rFonts w:cs="Arial"/>
        </w:rPr>
      </w:pPr>
      <w:r>
        <w:rPr>
          <w:rFonts w:cs="Arial"/>
        </w:rPr>
        <w:t>Documenting an Outa</w:t>
      </w:r>
      <w:r w:rsidR="00EE57B4">
        <w:rPr>
          <w:rFonts w:cs="Arial"/>
        </w:rPr>
        <w:t>ge / Business Communication</w:t>
      </w:r>
      <w:r w:rsidR="00EE57B4">
        <w:rPr>
          <w:rFonts w:cs="Arial"/>
        </w:rPr>
        <w:tab/>
      </w:r>
      <w:r w:rsidR="00EE57B4">
        <w:rPr>
          <w:rFonts w:cs="Arial"/>
        </w:rPr>
        <w:tab/>
      </w:r>
      <w:r w:rsidR="00EE57B4">
        <w:rPr>
          <w:rFonts w:cs="Arial"/>
        </w:rPr>
        <w:tab/>
      </w:r>
      <w:r w:rsidR="00EE57B4">
        <w:rPr>
          <w:rFonts w:cs="Arial"/>
        </w:rPr>
        <w:tab/>
        <w:t>14</w:t>
      </w:r>
    </w:p>
    <w:p w14:paraId="5284B853" w14:textId="419B4693" w:rsidR="009226CD" w:rsidRDefault="009226CD" w:rsidP="009226CD">
      <w:pPr>
        <w:pStyle w:val="BodyText"/>
      </w:pPr>
      <w:r>
        <w:t>Internal Communication (Communities Dev Group)</w:t>
      </w:r>
    </w:p>
    <w:p w14:paraId="48A01D92" w14:textId="7CEF5BC0" w:rsidR="009226CD" w:rsidRPr="009226CD" w:rsidRDefault="009226CD" w:rsidP="009226CD">
      <w:pPr>
        <w:pStyle w:val="BodyText"/>
      </w:pPr>
      <w:r>
        <w:t>Client-facing Communication</w:t>
      </w:r>
    </w:p>
    <w:p w14:paraId="6FE7AB7A" w14:textId="36A16676" w:rsidR="00EE57B4" w:rsidRDefault="00EE57B4" w:rsidP="009226CD">
      <w:pPr>
        <w:pStyle w:val="Subtitle"/>
        <w:ind w:firstLine="720"/>
        <w:rPr>
          <w:rFonts w:cs="Arial"/>
        </w:rPr>
      </w:pPr>
      <w:r>
        <w:rPr>
          <w:rFonts w:cs="Arial"/>
        </w:rPr>
        <w:t>GO TEAM!</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15</w:t>
      </w:r>
    </w:p>
    <w:p w14:paraId="35F2A8DC" w14:textId="77777777" w:rsidR="0033511B" w:rsidRDefault="0033511B" w:rsidP="00EE57B4">
      <w:pPr>
        <w:pStyle w:val="TOC1"/>
        <w:ind w:left="0"/>
      </w:pPr>
    </w:p>
    <w:p w14:paraId="3AAE29A1" w14:textId="77777777" w:rsidR="007571C4" w:rsidRDefault="006B07EF">
      <w:pPr>
        <w:pStyle w:val="Heading1"/>
        <w:rPr>
          <w:rFonts w:cs="Arial"/>
        </w:rPr>
      </w:pPr>
      <w:r>
        <w:rPr>
          <w:rFonts w:cs="Arial"/>
        </w:rPr>
        <w:lastRenderedPageBreak/>
        <w:t>Infrastructure Overview</w:t>
      </w:r>
    </w:p>
    <w:p w14:paraId="3B042017" w14:textId="102C9B22" w:rsidR="00804838" w:rsidRPr="00F847E0" w:rsidRDefault="00F847E0" w:rsidP="00F847E0">
      <w:pPr>
        <w:pStyle w:val="Heading2"/>
      </w:pPr>
      <w:r>
        <w:rPr>
          <w:rStyle w:val="Strong"/>
          <w:b w:val="0"/>
        </w:rPr>
        <w:t>Environments</w:t>
      </w:r>
    </w:p>
    <w:p w14:paraId="284FD3D8" w14:textId="43529BAF" w:rsidR="00804838" w:rsidRDefault="00804838" w:rsidP="00CD634E">
      <w:pPr>
        <w:pStyle w:val="TOC1"/>
      </w:pPr>
      <w:r>
        <w:t xml:space="preserve">During the lifecycle of any development project, we encounter countless hurdles from analysis, estimation, prioritization, unit and acceptance testing, quality assurance, and deployment. It is extremely important that all releases traverse various development environments to ensure the code being pushed is "production-ready". </w:t>
      </w:r>
    </w:p>
    <w:p w14:paraId="197ED5DF" w14:textId="77777777" w:rsidR="00804838" w:rsidRDefault="00804838" w:rsidP="00CD634E">
      <w:pPr>
        <w:pStyle w:val="TOC1"/>
      </w:pPr>
      <w:r>
        <w:t>There are 5 environments we will review:</w:t>
      </w:r>
    </w:p>
    <w:p w14:paraId="31DF7BAB" w14:textId="403415D6" w:rsidR="00804838" w:rsidRPr="00E7106A" w:rsidRDefault="00804838" w:rsidP="00CD634E">
      <w:pPr>
        <w:pStyle w:val="TOC1"/>
      </w:pPr>
      <w:r w:rsidRPr="00E7106A">
        <w:t>LOCALHOST</w:t>
      </w:r>
    </w:p>
    <w:p w14:paraId="659816AD" w14:textId="5DD75CF0" w:rsidR="00804838" w:rsidRDefault="00804838" w:rsidP="00CD634E">
      <w:pPr>
        <w:pStyle w:val="TOC1"/>
      </w:pPr>
      <w:r>
        <w:t xml:space="preserve">The initial sandbox environment for code creation resides on the engineer workstation. Tested is also completely locally in preparation for deployment to the DEV environment. </w:t>
      </w:r>
    </w:p>
    <w:p w14:paraId="16AAD699" w14:textId="2A5300FC" w:rsidR="00804838" w:rsidRPr="00E7106A" w:rsidRDefault="00804838" w:rsidP="00CD634E">
      <w:pPr>
        <w:pStyle w:val="TOC1"/>
      </w:pPr>
      <w:r w:rsidRPr="00E7106A">
        <w:t>DEVELOPMENT (DEV)</w:t>
      </w:r>
    </w:p>
    <w:p w14:paraId="32F766B4" w14:textId="71EBD387" w:rsidR="00804838" w:rsidRDefault="00804838" w:rsidP="00CD634E">
      <w:pPr>
        <w:pStyle w:val="TOC1"/>
      </w:pPr>
      <w:r>
        <w:t xml:space="preserve">During most development projects, we are dealt complex functional requirements that require distribution of development tasks (frontend, backend, etc.). After progressing through the initial localhost environment, the dev environment will typically be the first point for code integration. All code initally created will be put to the test against new environment variables and against other collaborative team code. QA work begins and runs a general </w:t>
      </w:r>
      <w:r>
        <w:rPr>
          <w:i/>
        </w:rPr>
        <w:t xml:space="preserve">"smoke" </w:t>
      </w:r>
      <w:r w:rsidRPr="00A72F73">
        <w:t>test</w:t>
      </w:r>
      <w:r>
        <w:t xml:space="preserve"> to verify all components have been given a quick run-through so that we can resolve any issues prior to deployment on the next environment. This environment is hosted on a locally-available engineering server, typically with administrator-level privileges.</w:t>
      </w:r>
    </w:p>
    <w:p w14:paraId="582BC6EE" w14:textId="4D598F73" w:rsidR="00804838" w:rsidRPr="00E7106A" w:rsidRDefault="00804838" w:rsidP="00CD634E">
      <w:pPr>
        <w:pStyle w:val="TOC1"/>
      </w:pPr>
      <w:r w:rsidRPr="00E7106A">
        <w:t>INTEGRATION (INT)</w:t>
      </w:r>
    </w:p>
    <w:p w14:paraId="227B7380" w14:textId="04A7EE75" w:rsidR="00804838" w:rsidRDefault="00804838" w:rsidP="00CD634E">
      <w:pPr>
        <w:pStyle w:val="TOC1"/>
      </w:pPr>
      <w:r>
        <w:t xml:space="preserve">The INT environment contains all functionally-merged code ready for official QA testing. This environment will experience the most interaction, as it is will be the last internally-facing environment prior to external (non-engineer) visibility. This consists of a full suite of QA tests, bug-resolution, as well as any next-iteration development for an existing live site. Like the DEV environment, this environment is also hosted on a locally-available server. Only a subset of individuals, or </w:t>
      </w:r>
      <w:r>
        <w:rPr>
          <w:i/>
        </w:rPr>
        <w:t>"gatekeepers"</w:t>
      </w:r>
      <w:r>
        <w:t xml:space="preserve">, will be given deployment access from this environment to the next to diligently determine production-ready code. </w:t>
      </w:r>
    </w:p>
    <w:p w14:paraId="750AC393" w14:textId="7FE11430" w:rsidR="00804838" w:rsidRDefault="00804838" w:rsidP="00CD634E">
      <w:pPr>
        <w:pStyle w:val="TOC1"/>
      </w:pPr>
      <w:r w:rsidRPr="00863B93">
        <w:t>QA</w:t>
      </w:r>
    </w:p>
    <w:p w14:paraId="38FDC295" w14:textId="64AAB9D4" w:rsidR="00804838" w:rsidRDefault="00804838" w:rsidP="00CD634E">
      <w:pPr>
        <w:pStyle w:val="TOC1"/>
      </w:pPr>
      <w:r>
        <w:t>Official public facing environment where clients, product, and project managers are given internal exposure and visibility into the project. At this juncture of the development cycle, 99% of bugs should be resolved. Any bug reports should be rare and/or unique in nature. Upon further development and future iterations, we would ideally only test environment changes. The QA environment should be considered a mirror image of production so that we can throroughly test any environmental modifications prior to live public release. Similar to the INT environment, only "</w:t>
      </w:r>
      <w:r>
        <w:rPr>
          <w:i/>
        </w:rPr>
        <w:t xml:space="preserve">gatekeepers" </w:t>
      </w:r>
      <w:r>
        <w:t xml:space="preserve">will be given deployment access from this environment to the next to diligently determine production-ready code. </w:t>
      </w:r>
    </w:p>
    <w:p w14:paraId="7A1EA26C" w14:textId="78D0830D" w:rsidR="00804838" w:rsidRPr="00E7106A" w:rsidRDefault="00804838" w:rsidP="00CD634E">
      <w:pPr>
        <w:pStyle w:val="TOC1"/>
      </w:pPr>
      <w:r w:rsidRPr="00E7106A">
        <w:t>PROD</w:t>
      </w:r>
    </w:p>
    <w:p w14:paraId="0449F057" w14:textId="13634C6A" w:rsidR="00804838" w:rsidRDefault="00804838" w:rsidP="00CD634E">
      <w:pPr>
        <w:pStyle w:val="TOC1"/>
      </w:pPr>
      <w:r>
        <w:t>Production will be the live environment served to the public. There should not be any software bugs present on this environment. At this point, all development should be solidified after traversing the previous 4 environments. The production system contains a load balanced setup with multiple nodes executing the newly developed functionality. Any deployments to this environment should verify that the configuration across all nodes are identical to ensure stability. It my difficult to troubleshoot issues at times if one server on the node is experiencing issues. Only a subset of the end-users will actually reach this node with a load-balanced setup. Once any deployment is complete, we will periodically merge the production setup back to QA to ensure these two environments are synced.</w:t>
      </w:r>
    </w:p>
    <w:p w14:paraId="7912338B" w14:textId="014E6D81" w:rsidR="0011756C" w:rsidRDefault="00323A9F" w:rsidP="00CD634E">
      <w:pPr>
        <w:pStyle w:val="TOC1"/>
      </w:pPr>
      <w:r>
        <w:lastRenderedPageBreak/>
        <w:drawing>
          <wp:inline distT="0" distB="0" distL="0" distR="0" wp14:anchorId="56B320F5" wp14:editId="0BC435BE">
            <wp:extent cx="6845300" cy="4953000"/>
            <wp:effectExtent l="0" t="0" r="12700" b="0"/>
            <wp:docPr id="8" name="Picture 3" descr="Macintosh HD:Users:shafeegkaradsheh:Desktop:Screen Shot 2012-08-14 at 1.4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hafeegkaradsheh:Desktop:Screen Shot 2012-08-14 at 1.40.4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5300" cy="4953000"/>
                    </a:xfrm>
                    <a:prstGeom prst="rect">
                      <a:avLst/>
                    </a:prstGeom>
                    <a:noFill/>
                    <a:ln>
                      <a:noFill/>
                    </a:ln>
                  </pic:spPr>
                </pic:pic>
              </a:graphicData>
            </a:graphic>
          </wp:inline>
        </w:drawing>
      </w:r>
    </w:p>
    <w:p w14:paraId="3B4AA15A" w14:textId="5D162C58" w:rsidR="009964FE" w:rsidRDefault="006A30F1" w:rsidP="009964FE">
      <w:pPr>
        <w:pStyle w:val="Heading2"/>
      </w:pPr>
      <w:r>
        <w:rPr>
          <w:rStyle w:val="Strong"/>
          <w:b w:val="0"/>
        </w:rPr>
        <w:t>Tag Progression and Deployment</w:t>
      </w:r>
    </w:p>
    <w:p w14:paraId="04000C11" w14:textId="1D744F4E" w:rsidR="00C41DBF" w:rsidRDefault="009964FE" w:rsidP="00CD634E">
      <w:pPr>
        <w:pStyle w:val="TOC1"/>
      </w:pPr>
      <w:r>
        <w:t xml:space="preserve">Now that we have discussed the various environments, tagging code becomes especially important. During several iterations of development and QA, units of code are likely revised and re-worked. Source code control become difficult if there isn’t a careful </w:t>
      </w:r>
      <w:r w:rsidR="00C41DBF">
        <w:t xml:space="preserve">tagging structure isn’t in place as development traverses from one environment to the next. </w:t>
      </w:r>
    </w:p>
    <w:p w14:paraId="525139F6" w14:textId="53DE54AD" w:rsidR="00C41DBF" w:rsidRDefault="00C41DBF" w:rsidP="00CD634E">
      <w:pPr>
        <w:pStyle w:val="TOC1"/>
      </w:pPr>
      <w:r>
        <w:t>Source Code Tagging shall take the folowing format</w:t>
      </w:r>
      <w:r w:rsidR="00EF66C0">
        <w:t>:</w:t>
      </w:r>
    </w:p>
    <w:p w14:paraId="65F9F583" w14:textId="313B8807" w:rsidR="009964FE" w:rsidRPr="00EF66C0" w:rsidRDefault="00C41DBF" w:rsidP="00CD634E">
      <w:pPr>
        <w:pStyle w:val="TOC1"/>
        <w:rPr>
          <w:vertAlign w:val="superscript"/>
        </w:rPr>
      </w:pPr>
      <w:r w:rsidRPr="00EF66C0">
        <w:rPr>
          <w:vertAlign w:val="superscript"/>
        </w:rPr>
        <w:t>PROJCODE-RELEASE-ENVIRONMENT-DESCRIPTION-DATE-VERSION</w:t>
      </w:r>
      <w:r w:rsidR="009964FE" w:rsidRPr="00EF66C0">
        <w:rPr>
          <w:vertAlign w:val="superscript"/>
        </w:rPr>
        <w:t xml:space="preserve"> </w:t>
      </w:r>
    </w:p>
    <w:p w14:paraId="48F47FF0" w14:textId="6B86E63C" w:rsidR="00C41DBF" w:rsidRPr="00EF66C0" w:rsidRDefault="00C41DBF" w:rsidP="00CD634E">
      <w:pPr>
        <w:pStyle w:val="TOC1"/>
      </w:pPr>
      <w:r w:rsidRPr="00EF66C0">
        <w:t>Let’s take the following tag as an example:</w:t>
      </w:r>
    </w:p>
    <w:p w14:paraId="414C9D3F" w14:textId="0C0AA8D9" w:rsidR="009964FE" w:rsidRPr="00D55F04" w:rsidRDefault="00BA200F" w:rsidP="00CD634E">
      <w:pPr>
        <w:pStyle w:val="TOC1"/>
        <w:rPr>
          <w:sz w:val="24"/>
          <w:szCs w:val="24"/>
          <w:vertAlign w:val="superscript"/>
        </w:rPr>
      </w:pPr>
      <w:r w:rsidRPr="00D55F04">
        <w:rPr>
          <w:sz w:val="24"/>
          <w:szCs w:val="24"/>
          <w:vertAlign w:val="superscript"/>
        </w:rPr>
        <w:t>COMM-</w:t>
      </w:r>
      <w:r w:rsidR="00EF66C0" w:rsidRPr="00D55F04">
        <w:rPr>
          <w:sz w:val="24"/>
          <w:szCs w:val="24"/>
          <w:vertAlign w:val="superscript"/>
        </w:rPr>
        <w:t>20120731-V2</w:t>
      </w:r>
    </w:p>
    <w:p w14:paraId="285602CA" w14:textId="4D47FE9B" w:rsidR="00C41DBF" w:rsidRPr="00EF66C0" w:rsidRDefault="00C41DBF" w:rsidP="00CD634E">
      <w:pPr>
        <w:pStyle w:val="TOC1"/>
      </w:pPr>
      <w:r w:rsidRPr="00EF66C0">
        <w:rPr>
          <w:b/>
        </w:rPr>
        <w:t>COMM</w:t>
      </w:r>
      <w:r w:rsidRPr="00EF66C0">
        <w:t xml:space="preserve"> = Project Code for Communities</w:t>
      </w:r>
    </w:p>
    <w:p w14:paraId="31853819" w14:textId="463619F4" w:rsidR="00C41DBF" w:rsidRPr="00EF66C0" w:rsidRDefault="00C41DBF" w:rsidP="00CD634E">
      <w:pPr>
        <w:pStyle w:val="TOC1"/>
      </w:pPr>
      <w:r w:rsidRPr="00EF66C0">
        <w:rPr>
          <w:b/>
        </w:rPr>
        <w:t>20120731</w:t>
      </w:r>
      <w:r w:rsidRPr="00EF66C0">
        <w:t xml:space="preserve"> = </w:t>
      </w:r>
      <w:r w:rsidR="00BA200F">
        <w:t>Release</w:t>
      </w:r>
      <w:r w:rsidRPr="00EF66C0">
        <w:t xml:space="preserve"> Date</w:t>
      </w:r>
    </w:p>
    <w:p w14:paraId="36BEE587" w14:textId="38681723" w:rsidR="00DE61D6" w:rsidRDefault="00DE61D6" w:rsidP="00DE61D6">
      <w:pPr>
        <w:pStyle w:val="TOC1"/>
      </w:pPr>
      <w:r w:rsidRPr="00EF66C0">
        <w:rPr>
          <w:b/>
        </w:rPr>
        <w:t>R5</w:t>
      </w:r>
      <w:r w:rsidRPr="00EF66C0">
        <w:t xml:space="preserve"> = Release Iteration</w:t>
      </w:r>
    </w:p>
    <w:p w14:paraId="0C4C7D4C" w14:textId="6BDEE326" w:rsidR="00DE61D6" w:rsidRPr="00DE61D6" w:rsidRDefault="00DE61D6" w:rsidP="00DE61D6">
      <w:pPr>
        <w:pStyle w:val="TOC1"/>
      </w:pPr>
      <w:r w:rsidRPr="00DE61D6">
        <w:rPr>
          <w:b/>
        </w:rPr>
        <w:t>Tag Number</w:t>
      </w:r>
      <w:r>
        <w:t xml:space="preserve"> = Incremental Project Tag Number. Value reset per project.</w:t>
      </w:r>
    </w:p>
    <w:p w14:paraId="0466B7D4" w14:textId="51B2DA44" w:rsidR="00C41DBF" w:rsidRPr="00EF66C0" w:rsidRDefault="00C41DBF" w:rsidP="00CD634E">
      <w:pPr>
        <w:pStyle w:val="TOC1"/>
      </w:pPr>
      <w:r w:rsidRPr="00EF66C0">
        <w:rPr>
          <w:b/>
        </w:rPr>
        <w:t>V2</w:t>
      </w:r>
      <w:r w:rsidRPr="00EF66C0">
        <w:t xml:space="preserve"> = Version</w:t>
      </w:r>
      <w:r w:rsidR="00DE61D6">
        <w:t xml:space="preserve"> (only for Hotfixes)</w:t>
      </w:r>
    </w:p>
    <w:p w14:paraId="1DA60FBC" w14:textId="45273EB8" w:rsidR="000E0B30" w:rsidRDefault="00EF66C0" w:rsidP="00CD634E">
      <w:pPr>
        <w:pStyle w:val="TOC1"/>
      </w:pPr>
      <w:r>
        <w:lastRenderedPageBreak/>
        <w:t>In the left column of the chart below, you will see the tag progression of source code completed for the WordPress Recent Activity FED. As the code traverse</w:t>
      </w:r>
      <w:r w:rsidR="00A635A5">
        <w:t>s</w:t>
      </w:r>
      <w:r>
        <w:t xml:space="preserve"> from environment to environment, several variables (such as Environment, Date, and Version) are being updated in the process. It may also be very common that </w:t>
      </w:r>
      <w:r w:rsidR="00A635A5">
        <w:t>concurrent next-</w:t>
      </w:r>
      <w:r>
        <w:t>iteration development is in progress, as shown in the right column.</w:t>
      </w:r>
    </w:p>
    <w:p w14:paraId="6228319C" w14:textId="755D1662" w:rsidR="00804838" w:rsidRDefault="0011756C" w:rsidP="00C03121">
      <w:pPr>
        <w:pStyle w:val="TOC1"/>
      </w:pPr>
      <w:r>
        <w:t>After development is complete and the code has been tagged, the developer is responsible for deploying the code or arranging deployment (depending on environment). As outlined previously in the docume</w:t>
      </w:r>
      <w:r w:rsidR="00A635A5">
        <w:t xml:space="preserve">nt, only a subset of individual </w:t>
      </w:r>
      <w:r w:rsidR="00A635A5" w:rsidRPr="00A635A5">
        <w:rPr>
          <w:i/>
        </w:rPr>
        <w:t>“gatekeepers”</w:t>
      </w:r>
      <w:r>
        <w:t xml:space="preserve"> are given deployment access. </w:t>
      </w:r>
    </w:p>
    <w:p w14:paraId="5985A9C9" w14:textId="77777777" w:rsidR="00C03121" w:rsidRPr="00804838" w:rsidRDefault="00C03121" w:rsidP="00C03121">
      <w:pPr>
        <w:pStyle w:val="TOC1"/>
      </w:pPr>
    </w:p>
    <w:p w14:paraId="6E6E2827" w14:textId="322EBD16" w:rsidR="00F1499D" w:rsidRDefault="002A5829" w:rsidP="009D694F">
      <w:pPr>
        <w:pStyle w:val="BodyText"/>
        <w:ind w:left="0"/>
      </w:pPr>
      <w:r>
        <w:rPr>
          <w:noProof/>
        </w:rPr>
        <w:drawing>
          <wp:inline distT="0" distB="0" distL="0" distR="0" wp14:anchorId="638AAADF" wp14:editId="700CB2A8">
            <wp:extent cx="6845300" cy="4584700"/>
            <wp:effectExtent l="0" t="0" r="12700" b="12700"/>
            <wp:docPr id="1" name="Picture 1" descr="Macintosh HD:Users:shafeegkaradsheh:Desktop:Screen Shot 2012-08-14 at 1.56.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hafeegkaradsheh:Desktop:Screen Shot 2012-08-14 at 1.56.01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5300" cy="4584700"/>
                    </a:xfrm>
                    <a:prstGeom prst="rect">
                      <a:avLst/>
                    </a:prstGeom>
                    <a:noFill/>
                    <a:ln>
                      <a:noFill/>
                    </a:ln>
                  </pic:spPr>
                </pic:pic>
              </a:graphicData>
            </a:graphic>
          </wp:inline>
        </w:drawing>
      </w:r>
    </w:p>
    <w:p w14:paraId="77CF6F77" w14:textId="77777777" w:rsidR="00C03121" w:rsidRPr="00F1499D" w:rsidRDefault="00C03121" w:rsidP="009D694F">
      <w:pPr>
        <w:pStyle w:val="BodyText"/>
        <w:ind w:left="0"/>
      </w:pPr>
    </w:p>
    <w:p w14:paraId="2E916D7F" w14:textId="19EF6F32" w:rsidR="001C4D98" w:rsidRDefault="00F3438C" w:rsidP="000965FC">
      <w:pPr>
        <w:pStyle w:val="Heading2"/>
      </w:pPr>
      <w:r>
        <w:t xml:space="preserve">Current </w:t>
      </w:r>
      <w:r w:rsidR="00E7106A">
        <w:t xml:space="preserve">Infrastructure </w:t>
      </w:r>
      <w:r>
        <w:t>(Communities)</w:t>
      </w:r>
      <w:r w:rsidR="00E7106A">
        <w:t xml:space="preserve"> </w:t>
      </w:r>
    </w:p>
    <w:p w14:paraId="3840C7AE" w14:textId="1C22779B" w:rsidR="000965FC" w:rsidRPr="001C4D98" w:rsidRDefault="00A61BA7" w:rsidP="001C4D98">
      <w:pPr>
        <w:pStyle w:val="Heading2"/>
        <w:numPr>
          <w:ilvl w:val="0"/>
          <w:numId w:val="0"/>
        </w:numPr>
        <w:ind w:left="576"/>
        <w:rPr>
          <w:rFonts w:ascii="Arial" w:hAnsi="Arial" w:cs="Arial"/>
          <w:b/>
        </w:rPr>
      </w:pPr>
      <w:r w:rsidRPr="001C4D98">
        <w:rPr>
          <w:rFonts w:ascii="Arial" w:hAnsi="Arial" w:cs="Arial"/>
          <w:b/>
        </w:rPr>
        <w:t>Production</w:t>
      </w:r>
      <w:r w:rsidR="00E70A44" w:rsidRPr="001C4D98">
        <w:rPr>
          <w:rFonts w:ascii="Arial" w:hAnsi="Arial" w:cs="Arial"/>
          <w:b/>
        </w:rPr>
        <w:t xml:space="preserve"> Servers / VMs / Storage</w:t>
      </w:r>
    </w:p>
    <w:p w14:paraId="283926D1" w14:textId="21F03530" w:rsidR="000965FC" w:rsidRDefault="000965FC" w:rsidP="000965FC">
      <w:pPr>
        <w:numPr>
          <w:ilvl w:val="0"/>
          <w:numId w:val="39"/>
        </w:numPr>
        <w:spacing w:before="100" w:beforeAutospacing="1" w:after="100" w:afterAutospacing="1"/>
      </w:pPr>
      <w:proofErr w:type="gramStart"/>
      <w:r>
        <w:t>comutil401p.prod.ch4.s.com</w:t>
      </w:r>
      <w:proofErr w:type="gramEnd"/>
      <w:r w:rsidR="00CB6568">
        <w:t xml:space="preserve">  –</w:t>
      </w:r>
      <w:r w:rsidR="00313033">
        <w:t xml:space="preserve"> </w:t>
      </w:r>
      <w:r w:rsidR="00313033" w:rsidRPr="00313033">
        <w:t>Stand</w:t>
      </w:r>
      <w:r w:rsidR="00CB6568">
        <w:t>-</w:t>
      </w:r>
      <w:r w:rsidR="00313033" w:rsidRPr="00313033">
        <w:t>alone server for crons, responsys and reporting.</w:t>
      </w:r>
    </w:p>
    <w:p w14:paraId="3392FA24" w14:textId="7A435104" w:rsidR="000965FC" w:rsidRDefault="000965FC" w:rsidP="000965FC">
      <w:pPr>
        <w:numPr>
          <w:ilvl w:val="0"/>
          <w:numId w:val="39"/>
        </w:numPr>
        <w:spacing w:before="100" w:beforeAutospacing="1" w:after="100" w:afterAutospacing="1"/>
      </w:pPr>
      <w:r>
        <w:t>comapp401p.prod.ch4.s.com</w:t>
      </w:r>
      <w:r w:rsidR="00313033">
        <w:t xml:space="preserve"> – </w:t>
      </w:r>
      <w:r w:rsidR="001924DA">
        <w:t xml:space="preserve">Web Server - </w:t>
      </w:r>
      <w:r w:rsidR="00313033">
        <w:t>1 Core | 4 GB RAM | 20 GB HDD</w:t>
      </w:r>
    </w:p>
    <w:p w14:paraId="2893053B" w14:textId="0588CCFD" w:rsidR="000965FC" w:rsidRDefault="000965FC" w:rsidP="000965FC">
      <w:pPr>
        <w:numPr>
          <w:ilvl w:val="0"/>
          <w:numId w:val="39"/>
        </w:numPr>
        <w:spacing w:before="100" w:beforeAutospacing="1" w:after="100" w:afterAutospacing="1"/>
      </w:pPr>
      <w:r>
        <w:t>comapp402p.prod.ch4.s.com</w:t>
      </w:r>
      <w:r w:rsidR="00313033">
        <w:t xml:space="preserve"> – </w:t>
      </w:r>
      <w:r w:rsidR="001924DA">
        <w:t xml:space="preserve">Web Server - </w:t>
      </w:r>
      <w:r w:rsidR="00313033">
        <w:t>1 Core | 4 GB RAM | 20 GB HDD</w:t>
      </w:r>
    </w:p>
    <w:p w14:paraId="2B3C6D38" w14:textId="6C2CA71A" w:rsidR="000965FC" w:rsidRDefault="000965FC" w:rsidP="000965FC">
      <w:pPr>
        <w:numPr>
          <w:ilvl w:val="0"/>
          <w:numId w:val="39"/>
        </w:numPr>
        <w:spacing w:before="100" w:beforeAutospacing="1" w:after="100" w:afterAutospacing="1"/>
      </w:pPr>
      <w:r>
        <w:t>comapp403p.prod.ch4.s.com</w:t>
      </w:r>
      <w:r w:rsidR="00313033">
        <w:t xml:space="preserve"> – </w:t>
      </w:r>
      <w:r w:rsidR="001924DA">
        <w:t xml:space="preserve">Web Server - </w:t>
      </w:r>
      <w:r w:rsidR="00313033">
        <w:t>1 Core | 4 GB RAM | 20 GB HDD</w:t>
      </w:r>
    </w:p>
    <w:p w14:paraId="4836CD71" w14:textId="08137C32" w:rsidR="000965FC" w:rsidRDefault="000965FC" w:rsidP="000965FC">
      <w:pPr>
        <w:numPr>
          <w:ilvl w:val="0"/>
          <w:numId w:val="39"/>
        </w:numPr>
        <w:spacing w:before="100" w:beforeAutospacing="1" w:after="100" w:afterAutospacing="1"/>
      </w:pPr>
      <w:r>
        <w:t>comapp404p.prod.ch4.s.com</w:t>
      </w:r>
      <w:r w:rsidR="00313033">
        <w:t xml:space="preserve"> – </w:t>
      </w:r>
      <w:r w:rsidR="001924DA">
        <w:t xml:space="preserve">Web Server - </w:t>
      </w:r>
      <w:r w:rsidR="00313033">
        <w:t>1 Core | 4 GB RAM | 20 GB HDD</w:t>
      </w:r>
    </w:p>
    <w:p w14:paraId="5CB297B2" w14:textId="6E90456E" w:rsidR="00DC4282" w:rsidRDefault="000965FC" w:rsidP="00DC4282">
      <w:pPr>
        <w:numPr>
          <w:ilvl w:val="0"/>
          <w:numId w:val="39"/>
        </w:numPr>
        <w:spacing w:before="100" w:beforeAutospacing="1" w:after="100" w:afterAutospacing="1"/>
      </w:pPr>
      <w:r>
        <w:t>comapp405p.prod.ch4.s.com</w:t>
      </w:r>
      <w:r w:rsidR="00313033">
        <w:t xml:space="preserve"> – </w:t>
      </w:r>
      <w:r w:rsidR="001924DA">
        <w:t xml:space="preserve">Web Server - </w:t>
      </w:r>
      <w:r w:rsidR="00313033">
        <w:t>1 Core | 4 GB RAM | 20 GB HDD</w:t>
      </w:r>
    </w:p>
    <w:p w14:paraId="09BB15C6" w14:textId="26895A4C" w:rsidR="00DC4282" w:rsidRDefault="005465D2" w:rsidP="00DC4282">
      <w:pPr>
        <w:numPr>
          <w:ilvl w:val="0"/>
          <w:numId w:val="39"/>
        </w:numPr>
        <w:spacing w:before="100" w:beforeAutospacing="1" w:after="100" w:afterAutospacing="1"/>
      </w:pPr>
      <w:r>
        <w:t xml:space="preserve">comcache401p.prod.ch4.s.com – </w:t>
      </w:r>
      <w:r w:rsidR="00CB6568">
        <w:t>m</w:t>
      </w:r>
      <w:r>
        <w:t>emcache - P</w:t>
      </w:r>
      <w:r w:rsidR="00B178C5">
        <w:t>hysical s</w:t>
      </w:r>
      <w:r w:rsidR="00D578C7">
        <w:t xml:space="preserve">erver </w:t>
      </w:r>
      <w:r>
        <w:t>16 GB RAM</w:t>
      </w:r>
    </w:p>
    <w:p w14:paraId="78670B87" w14:textId="35A06020" w:rsidR="00934C9C" w:rsidRPr="008A628D" w:rsidRDefault="005465D2" w:rsidP="00DC4282">
      <w:pPr>
        <w:numPr>
          <w:ilvl w:val="0"/>
          <w:numId w:val="39"/>
        </w:numPr>
        <w:spacing w:before="100" w:beforeAutospacing="1" w:after="100" w:afterAutospacing="1"/>
        <w:rPr>
          <w:rFonts w:cs="Arial"/>
        </w:rPr>
      </w:pPr>
      <w:r w:rsidRPr="008A628D">
        <w:rPr>
          <w:rFonts w:cs="Arial"/>
        </w:rPr>
        <w:t>dbcommq</w:t>
      </w:r>
      <w:r w:rsidR="00E70A44">
        <w:rPr>
          <w:rFonts w:cs="Arial"/>
        </w:rPr>
        <w:t xml:space="preserve">.prod.ch4.com </w:t>
      </w:r>
      <w:r w:rsidR="00E70A44" w:rsidRPr="008A628D">
        <w:rPr>
          <w:rFonts w:cs="Arial"/>
          <w:spacing w:val="0"/>
        </w:rPr>
        <w:t>–</w:t>
      </w:r>
      <w:r w:rsidRPr="008A628D">
        <w:rPr>
          <w:rFonts w:cs="Arial"/>
        </w:rPr>
        <w:t xml:space="preserve"> Dedicated database cluster with 100 GB allocation</w:t>
      </w:r>
    </w:p>
    <w:p w14:paraId="4AD04F76" w14:textId="05301750" w:rsidR="00D578C7" w:rsidRPr="00E7106A" w:rsidRDefault="00934C9C" w:rsidP="00E7106A">
      <w:pPr>
        <w:pStyle w:val="ListParagraph"/>
        <w:numPr>
          <w:ilvl w:val="0"/>
          <w:numId w:val="39"/>
        </w:numPr>
        <w:spacing w:before="100" w:beforeAutospacing="1" w:after="100" w:afterAutospacing="1"/>
        <w:rPr>
          <w:rFonts w:cs="Arial"/>
          <w:spacing w:val="0"/>
        </w:rPr>
      </w:pPr>
      <w:proofErr w:type="gramStart"/>
      <w:r w:rsidRPr="008A628D">
        <w:rPr>
          <w:rFonts w:cs="Arial"/>
          <w:spacing w:val="0"/>
        </w:rPr>
        <w:t>netapp02p.ch4.s.com</w:t>
      </w:r>
      <w:proofErr w:type="gramEnd"/>
      <w:r w:rsidRPr="008A628D">
        <w:rPr>
          <w:rFonts w:cs="Arial"/>
          <w:spacing w:val="0"/>
        </w:rPr>
        <w:t xml:space="preserve"> –</w:t>
      </w:r>
      <w:r w:rsidR="00E70A44">
        <w:rPr>
          <w:rFonts w:cs="Arial"/>
          <w:spacing w:val="0"/>
        </w:rPr>
        <w:t xml:space="preserve"> </w:t>
      </w:r>
      <w:r w:rsidRPr="008A628D">
        <w:rPr>
          <w:rFonts w:cs="Arial"/>
          <w:spacing w:val="0"/>
        </w:rPr>
        <w:t xml:space="preserve">NFS </w:t>
      </w:r>
      <w:r w:rsidR="008A628D" w:rsidRPr="008A628D">
        <w:rPr>
          <w:rFonts w:cs="Arial"/>
          <w:spacing w:val="0"/>
        </w:rPr>
        <w:t xml:space="preserve">- </w:t>
      </w:r>
      <w:r w:rsidRPr="00E70A44">
        <w:rPr>
          <w:rFonts w:cs="Arial"/>
          <w:i/>
          <w:spacing w:val="0"/>
        </w:rPr>
        <w:t>comm_sys_prod</w:t>
      </w:r>
      <w:r w:rsidRPr="008A628D">
        <w:rPr>
          <w:rFonts w:cs="Arial"/>
          <w:spacing w:val="0"/>
        </w:rPr>
        <w:t xml:space="preserve"> with 200</w:t>
      </w:r>
      <w:r w:rsidR="00F268C3">
        <w:rPr>
          <w:rFonts w:cs="Arial"/>
          <w:spacing w:val="0"/>
        </w:rPr>
        <w:t xml:space="preserve"> </w:t>
      </w:r>
      <w:r w:rsidRPr="008A628D">
        <w:rPr>
          <w:rFonts w:cs="Arial"/>
          <w:spacing w:val="0"/>
        </w:rPr>
        <w:t>GB</w:t>
      </w:r>
      <w:r w:rsidR="00F268C3">
        <w:rPr>
          <w:rFonts w:cs="Arial"/>
          <w:spacing w:val="0"/>
        </w:rPr>
        <w:t xml:space="preserve"> allocation</w:t>
      </w:r>
    </w:p>
    <w:p w14:paraId="54F18B68" w14:textId="1A481A28" w:rsidR="007571C4" w:rsidRDefault="00E7106A" w:rsidP="00F847E0">
      <w:pPr>
        <w:pStyle w:val="ListParagraph"/>
        <w:spacing w:before="100" w:beforeAutospacing="1" w:after="100" w:afterAutospacing="1"/>
        <w:rPr>
          <w:rFonts w:cs="Arial"/>
          <w:spacing w:val="0"/>
        </w:rPr>
      </w:pPr>
      <w:r>
        <w:rPr>
          <w:rFonts w:cs="Arial"/>
          <w:noProof/>
          <w:spacing w:val="0"/>
        </w:rPr>
        <w:lastRenderedPageBreak/>
        <w:drawing>
          <wp:inline distT="0" distB="0" distL="0" distR="0" wp14:anchorId="5797B3D0" wp14:editId="2D98DE0A">
            <wp:extent cx="4201795" cy="9126855"/>
            <wp:effectExtent l="0" t="0" r="0" b="0"/>
            <wp:docPr id="5" name="Picture 3" descr="Macintosh HD:Users:shafeegkaradsheh:Documents:Sears:SHC-Comm-Infra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hafeegkaradsheh:Documents:Sears:SHC-Comm-Infrastructu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1795" cy="9126855"/>
                    </a:xfrm>
                    <a:prstGeom prst="rect">
                      <a:avLst/>
                    </a:prstGeom>
                    <a:noFill/>
                    <a:ln>
                      <a:noFill/>
                    </a:ln>
                  </pic:spPr>
                </pic:pic>
              </a:graphicData>
            </a:graphic>
          </wp:inline>
        </w:drawing>
      </w:r>
    </w:p>
    <w:p w14:paraId="35211376" w14:textId="41BC1144" w:rsidR="00B6787D" w:rsidRDefault="00B6787D" w:rsidP="00B6787D">
      <w:pPr>
        <w:pStyle w:val="Heading1"/>
        <w:pBdr>
          <w:top w:val="single" w:sz="48" w:space="0" w:color="FFFFFF"/>
        </w:pBdr>
      </w:pPr>
      <w:r>
        <w:lastRenderedPageBreak/>
        <w:t>Release Management</w:t>
      </w:r>
    </w:p>
    <w:p w14:paraId="13641C6E" w14:textId="302D41E1" w:rsidR="00CD634E" w:rsidRDefault="00CD634E" w:rsidP="00CD634E">
      <w:pPr>
        <w:pStyle w:val="Heading2"/>
      </w:pPr>
      <w:r>
        <w:t>Release Structure</w:t>
      </w:r>
    </w:p>
    <w:p w14:paraId="50F45A64" w14:textId="5CA3B922" w:rsidR="00B6787D" w:rsidRPr="00EE021B" w:rsidRDefault="00EE021B" w:rsidP="00B6787D">
      <w:pPr>
        <w:pStyle w:val="BodyText"/>
        <w:ind w:left="576"/>
      </w:pPr>
      <w:r>
        <w:t xml:space="preserve">To provide additional structure into our deployments, we will be initiating a new release management structure. Work scoped and estimated from the </w:t>
      </w:r>
      <w:r>
        <w:rPr>
          <w:i/>
        </w:rPr>
        <w:t>Statement of Work</w:t>
      </w:r>
      <w:r>
        <w:t xml:space="preserve"> will broken into several key core components. Each component will be evaluated and prioritized into releases. Our release cycles will be every 4 weeks, broken into 2 sprints. </w:t>
      </w:r>
      <w:proofErr w:type="gramStart"/>
      <w:r>
        <w:t>Each sprint iteration</w:t>
      </w:r>
      <w:proofErr w:type="gramEnd"/>
      <w:r>
        <w:t xml:space="preserve"> will initially be broken into 2-week cycles. Management will dictate the development for each sprint. The deadline for scheduled for an upcoming sprint should be submitted no later than EOB Wednesday the week prior to the beginning of the sprint. </w:t>
      </w:r>
      <w:r w:rsidR="00CD634E">
        <w:t>Production deployments will be executed on Tuesday after the end of the sprint. All “production-ready” code should be committed by EOB on the first Monday of the new release cycle.</w:t>
      </w:r>
      <w:r>
        <w:t xml:space="preserve"> </w:t>
      </w:r>
    </w:p>
    <w:p w14:paraId="3E27AEA7" w14:textId="1E66A8F8" w:rsidR="00CD634E" w:rsidRDefault="00CD634E" w:rsidP="00CD634E">
      <w:pPr>
        <w:pStyle w:val="Heading2"/>
      </w:pPr>
      <w:r>
        <w:t>Sprint Structure</w:t>
      </w:r>
    </w:p>
    <w:p w14:paraId="3678131D" w14:textId="03D0619E" w:rsidR="00B6787D" w:rsidRDefault="00CD634E" w:rsidP="00CD634E">
      <w:pPr>
        <w:pStyle w:val="TOC1"/>
      </w:pPr>
      <w:r>
        <w:t xml:space="preserve">At the start of every sprint, each team will be required to formally meet and review the user stories and tasks and determine a strategy of attack for completing the work on schedule. This mandatory meeting will take place at the start of the sprint on every other Monday at 10:00 a.m. - 12:00 p.m. CST. </w:t>
      </w:r>
    </w:p>
    <w:p w14:paraId="378213D5" w14:textId="41087466" w:rsidR="00B6787D" w:rsidRDefault="00B6787D" w:rsidP="00CD634E">
      <w:pPr>
        <w:pStyle w:val="TOC1"/>
      </w:pPr>
      <w:r>
        <w:t xml:space="preserve">General development updates will be provided on a daily basis in morning </w:t>
      </w:r>
      <w:r w:rsidR="00CD634E">
        <w:rPr>
          <w:b/>
        </w:rPr>
        <w:t>S</w:t>
      </w:r>
      <w:r w:rsidRPr="00CD634E">
        <w:rPr>
          <w:b/>
        </w:rPr>
        <w:t>tandups</w:t>
      </w:r>
      <w:r>
        <w:t xml:space="preserve"> at 9:30 a.m. </w:t>
      </w:r>
    </w:p>
    <w:p w14:paraId="143F931F" w14:textId="0D76EA99" w:rsidR="00B6787D" w:rsidRDefault="00CD634E" w:rsidP="00CD634E">
      <w:pPr>
        <w:pStyle w:val="TOC1"/>
      </w:pPr>
      <w:r>
        <w:t>Individual team meetings (i.e. FED Team Meetings / BED Team Meetings) may be decided on a per-sprint basis by team.</w:t>
      </w:r>
    </w:p>
    <w:p w14:paraId="059B8B79" w14:textId="77777777" w:rsidR="00B6787D" w:rsidRDefault="00B6787D" w:rsidP="00CD634E">
      <w:pPr>
        <w:pStyle w:val="TOC1"/>
      </w:pPr>
      <w:r>
        <w:t xml:space="preserve">On the last day of the sprint, an "End of Sprint Review" will be conducted with all members. Each member will be responsible for being prepared for the meeting, and providing a </w:t>
      </w:r>
      <w:r>
        <w:rPr>
          <w:b/>
        </w:rPr>
        <w:t xml:space="preserve">functional </w:t>
      </w:r>
      <w:r>
        <w:t>demo of their work to the group assigned in the sprint (if applicable). Potential issues, such as incomplete functionality or bugs, should be brought to the attention of the Release and Delivery Managers prior to the meeting. This mandatory meeting will be scheduled at the end of the sprint on every other Friday from 9 to 11 a.m. CST</w:t>
      </w:r>
      <w:r w:rsidRPr="00A57E92">
        <w:t>.</w:t>
      </w:r>
    </w:p>
    <w:p w14:paraId="2612BA10" w14:textId="0E3BB482" w:rsidR="00CD634E" w:rsidRDefault="00CD634E" w:rsidP="00CD634E">
      <w:pPr>
        <w:pStyle w:val="TOC1"/>
      </w:pPr>
      <w:r>
        <w:t xml:space="preserve">As the last stage of the sprint, each team should conduct a sprint post-mortem meeting to determine the successes of the sprint, as well as any pitfalls. Our goal is to prevent any repetitive issues. Any issues that occur frequently </w:t>
      </w:r>
      <w:r w:rsidR="00A8047E">
        <w:t>should</w:t>
      </w:r>
      <w:r>
        <w:t xml:space="preserve"> </w:t>
      </w:r>
      <w:r w:rsidR="00A8047E">
        <w:t>indicate lack of</w:t>
      </w:r>
      <w:r>
        <w:t xml:space="preserve"> general</w:t>
      </w:r>
      <w:r w:rsidR="00A8047E">
        <w:t xml:space="preserve"> process</w:t>
      </w:r>
      <w:r>
        <w:t xml:space="preserve">. These should be notated and updated in Mingle. </w:t>
      </w:r>
    </w:p>
    <w:p w14:paraId="7761C19C" w14:textId="49C3C89A" w:rsidR="00A8047E" w:rsidRDefault="00A8047E" w:rsidP="00A8047E">
      <w:pPr>
        <w:pStyle w:val="Heading2"/>
      </w:pPr>
      <w:r>
        <w:t>Backlog</w:t>
      </w:r>
    </w:p>
    <w:p w14:paraId="415089D0" w14:textId="63C69DF5" w:rsidR="00A8047E" w:rsidRDefault="00A8047E" w:rsidP="00A8047E">
      <w:pPr>
        <w:pStyle w:val="BodyText"/>
        <w:ind w:left="630"/>
      </w:pPr>
      <w:r>
        <w:t xml:space="preserve">It may be common that work scoped for sprints does not complete by the end of the sprint. These incidents may occur frequently in the infancy of this process, however should be handled with discretion (depending on project schedule). This may be due to a variety of dependencies, such as underestimating scope of task, lack of tools or environment, or simply lack of focus. After several iterations of development, the team should adjust and become more accurate on work scoped by sprint. </w:t>
      </w:r>
    </w:p>
    <w:p w14:paraId="73C4C100" w14:textId="505B9BB8" w:rsidR="00A8047E" w:rsidRDefault="00A8047E" w:rsidP="00A8047E">
      <w:pPr>
        <w:pStyle w:val="Heading2"/>
      </w:pPr>
      <w:r>
        <w:t>Release Notes</w:t>
      </w:r>
    </w:p>
    <w:p w14:paraId="01310363" w14:textId="63BEFF2D" w:rsidR="00A8047E" w:rsidRPr="00A8047E" w:rsidRDefault="00A8047E" w:rsidP="00A8047E">
      <w:pPr>
        <w:pStyle w:val="BodyText"/>
        <w:ind w:left="630"/>
        <w:jc w:val="left"/>
      </w:pPr>
      <w:r>
        <w:t>After a major release (2 sprints) has been deployed, the Release manager is responsible for documenting all the feature additions, bug fixes, and any other additional release information into Mingle</w:t>
      </w:r>
      <w:r w:rsidR="00A66197">
        <w:t xml:space="preserve"> under “Release Notes”</w:t>
      </w:r>
      <w:r>
        <w:t xml:space="preserve">. </w:t>
      </w:r>
      <w:r w:rsidR="00A66197">
        <w:t xml:space="preserve">This will be required for every release so that we can keep track of projects in progress, and also keep documented references of available functionality for potential future projects. </w:t>
      </w:r>
    </w:p>
    <w:p w14:paraId="6E8E4A55" w14:textId="77777777" w:rsidR="00A8047E" w:rsidRPr="00A8047E" w:rsidRDefault="00A8047E" w:rsidP="00A8047E">
      <w:pPr>
        <w:pStyle w:val="BodyText"/>
        <w:ind w:left="630"/>
      </w:pPr>
    </w:p>
    <w:p w14:paraId="14B4CE79" w14:textId="77777777" w:rsidR="00A8047E" w:rsidRDefault="00A8047E" w:rsidP="00CD634E">
      <w:pPr>
        <w:pStyle w:val="TOC1"/>
      </w:pPr>
    </w:p>
    <w:p w14:paraId="2388A835" w14:textId="77777777" w:rsidR="00A8047E" w:rsidRDefault="00A8047E" w:rsidP="00CD634E">
      <w:pPr>
        <w:pStyle w:val="TOC1"/>
      </w:pPr>
    </w:p>
    <w:p w14:paraId="4CA9CFF2" w14:textId="77777777" w:rsidR="00A8047E" w:rsidRDefault="00A8047E" w:rsidP="00CD634E">
      <w:pPr>
        <w:pStyle w:val="TOC1"/>
      </w:pPr>
    </w:p>
    <w:p w14:paraId="3B4264C5" w14:textId="77777777" w:rsidR="00B6787D" w:rsidRPr="00EE208C" w:rsidRDefault="00B6787D" w:rsidP="00A66197">
      <w:pPr>
        <w:pStyle w:val="TOC1"/>
      </w:pPr>
      <w:r w:rsidRPr="00EE208C">
        <w:lastRenderedPageBreak/>
        <w:t>Below you find a calendar with the typical sprint schedule (including Sprint Planning meetings, End of Sprint Reviews, as well as Daily Standups)</w:t>
      </w:r>
    </w:p>
    <w:tbl>
      <w:tblPr>
        <w:tblW w:w="8115" w:type="dxa"/>
        <w:jc w:val="center"/>
        <w:tblInd w:w="93" w:type="dxa"/>
        <w:tblLayout w:type="fixed"/>
        <w:tblLook w:val="04A0" w:firstRow="1" w:lastRow="0" w:firstColumn="1" w:lastColumn="0" w:noHBand="0" w:noVBand="1"/>
      </w:tblPr>
      <w:tblGrid>
        <w:gridCol w:w="1140"/>
        <w:gridCol w:w="1140"/>
        <w:gridCol w:w="1141"/>
        <w:gridCol w:w="1141"/>
        <w:gridCol w:w="1141"/>
        <w:gridCol w:w="1141"/>
        <w:gridCol w:w="1271"/>
      </w:tblGrid>
      <w:tr w:rsidR="00B6787D" w:rsidRPr="00C90620" w14:paraId="6705F730" w14:textId="77777777" w:rsidTr="00B6787D">
        <w:trPr>
          <w:trHeight w:val="880"/>
          <w:jc w:val="center"/>
        </w:trPr>
        <w:tc>
          <w:tcPr>
            <w:tcW w:w="8115"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D209BCD" w14:textId="77777777" w:rsidR="00B6787D" w:rsidRPr="00C90620" w:rsidRDefault="00B6787D" w:rsidP="00B6787D">
            <w:pPr>
              <w:ind w:left="0"/>
              <w:jc w:val="center"/>
              <w:rPr>
                <w:rFonts w:cs="Arial"/>
                <w:color w:val="000000"/>
                <w:spacing w:val="0"/>
                <w:sz w:val="48"/>
                <w:szCs w:val="48"/>
              </w:rPr>
            </w:pPr>
            <w:r w:rsidRPr="00C90620">
              <w:rPr>
                <w:rFonts w:cs="Arial"/>
                <w:color w:val="000000"/>
                <w:spacing w:val="0"/>
                <w:sz w:val="48"/>
                <w:szCs w:val="48"/>
              </w:rPr>
              <w:t>AUGUST</w:t>
            </w:r>
          </w:p>
        </w:tc>
      </w:tr>
      <w:tr w:rsidR="00B6787D" w:rsidRPr="00C90620" w14:paraId="03CE2CA2" w14:textId="77777777" w:rsidTr="00B6787D">
        <w:trPr>
          <w:trHeight w:val="280"/>
          <w:jc w:val="center"/>
        </w:trPr>
        <w:tc>
          <w:tcPr>
            <w:tcW w:w="8115" w:type="dxa"/>
            <w:gridSpan w:val="7"/>
            <w:tcBorders>
              <w:top w:val="single" w:sz="4" w:space="0" w:color="auto"/>
              <w:left w:val="single" w:sz="4" w:space="0" w:color="auto"/>
              <w:bottom w:val="single" w:sz="4" w:space="0" w:color="auto"/>
              <w:right w:val="single" w:sz="4" w:space="0" w:color="000000"/>
            </w:tcBorders>
            <w:shd w:val="clear" w:color="000000" w:fill="000000"/>
            <w:noWrap/>
            <w:vAlign w:val="bottom"/>
            <w:hideMark/>
          </w:tcPr>
          <w:p w14:paraId="6AE8E60B" w14:textId="77777777" w:rsidR="00B6787D" w:rsidRPr="00C90620" w:rsidRDefault="00B6787D" w:rsidP="00B6787D">
            <w:pPr>
              <w:ind w:left="0"/>
              <w:rPr>
                <w:rFonts w:ascii="Calibri" w:hAnsi="Calibri"/>
                <w:color w:val="000000"/>
                <w:spacing w:val="0"/>
                <w:sz w:val="22"/>
                <w:szCs w:val="22"/>
              </w:rPr>
            </w:pPr>
            <w:r w:rsidRPr="00C90620">
              <w:rPr>
                <w:rFonts w:ascii="Calibri" w:hAnsi="Calibri"/>
                <w:color w:val="000000"/>
                <w:spacing w:val="0"/>
                <w:sz w:val="22"/>
                <w:szCs w:val="22"/>
              </w:rPr>
              <w:t> </w:t>
            </w:r>
          </w:p>
        </w:tc>
      </w:tr>
      <w:tr w:rsidR="00B6787D" w:rsidRPr="00C90620" w14:paraId="24E57856" w14:textId="77777777" w:rsidTr="00B6787D">
        <w:trPr>
          <w:trHeight w:val="44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793076A" w14:textId="77777777" w:rsidR="00B6787D" w:rsidRPr="00C90620" w:rsidRDefault="00B6787D" w:rsidP="00B6787D">
            <w:pPr>
              <w:ind w:left="0"/>
              <w:jc w:val="center"/>
              <w:rPr>
                <w:rFonts w:cs="Arial"/>
                <w:color w:val="000000"/>
                <w:spacing w:val="0"/>
                <w:sz w:val="22"/>
                <w:szCs w:val="22"/>
              </w:rPr>
            </w:pPr>
            <w:r>
              <w:rPr>
                <w:rFonts w:cs="Arial"/>
                <w:color w:val="000000"/>
                <w:spacing w:val="0"/>
                <w:sz w:val="22"/>
                <w:szCs w:val="22"/>
              </w:rPr>
              <w:t>Sun</w:t>
            </w:r>
          </w:p>
        </w:tc>
        <w:tc>
          <w:tcPr>
            <w:tcW w:w="1140" w:type="dxa"/>
            <w:tcBorders>
              <w:top w:val="nil"/>
              <w:left w:val="nil"/>
              <w:bottom w:val="single" w:sz="4" w:space="0" w:color="auto"/>
              <w:right w:val="single" w:sz="4" w:space="0" w:color="auto"/>
            </w:tcBorders>
            <w:shd w:val="clear" w:color="auto" w:fill="auto"/>
            <w:noWrap/>
            <w:vAlign w:val="bottom"/>
            <w:hideMark/>
          </w:tcPr>
          <w:p w14:paraId="7E9028B3" w14:textId="77777777" w:rsidR="00B6787D" w:rsidRPr="00C90620" w:rsidRDefault="00B6787D" w:rsidP="00B6787D">
            <w:pPr>
              <w:ind w:left="0"/>
              <w:jc w:val="center"/>
              <w:rPr>
                <w:rFonts w:cs="Arial"/>
                <w:color w:val="000000"/>
                <w:spacing w:val="0"/>
                <w:sz w:val="22"/>
                <w:szCs w:val="22"/>
              </w:rPr>
            </w:pPr>
            <w:r w:rsidRPr="00C90620">
              <w:rPr>
                <w:rFonts w:cs="Arial"/>
                <w:color w:val="000000"/>
                <w:spacing w:val="0"/>
                <w:sz w:val="22"/>
                <w:szCs w:val="22"/>
              </w:rPr>
              <w:t>Mon</w:t>
            </w:r>
          </w:p>
        </w:tc>
        <w:tc>
          <w:tcPr>
            <w:tcW w:w="1141" w:type="dxa"/>
            <w:tcBorders>
              <w:top w:val="nil"/>
              <w:left w:val="nil"/>
              <w:bottom w:val="single" w:sz="4" w:space="0" w:color="auto"/>
              <w:right w:val="single" w:sz="4" w:space="0" w:color="auto"/>
            </w:tcBorders>
            <w:shd w:val="clear" w:color="auto" w:fill="auto"/>
            <w:noWrap/>
            <w:vAlign w:val="bottom"/>
            <w:hideMark/>
          </w:tcPr>
          <w:p w14:paraId="7B7647E5" w14:textId="77777777" w:rsidR="00B6787D" w:rsidRPr="00C90620" w:rsidRDefault="00B6787D" w:rsidP="00B6787D">
            <w:pPr>
              <w:ind w:left="0"/>
              <w:jc w:val="center"/>
              <w:rPr>
                <w:rFonts w:cs="Arial"/>
                <w:color w:val="000000"/>
                <w:spacing w:val="0"/>
                <w:sz w:val="22"/>
                <w:szCs w:val="22"/>
              </w:rPr>
            </w:pPr>
            <w:r w:rsidRPr="00C90620">
              <w:rPr>
                <w:rFonts w:cs="Arial"/>
                <w:color w:val="000000"/>
                <w:spacing w:val="0"/>
                <w:sz w:val="22"/>
                <w:szCs w:val="22"/>
              </w:rPr>
              <w:t>Tues</w:t>
            </w:r>
          </w:p>
        </w:tc>
        <w:tc>
          <w:tcPr>
            <w:tcW w:w="1141" w:type="dxa"/>
            <w:tcBorders>
              <w:top w:val="nil"/>
              <w:left w:val="nil"/>
              <w:bottom w:val="single" w:sz="4" w:space="0" w:color="auto"/>
              <w:right w:val="single" w:sz="4" w:space="0" w:color="auto"/>
            </w:tcBorders>
            <w:shd w:val="clear" w:color="auto" w:fill="auto"/>
            <w:noWrap/>
            <w:vAlign w:val="bottom"/>
            <w:hideMark/>
          </w:tcPr>
          <w:p w14:paraId="03B1198D" w14:textId="77777777" w:rsidR="00B6787D" w:rsidRPr="00C90620" w:rsidRDefault="00B6787D" w:rsidP="00B6787D">
            <w:pPr>
              <w:ind w:left="0"/>
              <w:jc w:val="center"/>
              <w:rPr>
                <w:rFonts w:cs="Arial"/>
                <w:color w:val="000000"/>
                <w:spacing w:val="0"/>
                <w:sz w:val="22"/>
                <w:szCs w:val="22"/>
              </w:rPr>
            </w:pPr>
            <w:r>
              <w:rPr>
                <w:rFonts w:cs="Arial"/>
                <w:color w:val="000000"/>
                <w:spacing w:val="0"/>
                <w:sz w:val="22"/>
                <w:szCs w:val="22"/>
              </w:rPr>
              <w:t>Wed</w:t>
            </w:r>
          </w:p>
        </w:tc>
        <w:tc>
          <w:tcPr>
            <w:tcW w:w="1141" w:type="dxa"/>
            <w:tcBorders>
              <w:top w:val="nil"/>
              <w:left w:val="nil"/>
              <w:bottom w:val="single" w:sz="4" w:space="0" w:color="auto"/>
              <w:right w:val="single" w:sz="4" w:space="0" w:color="auto"/>
            </w:tcBorders>
            <w:shd w:val="clear" w:color="auto" w:fill="auto"/>
            <w:noWrap/>
            <w:vAlign w:val="bottom"/>
            <w:hideMark/>
          </w:tcPr>
          <w:p w14:paraId="3C2DE55A" w14:textId="77777777" w:rsidR="00B6787D" w:rsidRPr="00C90620" w:rsidRDefault="00B6787D" w:rsidP="00B6787D">
            <w:pPr>
              <w:ind w:left="0"/>
              <w:jc w:val="center"/>
              <w:rPr>
                <w:rFonts w:cs="Arial"/>
                <w:color w:val="000000"/>
                <w:spacing w:val="0"/>
                <w:sz w:val="22"/>
                <w:szCs w:val="22"/>
              </w:rPr>
            </w:pPr>
            <w:r w:rsidRPr="00C90620">
              <w:rPr>
                <w:rFonts w:cs="Arial"/>
                <w:color w:val="000000"/>
                <w:spacing w:val="0"/>
                <w:sz w:val="22"/>
                <w:szCs w:val="22"/>
              </w:rPr>
              <w:t>Thurs</w:t>
            </w:r>
          </w:p>
        </w:tc>
        <w:tc>
          <w:tcPr>
            <w:tcW w:w="1141" w:type="dxa"/>
            <w:tcBorders>
              <w:top w:val="nil"/>
              <w:left w:val="nil"/>
              <w:bottom w:val="single" w:sz="4" w:space="0" w:color="auto"/>
              <w:right w:val="single" w:sz="4" w:space="0" w:color="auto"/>
            </w:tcBorders>
            <w:shd w:val="clear" w:color="auto" w:fill="auto"/>
            <w:noWrap/>
            <w:vAlign w:val="bottom"/>
            <w:hideMark/>
          </w:tcPr>
          <w:p w14:paraId="47C49133" w14:textId="77777777" w:rsidR="00B6787D" w:rsidRPr="00C90620" w:rsidRDefault="00B6787D" w:rsidP="00B6787D">
            <w:pPr>
              <w:ind w:left="0"/>
              <w:jc w:val="center"/>
              <w:rPr>
                <w:rFonts w:cs="Arial"/>
                <w:color w:val="000000"/>
                <w:spacing w:val="0"/>
                <w:sz w:val="22"/>
                <w:szCs w:val="22"/>
              </w:rPr>
            </w:pPr>
            <w:r w:rsidRPr="00C90620">
              <w:rPr>
                <w:rFonts w:cs="Arial"/>
                <w:color w:val="000000"/>
                <w:spacing w:val="0"/>
                <w:sz w:val="22"/>
                <w:szCs w:val="22"/>
              </w:rPr>
              <w:t>Fri</w:t>
            </w:r>
          </w:p>
        </w:tc>
        <w:tc>
          <w:tcPr>
            <w:tcW w:w="1271" w:type="dxa"/>
            <w:tcBorders>
              <w:top w:val="nil"/>
              <w:left w:val="nil"/>
              <w:bottom w:val="single" w:sz="4" w:space="0" w:color="auto"/>
              <w:right w:val="single" w:sz="4" w:space="0" w:color="auto"/>
            </w:tcBorders>
            <w:shd w:val="clear" w:color="auto" w:fill="auto"/>
            <w:noWrap/>
            <w:vAlign w:val="bottom"/>
            <w:hideMark/>
          </w:tcPr>
          <w:p w14:paraId="5B0333C2" w14:textId="77777777" w:rsidR="00B6787D" w:rsidRPr="00C90620" w:rsidRDefault="00B6787D" w:rsidP="00B6787D">
            <w:pPr>
              <w:ind w:left="0"/>
              <w:jc w:val="center"/>
              <w:rPr>
                <w:rFonts w:cs="Arial"/>
                <w:color w:val="000000"/>
                <w:spacing w:val="0"/>
                <w:sz w:val="22"/>
                <w:szCs w:val="22"/>
              </w:rPr>
            </w:pPr>
            <w:r>
              <w:rPr>
                <w:rFonts w:cs="Arial"/>
                <w:color w:val="000000"/>
                <w:spacing w:val="0"/>
                <w:sz w:val="22"/>
                <w:szCs w:val="22"/>
              </w:rPr>
              <w:t>Sat</w:t>
            </w:r>
          </w:p>
        </w:tc>
      </w:tr>
      <w:tr w:rsidR="00B6787D" w:rsidRPr="00C90620" w14:paraId="1DBEBE91" w14:textId="77777777" w:rsidTr="00B6787D">
        <w:trPr>
          <w:trHeight w:val="880"/>
          <w:jc w:val="center"/>
        </w:trPr>
        <w:tc>
          <w:tcPr>
            <w:tcW w:w="1140" w:type="dxa"/>
            <w:tcBorders>
              <w:top w:val="nil"/>
              <w:left w:val="single" w:sz="4" w:space="0" w:color="auto"/>
              <w:bottom w:val="single" w:sz="4" w:space="0" w:color="auto"/>
              <w:right w:val="single" w:sz="4" w:space="0" w:color="auto"/>
            </w:tcBorders>
            <w:shd w:val="clear" w:color="auto" w:fill="auto"/>
            <w:noWrap/>
            <w:hideMark/>
          </w:tcPr>
          <w:p w14:paraId="12465370" w14:textId="77777777" w:rsidR="00B6787D" w:rsidRPr="00C90620" w:rsidRDefault="00B6787D" w:rsidP="00B6787D">
            <w:pPr>
              <w:ind w:left="0"/>
              <w:rPr>
                <w:rFonts w:cs="Arial"/>
                <w:color w:val="000000"/>
                <w:spacing w:val="0"/>
                <w:sz w:val="22"/>
                <w:szCs w:val="22"/>
              </w:rPr>
            </w:pPr>
            <w:r w:rsidRPr="00C90620">
              <w:rPr>
                <w:rFonts w:cs="Arial"/>
                <w:color w:val="000000"/>
                <w:spacing w:val="0"/>
                <w:sz w:val="22"/>
                <w:szCs w:val="22"/>
              </w:rPr>
              <w:t> </w:t>
            </w:r>
          </w:p>
        </w:tc>
        <w:tc>
          <w:tcPr>
            <w:tcW w:w="1140" w:type="dxa"/>
            <w:tcBorders>
              <w:top w:val="nil"/>
              <w:left w:val="nil"/>
              <w:bottom w:val="single" w:sz="4" w:space="0" w:color="auto"/>
              <w:right w:val="single" w:sz="4" w:space="0" w:color="auto"/>
            </w:tcBorders>
            <w:shd w:val="clear" w:color="auto" w:fill="auto"/>
            <w:noWrap/>
            <w:hideMark/>
          </w:tcPr>
          <w:p w14:paraId="2EFB9B26" w14:textId="77777777" w:rsidR="00B6787D" w:rsidRPr="00C90620" w:rsidRDefault="00B6787D" w:rsidP="00B6787D">
            <w:pPr>
              <w:ind w:left="0"/>
              <w:rPr>
                <w:rFonts w:cs="Arial"/>
                <w:color w:val="000000"/>
                <w:spacing w:val="0"/>
                <w:sz w:val="22"/>
                <w:szCs w:val="22"/>
              </w:rPr>
            </w:pPr>
            <w:r w:rsidRPr="00C90620">
              <w:rPr>
                <w:rFonts w:cs="Arial"/>
                <w:color w:val="000000"/>
                <w:spacing w:val="0"/>
                <w:sz w:val="22"/>
                <w:szCs w:val="22"/>
              </w:rPr>
              <w:t> </w:t>
            </w:r>
          </w:p>
        </w:tc>
        <w:tc>
          <w:tcPr>
            <w:tcW w:w="1141" w:type="dxa"/>
            <w:tcBorders>
              <w:top w:val="nil"/>
              <w:left w:val="nil"/>
              <w:bottom w:val="single" w:sz="4" w:space="0" w:color="auto"/>
              <w:right w:val="single" w:sz="4" w:space="0" w:color="auto"/>
            </w:tcBorders>
            <w:shd w:val="clear" w:color="auto" w:fill="auto"/>
            <w:noWrap/>
            <w:hideMark/>
          </w:tcPr>
          <w:p w14:paraId="057BC1C5" w14:textId="77777777" w:rsidR="00B6787D" w:rsidRPr="00C90620" w:rsidRDefault="00B6787D" w:rsidP="00B6787D">
            <w:pPr>
              <w:ind w:left="0"/>
              <w:rPr>
                <w:rFonts w:cs="Arial"/>
                <w:color w:val="000000"/>
                <w:spacing w:val="0"/>
                <w:sz w:val="22"/>
                <w:szCs w:val="22"/>
              </w:rPr>
            </w:pPr>
            <w:r w:rsidRPr="00C90620">
              <w:rPr>
                <w:rFonts w:cs="Arial"/>
                <w:color w:val="000000"/>
                <w:spacing w:val="0"/>
                <w:sz w:val="22"/>
                <w:szCs w:val="22"/>
              </w:rPr>
              <w:t> </w:t>
            </w:r>
          </w:p>
        </w:tc>
        <w:tc>
          <w:tcPr>
            <w:tcW w:w="1141" w:type="dxa"/>
            <w:tcBorders>
              <w:top w:val="nil"/>
              <w:left w:val="nil"/>
              <w:bottom w:val="single" w:sz="4" w:space="0" w:color="auto"/>
              <w:right w:val="single" w:sz="4" w:space="0" w:color="auto"/>
            </w:tcBorders>
            <w:shd w:val="clear" w:color="auto" w:fill="auto"/>
            <w:noWrap/>
            <w:hideMark/>
          </w:tcPr>
          <w:p w14:paraId="77C5688C" w14:textId="77777777" w:rsidR="00B6787D" w:rsidRDefault="00B6787D" w:rsidP="00B6787D">
            <w:pPr>
              <w:ind w:left="0"/>
              <w:rPr>
                <w:rFonts w:cs="Arial"/>
                <w:color w:val="000000"/>
                <w:spacing w:val="0"/>
                <w:sz w:val="22"/>
                <w:szCs w:val="22"/>
              </w:rPr>
            </w:pPr>
            <w:r w:rsidRPr="00C90620">
              <w:rPr>
                <w:rFonts w:cs="Arial"/>
                <w:color w:val="000000"/>
                <w:spacing w:val="0"/>
                <w:sz w:val="22"/>
                <w:szCs w:val="22"/>
              </w:rPr>
              <w:t>1</w:t>
            </w:r>
          </w:p>
          <w:p w14:paraId="6B48B5B9" w14:textId="77777777" w:rsidR="00B6787D" w:rsidRDefault="00B6787D" w:rsidP="00B6787D">
            <w:pPr>
              <w:ind w:left="0"/>
              <w:rPr>
                <w:rFonts w:cs="Arial"/>
                <w:color w:val="000000"/>
                <w:spacing w:val="0"/>
                <w:sz w:val="22"/>
                <w:szCs w:val="22"/>
              </w:rPr>
            </w:pPr>
          </w:p>
          <w:p w14:paraId="5F706594" w14:textId="77777777" w:rsidR="00B6787D" w:rsidRPr="00C90620" w:rsidRDefault="00B6787D" w:rsidP="00B6787D">
            <w:pPr>
              <w:ind w:left="0"/>
              <w:rPr>
                <w:rFonts w:cs="Arial"/>
                <w:color w:val="000000"/>
                <w:spacing w:val="0"/>
                <w:sz w:val="22"/>
                <w:szCs w:val="22"/>
              </w:rPr>
            </w:pPr>
          </w:p>
        </w:tc>
        <w:tc>
          <w:tcPr>
            <w:tcW w:w="1141" w:type="dxa"/>
            <w:tcBorders>
              <w:top w:val="nil"/>
              <w:left w:val="nil"/>
              <w:bottom w:val="single" w:sz="4" w:space="0" w:color="auto"/>
              <w:right w:val="single" w:sz="4" w:space="0" w:color="auto"/>
            </w:tcBorders>
            <w:shd w:val="clear" w:color="auto" w:fill="auto"/>
            <w:noWrap/>
            <w:hideMark/>
          </w:tcPr>
          <w:p w14:paraId="75F5C3D7" w14:textId="77777777" w:rsidR="00B6787D" w:rsidRDefault="00B6787D" w:rsidP="00B6787D">
            <w:pPr>
              <w:ind w:left="0"/>
              <w:rPr>
                <w:rFonts w:cs="Arial"/>
                <w:color w:val="000000"/>
                <w:spacing w:val="0"/>
                <w:sz w:val="22"/>
                <w:szCs w:val="22"/>
              </w:rPr>
            </w:pPr>
            <w:r w:rsidRPr="00C90620">
              <w:rPr>
                <w:rFonts w:cs="Arial"/>
                <w:color w:val="000000"/>
                <w:spacing w:val="0"/>
                <w:sz w:val="22"/>
                <w:szCs w:val="22"/>
              </w:rPr>
              <w:t>2</w:t>
            </w:r>
          </w:p>
          <w:p w14:paraId="70671094" w14:textId="77777777" w:rsidR="00B6787D" w:rsidRDefault="00B6787D" w:rsidP="00B6787D">
            <w:pPr>
              <w:ind w:left="0"/>
              <w:rPr>
                <w:rFonts w:cs="Arial"/>
                <w:color w:val="000000"/>
                <w:spacing w:val="0"/>
                <w:sz w:val="22"/>
                <w:szCs w:val="22"/>
              </w:rPr>
            </w:pPr>
          </w:p>
          <w:p w14:paraId="3CF3F92C" w14:textId="77777777" w:rsidR="00B6787D" w:rsidRPr="00C90620" w:rsidRDefault="00B6787D" w:rsidP="00B6787D">
            <w:pPr>
              <w:ind w:left="0"/>
              <w:rPr>
                <w:rFonts w:cs="Arial"/>
                <w:color w:val="000000"/>
                <w:spacing w:val="0"/>
                <w:sz w:val="22"/>
                <w:szCs w:val="22"/>
              </w:rPr>
            </w:pPr>
          </w:p>
        </w:tc>
        <w:tc>
          <w:tcPr>
            <w:tcW w:w="1141" w:type="dxa"/>
            <w:tcBorders>
              <w:top w:val="nil"/>
              <w:left w:val="nil"/>
              <w:bottom w:val="single" w:sz="4" w:space="0" w:color="auto"/>
              <w:right w:val="single" w:sz="4" w:space="0" w:color="auto"/>
            </w:tcBorders>
            <w:shd w:val="clear" w:color="auto" w:fill="auto"/>
            <w:noWrap/>
            <w:hideMark/>
          </w:tcPr>
          <w:p w14:paraId="76AAED1D" w14:textId="77777777" w:rsidR="00B6787D" w:rsidRDefault="00B6787D" w:rsidP="00B6787D">
            <w:pPr>
              <w:ind w:left="0"/>
              <w:rPr>
                <w:rFonts w:cs="Arial"/>
                <w:color w:val="000000"/>
                <w:spacing w:val="0"/>
                <w:sz w:val="22"/>
                <w:szCs w:val="22"/>
              </w:rPr>
            </w:pPr>
            <w:r w:rsidRPr="00C90620">
              <w:rPr>
                <w:rFonts w:cs="Arial"/>
                <w:color w:val="000000"/>
                <w:spacing w:val="0"/>
                <w:sz w:val="22"/>
                <w:szCs w:val="22"/>
              </w:rPr>
              <w:t>3</w:t>
            </w:r>
          </w:p>
          <w:p w14:paraId="16577377" w14:textId="77777777" w:rsidR="00B6787D" w:rsidRDefault="00B6787D" w:rsidP="00B6787D">
            <w:pPr>
              <w:ind w:left="0"/>
              <w:rPr>
                <w:rFonts w:cs="Arial"/>
                <w:color w:val="000000"/>
                <w:spacing w:val="0"/>
                <w:sz w:val="22"/>
                <w:szCs w:val="22"/>
              </w:rPr>
            </w:pPr>
          </w:p>
          <w:p w14:paraId="33F54E82" w14:textId="77777777" w:rsidR="00B6787D" w:rsidRPr="00C90620" w:rsidRDefault="00B6787D" w:rsidP="00B6787D">
            <w:pPr>
              <w:ind w:left="0"/>
              <w:rPr>
                <w:rFonts w:cs="Arial"/>
                <w:color w:val="000000"/>
                <w:spacing w:val="0"/>
                <w:sz w:val="22"/>
                <w:szCs w:val="22"/>
              </w:rPr>
            </w:pPr>
          </w:p>
        </w:tc>
        <w:tc>
          <w:tcPr>
            <w:tcW w:w="1271" w:type="dxa"/>
            <w:tcBorders>
              <w:top w:val="nil"/>
              <w:left w:val="nil"/>
              <w:bottom w:val="single" w:sz="4" w:space="0" w:color="auto"/>
              <w:right w:val="single" w:sz="4" w:space="0" w:color="auto"/>
            </w:tcBorders>
            <w:shd w:val="clear" w:color="auto" w:fill="auto"/>
            <w:noWrap/>
            <w:hideMark/>
          </w:tcPr>
          <w:p w14:paraId="64D1A67E" w14:textId="77777777" w:rsidR="00B6787D" w:rsidRDefault="00B6787D" w:rsidP="00B6787D">
            <w:pPr>
              <w:ind w:left="0"/>
              <w:rPr>
                <w:rFonts w:cs="Arial"/>
                <w:color w:val="000000"/>
                <w:spacing w:val="0"/>
                <w:sz w:val="22"/>
                <w:szCs w:val="22"/>
              </w:rPr>
            </w:pPr>
            <w:r w:rsidRPr="00C90620">
              <w:rPr>
                <w:rFonts w:cs="Arial"/>
                <w:color w:val="000000"/>
                <w:spacing w:val="0"/>
                <w:sz w:val="22"/>
                <w:szCs w:val="22"/>
              </w:rPr>
              <w:t>4</w:t>
            </w:r>
          </w:p>
          <w:p w14:paraId="59ED24BC" w14:textId="77777777" w:rsidR="00B6787D" w:rsidRDefault="00B6787D" w:rsidP="00B6787D">
            <w:pPr>
              <w:ind w:left="0"/>
              <w:rPr>
                <w:rFonts w:cs="Arial"/>
                <w:color w:val="000000"/>
                <w:spacing w:val="0"/>
                <w:sz w:val="22"/>
                <w:szCs w:val="22"/>
              </w:rPr>
            </w:pPr>
          </w:p>
          <w:p w14:paraId="79A72EE3" w14:textId="77777777" w:rsidR="00B6787D" w:rsidRPr="00C90620" w:rsidRDefault="00B6787D" w:rsidP="00B6787D">
            <w:pPr>
              <w:ind w:left="0"/>
              <w:rPr>
                <w:rFonts w:cs="Arial"/>
                <w:color w:val="000000"/>
                <w:spacing w:val="0"/>
                <w:sz w:val="22"/>
                <w:szCs w:val="22"/>
              </w:rPr>
            </w:pPr>
          </w:p>
        </w:tc>
      </w:tr>
      <w:tr w:rsidR="00B6787D" w:rsidRPr="00C90620" w14:paraId="1B996205" w14:textId="77777777" w:rsidTr="00B6787D">
        <w:trPr>
          <w:trHeight w:val="880"/>
          <w:jc w:val="center"/>
        </w:trPr>
        <w:tc>
          <w:tcPr>
            <w:tcW w:w="1140" w:type="dxa"/>
            <w:tcBorders>
              <w:top w:val="nil"/>
              <w:left w:val="single" w:sz="4" w:space="0" w:color="auto"/>
              <w:bottom w:val="single" w:sz="4" w:space="0" w:color="auto"/>
              <w:right w:val="single" w:sz="4" w:space="0" w:color="auto"/>
            </w:tcBorders>
            <w:shd w:val="clear" w:color="000000" w:fill="CCFFCC"/>
            <w:noWrap/>
            <w:hideMark/>
          </w:tcPr>
          <w:p w14:paraId="39A17D25" w14:textId="77777777" w:rsidR="00B6787D" w:rsidRDefault="00B6787D" w:rsidP="00B6787D">
            <w:pPr>
              <w:ind w:left="0"/>
              <w:rPr>
                <w:rFonts w:cs="Arial"/>
                <w:color w:val="000000"/>
                <w:spacing w:val="0"/>
                <w:sz w:val="22"/>
                <w:szCs w:val="22"/>
              </w:rPr>
            </w:pPr>
            <w:r w:rsidRPr="00C90620">
              <w:rPr>
                <w:rFonts w:cs="Arial"/>
                <w:color w:val="000000"/>
                <w:spacing w:val="0"/>
                <w:sz w:val="22"/>
                <w:szCs w:val="22"/>
              </w:rPr>
              <w:t>5</w:t>
            </w:r>
          </w:p>
          <w:p w14:paraId="034ABE53" w14:textId="77777777" w:rsidR="00B6787D" w:rsidRDefault="00B6787D" w:rsidP="00B6787D">
            <w:pPr>
              <w:ind w:left="0"/>
              <w:rPr>
                <w:rFonts w:cs="Arial"/>
                <w:color w:val="000000"/>
                <w:spacing w:val="0"/>
                <w:sz w:val="22"/>
                <w:szCs w:val="22"/>
              </w:rPr>
            </w:pPr>
          </w:p>
          <w:p w14:paraId="65742D5F" w14:textId="77777777" w:rsidR="00B6787D" w:rsidRDefault="00B6787D" w:rsidP="00B6787D">
            <w:pPr>
              <w:ind w:left="0"/>
              <w:rPr>
                <w:rFonts w:cs="Arial"/>
                <w:color w:val="000000"/>
                <w:spacing w:val="0"/>
                <w:sz w:val="22"/>
                <w:szCs w:val="22"/>
              </w:rPr>
            </w:pPr>
          </w:p>
          <w:p w14:paraId="34FD90B2" w14:textId="77777777" w:rsidR="00B6787D" w:rsidRDefault="00B6787D" w:rsidP="00B6787D">
            <w:pPr>
              <w:ind w:left="0"/>
              <w:rPr>
                <w:rFonts w:cs="Arial"/>
                <w:color w:val="000000"/>
                <w:spacing w:val="0"/>
                <w:sz w:val="22"/>
                <w:szCs w:val="22"/>
              </w:rPr>
            </w:pPr>
          </w:p>
          <w:p w14:paraId="7EA4DED1" w14:textId="77777777" w:rsidR="00B6787D" w:rsidRDefault="00B6787D" w:rsidP="00B6787D">
            <w:pPr>
              <w:ind w:left="0"/>
              <w:rPr>
                <w:rFonts w:cs="Arial"/>
                <w:color w:val="000000"/>
                <w:spacing w:val="0"/>
                <w:sz w:val="22"/>
                <w:szCs w:val="22"/>
              </w:rPr>
            </w:pPr>
          </w:p>
          <w:p w14:paraId="1604F62F" w14:textId="77777777" w:rsidR="00B6787D" w:rsidRPr="00C90620" w:rsidRDefault="00B6787D" w:rsidP="00B6787D">
            <w:pPr>
              <w:ind w:left="0"/>
              <w:rPr>
                <w:rFonts w:cs="Arial"/>
                <w:color w:val="000000"/>
                <w:spacing w:val="0"/>
                <w:sz w:val="22"/>
                <w:szCs w:val="22"/>
              </w:rPr>
            </w:pPr>
          </w:p>
        </w:tc>
        <w:tc>
          <w:tcPr>
            <w:tcW w:w="1140" w:type="dxa"/>
            <w:tcBorders>
              <w:top w:val="nil"/>
              <w:left w:val="nil"/>
              <w:bottom w:val="single" w:sz="4" w:space="0" w:color="auto"/>
              <w:right w:val="single" w:sz="4" w:space="0" w:color="auto"/>
            </w:tcBorders>
            <w:shd w:val="clear" w:color="000000" w:fill="CCFFCC"/>
            <w:noWrap/>
            <w:hideMark/>
          </w:tcPr>
          <w:p w14:paraId="57651F19" w14:textId="77777777" w:rsidR="00B6787D" w:rsidRDefault="00B6787D" w:rsidP="00B6787D">
            <w:pPr>
              <w:ind w:left="0"/>
              <w:rPr>
                <w:rFonts w:cs="Arial"/>
                <w:color w:val="000000"/>
                <w:spacing w:val="0"/>
                <w:sz w:val="22"/>
                <w:szCs w:val="22"/>
              </w:rPr>
            </w:pPr>
            <w:r w:rsidRPr="00C90620">
              <w:rPr>
                <w:rFonts w:cs="Arial"/>
                <w:color w:val="000000"/>
                <w:spacing w:val="0"/>
                <w:sz w:val="22"/>
                <w:szCs w:val="22"/>
              </w:rPr>
              <w:t>6</w:t>
            </w:r>
          </w:p>
          <w:p w14:paraId="5D66DA7F" w14:textId="77777777" w:rsidR="00B6787D" w:rsidRDefault="00B6787D" w:rsidP="00B6787D">
            <w:pPr>
              <w:ind w:left="0"/>
              <w:rPr>
                <w:rFonts w:cs="Arial"/>
                <w:color w:val="000000"/>
                <w:spacing w:val="0"/>
                <w:sz w:val="22"/>
                <w:szCs w:val="22"/>
              </w:rPr>
            </w:pPr>
          </w:p>
          <w:p w14:paraId="4DD920DD" w14:textId="77777777" w:rsidR="00B6787D" w:rsidRDefault="00B6787D" w:rsidP="00B6787D">
            <w:pPr>
              <w:ind w:left="0"/>
              <w:rPr>
                <w:rFonts w:cs="Arial"/>
                <w:color w:val="000000"/>
                <w:spacing w:val="0"/>
                <w:sz w:val="18"/>
                <w:szCs w:val="18"/>
              </w:rPr>
            </w:pPr>
            <w:r>
              <w:rPr>
                <w:rFonts w:cs="Arial"/>
                <w:color w:val="000000"/>
                <w:spacing w:val="0"/>
                <w:sz w:val="18"/>
                <w:szCs w:val="18"/>
              </w:rPr>
              <w:t>1</w:t>
            </w:r>
            <w:r w:rsidRPr="00C90620">
              <w:rPr>
                <w:rFonts w:cs="Arial"/>
                <w:color w:val="000000"/>
                <w:spacing w:val="0"/>
                <w:sz w:val="18"/>
                <w:szCs w:val="18"/>
                <w:vertAlign w:val="superscript"/>
              </w:rPr>
              <w:t>st</w:t>
            </w:r>
            <w:r>
              <w:rPr>
                <w:rFonts w:cs="Arial"/>
                <w:color w:val="000000"/>
                <w:spacing w:val="0"/>
                <w:sz w:val="18"/>
                <w:szCs w:val="18"/>
              </w:rPr>
              <w:t xml:space="preserve"> Sprint </w:t>
            </w:r>
          </w:p>
          <w:p w14:paraId="1DCE9940" w14:textId="77777777" w:rsidR="00B6787D" w:rsidRDefault="00B6787D" w:rsidP="00B6787D">
            <w:pPr>
              <w:ind w:left="0"/>
              <w:rPr>
                <w:rFonts w:cs="Arial"/>
                <w:color w:val="000000"/>
                <w:spacing w:val="0"/>
                <w:sz w:val="18"/>
                <w:szCs w:val="18"/>
              </w:rPr>
            </w:pPr>
          </w:p>
          <w:p w14:paraId="19D9F35C" w14:textId="77777777" w:rsidR="00B6787D" w:rsidRDefault="00B6787D" w:rsidP="00B6787D">
            <w:pPr>
              <w:ind w:left="0"/>
              <w:rPr>
                <w:rFonts w:cs="Arial"/>
                <w:color w:val="000000"/>
                <w:spacing w:val="0"/>
                <w:sz w:val="18"/>
                <w:szCs w:val="18"/>
              </w:rPr>
            </w:pPr>
            <w:r>
              <w:rPr>
                <w:rFonts w:cs="Arial"/>
                <w:color w:val="000000"/>
                <w:spacing w:val="0"/>
                <w:sz w:val="18"/>
                <w:szCs w:val="18"/>
              </w:rPr>
              <w:t>Sprint Planning</w:t>
            </w:r>
          </w:p>
          <w:p w14:paraId="5959D25C" w14:textId="77777777" w:rsidR="00B6787D" w:rsidRPr="00C90620" w:rsidRDefault="00B6787D" w:rsidP="00B6787D">
            <w:pPr>
              <w:ind w:left="0"/>
              <w:rPr>
                <w:rFonts w:cs="Arial"/>
                <w:color w:val="000000"/>
                <w:spacing w:val="0"/>
                <w:sz w:val="18"/>
                <w:szCs w:val="18"/>
              </w:rPr>
            </w:pPr>
            <w:r>
              <w:rPr>
                <w:rFonts w:cs="Arial"/>
                <w:color w:val="000000"/>
                <w:spacing w:val="0"/>
                <w:sz w:val="18"/>
                <w:szCs w:val="18"/>
              </w:rPr>
              <w:t>Meeting</w:t>
            </w:r>
          </w:p>
        </w:tc>
        <w:tc>
          <w:tcPr>
            <w:tcW w:w="1141" w:type="dxa"/>
            <w:tcBorders>
              <w:top w:val="nil"/>
              <w:left w:val="nil"/>
              <w:bottom w:val="single" w:sz="4" w:space="0" w:color="auto"/>
              <w:right w:val="single" w:sz="4" w:space="0" w:color="auto"/>
            </w:tcBorders>
            <w:shd w:val="clear" w:color="000000" w:fill="CCFFCC"/>
            <w:noWrap/>
            <w:hideMark/>
          </w:tcPr>
          <w:p w14:paraId="65E7E744" w14:textId="77777777" w:rsidR="00B6787D" w:rsidRDefault="00B6787D" w:rsidP="00B6787D">
            <w:pPr>
              <w:ind w:left="0"/>
              <w:rPr>
                <w:rFonts w:cs="Arial"/>
                <w:color w:val="000000"/>
                <w:spacing w:val="0"/>
                <w:sz w:val="22"/>
                <w:szCs w:val="22"/>
              </w:rPr>
            </w:pPr>
            <w:r w:rsidRPr="00C90620">
              <w:rPr>
                <w:rFonts w:cs="Arial"/>
                <w:color w:val="000000"/>
                <w:spacing w:val="0"/>
                <w:sz w:val="22"/>
                <w:szCs w:val="22"/>
              </w:rPr>
              <w:t>7</w:t>
            </w:r>
          </w:p>
          <w:p w14:paraId="0C9FFF5C" w14:textId="77777777" w:rsidR="00B6787D" w:rsidRDefault="00B6787D" w:rsidP="00B6787D">
            <w:pPr>
              <w:ind w:left="0"/>
              <w:rPr>
                <w:rFonts w:cs="Arial"/>
                <w:color w:val="000000"/>
                <w:spacing w:val="0"/>
                <w:sz w:val="22"/>
                <w:szCs w:val="22"/>
              </w:rPr>
            </w:pPr>
          </w:p>
          <w:p w14:paraId="71143639" w14:textId="77777777" w:rsidR="00B6787D" w:rsidRDefault="00B6787D" w:rsidP="00B6787D">
            <w:pPr>
              <w:ind w:left="0"/>
              <w:rPr>
                <w:rFonts w:cs="Arial"/>
                <w:color w:val="000000"/>
                <w:spacing w:val="0"/>
                <w:sz w:val="22"/>
                <w:szCs w:val="22"/>
              </w:rPr>
            </w:pPr>
          </w:p>
          <w:p w14:paraId="2F7125B0" w14:textId="77777777" w:rsidR="00B6787D" w:rsidRDefault="00B6787D" w:rsidP="00B6787D">
            <w:pPr>
              <w:ind w:left="0"/>
              <w:rPr>
                <w:rFonts w:cs="Arial"/>
                <w:color w:val="000000"/>
                <w:spacing w:val="0"/>
                <w:sz w:val="22"/>
                <w:szCs w:val="22"/>
              </w:rPr>
            </w:pPr>
          </w:p>
          <w:p w14:paraId="22BFA9E1" w14:textId="77777777" w:rsidR="00B6787D" w:rsidRPr="00C90620" w:rsidRDefault="00B6787D" w:rsidP="00B6787D">
            <w:pPr>
              <w:ind w:left="0"/>
              <w:rPr>
                <w:rFonts w:cs="Arial"/>
                <w:color w:val="000000"/>
                <w:spacing w:val="0"/>
                <w:sz w:val="18"/>
                <w:szCs w:val="18"/>
              </w:rPr>
            </w:pPr>
            <w:r>
              <w:rPr>
                <w:rFonts w:cs="Arial"/>
                <w:color w:val="000000"/>
                <w:spacing w:val="0"/>
                <w:sz w:val="18"/>
                <w:szCs w:val="18"/>
              </w:rPr>
              <w:t>Daily Standup</w:t>
            </w:r>
          </w:p>
        </w:tc>
        <w:tc>
          <w:tcPr>
            <w:tcW w:w="1141" w:type="dxa"/>
            <w:tcBorders>
              <w:top w:val="nil"/>
              <w:left w:val="nil"/>
              <w:bottom w:val="single" w:sz="4" w:space="0" w:color="auto"/>
              <w:right w:val="single" w:sz="4" w:space="0" w:color="auto"/>
            </w:tcBorders>
            <w:shd w:val="clear" w:color="000000" w:fill="CCFFCC"/>
            <w:noWrap/>
            <w:hideMark/>
          </w:tcPr>
          <w:p w14:paraId="2DE4E785" w14:textId="77777777" w:rsidR="00B6787D" w:rsidRDefault="00B6787D" w:rsidP="00B6787D">
            <w:pPr>
              <w:ind w:left="0"/>
              <w:rPr>
                <w:rFonts w:cs="Arial"/>
                <w:color w:val="000000"/>
                <w:spacing w:val="0"/>
                <w:sz w:val="22"/>
                <w:szCs w:val="22"/>
              </w:rPr>
            </w:pPr>
            <w:r>
              <w:rPr>
                <w:rFonts w:cs="Arial"/>
                <w:color w:val="000000"/>
                <w:spacing w:val="0"/>
                <w:sz w:val="22"/>
                <w:szCs w:val="22"/>
              </w:rPr>
              <w:t>8</w:t>
            </w:r>
          </w:p>
          <w:p w14:paraId="4192976F" w14:textId="77777777" w:rsidR="00B6787D" w:rsidRDefault="00B6787D" w:rsidP="00B6787D">
            <w:pPr>
              <w:ind w:left="0"/>
              <w:rPr>
                <w:rFonts w:cs="Arial"/>
                <w:color w:val="000000"/>
                <w:spacing w:val="0"/>
                <w:sz w:val="22"/>
                <w:szCs w:val="22"/>
              </w:rPr>
            </w:pPr>
          </w:p>
          <w:p w14:paraId="2FC8470E" w14:textId="77777777" w:rsidR="00B6787D" w:rsidRDefault="00B6787D" w:rsidP="00B6787D">
            <w:pPr>
              <w:ind w:left="0"/>
              <w:rPr>
                <w:rFonts w:cs="Arial"/>
                <w:color w:val="000000"/>
                <w:spacing w:val="0"/>
                <w:sz w:val="22"/>
                <w:szCs w:val="22"/>
              </w:rPr>
            </w:pPr>
          </w:p>
          <w:p w14:paraId="315AB3BC" w14:textId="77777777" w:rsidR="00B6787D" w:rsidRDefault="00B6787D" w:rsidP="00B6787D">
            <w:pPr>
              <w:ind w:left="0"/>
              <w:rPr>
                <w:rFonts w:cs="Arial"/>
                <w:color w:val="000000"/>
                <w:spacing w:val="0"/>
                <w:sz w:val="22"/>
                <w:szCs w:val="22"/>
              </w:rPr>
            </w:pPr>
          </w:p>
          <w:p w14:paraId="7FAE105B" w14:textId="77777777" w:rsidR="00B6787D" w:rsidRPr="00C90620" w:rsidRDefault="00B6787D" w:rsidP="00B6787D">
            <w:pPr>
              <w:ind w:left="0"/>
              <w:rPr>
                <w:rFonts w:cs="Arial"/>
                <w:color w:val="000000"/>
                <w:spacing w:val="0"/>
                <w:sz w:val="18"/>
                <w:szCs w:val="18"/>
              </w:rPr>
            </w:pPr>
            <w:r>
              <w:rPr>
                <w:rFonts w:cs="Arial"/>
                <w:color w:val="000000"/>
                <w:spacing w:val="0"/>
                <w:sz w:val="18"/>
                <w:szCs w:val="18"/>
              </w:rPr>
              <w:t>Daily Standup</w:t>
            </w:r>
          </w:p>
        </w:tc>
        <w:tc>
          <w:tcPr>
            <w:tcW w:w="1141" w:type="dxa"/>
            <w:tcBorders>
              <w:top w:val="nil"/>
              <w:left w:val="nil"/>
              <w:bottom w:val="single" w:sz="4" w:space="0" w:color="auto"/>
              <w:right w:val="single" w:sz="4" w:space="0" w:color="auto"/>
            </w:tcBorders>
            <w:shd w:val="clear" w:color="000000" w:fill="CCFFCC"/>
            <w:noWrap/>
            <w:hideMark/>
          </w:tcPr>
          <w:p w14:paraId="53B663D3" w14:textId="77777777" w:rsidR="00B6787D" w:rsidRDefault="00B6787D" w:rsidP="00B6787D">
            <w:pPr>
              <w:ind w:left="0"/>
              <w:rPr>
                <w:rFonts w:cs="Arial"/>
                <w:color w:val="000000"/>
                <w:spacing w:val="0"/>
                <w:sz w:val="22"/>
                <w:szCs w:val="22"/>
              </w:rPr>
            </w:pPr>
            <w:r w:rsidRPr="00C90620">
              <w:rPr>
                <w:rFonts w:cs="Arial"/>
                <w:color w:val="000000"/>
                <w:spacing w:val="0"/>
                <w:sz w:val="22"/>
                <w:szCs w:val="22"/>
              </w:rPr>
              <w:t>9</w:t>
            </w:r>
          </w:p>
          <w:p w14:paraId="17207DBB" w14:textId="77777777" w:rsidR="00B6787D" w:rsidRDefault="00B6787D" w:rsidP="00B6787D">
            <w:pPr>
              <w:ind w:left="0"/>
              <w:rPr>
                <w:rFonts w:cs="Arial"/>
                <w:color w:val="000000"/>
                <w:spacing w:val="0"/>
                <w:sz w:val="22"/>
                <w:szCs w:val="22"/>
              </w:rPr>
            </w:pPr>
          </w:p>
          <w:p w14:paraId="54842DDF" w14:textId="77777777" w:rsidR="00B6787D" w:rsidRDefault="00B6787D" w:rsidP="00B6787D">
            <w:pPr>
              <w:ind w:left="0"/>
              <w:rPr>
                <w:rFonts w:cs="Arial"/>
                <w:color w:val="000000"/>
                <w:spacing w:val="0"/>
                <w:sz w:val="22"/>
                <w:szCs w:val="22"/>
              </w:rPr>
            </w:pPr>
          </w:p>
          <w:p w14:paraId="6DE0B407" w14:textId="77777777" w:rsidR="00B6787D" w:rsidRDefault="00B6787D" w:rsidP="00B6787D">
            <w:pPr>
              <w:ind w:left="0"/>
              <w:rPr>
                <w:rFonts w:cs="Arial"/>
                <w:color w:val="000000"/>
                <w:spacing w:val="0"/>
                <w:sz w:val="22"/>
                <w:szCs w:val="22"/>
              </w:rPr>
            </w:pPr>
          </w:p>
          <w:p w14:paraId="60675F96" w14:textId="77777777" w:rsidR="00B6787D" w:rsidRDefault="00B6787D" w:rsidP="00B6787D">
            <w:pPr>
              <w:ind w:left="0"/>
              <w:rPr>
                <w:rFonts w:cs="Arial"/>
                <w:color w:val="000000"/>
                <w:spacing w:val="0"/>
                <w:sz w:val="22"/>
                <w:szCs w:val="22"/>
              </w:rPr>
            </w:pPr>
            <w:r>
              <w:rPr>
                <w:rFonts w:cs="Arial"/>
                <w:color w:val="000000"/>
                <w:spacing w:val="0"/>
                <w:sz w:val="18"/>
                <w:szCs w:val="18"/>
              </w:rPr>
              <w:t>Daily Standup</w:t>
            </w:r>
          </w:p>
          <w:p w14:paraId="78CADED2" w14:textId="77777777" w:rsidR="00B6787D" w:rsidRPr="00C90620" w:rsidRDefault="00B6787D" w:rsidP="00B6787D">
            <w:pPr>
              <w:ind w:left="0"/>
              <w:rPr>
                <w:rFonts w:cs="Arial"/>
                <w:color w:val="000000"/>
                <w:spacing w:val="0"/>
                <w:sz w:val="22"/>
                <w:szCs w:val="22"/>
              </w:rPr>
            </w:pPr>
          </w:p>
        </w:tc>
        <w:tc>
          <w:tcPr>
            <w:tcW w:w="1141" w:type="dxa"/>
            <w:tcBorders>
              <w:top w:val="nil"/>
              <w:left w:val="nil"/>
              <w:bottom w:val="single" w:sz="4" w:space="0" w:color="auto"/>
              <w:right w:val="single" w:sz="4" w:space="0" w:color="auto"/>
            </w:tcBorders>
            <w:shd w:val="clear" w:color="000000" w:fill="CCFFCC"/>
            <w:noWrap/>
            <w:hideMark/>
          </w:tcPr>
          <w:p w14:paraId="19D31C9F" w14:textId="77777777" w:rsidR="00B6787D" w:rsidRDefault="00B6787D" w:rsidP="00B6787D">
            <w:pPr>
              <w:ind w:left="0"/>
              <w:rPr>
                <w:rFonts w:cs="Arial"/>
                <w:color w:val="000000"/>
                <w:spacing w:val="0"/>
                <w:sz w:val="22"/>
                <w:szCs w:val="22"/>
              </w:rPr>
            </w:pPr>
            <w:r w:rsidRPr="00C90620">
              <w:rPr>
                <w:rFonts w:cs="Arial"/>
                <w:color w:val="000000"/>
                <w:spacing w:val="0"/>
                <w:sz w:val="22"/>
                <w:szCs w:val="22"/>
              </w:rPr>
              <w:t>10</w:t>
            </w:r>
          </w:p>
          <w:p w14:paraId="52FDBCD4" w14:textId="77777777" w:rsidR="00B6787D" w:rsidRDefault="00B6787D" w:rsidP="00B6787D">
            <w:pPr>
              <w:ind w:left="0"/>
              <w:rPr>
                <w:rFonts w:cs="Arial"/>
                <w:color w:val="000000"/>
                <w:spacing w:val="0"/>
                <w:sz w:val="22"/>
                <w:szCs w:val="22"/>
              </w:rPr>
            </w:pPr>
          </w:p>
          <w:p w14:paraId="6B41EC47" w14:textId="77777777" w:rsidR="00B6787D" w:rsidRDefault="00B6787D" w:rsidP="00B6787D">
            <w:pPr>
              <w:ind w:left="0"/>
              <w:rPr>
                <w:rFonts w:cs="Arial"/>
                <w:color w:val="000000"/>
                <w:spacing w:val="0"/>
                <w:sz w:val="22"/>
                <w:szCs w:val="22"/>
              </w:rPr>
            </w:pPr>
          </w:p>
          <w:p w14:paraId="5B1242C6" w14:textId="77777777" w:rsidR="00B6787D" w:rsidRDefault="00B6787D" w:rsidP="00B6787D">
            <w:pPr>
              <w:ind w:left="0"/>
              <w:rPr>
                <w:rFonts w:cs="Arial"/>
                <w:color w:val="000000"/>
                <w:spacing w:val="0"/>
                <w:sz w:val="22"/>
                <w:szCs w:val="22"/>
              </w:rPr>
            </w:pPr>
          </w:p>
          <w:p w14:paraId="66987DD2" w14:textId="77777777" w:rsidR="00B6787D" w:rsidRPr="00C90620" w:rsidRDefault="00B6787D" w:rsidP="00B6787D">
            <w:pPr>
              <w:ind w:left="0"/>
              <w:rPr>
                <w:rFonts w:cs="Arial"/>
                <w:color w:val="000000"/>
                <w:spacing w:val="0"/>
                <w:sz w:val="22"/>
                <w:szCs w:val="22"/>
              </w:rPr>
            </w:pPr>
            <w:r>
              <w:rPr>
                <w:rFonts w:cs="Arial"/>
                <w:color w:val="000000"/>
                <w:spacing w:val="0"/>
                <w:sz w:val="18"/>
                <w:szCs w:val="18"/>
              </w:rPr>
              <w:t>Daily Standup</w:t>
            </w:r>
          </w:p>
        </w:tc>
        <w:tc>
          <w:tcPr>
            <w:tcW w:w="1271" w:type="dxa"/>
            <w:tcBorders>
              <w:top w:val="nil"/>
              <w:left w:val="nil"/>
              <w:bottom w:val="single" w:sz="4" w:space="0" w:color="auto"/>
              <w:right w:val="single" w:sz="4" w:space="0" w:color="auto"/>
            </w:tcBorders>
            <w:shd w:val="clear" w:color="000000" w:fill="CCFFCC"/>
            <w:noWrap/>
            <w:hideMark/>
          </w:tcPr>
          <w:p w14:paraId="031FBD9B" w14:textId="77777777" w:rsidR="00B6787D" w:rsidRDefault="00B6787D" w:rsidP="00B6787D">
            <w:pPr>
              <w:ind w:left="0"/>
              <w:rPr>
                <w:rFonts w:cs="Arial"/>
                <w:color w:val="000000"/>
                <w:spacing w:val="0"/>
                <w:sz w:val="22"/>
                <w:szCs w:val="22"/>
              </w:rPr>
            </w:pPr>
            <w:r w:rsidRPr="00C90620">
              <w:rPr>
                <w:rFonts w:cs="Arial"/>
                <w:color w:val="000000"/>
                <w:spacing w:val="0"/>
                <w:sz w:val="22"/>
                <w:szCs w:val="22"/>
              </w:rPr>
              <w:t>11</w:t>
            </w:r>
          </w:p>
          <w:p w14:paraId="73B98E64" w14:textId="77777777" w:rsidR="00B6787D" w:rsidRDefault="00B6787D" w:rsidP="00B6787D">
            <w:pPr>
              <w:ind w:left="0"/>
              <w:rPr>
                <w:rFonts w:cs="Arial"/>
                <w:color w:val="000000"/>
                <w:spacing w:val="0"/>
                <w:sz w:val="22"/>
                <w:szCs w:val="22"/>
              </w:rPr>
            </w:pPr>
          </w:p>
          <w:p w14:paraId="30987D2E" w14:textId="77777777" w:rsidR="00B6787D" w:rsidRDefault="00B6787D" w:rsidP="00B6787D">
            <w:pPr>
              <w:ind w:left="0"/>
              <w:rPr>
                <w:rFonts w:cs="Arial"/>
                <w:color w:val="000000"/>
                <w:spacing w:val="0"/>
                <w:sz w:val="22"/>
                <w:szCs w:val="22"/>
              </w:rPr>
            </w:pPr>
          </w:p>
          <w:p w14:paraId="65071903" w14:textId="77777777" w:rsidR="00B6787D" w:rsidRDefault="00B6787D" w:rsidP="00B6787D">
            <w:pPr>
              <w:ind w:left="0"/>
              <w:rPr>
                <w:rFonts w:cs="Arial"/>
                <w:color w:val="000000"/>
                <w:spacing w:val="0"/>
                <w:sz w:val="22"/>
                <w:szCs w:val="22"/>
              </w:rPr>
            </w:pPr>
          </w:p>
          <w:p w14:paraId="5C5776FB" w14:textId="77777777" w:rsidR="00B6787D" w:rsidRDefault="00B6787D" w:rsidP="00B6787D">
            <w:pPr>
              <w:ind w:left="0"/>
              <w:rPr>
                <w:rFonts w:cs="Arial"/>
                <w:color w:val="000000"/>
                <w:spacing w:val="0"/>
                <w:sz w:val="22"/>
                <w:szCs w:val="22"/>
              </w:rPr>
            </w:pPr>
          </w:p>
          <w:p w14:paraId="227C74CB" w14:textId="77777777" w:rsidR="00B6787D" w:rsidRPr="00C90620" w:rsidRDefault="00B6787D" w:rsidP="00B6787D">
            <w:pPr>
              <w:ind w:left="0"/>
              <w:rPr>
                <w:rFonts w:cs="Arial"/>
                <w:color w:val="000000"/>
                <w:spacing w:val="0"/>
                <w:sz w:val="22"/>
                <w:szCs w:val="22"/>
              </w:rPr>
            </w:pPr>
          </w:p>
        </w:tc>
      </w:tr>
      <w:tr w:rsidR="00B6787D" w:rsidRPr="00C90620" w14:paraId="335E14A4" w14:textId="77777777" w:rsidTr="00B6787D">
        <w:trPr>
          <w:trHeight w:val="900"/>
          <w:jc w:val="center"/>
        </w:trPr>
        <w:tc>
          <w:tcPr>
            <w:tcW w:w="1140" w:type="dxa"/>
            <w:tcBorders>
              <w:top w:val="nil"/>
              <w:left w:val="single" w:sz="4" w:space="0" w:color="auto"/>
              <w:bottom w:val="single" w:sz="4" w:space="0" w:color="auto"/>
              <w:right w:val="single" w:sz="4" w:space="0" w:color="auto"/>
            </w:tcBorders>
            <w:shd w:val="clear" w:color="000000" w:fill="CCFFCC"/>
            <w:noWrap/>
            <w:hideMark/>
          </w:tcPr>
          <w:p w14:paraId="66521E39" w14:textId="77777777" w:rsidR="00B6787D" w:rsidRDefault="00B6787D" w:rsidP="00B6787D">
            <w:pPr>
              <w:ind w:left="0"/>
              <w:rPr>
                <w:rFonts w:cs="Arial"/>
                <w:color w:val="000000"/>
                <w:spacing w:val="0"/>
                <w:sz w:val="22"/>
                <w:szCs w:val="22"/>
              </w:rPr>
            </w:pPr>
            <w:r w:rsidRPr="00C90620">
              <w:rPr>
                <w:rFonts w:cs="Arial"/>
                <w:color w:val="000000"/>
                <w:spacing w:val="0"/>
                <w:sz w:val="22"/>
                <w:szCs w:val="22"/>
              </w:rPr>
              <w:t>12</w:t>
            </w:r>
          </w:p>
          <w:p w14:paraId="775E6AB0" w14:textId="77777777" w:rsidR="00B6787D" w:rsidRDefault="00B6787D" w:rsidP="00B6787D">
            <w:pPr>
              <w:ind w:left="0"/>
              <w:rPr>
                <w:rFonts w:cs="Arial"/>
                <w:color w:val="000000"/>
                <w:spacing w:val="0"/>
                <w:sz w:val="22"/>
                <w:szCs w:val="22"/>
              </w:rPr>
            </w:pPr>
          </w:p>
          <w:p w14:paraId="7C2FD70C" w14:textId="77777777" w:rsidR="00B6787D" w:rsidRPr="00C90620" w:rsidRDefault="00B6787D" w:rsidP="00B6787D">
            <w:pPr>
              <w:ind w:left="0"/>
              <w:rPr>
                <w:rFonts w:cs="Arial"/>
                <w:color w:val="000000"/>
                <w:spacing w:val="0"/>
                <w:sz w:val="22"/>
                <w:szCs w:val="22"/>
              </w:rPr>
            </w:pPr>
          </w:p>
        </w:tc>
        <w:tc>
          <w:tcPr>
            <w:tcW w:w="1140" w:type="dxa"/>
            <w:tcBorders>
              <w:top w:val="nil"/>
              <w:left w:val="nil"/>
              <w:bottom w:val="single" w:sz="4" w:space="0" w:color="auto"/>
              <w:right w:val="single" w:sz="4" w:space="0" w:color="auto"/>
            </w:tcBorders>
            <w:shd w:val="clear" w:color="000000" w:fill="CCFFCC"/>
            <w:noWrap/>
            <w:hideMark/>
          </w:tcPr>
          <w:p w14:paraId="5259E3F7" w14:textId="77777777" w:rsidR="00B6787D" w:rsidRDefault="00B6787D" w:rsidP="00B6787D">
            <w:pPr>
              <w:ind w:left="0"/>
              <w:rPr>
                <w:rFonts w:cs="Arial"/>
                <w:color w:val="000000"/>
                <w:spacing w:val="0"/>
                <w:sz w:val="22"/>
                <w:szCs w:val="22"/>
              </w:rPr>
            </w:pPr>
            <w:r w:rsidRPr="00C90620">
              <w:rPr>
                <w:rFonts w:cs="Arial"/>
                <w:color w:val="000000"/>
                <w:spacing w:val="0"/>
                <w:sz w:val="22"/>
                <w:szCs w:val="22"/>
              </w:rPr>
              <w:t>13</w:t>
            </w:r>
          </w:p>
          <w:p w14:paraId="5D8B5744" w14:textId="77777777" w:rsidR="00B6787D" w:rsidRDefault="00B6787D" w:rsidP="00B6787D">
            <w:pPr>
              <w:ind w:left="0"/>
              <w:rPr>
                <w:rFonts w:cs="Arial"/>
                <w:color w:val="000000"/>
                <w:spacing w:val="0"/>
                <w:sz w:val="22"/>
                <w:szCs w:val="22"/>
              </w:rPr>
            </w:pPr>
          </w:p>
          <w:p w14:paraId="459FB20E" w14:textId="77777777" w:rsidR="00B6787D" w:rsidRPr="00C90620" w:rsidRDefault="00B6787D" w:rsidP="00B6787D">
            <w:pPr>
              <w:ind w:left="0"/>
              <w:rPr>
                <w:rFonts w:cs="Arial"/>
                <w:color w:val="000000"/>
                <w:spacing w:val="0"/>
                <w:sz w:val="22"/>
                <w:szCs w:val="22"/>
              </w:rPr>
            </w:pPr>
            <w:r>
              <w:rPr>
                <w:rFonts w:cs="Arial"/>
                <w:color w:val="000000"/>
                <w:spacing w:val="0"/>
                <w:sz w:val="18"/>
                <w:szCs w:val="18"/>
              </w:rPr>
              <w:t>Daily Standup</w:t>
            </w:r>
          </w:p>
        </w:tc>
        <w:tc>
          <w:tcPr>
            <w:tcW w:w="1141" w:type="dxa"/>
            <w:tcBorders>
              <w:top w:val="nil"/>
              <w:left w:val="nil"/>
              <w:bottom w:val="single" w:sz="4" w:space="0" w:color="auto"/>
              <w:right w:val="single" w:sz="4" w:space="0" w:color="auto"/>
            </w:tcBorders>
            <w:shd w:val="clear" w:color="000000" w:fill="CCFFCC"/>
            <w:noWrap/>
            <w:hideMark/>
          </w:tcPr>
          <w:p w14:paraId="1A7EA193" w14:textId="77777777" w:rsidR="00B6787D" w:rsidRDefault="00B6787D" w:rsidP="00B6787D">
            <w:pPr>
              <w:ind w:left="0"/>
              <w:rPr>
                <w:rFonts w:cs="Arial"/>
                <w:color w:val="000000"/>
                <w:spacing w:val="0"/>
                <w:sz w:val="22"/>
                <w:szCs w:val="22"/>
              </w:rPr>
            </w:pPr>
            <w:r w:rsidRPr="00C90620">
              <w:rPr>
                <w:rFonts w:cs="Arial"/>
                <w:color w:val="000000"/>
                <w:spacing w:val="0"/>
                <w:sz w:val="22"/>
                <w:szCs w:val="22"/>
              </w:rPr>
              <w:t>14</w:t>
            </w:r>
          </w:p>
          <w:p w14:paraId="070939C1" w14:textId="77777777" w:rsidR="00B6787D" w:rsidRDefault="00B6787D" w:rsidP="00B6787D">
            <w:pPr>
              <w:ind w:left="0"/>
              <w:rPr>
                <w:rFonts w:cs="Arial"/>
                <w:color w:val="000000"/>
                <w:spacing w:val="0"/>
                <w:sz w:val="22"/>
                <w:szCs w:val="22"/>
              </w:rPr>
            </w:pPr>
          </w:p>
          <w:p w14:paraId="07F9612E" w14:textId="77777777" w:rsidR="00B6787D" w:rsidRPr="00C90620" w:rsidRDefault="00B6787D" w:rsidP="00B6787D">
            <w:pPr>
              <w:ind w:left="0"/>
              <w:rPr>
                <w:rFonts w:cs="Arial"/>
                <w:color w:val="000000"/>
                <w:spacing w:val="0"/>
                <w:sz w:val="22"/>
                <w:szCs w:val="22"/>
              </w:rPr>
            </w:pPr>
            <w:r>
              <w:rPr>
                <w:rFonts w:cs="Arial"/>
                <w:color w:val="000000"/>
                <w:spacing w:val="0"/>
                <w:sz w:val="18"/>
                <w:szCs w:val="18"/>
              </w:rPr>
              <w:t>Daily Standup</w:t>
            </w:r>
          </w:p>
        </w:tc>
        <w:tc>
          <w:tcPr>
            <w:tcW w:w="1141" w:type="dxa"/>
            <w:tcBorders>
              <w:top w:val="nil"/>
              <w:left w:val="nil"/>
              <w:bottom w:val="single" w:sz="4" w:space="0" w:color="auto"/>
              <w:right w:val="single" w:sz="4" w:space="0" w:color="auto"/>
            </w:tcBorders>
            <w:shd w:val="clear" w:color="000000" w:fill="CCFFCC"/>
            <w:noWrap/>
            <w:hideMark/>
          </w:tcPr>
          <w:p w14:paraId="0511E0CE" w14:textId="77777777" w:rsidR="00B6787D" w:rsidRDefault="00B6787D" w:rsidP="00B6787D">
            <w:pPr>
              <w:ind w:left="0"/>
              <w:rPr>
                <w:rFonts w:cs="Arial"/>
                <w:color w:val="000000"/>
                <w:spacing w:val="0"/>
                <w:sz w:val="22"/>
                <w:szCs w:val="22"/>
              </w:rPr>
            </w:pPr>
            <w:r w:rsidRPr="00C90620">
              <w:rPr>
                <w:rFonts w:cs="Arial"/>
                <w:color w:val="000000"/>
                <w:spacing w:val="0"/>
                <w:sz w:val="22"/>
                <w:szCs w:val="22"/>
              </w:rPr>
              <w:t>15</w:t>
            </w:r>
          </w:p>
          <w:p w14:paraId="19E9F011" w14:textId="77777777" w:rsidR="00B6787D" w:rsidRDefault="00B6787D" w:rsidP="00B6787D">
            <w:pPr>
              <w:ind w:left="0"/>
              <w:rPr>
                <w:rFonts w:cs="Arial"/>
                <w:color w:val="000000"/>
                <w:spacing w:val="0"/>
                <w:sz w:val="22"/>
                <w:szCs w:val="22"/>
              </w:rPr>
            </w:pPr>
          </w:p>
          <w:p w14:paraId="3EAB7C9D" w14:textId="77777777" w:rsidR="00B6787D" w:rsidRPr="00C90620" w:rsidRDefault="00B6787D" w:rsidP="00B6787D">
            <w:pPr>
              <w:ind w:left="0"/>
              <w:rPr>
                <w:rFonts w:cs="Arial"/>
                <w:color w:val="000000"/>
                <w:spacing w:val="0"/>
                <w:sz w:val="22"/>
                <w:szCs w:val="22"/>
              </w:rPr>
            </w:pPr>
            <w:r>
              <w:rPr>
                <w:rFonts w:cs="Arial"/>
                <w:color w:val="000000"/>
                <w:spacing w:val="0"/>
                <w:sz w:val="18"/>
                <w:szCs w:val="18"/>
              </w:rPr>
              <w:t>Daily Standup</w:t>
            </w:r>
          </w:p>
        </w:tc>
        <w:tc>
          <w:tcPr>
            <w:tcW w:w="1141" w:type="dxa"/>
            <w:tcBorders>
              <w:top w:val="nil"/>
              <w:left w:val="nil"/>
              <w:bottom w:val="single" w:sz="4" w:space="0" w:color="auto"/>
              <w:right w:val="single" w:sz="4" w:space="0" w:color="auto"/>
            </w:tcBorders>
            <w:shd w:val="clear" w:color="000000" w:fill="CCFFCC"/>
            <w:noWrap/>
            <w:hideMark/>
          </w:tcPr>
          <w:p w14:paraId="53D874F7" w14:textId="77777777" w:rsidR="00B6787D" w:rsidRDefault="00B6787D" w:rsidP="00B6787D">
            <w:pPr>
              <w:ind w:left="0"/>
              <w:rPr>
                <w:rFonts w:cs="Arial"/>
                <w:color w:val="000000"/>
                <w:spacing w:val="0"/>
                <w:sz w:val="22"/>
                <w:szCs w:val="22"/>
              </w:rPr>
            </w:pPr>
            <w:r w:rsidRPr="00C90620">
              <w:rPr>
                <w:rFonts w:cs="Arial"/>
                <w:color w:val="000000"/>
                <w:spacing w:val="0"/>
                <w:sz w:val="22"/>
                <w:szCs w:val="22"/>
              </w:rPr>
              <w:t>16</w:t>
            </w:r>
          </w:p>
          <w:p w14:paraId="320C1115" w14:textId="77777777" w:rsidR="00B6787D" w:rsidRDefault="00B6787D" w:rsidP="00B6787D">
            <w:pPr>
              <w:ind w:left="0"/>
              <w:rPr>
                <w:rFonts w:cs="Arial"/>
                <w:color w:val="000000"/>
                <w:spacing w:val="0"/>
                <w:sz w:val="22"/>
                <w:szCs w:val="22"/>
              </w:rPr>
            </w:pPr>
          </w:p>
          <w:p w14:paraId="13F814F2" w14:textId="77777777" w:rsidR="00B6787D" w:rsidRPr="00C90620" w:rsidRDefault="00B6787D" w:rsidP="00B6787D">
            <w:pPr>
              <w:ind w:left="0"/>
              <w:rPr>
                <w:rFonts w:cs="Arial"/>
                <w:color w:val="000000"/>
                <w:spacing w:val="0"/>
                <w:sz w:val="22"/>
                <w:szCs w:val="22"/>
              </w:rPr>
            </w:pPr>
            <w:r>
              <w:rPr>
                <w:rFonts w:cs="Arial"/>
                <w:color w:val="000000"/>
                <w:spacing w:val="0"/>
                <w:sz w:val="18"/>
                <w:szCs w:val="18"/>
              </w:rPr>
              <w:t>Daily Standup</w:t>
            </w:r>
          </w:p>
        </w:tc>
        <w:tc>
          <w:tcPr>
            <w:tcW w:w="1141" w:type="dxa"/>
            <w:tcBorders>
              <w:top w:val="nil"/>
              <w:left w:val="nil"/>
              <w:bottom w:val="single" w:sz="4" w:space="0" w:color="auto"/>
              <w:right w:val="single" w:sz="4" w:space="0" w:color="auto"/>
            </w:tcBorders>
            <w:shd w:val="clear" w:color="000000" w:fill="CCFFCC"/>
            <w:noWrap/>
            <w:hideMark/>
          </w:tcPr>
          <w:p w14:paraId="2F4831E0" w14:textId="77777777" w:rsidR="00B6787D" w:rsidRDefault="00B6787D" w:rsidP="00B6787D">
            <w:pPr>
              <w:ind w:left="0"/>
              <w:rPr>
                <w:rFonts w:cs="Arial"/>
                <w:color w:val="000000"/>
                <w:spacing w:val="0"/>
                <w:sz w:val="22"/>
                <w:szCs w:val="22"/>
              </w:rPr>
            </w:pPr>
            <w:r w:rsidRPr="00C90620">
              <w:rPr>
                <w:rFonts w:cs="Arial"/>
                <w:color w:val="000000"/>
                <w:spacing w:val="0"/>
                <w:sz w:val="22"/>
                <w:szCs w:val="22"/>
              </w:rPr>
              <w:t>17</w:t>
            </w:r>
          </w:p>
          <w:p w14:paraId="7FAE2D6C" w14:textId="77777777" w:rsidR="00B6787D" w:rsidRDefault="00B6787D" w:rsidP="00B6787D">
            <w:pPr>
              <w:ind w:left="0"/>
              <w:rPr>
                <w:rFonts w:cs="Arial"/>
                <w:color w:val="000000"/>
                <w:spacing w:val="0"/>
                <w:sz w:val="22"/>
                <w:szCs w:val="22"/>
              </w:rPr>
            </w:pPr>
          </w:p>
          <w:p w14:paraId="58117A46" w14:textId="77777777" w:rsidR="00B6787D" w:rsidRDefault="00B6787D" w:rsidP="00B6787D">
            <w:pPr>
              <w:ind w:left="0"/>
              <w:rPr>
                <w:rFonts w:cs="Arial"/>
                <w:color w:val="000000"/>
                <w:spacing w:val="0"/>
                <w:sz w:val="18"/>
                <w:szCs w:val="18"/>
              </w:rPr>
            </w:pPr>
            <w:r>
              <w:rPr>
                <w:rFonts w:cs="Arial"/>
                <w:color w:val="000000"/>
                <w:spacing w:val="0"/>
                <w:sz w:val="18"/>
                <w:szCs w:val="18"/>
              </w:rPr>
              <w:t>End of 1</w:t>
            </w:r>
            <w:r w:rsidRPr="00C90620">
              <w:rPr>
                <w:rFonts w:cs="Arial"/>
                <w:color w:val="000000"/>
                <w:spacing w:val="0"/>
                <w:sz w:val="18"/>
                <w:szCs w:val="18"/>
                <w:vertAlign w:val="superscript"/>
              </w:rPr>
              <w:t>st</w:t>
            </w:r>
            <w:r>
              <w:rPr>
                <w:rFonts w:cs="Arial"/>
                <w:color w:val="000000"/>
                <w:spacing w:val="0"/>
                <w:sz w:val="18"/>
                <w:szCs w:val="18"/>
              </w:rPr>
              <w:t xml:space="preserve"> Sprint </w:t>
            </w:r>
          </w:p>
          <w:p w14:paraId="318CBAF4" w14:textId="77777777" w:rsidR="00B6787D" w:rsidRDefault="00B6787D" w:rsidP="00B6787D">
            <w:pPr>
              <w:ind w:left="0"/>
              <w:rPr>
                <w:rFonts w:cs="Arial"/>
                <w:color w:val="000000"/>
                <w:spacing w:val="0"/>
                <w:sz w:val="18"/>
                <w:szCs w:val="18"/>
              </w:rPr>
            </w:pPr>
          </w:p>
          <w:p w14:paraId="7EECEF37" w14:textId="77777777" w:rsidR="00B6787D" w:rsidRDefault="00B6787D" w:rsidP="00B6787D">
            <w:pPr>
              <w:ind w:left="0"/>
              <w:rPr>
                <w:rFonts w:cs="Arial"/>
                <w:color w:val="000000"/>
                <w:spacing w:val="0"/>
                <w:sz w:val="18"/>
                <w:szCs w:val="18"/>
              </w:rPr>
            </w:pPr>
            <w:r>
              <w:rPr>
                <w:rFonts w:cs="Arial"/>
                <w:color w:val="000000"/>
                <w:spacing w:val="0"/>
                <w:sz w:val="18"/>
                <w:szCs w:val="18"/>
              </w:rPr>
              <w:t>Sprint</w:t>
            </w:r>
          </w:p>
          <w:p w14:paraId="62A2033F" w14:textId="77777777" w:rsidR="00B6787D" w:rsidRPr="00C90620" w:rsidRDefault="00B6787D" w:rsidP="00B6787D">
            <w:pPr>
              <w:ind w:left="0"/>
              <w:rPr>
                <w:rFonts w:cs="Arial"/>
                <w:color w:val="000000"/>
                <w:spacing w:val="0"/>
                <w:sz w:val="22"/>
                <w:szCs w:val="22"/>
              </w:rPr>
            </w:pPr>
            <w:r>
              <w:rPr>
                <w:rFonts w:cs="Arial"/>
                <w:color w:val="000000"/>
                <w:spacing w:val="0"/>
                <w:sz w:val="18"/>
                <w:szCs w:val="18"/>
              </w:rPr>
              <w:t>Review</w:t>
            </w:r>
          </w:p>
        </w:tc>
        <w:tc>
          <w:tcPr>
            <w:tcW w:w="1271" w:type="dxa"/>
            <w:tcBorders>
              <w:top w:val="nil"/>
              <w:left w:val="nil"/>
              <w:bottom w:val="single" w:sz="4" w:space="0" w:color="auto"/>
              <w:right w:val="single" w:sz="4" w:space="0" w:color="auto"/>
            </w:tcBorders>
            <w:shd w:val="clear" w:color="000000" w:fill="CCFFCC"/>
            <w:noWrap/>
            <w:hideMark/>
          </w:tcPr>
          <w:p w14:paraId="7C6361DF" w14:textId="77777777" w:rsidR="00B6787D" w:rsidRDefault="00B6787D" w:rsidP="00B6787D">
            <w:pPr>
              <w:ind w:left="0"/>
              <w:rPr>
                <w:rFonts w:cs="Arial"/>
                <w:color w:val="000000"/>
                <w:spacing w:val="0"/>
                <w:sz w:val="22"/>
                <w:szCs w:val="22"/>
              </w:rPr>
            </w:pPr>
            <w:r w:rsidRPr="00C90620">
              <w:rPr>
                <w:rFonts w:cs="Arial"/>
                <w:color w:val="000000"/>
                <w:spacing w:val="0"/>
                <w:sz w:val="22"/>
                <w:szCs w:val="22"/>
              </w:rPr>
              <w:t>18</w:t>
            </w:r>
          </w:p>
          <w:p w14:paraId="0BAEADFD" w14:textId="77777777" w:rsidR="00B6787D" w:rsidRDefault="00B6787D" w:rsidP="00B6787D">
            <w:pPr>
              <w:ind w:left="0"/>
              <w:rPr>
                <w:rFonts w:cs="Arial"/>
                <w:color w:val="000000"/>
                <w:spacing w:val="0"/>
                <w:sz w:val="22"/>
                <w:szCs w:val="22"/>
              </w:rPr>
            </w:pPr>
          </w:p>
          <w:p w14:paraId="47556DB2" w14:textId="77777777" w:rsidR="00B6787D" w:rsidRPr="00C90620" w:rsidRDefault="00B6787D" w:rsidP="00B6787D">
            <w:pPr>
              <w:ind w:left="0"/>
              <w:rPr>
                <w:rFonts w:cs="Arial"/>
                <w:color w:val="000000"/>
                <w:spacing w:val="0"/>
                <w:sz w:val="22"/>
                <w:szCs w:val="22"/>
              </w:rPr>
            </w:pPr>
          </w:p>
        </w:tc>
      </w:tr>
      <w:tr w:rsidR="00B6787D" w:rsidRPr="00C90620" w14:paraId="0C68332C" w14:textId="77777777" w:rsidTr="00B6787D">
        <w:trPr>
          <w:trHeight w:val="880"/>
          <w:jc w:val="center"/>
        </w:trPr>
        <w:tc>
          <w:tcPr>
            <w:tcW w:w="1140" w:type="dxa"/>
            <w:tcBorders>
              <w:top w:val="nil"/>
              <w:left w:val="single" w:sz="4" w:space="0" w:color="auto"/>
              <w:bottom w:val="single" w:sz="4" w:space="0" w:color="auto"/>
              <w:right w:val="single" w:sz="4" w:space="0" w:color="auto"/>
            </w:tcBorders>
            <w:shd w:val="clear" w:color="000000" w:fill="FABF8F"/>
            <w:noWrap/>
            <w:hideMark/>
          </w:tcPr>
          <w:p w14:paraId="3B4A9C4A" w14:textId="77777777" w:rsidR="00B6787D" w:rsidRDefault="00B6787D" w:rsidP="00B6787D">
            <w:pPr>
              <w:ind w:left="0"/>
              <w:rPr>
                <w:rFonts w:cs="Arial"/>
                <w:color w:val="000000"/>
                <w:spacing w:val="0"/>
                <w:sz w:val="22"/>
                <w:szCs w:val="22"/>
              </w:rPr>
            </w:pPr>
            <w:r w:rsidRPr="00C90620">
              <w:rPr>
                <w:rFonts w:cs="Arial"/>
                <w:color w:val="000000"/>
                <w:spacing w:val="0"/>
                <w:sz w:val="22"/>
                <w:szCs w:val="22"/>
              </w:rPr>
              <w:t>19</w:t>
            </w:r>
          </w:p>
          <w:p w14:paraId="385A8C03" w14:textId="77777777" w:rsidR="00B6787D" w:rsidRDefault="00B6787D" w:rsidP="00B6787D">
            <w:pPr>
              <w:ind w:left="0"/>
              <w:rPr>
                <w:rFonts w:cs="Arial"/>
                <w:color w:val="000000"/>
                <w:spacing w:val="0"/>
                <w:sz w:val="22"/>
                <w:szCs w:val="22"/>
              </w:rPr>
            </w:pPr>
          </w:p>
          <w:p w14:paraId="04BA33B9" w14:textId="77777777" w:rsidR="00B6787D" w:rsidRPr="00C90620" w:rsidRDefault="00B6787D" w:rsidP="00B6787D">
            <w:pPr>
              <w:ind w:left="0"/>
              <w:rPr>
                <w:rFonts w:cs="Arial"/>
                <w:color w:val="000000"/>
                <w:spacing w:val="0"/>
                <w:sz w:val="22"/>
                <w:szCs w:val="22"/>
              </w:rPr>
            </w:pPr>
          </w:p>
        </w:tc>
        <w:tc>
          <w:tcPr>
            <w:tcW w:w="1140" w:type="dxa"/>
            <w:tcBorders>
              <w:top w:val="nil"/>
              <w:left w:val="nil"/>
              <w:bottom w:val="single" w:sz="4" w:space="0" w:color="auto"/>
              <w:right w:val="single" w:sz="4" w:space="0" w:color="auto"/>
            </w:tcBorders>
            <w:shd w:val="clear" w:color="000000" w:fill="FABF8F"/>
            <w:noWrap/>
            <w:hideMark/>
          </w:tcPr>
          <w:p w14:paraId="765EF182" w14:textId="77777777" w:rsidR="00B6787D" w:rsidRDefault="00B6787D" w:rsidP="00B6787D">
            <w:pPr>
              <w:ind w:left="0"/>
              <w:rPr>
                <w:rFonts w:cs="Arial"/>
                <w:color w:val="000000"/>
                <w:spacing w:val="0"/>
                <w:sz w:val="22"/>
                <w:szCs w:val="22"/>
              </w:rPr>
            </w:pPr>
            <w:r w:rsidRPr="00C90620">
              <w:rPr>
                <w:rFonts w:cs="Arial"/>
                <w:color w:val="000000"/>
                <w:spacing w:val="0"/>
                <w:sz w:val="22"/>
                <w:szCs w:val="22"/>
              </w:rPr>
              <w:t>20</w:t>
            </w:r>
          </w:p>
          <w:p w14:paraId="3363F5FF" w14:textId="77777777" w:rsidR="00B6787D" w:rsidRDefault="00B6787D" w:rsidP="00B6787D">
            <w:pPr>
              <w:ind w:left="0"/>
              <w:rPr>
                <w:rFonts w:cs="Arial"/>
                <w:color w:val="000000"/>
                <w:spacing w:val="0"/>
                <w:sz w:val="18"/>
                <w:szCs w:val="18"/>
              </w:rPr>
            </w:pPr>
            <w:r>
              <w:rPr>
                <w:rFonts w:cs="Arial"/>
                <w:color w:val="000000"/>
                <w:spacing w:val="0"/>
                <w:sz w:val="18"/>
                <w:szCs w:val="18"/>
              </w:rPr>
              <w:t>2</w:t>
            </w:r>
            <w:r>
              <w:rPr>
                <w:rFonts w:cs="Arial"/>
                <w:color w:val="000000"/>
                <w:spacing w:val="0"/>
                <w:sz w:val="18"/>
                <w:szCs w:val="18"/>
                <w:vertAlign w:val="superscript"/>
              </w:rPr>
              <w:t>nd</w:t>
            </w:r>
            <w:r>
              <w:rPr>
                <w:rFonts w:cs="Arial"/>
                <w:color w:val="000000"/>
                <w:spacing w:val="0"/>
                <w:sz w:val="18"/>
                <w:szCs w:val="18"/>
              </w:rPr>
              <w:t xml:space="preserve"> Sprint </w:t>
            </w:r>
          </w:p>
          <w:p w14:paraId="1CE11586" w14:textId="77777777" w:rsidR="00B6787D" w:rsidRDefault="00B6787D" w:rsidP="00B6787D">
            <w:pPr>
              <w:ind w:left="0"/>
              <w:rPr>
                <w:rFonts w:cs="Arial"/>
                <w:color w:val="000000"/>
                <w:spacing w:val="0"/>
                <w:sz w:val="18"/>
                <w:szCs w:val="18"/>
              </w:rPr>
            </w:pPr>
          </w:p>
          <w:p w14:paraId="02038003" w14:textId="77777777" w:rsidR="00B6787D" w:rsidRDefault="00B6787D" w:rsidP="00B6787D">
            <w:pPr>
              <w:ind w:left="0"/>
              <w:rPr>
                <w:rFonts w:cs="Arial"/>
                <w:color w:val="000000"/>
                <w:spacing w:val="0"/>
                <w:sz w:val="18"/>
                <w:szCs w:val="18"/>
              </w:rPr>
            </w:pPr>
            <w:r>
              <w:rPr>
                <w:rFonts w:cs="Arial"/>
                <w:color w:val="000000"/>
                <w:spacing w:val="0"/>
                <w:sz w:val="18"/>
                <w:szCs w:val="18"/>
              </w:rPr>
              <w:t>Sprint Planning</w:t>
            </w:r>
          </w:p>
          <w:p w14:paraId="5B52ADC2" w14:textId="77777777" w:rsidR="00B6787D" w:rsidRDefault="00B6787D" w:rsidP="00B6787D">
            <w:pPr>
              <w:ind w:left="0"/>
              <w:rPr>
                <w:rFonts w:cs="Arial"/>
                <w:color w:val="000000"/>
                <w:spacing w:val="0"/>
                <w:sz w:val="22"/>
                <w:szCs w:val="22"/>
              </w:rPr>
            </w:pPr>
            <w:r>
              <w:rPr>
                <w:rFonts w:cs="Arial"/>
                <w:color w:val="000000"/>
                <w:spacing w:val="0"/>
                <w:sz w:val="18"/>
                <w:szCs w:val="18"/>
              </w:rPr>
              <w:t>Meeting</w:t>
            </w:r>
          </w:p>
          <w:p w14:paraId="0DE0CDF0" w14:textId="77777777" w:rsidR="00B6787D" w:rsidRPr="00C90620" w:rsidRDefault="00B6787D" w:rsidP="00B6787D">
            <w:pPr>
              <w:ind w:left="0"/>
              <w:rPr>
                <w:rFonts w:cs="Arial"/>
                <w:color w:val="000000"/>
                <w:spacing w:val="0"/>
                <w:sz w:val="22"/>
                <w:szCs w:val="22"/>
              </w:rPr>
            </w:pPr>
          </w:p>
        </w:tc>
        <w:tc>
          <w:tcPr>
            <w:tcW w:w="1141" w:type="dxa"/>
            <w:tcBorders>
              <w:top w:val="nil"/>
              <w:left w:val="nil"/>
              <w:bottom w:val="single" w:sz="4" w:space="0" w:color="auto"/>
              <w:right w:val="single" w:sz="4" w:space="0" w:color="auto"/>
            </w:tcBorders>
            <w:shd w:val="clear" w:color="000000" w:fill="FABF8F"/>
            <w:noWrap/>
            <w:hideMark/>
          </w:tcPr>
          <w:p w14:paraId="04492E3B" w14:textId="77777777" w:rsidR="00B6787D" w:rsidRDefault="00B6787D" w:rsidP="00B6787D">
            <w:pPr>
              <w:ind w:left="0"/>
              <w:rPr>
                <w:rFonts w:cs="Arial"/>
                <w:color w:val="000000"/>
                <w:spacing w:val="0"/>
                <w:sz w:val="22"/>
                <w:szCs w:val="22"/>
              </w:rPr>
            </w:pPr>
            <w:r w:rsidRPr="00C90620">
              <w:rPr>
                <w:rFonts w:cs="Arial"/>
                <w:color w:val="000000"/>
                <w:spacing w:val="0"/>
                <w:sz w:val="22"/>
                <w:szCs w:val="22"/>
              </w:rPr>
              <w:t>21</w:t>
            </w:r>
          </w:p>
          <w:p w14:paraId="067F5033" w14:textId="77777777" w:rsidR="00B6787D" w:rsidRDefault="00B6787D" w:rsidP="00B6787D">
            <w:pPr>
              <w:ind w:left="0"/>
              <w:rPr>
                <w:rFonts w:cs="Arial"/>
                <w:color w:val="000000"/>
                <w:spacing w:val="0"/>
                <w:sz w:val="22"/>
                <w:szCs w:val="22"/>
              </w:rPr>
            </w:pPr>
          </w:p>
          <w:p w14:paraId="5D3461EF" w14:textId="77777777" w:rsidR="00B6787D" w:rsidRPr="00C90620" w:rsidRDefault="00B6787D" w:rsidP="00B6787D">
            <w:pPr>
              <w:ind w:left="0"/>
              <w:rPr>
                <w:rFonts w:cs="Arial"/>
                <w:color w:val="000000"/>
                <w:spacing w:val="0"/>
                <w:sz w:val="22"/>
                <w:szCs w:val="22"/>
              </w:rPr>
            </w:pPr>
            <w:r>
              <w:rPr>
                <w:rFonts w:cs="Arial"/>
                <w:color w:val="000000"/>
                <w:spacing w:val="0"/>
                <w:sz w:val="18"/>
                <w:szCs w:val="18"/>
              </w:rPr>
              <w:t>Daily Standup</w:t>
            </w:r>
          </w:p>
        </w:tc>
        <w:tc>
          <w:tcPr>
            <w:tcW w:w="1141" w:type="dxa"/>
            <w:tcBorders>
              <w:top w:val="nil"/>
              <w:left w:val="nil"/>
              <w:bottom w:val="single" w:sz="4" w:space="0" w:color="auto"/>
              <w:right w:val="single" w:sz="4" w:space="0" w:color="auto"/>
            </w:tcBorders>
            <w:shd w:val="clear" w:color="000000" w:fill="FABF8F"/>
            <w:noWrap/>
            <w:hideMark/>
          </w:tcPr>
          <w:p w14:paraId="3D9DEA83" w14:textId="77777777" w:rsidR="00B6787D" w:rsidRDefault="00B6787D" w:rsidP="00B6787D">
            <w:pPr>
              <w:ind w:left="0"/>
              <w:rPr>
                <w:rFonts w:cs="Arial"/>
                <w:color w:val="000000"/>
                <w:spacing w:val="0"/>
                <w:sz w:val="22"/>
                <w:szCs w:val="22"/>
              </w:rPr>
            </w:pPr>
            <w:r w:rsidRPr="00C90620">
              <w:rPr>
                <w:rFonts w:cs="Arial"/>
                <w:color w:val="000000"/>
                <w:spacing w:val="0"/>
                <w:sz w:val="22"/>
                <w:szCs w:val="22"/>
              </w:rPr>
              <w:t>22</w:t>
            </w:r>
          </w:p>
          <w:p w14:paraId="6E3A7183" w14:textId="77777777" w:rsidR="00B6787D" w:rsidRDefault="00B6787D" w:rsidP="00B6787D">
            <w:pPr>
              <w:ind w:left="0"/>
              <w:rPr>
                <w:rFonts w:cs="Arial"/>
                <w:color w:val="000000"/>
                <w:spacing w:val="0"/>
                <w:sz w:val="22"/>
                <w:szCs w:val="22"/>
              </w:rPr>
            </w:pPr>
          </w:p>
          <w:p w14:paraId="5321AB32" w14:textId="77777777" w:rsidR="00B6787D" w:rsidRPr="00C90620" w:rsidRDefault="00B6787D" w:rsidP="00B6787D">
            <w:pPr>
              <w:ind w:left="0"/>
              <w:rPr>
                <w:rFonts w:cs="Arial"/>
                <w:color w:val="000000"/>
                <w:spacing w:val="0"/>
                <w:sz w:val="22"/>
                <w:szCs w:val="22"/>
              </w:rPr>
            </w:pPr>
            <w:r>
              <w:rPr>
                <w:rFonts w:cs="Arial"/>
                <w:color w:val="000000"/>
                <w:spacing w:val="0"/>
                <w:sz w:val="18"/>
                <w:szCs w:val="18"/>
              </w:rPr>
              <w:t>Daily Standup</w:t>
            </w:r>
          </w:p>
        </w:tc>
        <w:tc>
          <w:tcPr>
            <w:tcW w:w="1141" w:type="dxa"/>
            <w:tcBorders>
              <w:top w:val="nil"/>
              <w:left w:val="nil"/>
              <w:bottom w:val="single" w:sz="4" w:space="0" w:color="auto"/>
              <w:right w:val="single" w:sz="4" w:space="0" w:color="auto"/>
            </w:tcBorders>
            <w:shd w:val="clear" w:color="000000" w:fill="FABF8F"/>
            <w:noWrap/>
            <w:hideMark/>
          </w:tcPr>
          <w:p w14:paraId="4DB179B3" w14:textId="77777777" w:rsidR="00B6787D" w:rsidRDefault="00B6787D" w:rsidP="00B6787D">
            <w:pPr>
              <w:ind w:left="0"/>
              <w:rPr>
                <w:rFonts w:cs="Arial"/>
                <w:color w:val="000000"/>
                <w:spacing w:val="0"/>
                <w:sz w:val="22"/>
                <w:szCs w:val="22"/>
              </w:rPr>
            </w:pPr>
            <w:r w:rsidRPr="00C90620">
              <w:rPr>
                <w:rFonts w:cs="Arial"/>
                <w:color w:val="000000"/>
                <w:spacing w:val="0"/>
                <w:sz w:val="22"/>
                <w:szCs w:val="22"/>
              </w:rPr>
              <w:t>23</w:t>
            </w:r>
          </w:p>
          <w:p w14:paraId="2C96AE62" w14:textId="77777777" w:rsidR="00B6787D" w:rsidRDefault="00B6787D" w:rsidP="00B6787D">
            <w:pPr>
              <w:ind w:left="0"/>
              <w:rPr>
                <w:rFonts w:cs="Arial"/>
                <w:color w:val="000000"/>
                <w:spacing w:val="0"/>
                <w:sz w:val="22"/>
                <w:szCs w:val="22"/>
              </w:rPr>
            </w:pPr>
          </w:p>
          <w:p w14:paraId="2BAC9DB9" w14:textId="77777777" w:rsidR="00B6787D" w:rsidRPr="00C90620" w:rsidRDefault="00B6787D" w:rsidP="00B6787D">
            <w:pPr>
              <w:ind w:left="0"/>
              <w:rPr>
                <w:rFonts w:cs="Arial"/>
                <w:color w:val="000000"/>
                <w:spacing w:val="0"/>
                <w:sz w:val="22"/>
                <w:szCs w:val="22"/>
              </w:rPr>
            </w:pPr>
            <w:r>
              <w:rPr>
                <w:rFonts w:cs="Arial"/>
                <w:color w:val="000000"/>
                <w:spacing w:val="0"/>
                <w:sz w:val="18"/>
                <w:szCs w:val="18"/>
              </w:rPr>
              <w:t>Daily Standup</w:t>
            </w:r>
          </w:p>
        </w:tc>
        <w:tc>
          <w:tcPr>
            <w:tcW w:w="1141" w:type="dxa"/>
            <w:tcBorders>
              <w:top w:val="nil"/>
              <w:left w:val="nil"/>
              <w:bottom w:val="single" w:sz="4" w:space="0" w:color="auto"/>
              <w:right w:val="single" w:sz="4" w:space="0" w:color="auto"/>
            </w:tcBorders>
            <w:shd w:val="clear" w:color="000000" w:fill="FABF8F"/>
            <w:noWrap/>
            <w:hideMark/>
          </w:tcPr>
          <w:p w14:paraId="182B9DEC" w14:textId="77777777" w:rsidR="00B6787D" w:rsidRDefault="00B6787D" w:rsidP="00B6787D">
            <w:pPr>
              <w:ind w:left="0"/>
              <w:rPr>
                <w:rFonts w:cs="Arial"/>
                <w:color w:val="000000"/>
                <w:spacing w:val="0"/>
                <w:sz w:val="22"/>
                <w:szCs w:val="22"/>
              </w:rPr>
            </w:pPr>
            <w:r w:rsidRPr="00C90620">
              <w:rPr>
                <w:rFonts w:cs="Arial"/>
                <w:color w:val="000000"/>
                <w:spacing w:val="0"/>
                <w:sz w:val="22"/>
                <w:szCs w:val="22"/>
              </w:rPr>
              <w:t>24</w:t>
            </w:r>
          </w:p>
          <w:p w14:paraId="5C5626CC" w14:textId="77777777" w:rsidR="00B6787D" w:rsidRDefault="00B6787D" w:rsidP="00B6787D">
            <w:pPr>
              <w:ind w:left="0"/>
              <w:rPr>
                <w:rFonts w:cs="Arial"/>
                <w:color w:val="000000"/>
                <w:spacing w:val="0"/>
                <w:sz w:val="22"/>
                <w:szCs w:val="22"/>
              </w:rPr>
            </w:pPr>
          </w:p>
          <w:p w14:paraId="701B458F" w14:textId="77777777" w:rsidR="00B6787D" w:rsidRPr="00C90620" w:rsidRDefault="00B6787D" w:rsidP="00B6787D">
            <w:pPr>
              <w:ind w:left="0"/>
              <w:rPr>
                <w:rFonts w:cs="Arial"/>
                <w:color w:val="000000"/>
                <w:spacing w:val="0"/>
                <w:sz w:val="22"/>
                <w:szCs w:val="22"/>
              </w:rPr>
            </w:pPr>
            <w:r>
              <w:rPr>
                <w:rFonts w:cs="Arial"/>
                <w:color w:val="000000"/>
                <w:spacing w:val="0"/>
                <w:sz w:val="18"/>
                <w:szCs w:val="18"/>
              </w:rPr>
              <w:t>Daily Standup</w:t>
            </w:r>
          </w:p>
        </w:tc>
        <w:tc>
          <w:tcPr>
            <w:tcW w:w="1271" w:type="dxa"/>
            <w:tcBorders>
              <w:top w:val="nil"/>
              <w:left w:val="nil"/>
              <w:bottom w:val="single" w:sz="4" w:space="0" w:color="auto"/>
              <w:right w:val="single" w:sz="4" w:space="0" w:color="auto"/>
            </w:tcBorders>
            <w:shd w:val="clear" w:color="000000" w:fill="FABF8F"/>
            <w:noWrap/>
            <w:hideMark/>
          </w:tcPr>
          <w:p w14:paraId="61487CE7" w14:textId="77777777" w:rsidR="00B6787D" w:rsidRDefault="00B6787D" w:rsidP="00B6787D">
            <w:pPr>
              <w:ind w:left="0"/>
              <w:rPr>
                <w:rFonts w:cs="Arial"/>
                <w:color w:val="000000"/>
                <w:spacing w:val="0"/>
                <w:sz w:val="22"/>
                <w:szCs w:val="22"/>
              </w:rPr>
            </w:pPr>
            <w:r w:rsidRPr="00C90620">
              <w:rPr>
                <w:rFonts w:cs="Arial"/>
                <w:color w:val="000000"/>
                <w:spacing w:val="0"/>
                <w:sz w:val="22"/>
                <w:szCs w:val="22"/>
              </w:rPr>
              <w:t>25</w:t>
            </w:r>
          </w:p>
          <w:p w14:paraId="34EC90CC" w14:textId="77777777" w:rsidR="00B6787D" w:rsidRDefault="00B6787D" w:rsidP="00B6787D">
            <w:pPr>
              <w:ind w:left="0"/>
              <w:rPr>
                <w:rFonts w:cs="Arial"/>
                <w:color w:val="000000"/>
                <w:spacing w:val="0"/>
                <w:sz w:val="22"/>
                <w:szCs w:val="22"/>
              </w:rPr>
            </w:pPr>
          </w:p>
          <w:p w14:paraId="727BA4A5" w14:textId="77777777" w:rsidR="00B6787D" w:rsidRPr="00C90620" w:rsidRDefault="00B6787D" w:rsidP="00B6787D">
            <w:pPr>
              <w:ind w:left="0"/>
              <w:rPr>
                <w:rFonts w:cs="Arial"/>
                <w:color w:val="000000"/>
                <w:spacing w:val="0"/>
                <w:sz w:val="22"/>
                <w:szCs w:val="22"/>
              </w:rPr>
            </w:pPr>
          </w:p>
        </w:tc>
      </w:tr>
      <w:tr w:rsidR="00B6787D" w:rsidRPr="00C90620" w14:paraId="7C6C7281" w14:textId="77777777" w:rsidTr="00B6787D">
        <w:trPr>
          <w:trHeight w:val="880"/>
          <w:jc w:val="center"/>
        </w:trPr>
        <w:tc>
          <w:tcPr>
            <w:tcW w:w="1140" w:type="dxa"/>
            <w:tcBorders>
              <w:top w:val="nil"/>
              <w:left w:val="single" w:sz="4" w:space="0" w:color="auto"/>
              <w:bottom w:val="single" w:sz="4" w:space="0" w:color="auto"/>
              <w:right w:val="single" w:sz="4" w:space="0" w:color="auto"/>
            </w:tcBorders>
            <w:shd w:val="clear" w:color="000000" w:fill="FABF8F"/>
            <w:noWrap/>
            <w:hideMark/>
          </w:tcPr>
          <w:p w14:paraId="147FE1C0" w14:textId="77777777" w:rsidR="00B6787D" w:rsidRDefault="00B6787D" w:rsidP="00B6787D">
            <w:pPr>
              <w:ind w:left="0"/>
              <w:rPr>
                <w:rFonts w:cs="Arial"/>
                <w:color w:val="000000"/>
                <w:spacing w:val="0"/>
                <w:sz w:val="22"/>
                <w:szCs w:val="22"/>
              </w:rPr>
            </w:pPr>
            <w:r w:rsidRPr="00C90620">
              <w:rPr>
                <w:rFonts w:cs="Arial"/>
                <w:color w:val="000000"/>
                <w:spacing w:val="0"/>
                <w:sz w:val="22"/>
                <w:szCs w:val="22"/>
              </w:rPr>
              <w:t>26</w:t>
            </w:r>
          </w:p>
          <w:p w14:paraId="09043029" w14:textId="77777777" w:rsidR="00B6787D" w:rsidRDefault="00B6787D" w:rsidP="00B6787D">
            <w:pPr>
              <w:ind w:left="0"/>
              <w:rPr>
                <w:rFonts w:cs="Arial"/>
                <w:color w:val="000000"/>
                <w:spacing w:val="0"/>
                <w:sz w:val="22"/>
                <w:szCs w:val="22"/>
              </w:rPr>
            </w:pPr>
          </w:p>
          <w:p w14:paraId="00B84B39" w14:textId="77777777" w:rsidR="00B6787D" w:rsidRPr="00C90620" w:rsidRDefault="00B6787D" w:rsidP="00B6787D">
            <w:pPr>
              <w:ind w:left="0"/>
              <w:rPr>
                <w:rFonts w:cs="Arial"/>
                <w:color w:val="000000"/>
                <w:spacing w:val="0"/>
                <w:sz w:val="22"/>
                <w:szCs w:val="22"/>
              </w:rPr>
            </w:pPr>
          </w:p>
        </w:tc>
        <w:tc>
          <w:tcPr>
            <w:tcW w:w="1140" w:type="dxa"/>
            <w:tcBorders>
              <w:top w:val="nil"/>
              <w:left w:val="nil"/>
              <w:bottom w:val="single" w:sz="4" w:space="0" w:color="auto"/>
              <w:right w:val="single" w:sz="4" w:space="0" w:color="auto"/>
            </w:tcBorders>
            <w:shd w:val="clear" w:color="000000" w:fill="FABF8F"/>
            <w:noWrap/>
            <w:hideMark/>
          </w:tcPr>
          <w:p w14:paraId="392A7145" w14:textId="77777777" w:rsidR="00B6787D" w:rsidRDefault="00B6787D" w:rsidP="00B6787D">
            <w:pPr>
              <w:ind w:left="0"/>
              <w:rPr>
                <w:rFonts w:cs="Arial"/>
                <w:color w:val="000000"/>
                <w:spacing w:val="0"/>
                <w:sz w:val="22"/>
                <w:szCs w:val="22"/>
              </w:rPr>
            </w:pPr>
            <w:r w:rsidRPr="00C90620">
              <w:rPr>
                <w:rFonts w:cs="Arial"/>
                <w:color w:val="000000"/>
                <w:spacing w:val="0"/>
                <w:sz w:val="22"/>
                <w:szCs w:val="22"/>
              </w:rPr>
              <w:t>27</w:t>
            </w:r>
          </w:p>
          <w:p w14:paraId="2C483A50" w14:textId="77777777" w:rsidR="00B6787D" w:rsidRDefault="00B6787D" w:rsidP="00B6787D">
            <w:pPr>
              <w:ind w:left="0"/>
              <w:rPr>
                <w:rFonts w:cs="Arial"/>
                <w:color w:val="000000"/>
                <w:spacing w:val="0"/>
                <w:sz w:val="22"/>
                <w:szCs w:val="22"/>
              </w:rPr>
            </w:pPr>
          </w:p>
          <w:p w14:paraId="69F1D09F" w14:textId="77777777" w:rsidR="00B6787D" w:rsidRPr="00C90620" w:rsidRDefault="00B6787D" w:rsidP="00B6787D">
            <w:pPr>
              <w:ind w:left="0"/>
              <w:rPr>
                <w:rFonts w:cs="Arial"/>
                <w:color w:val="000000"/>
                <w:spacing w:val="0"/>
                <w:sz w:val="22"/>
                <w:szCs w:val="22"/>
              </w:rPr>
            </w:pPr>
            <w:r>
              <w:rPr>
                <w:rFonts w:cs="Arial"/>
                <w:color w:val="000000"/>
                <w:spacing w:val="0"/>
                <w:sz w:val="18"/>
                <w:szCs w:val="18"/>
              </w:rPr>
              <w:t>Daily Standup</w:t>
            </w:r>
          </w:p>
        </w:tc>
        <w:tc>
          <w:tcPr>
            <w:tcW w:w="1141" w:type="dxa"/>
            <w:tcBorders>
              <w:top w:val="nil"/>
              <w:left w:val="nil"/>
              <w:bottom w:val="single" w:sz="4" w:space="0" w:color="auto"/>
              <w:right w:val="single" w:sz="4" w:space="0" w:color="auto"/>
            </w:tcBorders>
            <w:shd w:val="clear" w:color="000000" w:fill="FABF8F"/>
            <w:noWrap/>
            <w:hideMark/>
          </w:tcPr>
          <w:p w14:paraId="7CDD617D" w14:textId="77777777" w:rsidR="00B6787D" w:rsidRDefault="00B6787D" w:rsidP="00B6787D">
            <w:pPr>
              <w:ind w:left="0"/>
              <w:rPr>
                <w:rFonts w:cs="Arial"/>
                <w:color w:val="000000"/>
                <w:spacing w:val="0"/>
                <w:sz w:val="22"/>
                <w:szCs w:val="22"/>
              </w:rPr>
            </w:pPr>
            <w:r w:rsidRPr="00C90620">
              <w:rPr>
                <w:rFonts w:cs="Arial"/>
                <w:color w:val="000000"/>
                <w:spacing w:val="0"/>
                <w:sz w:val="22"/>
                <w:szCs w:val="22"/>
              </w:rPr>
              <w:t>28</w:t>
            </w:r>
          </w:p>
          <w:p w14:paraId="53F1F0AB" w14:textId="77777777" w:rsidR="00B6787D" w:rsidRDefault="00B6787D" w:rsidP="00B6787D">
            <w:pPr>
              <w:ind w:left="0"/>
              <w:rPr>
                <w:rFonts w:cs="Arial"/>
                <w:color w:val="000000"/>
                <w:spacing w:val="0"/>
                <w:sz w:val="22"/>
                <w:szCs w:val="22"/>
              </w:rPr>
            </w:pPr>
          </w:p>
          <w:p w14:paraId="03AABE7F" w14:textId="77777777" w:rsidR="00B6787D" w:rsidRPr="00C90620" w:rsidRDefault="00B6787D" w:rsidP="00B6787D">
            <w:pPr>
              <w:ind w:left="0"/>
              <w:rPr>
                <w:rFonts w:cs="Arial"/>
                <w:color w:val="000000"/>
                <w:spacing w:val="0"/>
                <w:sz w:val="22"/>
                <w:szCs w:val="22"/>
              </w:rPr>
            </w:pPr>
            <w:r>
              <w:rPr>
                <w:rFonts w:cs="Arial"/>
                <w:color w:val="000000"/>
                <w:spacing w:val="0"/>
                <w:sz w:val="18"/>
                <w:szCs w:val="18"/>
              </w:rPr>
              <w:t>Daily Standup</w:t>
            </w:r>
          </w:p>
        </w:tc>
        <w:tc>
          <w:tcPr>
            <w:tcW w:w="1141" w:type="dxa"/>
            <w:tcBorders>
              <w:top w:val="nil"/>
              <w:left w:val="nil"/>
              <w:bottom w:val="single" w:sz="4" w:space="0" w:color="auto"/>
              <w:right w:val="single" w:sz="4" w:space="0" w:color="auto"/>
            </w:tcBorders>
            <w:shd w:val="clear" w:color="000000" w:fill="FABF8F"/>
            <w:noWrap/>
            <w:hideMark/>
          </w:tcPr>
          <w:p w14:paraId="485AB09B" w14:textId="77777777" w:rsidR="00B6787D" w:rsidRDefault="00B6787D" w:rsidP="00B6787D">
            <w:pPr>
              <w:ind w:left="0"/>
              <w:rPr>
                <w:rFonts w:cs="Arial"/>
                <w:color w:val="000000"/>
                <w:spacing w:val="0"/>
                <w:sz w:val="22"/>
                <w:szCs w:val="22"/>
              </w:rPr>
            </w:pPr>
            <w:r w:rsidRPr="00C90620">
              <w:rPr>
                <w:rFonts w:cs="Arial"/>
                <w:color w:val="000000"/>
                <w:spacing w:val="0"/>
                <w:sz w:val="22"/>
                <w:szCs w:val="22"/>
              </w:rPr>
              <w:t>29</w:t>
            </w:r>
          </w:p>
          <w:p w14:paraId="5A35F310" w14:textId="77777777" w:rsidR="00B6787D" w:rsidRDefault="00B6787D" w:rsidP="00B6787D">
            <w:pPr>
              <w:ind w:left="0"/>
              <w:rPr>
                <w:rFonts w:cs="Arial"/>
                <w:color w:val="000000"/>
                <w:spacing w:val="0"/>
                <w:sz w:val="22"/>
                <w:szCs w:val="22"/>
              </w:rPr>
            </w:pPr>
          </w:p>
          <w:p w14:paraId="62BA94F6" w14:textId="77777777" w:rsidR="00B6787D" w:rsidRPr="00C90620" w:rsidRDefault="00B6787D" w:rsidP="00B6787D">
            <w:pPr>
              <w:ind w:left="0"/>
              <w:rPr>
                <w:rFonts w:cs="Arial"/>
                <w:color w:val="000000"/>
                <w:spacing w:val="0"/>
                <w:sz w:val="22"/>
                <w:szCs w:val="22"/>
              </w:rPr>
            </w:pPr>
            <w:r>
              <w:rPr>
                <w:rFonts w:cs="Arial"/>
                <w:color w:val="000000"/>
                <w:spacing w:val="0"/>
                <w:sz w:val="18"/>
                <w:szCs w:val="18"/>
              </w:rPr>
              <w:t>Daily Standup</w:t>
            </w:r>
          </w:p>
        </w:tc>
        <w:tc>
          <w:tcPr>
            <w:tcW w:w="1141" w:type="dxa"/>
            <w:tcBorders>
              <w:top w:val="nil"/>
              <w:left w:val="nil"/>
              <w:bottom w:val="single" w:sz="4" w:space="0" w:color="auto"/>
              <w:right w:val="single" w:sz="4" w:space="0" w:color="auto"/>
            </w:tcBorders>
            <w:shd w:val="clear" w:color="000000" w:fill="FABF8F"/>
            <w:noWrap/>
            <w:hideMark/>
          </w:tcPr>
          <w:p w14:paraId="2AF18DA4" w14:textId="77777777" w:rsidR="00B6787D" w:rsidRDefault="00B6787D" w:rsidP="00B6787D">
            <w:pPr>
              <w:ind w:left="0"/>
              <w:rPr>
                <w:rFonts w:cs="Arial"/>
                <w:color w:val="000000"/>
                <w:spacing w:val="0"/>
                <w:sz w:val="22"/>
                <w:szCs w:val="22"/>
              </w:rPr>
            </w:pPr>
            <w:r w:rsidRPr="00C90620">
              <w:rPr>
                <w:rFonts w:cs="Arial"/>
                <w:color w:val="000000"/>
                <w:spacing w:val="0"/>
                <w:sz w:val="22"/>
                <w:szCs w:val="22"/>
              </w:rPr>
              <w:t>30</w:t>
            </w:r>
          </w:p>
          <w:p w14:paraId="0FD3921D" w14:textId="77777777" w:rsidR="00B6787D" w:rsidRDefault="00B6787D" w:rsidP="00B6787D">
            <w:pPr>
              <w:ind w:left="0"/>
              <w:rPr>
                <w:rFonts w:cs="Arial"/>
                <w:color w:val="000000"/>
                <w:spacing w:val="0"/>
                <w:sz w:val="22"/>
                <w:szCs w:val="22"/>
              </w:rPr>
            </w:pPr>
          </w:p>
          <w:p w14:paraId="42992B97" w14:textId="77777777" w:rsidR="00B6787D" w:rsidRPr="00C90620" w:rsidRDefault="00B6787D" w:rsidP="00B6787D">
            <w:pPr>
              <w:ind w:left="0"/>
              <w:rPr>
                <w:rFonts w:cs="Arial"/>
                <w:color w:val="000000"/>
                <w:spacing w:val="0"/>
                <w:sz w:val="22"/>
                <w:szCs w:val="22"/>
              </w:rPr>
            </w:pPr>
            <w:r>
              <w:rPr>
                <w:rFonts w:cs="Arial"/>
                <w:color w:val="000000"/>
                <w:spacing w:val="0"/>
                <w:sz w:val="18"/>
                <w:szCs w:val="18"/>
              </w:rPr>
              <w:t>Daily Standup</w:t>
            </w:r>
          </w:p>
        </w:tc>
        <w:tc>
          <w:tcPr>
            <w:tcW w:w="1141" w:type="dxa"/>
            <w:tcBorders>
              <w:top w:val="nil"/>
              <w:left w:val="nil"/>
              <w:bottom w:val="single" w:sz="4" w:space="0" w:color="auto"/>
              <w:right w:val="single" w:sz="4" w:space="0" w:color="auto"/>
            </w:tcBorders>
            <w:shd w:val="clear" w:color="000000" w:fill="FABF8F"/>
            <w:noWrap/>
            <w:hideMark/>
          </w:tcPr>
          <w:p w14:paraId="092A1D85" w14:textId="77777777" w:rsidR="00B6787D" w:rsidRDefault="00B6787D" w:rsidP="00B6787D">
            <w:pPr>
              <w:ind w:left="0"/>
              <w:rPr>
                <w:rFonts w:cs="Arial"/>
                <w:color w:val="000000"/>
                <w:spacing w:val="0"/>
                <w:sz w:val="22"/>
                <w:szCs w:val="22"/>
              </w:rPr>
            </w:pPr>
            <w:r w:rsidRPr="00C90620">
              <w:rPr>
                <w:rFonts w:cs="Arial"/>
                <w:color w:val="000000"/>
                <w:spacing w:val="0"/>
                <w:sz w:val="22"/>
                <w:szCs w:val="22"/>
              </w:rPr>
              <w:t>31</w:t>
            </w:r>
          </w:p>
          <w:p w14:paraId="2FBB2CBE" w14:textId="77777777" w:rsidR="00B6787D" w:rsidRDefault="00B6787D" w:rsidP="00B6787D">
            <w:pPr>
              <w:ind w:left="0"/>
              <w:rPr>
                <w:rFonts w:cs="Arial"/>
                <w:color w:val="000000"/>
                <w:spacing w:val="0"/>
                <w:sz w:val="22"/>
                <w:szCs w:val="22"/>
              </w:rPr>
            </w:pPr>
          </w:p>
          <w:p w14:paraId="3AB03C0E" w14:textId="77777777" w:rsidR="00B6787D" w:rsidRDefault="00B6787D" w:rsidP="00B6787D">
            <w:pPr>
              <w:ind w:left="0"/>
              <w:rPr>
                <w:rFonts w:cs="Arial"/>
                <w:color w:val="000000"/>
                <w:spacing w:val="0"/>
                <w:sz w:val="18"/>
                <w:szCs w:val="18"/>
              </w:rPr>
            </w:pPr>
            <w:r>
              <w:rPr>
                <w:rFonts w:cs="Arial"/>
                <w:color w:val="000000"/>
                <w:spacing w:val="0"/>
                <w:sz w:val="18"/>
                <w:szCs w:val="18"/>
              </w:rPr>
              <w:t>End of 2</w:t>
            </w:r>
            <w:r>
              <w:rPr>
                <w:rFonts w:cs="Arial"/>
                <w:color w:val="000000"/>
                <w:spacing w:val="0"/>
                <w:sz w:val="18"/>
                <w:szCs w:val="18"/>
                <w:vertAlign w:val="superscript"/>
              </w:rPr>
              <w:t>nd</w:t>
            </w:r>
            <w:r>
              <w:rPr>
                <w:rFonts w:cs="Arial"/>
                <w:color w:val="000000"/>
                <w:spacing w:val="0"/>
                <w:sz w:val="18"/>
                <w:szCs w:val="18"/>
              </w:rPr>
              <w:t xml:space="preserve"> Sprint</w:t>
            </w:r>
          </w:p>
          <w:p w14:paraId="15FCC66C" w14:textId="77777777" w:rsidR="00B6787D" w:rsidRDefault="00B6787D" w:rsidP="00B6787D">
            <w:pPr>
              <w:ind w:left="0"/>
              <w:rPr>
                <w:rFonts w:cs="Arial"/>
                <w:color w:val="000000"/>
                <w:spacing w:val="0"/>
                <w:sz w:val="18"/>
                <w:szCs w:val="18"/>
              </w:rPr>
            </w:pPr>
          </w:p>
          <w:p w14:paraId="1D54CED7" w14:textId="77777777" w:rsidR="00B6787D" w:rsidRPr="00C90620" w:rsidRDefault="00B6787D" w:rsidP="00B6787D">
            <w:pPr>
              <w:ind w:left="0"/>
              <w:rPr>
                <w:rFonts w:cs="Arial"/>
                <w:color w:val="000000"/>
                <w:spacing w:val="0"/>
                <w:sz w:val="22"/>
                <w:szCs w:val="22"/>
              </w:rPr>
            </w:pPr>
            <w:r>
              <w:rPr>
                <w:rFonts w:cs="Arial"/>
                <w:color w:val="000000"/>
                <w:spacing w:val="0"/>
                <w:sz w:val="18"/>
                <w:szCs w:val="18"/>
              </w:rPr>
              <w:t>Sprint Review</w:t>
            </w:r>
          </w:p>
        </w:tc>
        <w:tc>
          <w:tcPr>
            <w:tcW w:w="1271" w:type="dxa"/>
            <w:tcBorders>
              <w:top w:val="nil"/>
              <w:left w:val="nil"/>
              <w:bottom w:val="single" w:sz="4" w:space="0" w:color="auto"/>
              <w:right w:val="single" w:sz="4" w:space="0" w:color="auto"/>
            </w:tcBorders>
            <w:shd w:val="clear" w:color="000000" w:fill="FABF8F"/>
            <w:noWrap/>
            <w:hideMark/>
          </w:tcPr>
          <w:p w14:paraId="598FCB05" w14:textId="77777777" w:rsidR="00B6787D" w:rsidRPr="00C90620" w:rsidRDefault="00B6787D" w:rsidP="00B6787D">
            <w:pPr>
              <w:ind w:left="0"/>
              <w:rPr>
                <w:rFonts w:cs="Arial"/>
                <w:color w:val="000000"/>
                <w:spacing w:val="0"/>
                <w:sz w:val="22"/>
                <w:szCs w:val="22"/>
              </w:rPr>
            </w:pPr>
            <w:r w:rsidRPr="00C90620">
              <w:rPr>
                <w:rFonts w:cs="Arial"/>
                <w:color w:val="000000"/>
                <w:spacing w:val="0"/>
                <w:sz w:val="22"/>
                <w:szCs w:val="22"/>
              </w:rPr>
              <w:t> </w:t>
            </w:r>
          </w:p>
        </w:tc>
      </w:tr>
    </w:tbl>
    <w:p w14:paraId="6771AA15" w14:textId="77777777" w:rsidR="00B6787D" w:rsidRDefault="00B6787D" w:rsidP="00CD634E">
      <w:pPr>
        <w:pStyle w:val="TOC1"/>
      </w:pPr>
    </w:p>
    <w:p w14:paraId="6B4BD9B2" w14:textId="77777777" w:rsidR="00A8047E" w:rsidRDefault="00A8047E" w:rsidP="00CD634E">
      <w:pPr>
        <w:pStyle w:val="TOC1"/>
      </w:pPr>
    </w:p>
    <w:p w14:paraId="57EB8503" w14:textId="77777777" w:rsidR="00A8047E" w:rsidRDefault="00A8047E" w:rsidP="00CD634E">
      <w:pPr>
        <w:pStyle w:val="TOC1"/>
      </w:pPr>
    </w:p>
    <w:p w14:paraId="015AADF8" w14:textId="77777777" w:rsidR="00A8047E" w:rsidRDefault="00A8047E" w:rsidP="00CD634E">
      <w:pPr>
        <w:pStyle w:val="TOC1"/>
      </w:pPr>
    </w:p>
    <w:p w14:paraId="0ED0A976" w14:textId="77777777" w:rsidR="00A8047E" w:rsidRDefault="00A8047E" w:rsidP="00CD634E">
      <w:pPr>
        <w:pStyle w:val="TOC1"/>
      </w:pPr>
    </w:p>
    <w:p w14:paraId="7601C757" w14:textId="77777777" w:rsidR="00A8047E" w:rsidRDefault="00A8047E" w:rsidP="00CD634E">
      <w:pPr>
        <w:pStyle w:val="TOC1"/>
      </w:pPr>
    </w:p>
    <w:p w14:paraId="3D495824" w14:textId="77777777" w:rsidR="00A8047E" w:rsidRDefault="00A8047E" w:rsidP="00CD634E">
      <w:pPr>
        <w:pStyle w:val="TOC1"/>
      </w:pPr>
    </w:p>
    <w:p w14:paraId="1D85018D" w14:textId="77777777" w:rsidR="00A8047E" w:rsidRPr="00C62291" w:rsidRDefault="00A8047E" w:rsidP="00A8047E">
      <w:pPr>
        <w:spacing w:after="19"/>
        <w:ind w:left="75" w:right="75"/>
        <w:rPr>
          <w:rFonts w:ascii="Tahoma" w:hAnsi="Tahoma" w:cs="Tahoma"/>
          <w:highlight w:val="green"/>
        </w:rPr>
      </w:pPr>
    </w:p>
    <w:p w14:paraId="12993539" w14:textId="77777777" w:rsidR="00A8047E" w:rsidRDefault="00A8047E" w:rsidP="00A8047E">
      <w:pPr>
        <w:pStyle w:val="Heading1"/>
        <w:pBdr>
          <w:top w:val="single" w:sz="48" w:space="0" w:color="FFFFFF"/>
        </w:pBdr>
      </w:pPr>
      <w:r>
        <w:lastRenderedPageBreak/>
        <w:t>User Story Management</w:t>
      </w:r>
    </w:p>
    <w:p w14:paraId="1A9B8BA0" w14:textId="77777777" w:rsidR="00A8047E" w:rsidRPr="00DE34E5" w:rsidRDefault="00A8047E" w:rsidP="00A8047E">
      <w:pPr>
        <w:pStyle w:val="Heading2"/>
        <w:numPr>
          <w:ilvl w:val="0"/>
          <w:numId w:val="0"/>
        </w:numPr>
        <w:ind w:left="576"/>
        <w:rPr>
          <w:rStyle w:val="Strong"/>
          <w:b w:val="0"/>
          <w:sz w:val="24"/>
          <w:szCs w:val="24"/>
        </w:rPr>
      </w:pPr>
      <w:r w:rsidRPr="00DE34E5">
        <w:rPr>
          <w:rStyle w:val="Strong"/>
          <w:b w:val="0"/>
          <w:sz w:val="24"/>
          <w:szCs w:val="24"/>
        </w:rPr>
        <w:t>20 Step Guideline</w:t>
      </w:r>
    </w:p>
    <w:p w14:paraId="5C482A47" w14:textId="77777777" w:rsidR="00A8047E" w:rsidRPr="00DE34E5" w:rsidRDefault="00A8047E" w:rsidP="00A8047E">
      <w:pPr>
        <w:pStyle w:val="TOC1"/>
      </w:pPr>
      <w:r w:rsidRPr="00DE34E5">
        <w:t xml:space="preserve">1. All development tasks are to be broken into User Stories </w:t>
      </w:r>
    </w:p>
    <w:p w14:paraId="578AC5A0" w14:textId="77777777" w:rsidR="00A8047E" w:rsidRPr="00DE34E5" w:rsidRDefault="00A8047E" w:rsidP="00A8047E">
      <w:pPr>
        <w:pStyle w:val="TOC1"/>
      </w:pPr>
      <w:r w:rsidRPr="00DE34E5">
        <w:t>2. User stories and tasks should be created within Mingle by BA, DM, or Reporter</w:t>
      </w:r>
    </w:p>
    <w:p w14:paraId="01CC712E" w14:textId="77777777" w:rsidR="00A8047E" w:rsidRPr="00DE34E5" w:rsidRDefault="00A8047E" w:rsidP="00A8047E">
      <w:pPr>
        <w:pStyle w:val="TOC1"/>
      </w:pPr>
      <w:r w:rsidRPr="00DE34E5">
        <w:t>3. Each user story should have initial acceptance tests created by BA, DM, or Reporter</w:t>
      </w:r>
    </w:p>
    <w:p w14:paraId="1B1EB453" w14:textId="77777777" w:rsidR="00A8047E" w:rsidRPr="00DE34E5" w:rsidRDefault="00A8047E" w:rsidP="00A8047E">
      <w:pPr>
        <w:pStyle w:val="TOC1"/>
      </w:pPr>
      <w:r w:rsidRPr="00DE34E5">
        <w:t>4. User stories are placed into team buckets and prioritized</w:t>
      </w:r>
    </w:p>
    <w:p w14:paraId="03F899FE" w14:textId="77777777" w:rsidR="00A8047E" w:rsidRPr="00DE34E5" w:rsidRDefault="00A8047E" w:rsidP="00A8047E">
      <w:pPr>
        <w:pStyle w:val="TOC1"/>
      </w:pPr>
      <w:r w:rsidRPr="00DE34E5">
        <w:t>5. Teams are required to review their bucket of assigned mingle stories at the start of every sprint</w:t>
      </w:r>
    </w:p>
    <w:p w14:paraId="7338547A" w14:textId="77777777" w:rsidR="00A8047E" w:rsidRPr="00DE34E5" w:rsidRDefault="00A8047E" w:rsidP="00A8047E">
      <w:pPr>
        <w:pStyle w:val="TOC1"/>
      </w:pPr>
      <w:r w:rsidRPr="00DE34E5">
        <w:t>6. Teams are required to distribute the work amongst team resources</w:t>
      </w:r>
    </w:p>
    <w:p w14:paraId="530DB6CB" w14:textId="77777777" w:rsidR="00A8047E" w:rsidRPr="00DE34E5" w:rsidRDefault="00A8047E" w:rsidP="00A8047E">
      <w:pPr>
        <w:pStyle w:val="TOC1"/>
      </w:pPr>
      <w:r w:rsidRPr="00DE34E5">
        <w:t>7. Mingle stories are assigned to the developer at the start of every sprint</w:t>
      </w:r>
    </w:p>
    <w:p w14:paraId="502A67EE" w14:textId="77777777" w:rsidR="00A8047E" w:rsidRPr="00DE34E5" w:rsidRDefault="00A8047E" w:rsidP="00A8047E">
      <w:pPr>
        <w:pStyle w:val="TOC1"/>
      </w:pPr>
      <w:r w:rsidRPr="00DE34E5">
        <w:t>8. Developer is responsible for reviewing the story, promptly communicating any questions back to reporter, updating the mingle story if necessary, and creating additional acceptance tests</w:t>
      </w:r>
    </w:p>
    <w:p w14:paraId="05E1FBAB" w14:textId="77777777" w:rsidR="00A8047E" w:rsidRPr="00DE34E5" w:rsidRDefault="00A8047E" w:rsidP="00A8047E">
      <w:pPr>
        <w:pStyle w:val="TOC1"/>
      </w:pPr>
      <w:r w:rsidRPr="00DE34E5">
        <w:t>9. Developer is responsible for identifying and reporting any dependencies or blockers during development and notifying management (typically within 24-48 hours)</w:t>
      </w:r>
    </w:p>
    <w:p w14:paraId="4980794E" w14:textId="77777777" w:rsidR="00A8047E" w:rsidRPr="00DE34E5" w:rsidRDefault="00A8047E" w:rsidP="00A8047E">
      <w:pPr>
        <w:pStyle w:val="TOC1"/>
      </w:pPr>
      <w:r w:rsidRPr="00DE34E5">
        <w:t>10. Once development on an environment is complete, the developer is responsible for verifying acceptance criteria have been met, updating the mingle story, and arranging deployment to the next environment</w:t>
      </w:r>
    </w:p>
    <w:p w14:paraId="60BA894A" w14:textId="77777777" w:rsidR="00A8047E" w:rsidRPr="00DE34E5" w:rsidRDefault="00A8047E" w:rsidP="00A8047E">
      <w:pPr>
        <w:pStyle w:val="TOC1"/>
      </w:pPr>
      <w:r w:rsidRPr="00DE34E5">
        <w:t>11. Once the code is believed to be “production-ready”, then the developer is responsible for providing a demo of the functionality to the team in the end of sprint review</w:t>
      </w:r>
    </w:p>
    <w:p w14:paraId="6F31C18F" w14:textId="77777777" w:rsidR="00A8047E" w:rsidRPr="00DE34E5" w:rsidRDefault="00A8047E" w:rsidP="00A8047E">
      <w:pPr>
        <w:pStyle w:val="TOC1"/>
      </w:pPr>
      <w:r w:rsidRPr="00DE34E5">
        <w:t xml:space="preserve">12. The developer is responsible for closing out the cycle process by re-assigning the card in mingle for the next iteration/QA phase (if necessary), or back to the BA, DM, or Reporter if deployment is complete </w:t>
      </w:r>
    </w:p>
    <w:p w14:paraId="62DB7772" w14:textId="77777777" w:rsidR="00A8047E" w:rsidRPr="00DE34E5" w:rsidRDefault="00A8047E" w:rsidP="00A8047E">
      <w:pPr>
        <w:pStyle w:val="TOC1"/>
      </w:pPr>
      <w:r w:rsidRPr="00DE34E5">
        <w:t>13. The BA, DM, or Reporter is responsible for coordinating QA efforts after deployment</w:t>
      </w:r>
    </w:p>
    <w:p w14:paraId="18822ADB" w14:textId="77777777" w:rsidR="00A8047E" w:rsidRPr="00DE34E5" w:rsidRDefault="00A8047E" w:rsidP="00A8047E">
      <w:pPr>
        <w:pStyle w:val="TOC1"/>
      </w:pPr>
      <w:r w:rsidRPr="00DE34E5">
        <w:t>14. QA is responsible for verifying code unit is tested and reports results within test plan</w:t>
      </w:r>
    </w:p>
    <w:p w14:paraId="54B2D040" w14:textId="77777777" w:rsidR="00A8047E" w:rsidRPr="00DE34E5" w:rsidRDefault="00A8047E" w:rsidP="00A8047E">
      <w:pPr>
        <w:pStyle w:val="TOC1"/>
      </w:pPr>
      <w:r w:rsidRPr="00DE34E5">
        <w:t>15. QA is responsible for creating bug in Jira and assigning to corresponding developer</w:t>
      </w:r>
    </w:p>
    <w:p w14:paraId="6AEC0608" w14:textId="77777777" w:rsidR="00A8047E" w:rsidRPr="00DE34E5" w:rsidRDefault="00A8047E" w:rsidP="00A8047E">
      <w:pPr>
        <w:pStyle w:val="TOC1"/>
      </w:pPr>
      <w:r w:rsidRPr="00DE34E5">
        <w:t>16. Developer is responsible for working with QA to identify issue and resolve bug</w:t>
      </w:r>
    </w:p>
    <w:p w14:paraId="7BB0587D" w14:textId="77777777" w:rsidR="00A8047E" w:rsidRPr="00DE34E5" w:rsidRDefault="00A8047E" w:rsidP="00A8047E">
      <w:pPr>
        <w:pStyle w:val="TOC1"/>
      </w:pPr>
      <w:r w:rsidRPr="00DE34E5">
        <w:t>17. Developer is responsible for updating source code on all environments, re-tagging, and arranging re-deployment of newly updated code</w:t>
      </w:r>
    </w:p>
    <w:p w14:paraId="373FAFB8" w14:textId="77777777" w:rsidR="00A8047E" w:rsidRPr="00DE34E5" w:rsidRDefault="00A8047E" w:rsidP="00A8047E">
      <w:pPr>
        <w:pStyle w:val="TOC1"/>
      </w:pPr>
      <w:r w:rsidRPr="00DE34E5">
        <w:t>18. Developer is responsible for updating Jira bug with status and notes and assigning Jira to QA for verification of bug resolution</w:t>
      </w:r>
    </w:p>
    <w:p w14:paraId="2144E682" w14:textId="77777777" w:rsidR="00A8047E" w:rsidRPr="00DE34E5" w:rsidRDefault="00A8047E" w:rsidP="00A8047E">
      <w:pPr>
        <w:pStyle w:val="TOC1"/>
      </w:pPr>
      <w:r w:rsidRPr="00DE34E5">
        <w:t>20. QA is responsible for updating Jira as fixed/verified and notifying BA, DM, or Reporter</w:t>
      </w:r>
    </w:p>
    <w:p w14:paraId="0197BC57" w14:textId="77777777" w:rsidR="00B6787D" w:rsidRPr="00F847E0" w:rsidRDefault="00B6787D" w:rsidP="00F847E0">
      <w:pPr>
        <w:pStyle w:val="ListParagraph"/>
        <w:spacing w:before="100" w:beforeAutospacing="1" w:after="100" w:afterAutospacing="1"/>
        <w:rPr>
          <w:rFonts w:cs="Arial"/>
          <w:spacing w:val="0"/>
        </w:rPr>
      </w:pPr>
    </w:p>
    <w:p w14:paraId="62A2397C" w14:textId="62DEF699" w:rsidR="00CB2C0E" w:rsidRPr="00CB2C0E" w:rsidRDefault="00CB2C0E" w:rsidP="00CB2C0E">
      <w:pPr>
        <w:pStyle w:val="Heading1"/>
        <w:pBdr>
          <w:top w:val="single" w:sz="48" w:space="0" w:color="FFFFFF"/>
        </w:pBdr>
      </w:pPr>
      <w:r>
        <w:lastRenderedPageBreak/>
        <w:t>Executing Quality Assurance</w:t>
      </w:r>
    </w:p>
    <w:p w14:paraId="36A4BBE2" w14:textId="5A295A28" w:rsidR="00B6787D" w:rsidRDefault="00B6787D" w:rsidP="00CB2C0E">
      <w:pPr>
        <w:pStyle w:val="Heading2"/>
      </w:pPr>
      <w:r>
        <w:t>What is User Acceptance Testing?</w:t>
      </w:r>
    </w:p>
    <w:p w14:paraId="658B291A" w14:textId="7F74965B" w:rsidR="00B6787D" w:rsidRDefault="00B6787D" w:rsidP="00B6787D">
      <w:pPr>
        <w:pStyle w:val="BodyText"/>
        <w:ind w:left="630"/>
      </w:pPr>
      <w:r>
        <w:t>User Acceptance Testing (UAT) - also called beta testing, application testing, and/or end user testing - is a phase of software development in which the software is tested in the "real world" by the intended audience or a business representative. Whilst the technical testing of IT systems is a highly professional and exhaustive process, testing of business functionality is an entirely different proposition.</w:t>
      </w:r>
    </w:p>
    <w:p w14:paraId="024861DD" w14:textId="36B91B7E" w:rsidR="00B6787D" w:rsidRPr="00B6787D" w:rsidRDefault="00B6787D" w:rsidP="00B6787D">
      <w:pPr>
        <w:pStyle w:val="BodyText"/>
        <w:ind w:left="630"/>
      </w:pPr>
      <w:r>
        <w:t>The goal of User Acceptance Testing is to assess if the system can support day-to-day business and user scenarios and ensure the system is sufficient and correct for business usage. </w:t>
      </w:r>
    </w:p>
    <w:p w14:paraId="59414A1F" w14:textId="54B7373F" w:rsidR="00CB2C0E" w:rsidRDefault="00CB2C0E" w:rsidP="00CB2C0E">
      <w:pPr>
        <w:pStyle w:val="Heading2"/>
      </w:pPr>
      <w:r>
        <w:t>Test Strategy</w:t>
      </w:r>
    </w:p>
    <w:p w14:paraId="18151D97" w14:textId="2FEAA936" w:rsidR="00CB2C0E" w:rsidRDefault="00CB2C0E" w:rsidP="00CB2C0E">
      <w:pPr>
        <w:pStyle w:val="BodyText"/>
        <w:ind w:left="576"/>
      </w:pPr>
      <w:r>
        <w:t xml:space="preserve">It is important to develop a testing strategy prior to initiating quality assurance (QA) on any project. Careful consideration must not only be placed on the functional requirements, but also the </w:t>
      </w:r>
      <w:r w:rsidR="00C84632">
        <w:t xml:space="preserve">less obvious aspects, such as browser-based testing, UX and design, </w:t>
      </w:r>
      <w:r w:rsidR="0069186B">
        <w:t xml:space="preserve">environment, </w:t>
      </w:r>
      <w:r w:rsidR="00C84632">
        <w:t xml:space="preserve">as well as stress testing. With any enterprise level online site, we are destined to encounter end-users with various home and business setups. For example, it may be typical for a company to set corporate standards (for security purposes) on workstation configurations. These companies </w:t>
      </w:r>
      <w:r w:rsidR="0069186B">
        <w:t>are often</w:t>
      </w:r>
      <w:r w:rsidR="00C84632">
        <w:t xml:space="preserve"> re</w:t>
      </w:r>
      <w:r w:rsidR="0069186B">
        <w:t>stricted</w:t>
      </w:r>
      <w:r w:rsidR="00C84632">
        <w:t xml:space="preserve"> to browse Internet site using older browsers.</w:t>
      </w:r>
      <w:r w:rsidR="0069186B">
        <w:t xml:space="preserve"> On the other hand, a start-up technology company might be completely utilizing tablets for their business op</w:t>
      </w:r>
      <w:r w:rsidR="00CA6ACB">
        <w:t>erations. These are just examples of things that should be considered in regular QA testing.</w:t>
      </w:r>
    </w:p>
    <w:p w14:paraId="3F18A7D0" w14:textId="5F3F1865" w:rsidR="00CA6ACB" w:rsidRDefault="00CA6ACB" w:rsidP="00CB2C0E">
      <w:pPr>
        <w:pStyle w:val="BodyText"/>
        <w:ind w:left="576"/>
      </w:pPr>
      <w:r>
        <w:t xml:space="preserve">Testing may be broken down </w:t>
      </w:r>
      <w:r w:rsidR="00AF3398">
        <w:t>into an initial outline or draft containing the</w:t>
      </w:r>
      <w:r>
        <w:t xml:space="preserve"> various buckets, such as sections of the site, unit-testing, business category, or by priority. It is extremely important that the test plan capture everything from the most common end-user workflow, to the least likely. In doing so, we must verify all that each piece of the puzzle displays, functions, and interacts as it was intentionally designed. For these reasons, it is important that a test plan be </w:t>
      </w:r>
      <w:r w:rsidR="00630273">
        <w:t xml:space="preserve">outlined, </w:t>
      </w:r>
      <w:r>
        <w:t>drafted</w:t>
      </w:r>
      <w:r w:rsidR="00630273">
        <w:t>, created, and verified</w:t>
      </w:r>
      <w:r>
        <w:t xml:space="preserve"> to accommodate</w:t>
      </w:r>
      <w:r w:rsidR="00630273">
        <w:t xml:space="preserve"> each test and expected result.</w:t>
      </w:r>
    </w:p>
    <w:p w14:paraId="11DDE04E" w14:textId="644E6908" w:rsidR="00CB2C0E" w:rsidRDefault="00CB2C0E" w:rsidP="00CB2C0E">
      <w:pPr>
        <w:pStyle w:val="Heading2"/>
      </w:pPr>
      <w:r>
        <w:t>Creating the Test Plan</w:t>
      </w:r>
    </w:p>
    <w:p w14:paraId="60D8DDA9" w14:textId="50095B13" w:rsidR="00C84632" w:rsidRDefault="00546F3F" w:rsidP="00E16016">
      <w:pPr>
        <w:pStyle w:val="BodyText"/>
        <w:ind w:left="576"/>
      </w:pPr>
      <w:r>
        <w:t>A test plan is absolutely necessary for large-scale development projects. During the QA lifecycle, a unit of code</w:t>
      </w:r>
      <w:r w:rsidR="00737208">
        <w:t xml:space="preserve"> or page design</w:t>
      </w:r>
      <w:r>
        <w:t xml:space="preserve"> may see several revisions in efforts of achieving the </w:t>
      </w:r>
      <w:r w:rsidR="00DC267A">
        <w:t xml:space="preserve">actual expected result. </w:t>
      </w:r>
      <w:r w:rsidR="00B6787D">
        <w:t xml:space="preserve">A test plan should contain a series of tests of the various components from user design to functionality, document the expected result, and report the actual findings. The test plan should contain test results (by environment), as well as any Jiras linked to the issue. </w:t>
      </w:r>
      <w:proofErr w:type="spellStart"/>
      <w:r w:rsidR="00B6787D">
        <w:t>IThe</w:t>
      </w:r>
      <w:proofErr w:type="spellEnd"/>
      <w:r w:rsidR="00B6787D">
        <w:t xml:space="preserve"> same process goes for any blockers or dependencies that must be addressed by other teams. In doing so, the test plan we will be provided greater visibility into the stability of the source code, and will ultimately help management check project health.   </w:t>
      </w:r>
    </w:p>
    <w:p w14:paraId="048A7EEC" w14:textId="091CB55E" w:rsidR="003E1FB1" w:rsidRDefault="00680EF0" w:rsidP="00DC267A">
      <w:pPr>
        <w:pStyle w:val="Heading2"/>
      </w:pPr>
      <w:r>
        <w:t>Test Plan Execution Workflow / Bug Reporting</w:t>
      </w:r>
    </w:p>
    <w:p w14:paraId="28A1AFDE" w14:textId="48F5AD11" w:rsidR="00A342E7" w:rsidRDefault="00A342E7" w:rsidP="004D4050">
      <w:pPr>
        <w:pStyle w:val="BodyText"/>
        <w:ind w:left="630"/>
      </w:pPr>
      <w:r>
        <w:t>Please refer to the test plan execution workflow shown in the flowchart below. During QA testing, it is extremely important that developers are not reporting duplicate bugs. QA testing should be delegated by section (per QA lead), and will be responsible for thoroughly testing each assigned sc</w:t>
      </w:r>
      <w:r w:rsidR="004D4050">
        <w:t>enario. During this process, each tester should verify that any cases that do not meet the expected result do not have an existing Jira open. This may cause confusion, especially if the notes have all been placed in one Jira, and not the other. Any duplicate bugs found should be closed, and communicated back to the QA lead.</w:t>
      </w:r>
    </w:p>
    <w:p w14:paraId="5DE4910B" w14:textId="74F30577" w:rsidR="00A342E7" w:rsidRPr="00A342E7" w:rsidRDefault="003257ED" w:rsidP="003257ED">
      <w:pPr>
        <w:pStyle w:val="BodyText"/>
        <w:ind w:left="630"/>
        <w:jc w:val="left"/>
      </w:pPr>
      <w:r>
        <w:t xml:space="preserve">You will also find information on what prerequisite information to provide for all reported Jira issues. It is </w:t>
      </w:r>
      <w:r w:rsidRPr="003257ED">
        <w:rPr>
          <w:b/>
          <w:u w:val="single"/>
        </w:rPr>
        <w:t>mandatory</w:t>
      </w:r>
      <w:r>
        <w:t xml:space="preserve"> that all of the required information be populated into the Jira prior to initiation of any work. </w:t>
      </w:r>
    </w:p>
    <w:p w14:paraId="778562CC" w14:textId="05292FA2" w:rsidR="00B029F9" w:rsidRDefault="00CB2C0E" w:rsidP="00CB2C0E">
      <w:pPr>
        <w:pStyle w:val="BodyText"/>
        <w:tabs>
          <w:tab w:val="left" w:pos="7181"/>
        </w:tabs>
        <w:ind w:left="432"/>
        <w:rPr>
          <w:rFonts w:cs="Arial"/>
        </w:rPr>
      </w:pPr>
      <w:r>
        <w:lastRenderedPageBreak/>
        <w:tab/>
      </w:r>
      <w:r w:rsidR="00F611BF">
        <w:rPr>
          <w:rFonts w:cs="Arial"/>
        </w:rPr>
        <w:tab/>
      </w:r>
      <w:r w:rsidR="00F611BF">
        <w:rPr>
          <w:rFonts w:cs="Arial"/>
          <w:noProof/>
        </w:rPr>
        <w:drawing>
          <wp:inline distT="0" distB="0" distL="0" distR="0" wp14:anchorId="16178962" wp14:editId="73BA4818">
            <wp:extent cx="5965190" cy="4581797"/>
            <wp:effectExtent l="0" t="0" r="3810" b="0"/>
            <wp:docPr id="2" name="Picture 1" descr="Macintosh HD:Users:shafeegkaradsheh:Documents:Sears:QA-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hafeegkaradsheh:Documents:Sears:QA-Proce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5190" cy="4581797"/>
                    </a:xfrm>
                    <a:prstGeom prst="rect">
                      <a:avLst/>
                    </a:prstGeom>
                    <a:noFill/>
                    <a:ln>
                      <a:noFill/>
                    </a:ln>
                  </pic:spPr>
                </pic:pic>
              </a:graphicData>
            </a:graphic>
          </wp:inline>
        </w:drawing>
      </w:r>
    </w:p>
    <w:p w14:paraId="14C80D27" w14:textId="77777777" w:rsidR="00EF66C0" w:rsidRDefault="00EF66C0">
      <w:pPr>
        <w:spacing w:after="19"/>
        <w:ind w:left="75" w:right="75"/>
        <w:rPr>
          <w:rFonts w:ascii="Tahoma" w:hAnsi="Tahoma" w:cs="Tahoma"/>
          <w:highlight w:val="green"/>
        </w:rPr>
      </w:pPr>
    </w:p>
    <w:p w14:paraId="59AD3D39" w14:textId="77777777" w:rsidR="00EF66C0" w:rsidRDefault="00EF66C0">
      <w:pPr>
        <w:spacing w:after="19"/>
        <w:ind w:left="75" w:right="75"/>
        <w:rPr>
          <w:rFonts w:ascii="Tahoma" w:hAnsi="Tahoma" w:cs="Tahoma"/>
          <w:highlight w:val="green"/>
        </w:rPr>
      </w:pPr>
    </w:p>
    <w:p w14:paraId="6F96ACBE" w14:textId="77777777" w:rsidR="003E1FB1" w:rsidRDefault="003E1FB1">
      <w:pPr>
        <w:spacing w:after="19"/>
        <w:ind w:left="75" w:right="75"/>
        <w:rPr>
          <w:rFonts w:ascii="Tahoma" w:hAnsi="Tahoma" w:cs="Tahoma"/>
          <w:highlight w:val="green"/>
        </w:rPr>
      </w:pPr>
    </w:p>
    <w:p w14:paraId="026DE75E" w14:textId="77777777" w:rsidR="003E1FB1" w:rsidRDefault="003E1FB1">
      <w:pPr>
        <w:spacing w:after="19"/>
        <w:ind w:left="75" w:right="75"/>
        <w:rPr>
          <w:rFonts w:ascii="Tahoma" w:hAnsi="Tahoma" w:cs="Tahoma"/>
          <w:highlight w:val="green"/>
        </w:rPr>
      </w:pPr>
    </w:p>
    <w:p w14:paraId="1D8D710D" w14:textId="77777777" w:rsidR="004D18CB" w:rsidRDefault="004D18CB" w:rsidP="007571C4">
      <w:pPr>
        <w:spacing w:after="19"/>
        <w:ind w:left="0" w:right="75"/>
        <w:rPr>
          <w:rFonts w:cs="Arial"/>
        </w:rPr>
      </w:pPr>
    </w:p>
    <w:p w14:paraId="7B6AA27D" w14:textId="77777777" w:rsidR="0033511B" w:rsidRDefault="0033511B" w:rsidP="007571C4">
      <w:pPr>
        <w:spacing w:after="19"/>
        <w:ind w:left="0" w:right="75"/>
        <w:rPr>
          <w:rFonts w:cs="Arial"/>
        </w:rPr>
      </w:pPr>
    </w:p>
    <w:p w14:paraId="44E88F9E" w14:textId="77777777" w:rsidR="0033511B" w:rsidRDefault="0033511B" w:rsidP="007571C4">
      <w:pPr>
        <w:spacing w:after="19"/>
        <w:ind w:left="0" w:right="75"/>
        <w:rPr>
          <w:rFonts w:cs="Arial"/>
        </w:rPr>
      </w:pPr>
    </w:p>
    <w:p w14:paraId="28DA8421" w14:textId="77777777" w:rsidR="0033511B" w:rsidRDefault="0033511B" w:rsidP="007571C4">
      <w:pPr>
        <w:spacing w:after="19"/>
        <w:ind w:left="0" w:right="75"/>
        <w:rPr>
          <w:rFonts w:cs="Arial"/>
        </w:rPr>
      </w:pPr>
    </w:p>
    <w:p w14:paraId="620BB6C2" w14:textId="77777777" w:rsidR="0033511B" w:rsidRDefault="0033511B" w:rsidP="007571C4">
      <w:pPr>
        <w:spacing w:after="19"/>
        <w:ind w:left="0" w:right="75"/>
        <w:rPr>
          <w:rFonts w:cs="Arial"/>
        </w:rPr>
      </w:pPr>
    </w:p>
    <w:p w14:paraId="766F2955" w14:textId="77777777" w:rsidR="0033511B" w:rsidRDefault="0033511B" w:rsidP="007571C4">
      <w:pPr>
        <w:spacing w:after="19"/>
        <w:ind w:left="0" w:right="75"/>
        <w:rPr>
          <w:rFonts w:cs="Arial"/>
        </w:rPr>
      </w:pPr>
    </w:p>
    <w:p w14:paraId="2191A18F" w14:textId="77777777" w:rsidR="0033511B" w:rsidRDefault="0033511B" w:rsidP="007571C4">
      <w:pPr>
        <w:spacing w:after="19"/>
        <w:ind w:left="0" w:right="75"/>
        <w:rPr>
          <w:rFonts w:cs="Arial"/>
        </w:rPr>
      </w:pPr>
    </w:p>
    <w:p w14:paraId="6AEFB234" w14:textId="77777777" w:rsidR="0033511B" w:rsidRDefault="0033511B" w:rsidP="007571C4">
      <w:pPr>
        <w:spacing w:after="19"/>
        <w:ind w:left="0" w:right="75"/>
        <w:rPr>
          <w:rFonts w:cs="Arial"/>
        </w:rPr>
      </w:pPr>
    </w:p>
    <w:p w14:paraId="40DE9CBE" w14:textId="77777777" w:rsidR="0033511B" w:rsidRDefault="0033511B" w:rsidP="007571C4">
      <w:pPr>
        <w:spacing w:after="19"/>
        <w:ind w:left="0" w:right="75"/>
        <w:rPr>
          <w:rFonts w:cs="Arial"/>
        </w:rPr>
      </w:pPr>
    </w:p>
    <w:p w14:paraId="2A25A383" w14:textId="77777777" w:rsidR="003257ED" w:rsidRDefault="003257ED" w:rsidP="007571C4">
      <w:pPr>
        <w:spacing w:after="19"/>
        <w:ind w:left="0" w:right="75"/>
        <w:rPr>
          <w:rFonts w:cs="Arial"/>
        </w:rPr>
      </w:pPr>
    </w:p>
    <w:p w14:paraId="5C46F13E" w14:textId="77777777" w:rsidR="00A342E7" w:rsidRDefault="00A342E7" w:rsidP="0033511B">
      <w:pPr>
        <w:pStyle w:val="BodyText"/>
        <w:jc w:val="left"/>
      </w:pPr>
    </w:p>
    <w:p w14:paraId="445B0B4A" w14:textId="77777777" w:rsidR="003257ED" w:rsidRDefault="003257ED" w:rsidP="0033511B">
      <w:pPr>
        <w:pStyle w:val="BodyText"/>
        <w:jc w:val="left"/>
      </w:pPr>
    </w:p>
    <w:p w14:paraId="73CCFBDC" w14:textId="77777777" w:rsidR="003257ED" w:rsidRPr="002D3D11" w:rsidRDefault="003257ED" w:rsidP="0033511B">
      <w:pPr>
        <w:pStyle w:val="BodyText"/>
        <w:jc w:val="left"/>
      </w:pPr>
    </w:p>
    <w:p w14:paraId="266C0E73" w14:textId="5DCD8BA6" w:rsidR="002D3D11" w:rsidRDefault="00B414D9" w:rsidP="002D3D11">
      <w:pPr>
        <w:pStyle w:val="Heading1"/>
        <w:pBdr>
          <w:top w:val="single" w:sz="48" w:space="0" w:color="FFFFFF"/>
        </w:pBdr>
      </w:pPr>
      <w:r>
        <w:lastRenderedPageBreak/>
        <w:t xml:space="preserve">Live </w:t>
      </w:r>
      <w:r w:rsidR="002D3D11">
        <w:t>Outage</w:t>
      </w:r>
      <w:r>
        <w:t>s</w:t>
      </w:r>
      <w:r w:rsidR="002D3D11">
        <w:t xml:space="preserve"> </w:t>
      </w:r>
      <w:r>
        <w:t>(Post-launch)</w:t>
      </w:r>
    </w:p>
    <w:p w14:paraId="1A7319B6" w14:textId="6159060B" w:rsidR="002D3D11" w:rsidRDefault="002D3D11" w:rsidP="002D3D11">
      <w:pPr>
        <w:pStyle w:val="Heading2"/>
      </w:pPr>
      <w:r>
        <w:rPr>
          <w:rStyle w:val="Strong"/>
          <w:b w:val="0"/>
        </w:rPr>
        <w:t>Incident Classification Priority</w:t>
      </w:r>
    </w:p>
    <w:p w14:paraId="4CAE1CFB" w14:textId="72BE25FA" w:rsidR="002D3D11" w:rsidRDefault="002D3D11" w:rsidP="002D3D11">
      <w:pPr>
        <w:pStyle w:val="BodyText"/>
        <w:ind w:left="720"/>
        <w:jc w:val="left"/>
      </w:pPr>
      <w:r>
        <w:t>If there is any confusion on how to properly classify a reported incident</w:t>
      </w:r>
      <w:r w:rsidR="009212F5">
        <w:t xml:space="preserve"> after site launch</w:t>
      </w:r>
      <w:r>
        <w:t>, then please see the table below for assistance:</w:t>
      </w:r>
    </w:p>
    <w:tbl>
      <w:tblPr>
        <w:tblStyle w:val="TableGrid"/>
        <w:tblW w:w="0" w:type="auto"/>
        <w:tblInd w:w="720" w:type="dxa"/>
        <w:tblLook w:val="04A0" w:firstRow="1" w:lastRow="0" w:firstColumn="1" w:lastColumn="0" w:noHBand="0" w:noVBand="1"/>
      </w:tblPr>
      <w:tblGrid>
        <w:gridCol w:w="1325"/>
        <w:gridCol w:w="1753"/>
        <w:gridCol w:w="6836"/>
      </w:tblGrid>
      <w:tr w:rsidR="002D3D11" w14:paraId="19EEE7A4" w14:textId="77777777" w:rsidTr="005C4373">
        <w:trPr>
          <w:trHeight w:val="467"/>
        </w:trPr>
        <w:tc>
          <w:tcPr>
            <w:tcW w:w="1325" w:type="dxa"/>
            <w:vAlign w:val="bottom"/>
          </w:tcPr>
          <w:p w14:paraId="4E9A960F" w14:textId="77777777" w:rsidR="002D3D11" w:rsidRDefault="002D3D11" w:rsidP="005C4373">
            <w:pPr>
              <w:pStyle w:val="BodyText"/>
              <w:ind w:left="0"/>
              <w:jc w:val="left"/>
            </w:pPr>
            <w:r>
              <w:t>Priority (</w:t>
            </w:r>
            <w:proofErr w:type="spellStart"/>
            <w:r w:rsidRPr="0017336F">
              <w:t>P</w:t>
            </w:r>
            <w:r w:rsidRPr="0017336F">
              <w:rPr>
                <w:b/>
                <w:iCs/>
                <w:sz w:val="24"/>
                <w:szCs w:val="24"/>
                <w:vertAlign w:val="subscript"/>
              </w:rPr>
              <w:t>x</w:t>
            </w:r>
            <w:proofErr w:type="spellEnd"/>
            <w:r>
              <w:rPr>
                <w:b/>
                <w:i/>
                <w:iCs/>
                <w:sz w:val="24"/>
                <w:szCs w:val="24"/>
                <w:vertAlign w:val="subscript"/>
              </w:rPr>
              <w:t>)</w:t>
            </w:r>
            <w:r w:rsidRPr="00E53055">
              <w:rPr>
                <w:b/>
                <w:sz w:val="24"/>
                <w:szCs w:val="24"/>
              </w:rPr>
              <w:t xml:space="preserve"> </w:t>
            </w:r>
            <w:r>
              <w:t>Classification</w:t>
            </w:r>
          </w:p>
        </w:tc>
        <w:tc>
          <w:tcPr>
            <w:tcW w:w="1753" w:type="dxa"/>
            <w:vAlign w:val="bottom"/>
          </w:tcPr>
          <w:p w14:paraId="1B7BA53A" w14:textId="77777777" w:rsidR="002D3D11" w:rsidRDefault="002D3D11" w:rsidP="005C4373">
            <w:pPr>
              <w:pStyle w:val="BodyText"/>
              <w:ind w:left="0"/>
              <w:jc w:val="center"/>
            </w:pPr>
            <w:r>
              <w:t>External?</w:t>
            </w:r>
          </w:p>
        </w:tc>
        <w:tc>
          <w:tcPr>
            <w:tcW w:w="6836" w:type="dxa"/>
            <w:vAlign w:val="bottom"/>
          </w:tcPr>
          <w:p w14:paraId="717E6B7F" w14:textId="77777777" w:rsidR="002D3D11" w:rsidRDefault="002D3D11" w:rsidP="005C4373">
            <w:pPr>
              <w:pStyle w:val="BodyText"/>
              <w:ind w:left="0"/>
              <w:jc w:val="left"/>
            </w:pPr>
            <w:r>
              <w:t>Description/Example (Pulled from ESOC)</w:t>
            </w:r>
          </w:p>
        </w:tc>
      </w:tr>
      <w:tr w:rsidR="002D3D11" w14:paraId="040A7412" w14:textId="77777777" w:rsidTr="005C4373">
        <w:trPr>
          <w:cantSplit/>
          <w:trHeight w:val="1134"/>
        </w:trPr>
        <w:tc>
          <w:tcPr>
            <w:tcW w:w="1325" w:type="dxa"/>
            <w:textDirection w:val="btLr"/>
          </w:tcPr>
          <w:p w14:paraId="7D3945D5" w14:textId="77777777" w:rsidR="002D3D11" w:rsidRPr="00A37242" w:rsidRDefault="002D3D11" w:rsidP="005C4373">
            <w:pPr>
              <w:pStyle w:val="BodyText"/>
              <w:ind w:left="113" w:right="113"/>
              <w:jc w:val="center"/>
              <w:rPr>
                <w:sz w:val="40"/>
                <w:szCs w:val="40"/>
              </w:rPr>
            </w:pPr>
            <w:r w:rsidRPr="00A37242">
              <w:rPr>
                <w:sz w:val="40"/>
                <w:szCs w:val="40"/>
              </w:rPr>
              <w:t>P1</w:t>
            </w:r>
          </w:p>
        </w:tc>
        <w:tc>
          <w:tcPr>
            <w:tcW w:w="1753" w:type="dxa"/>
            <w:vAlign w:val="center"/>
          </w:tcPr>
          <w:p w14:paraId="1938F29E" w14:textId="77777777" w:rsidR="002D3D11" w:rsidRDefault="002D3D11" w:rsidP="005C4373">
            <w:pPr>
              <w:pStyle w:val="BodyText"/>
              <w:ind w:left="0"/>
              <w:jc w:val="center"/>
            </w:pPr>
            <w:r>
              <w:t>Yes</w:t>
            </w:r>
          </w:p>
        </w:tc>
        <w:tc>
          <w:tcPr>
            <w:tcW w:w="6836" w:type="dxa"/>
            <w:vAlign w:val="bottom"/>
          </w:tcPr>
          <w:p w14:paraId="38C06327" w14:textId="77777777" w:rsidR="002D3D11" w:rsidRPr="00ED0F9B" w:rsidRDefault="002D3D11" w:rsidP="005C4373">
            <w:pPr>
              <w:ind w:left="0"/>
              <w:rPr>
                <w:rFonts w:ascii="Helvetica" w:hAnsi="Helvetica"/>
                <w:b/>
                <w:color w:val="FF0000"/>
              </w:rPr>
            </w:pPr>
            <w:r w:rsidRPr="00ED0F9B">
              <w:rPr>
                <w:rFonts w:ascii="Helvetica" w:hAnsi="Helvetica"/>
                <w:b/>
                <w:color w:val="FF0000"/>
              </w:rPr>
              <w:t>CRITICAL</w:t>
            </w:r>
          </w:p>
          <w:p w14:paraId="47A89B25" w14:textId="77777777" w:rsidR="002D3D11" w:rsidRDefault="002D3D11" w:rsidP="005C4373">
            <w:pPr>
              <w:ind w:left="0"/>
              <w:rPr>
                <w:rFonts w:ascii="Helvetica" w:hAnsi="Helvetica"/>
              </w:rPr>
            </w:pPr>
          </w:p>
          <w:p w14:paraId="2A54BB53" w14:textId="77777777" w:rsidR="002D3D11" w:rsidRDefault="002D3D11" w:rsidP="005C4373">
            <w:pPr>
              <w:ind w:left="0"/>
              <w:rPr>
                <w:rFonts w:ascii="Helvetica" w:hAnsi="Helvetica"/>
              </w:rPr>
            </w:pPr>
            <w:r>
              <w:rPr>
                <w:rFonts w:ascii="Helvetica" w:hAnsi="Helvetica"/>
              </w:rPr>
              <w:t>Has substantial revenue impact or significant impact on customer experience.</w:t>
            </w:r>
          </w:p>
          <w:p w14:paraId="0FA333AD" w14:textId="77777777" w:rsidR="002D3D11" w:rsidRDefault="002D3D11" w:rsidP="005C4373">
            <w:pPr>
              <w:ind w:left="0"/>
              <w:rPr>
                <w:rFonts w:ascii="Helvetica" w:hAnsi="Helvetica"/>
              </w:rPr>
            </w:pPr>
          </w:p>
          <w:p w14:paraId="03022322" w14:textId="77777777" w:rsidR="002D3D11" w:rsidRDefault="002D3D11" w:rsidP="005C4373">
            <w:pPr>
              <w:ind w:left="0"/>
            </w:pPr>
            <w:r>
              <w:rPr>
                <w:rFonts w:ascii="Helvetica" w:hAnsi="Helvetica"/>
              </w:rPr>
              <w:t>MUST communicate to Business Operations for ALL P1</w:t>
            </w:r>
            <w:r>
              <w:rPr>
                <w:rFonts w:ascii="Helvetica" w:hAnsi="Helvetica"/>
              </w:rPr>
              <w:br/>
              <w:t>priorities. Call or stop by during business hours (M-F 8am-5pm CST)</w:t>
            </w:r>
            <w:r>
              <w:rPr>
                <w:rFonts w:ascii="Helvetica" w:hAnsi="Helvetica"/>
              </w:rPr>
              <w:br/>
              <w:t>or non-business hours to "</w:t>
            </w:r>
            <w:hyperlink r:id="rId12" w:history="1">
              <w:r>
                <w:rPr>
                  <w:rStyle w:val="Hyperlink"/>
                  <w:rFonts w:ascii="Helvetica" w:hAnsi="Helvetica"/>
                </w:rPr>
                <w:t>bizops911@searshc.com</w:t>
              </w:r>
            </w:hyperlink>
            <w:r>
              <w:rPr>
                <w:rFonts w:ascii="Helvetica" w:hAnsi="Helvetica"/>
              </w:rPr>
              <w:t>”.</w:t>
            </w:r>
            <w:r>
              <w:rPr>
                <w:rFonts w:ascii="Helvetica" w:hAnsi="Helvetica"/>
              </w:rPr>
              <w:br/>
            </w:r>
          </w:p>
        </w:tc>
      </w:tr>
      <w:tr w:rsidR="002D3D11" w14:paraId="71278D3D" w14:textId="77777777" w:rsidTr="005C4373">
        <w:trPr>
          <w:cantSplit/>
          <w:trHeight w:val="1134"/>
        </w:trPr>
        <w:tc>
          <w:tcPr>
            <w:tcW w:w="1325" w:type="dxa"/>
            <w:textDirection w:val="btLr"/>
          </w:tcPr>
          <w:p w14:paraId="20138A2B" w14:textId="77777777" w:rsidR="002D3D11" w:rsidRDefault="002D3D11" w:rsidP="005C4373">
            <w:pPr>
              <w:pStyle w:val="BodyText"/>
              <w:ind w:left="113" w:right="113"/>
              <w:jc w:val="center"/>
            </w:pPr>
            <w:r w:rsidRPr="00A37242">
              <w:rPr>
                <w:sz w:val="40"/>
                <w:szCs w:val="40"/>
              </w:rPr>
              <w:t>P</w:t>
            </w:r>
            <w:r>
              <w:rPr>
                <w:sz w:val="40"/>
                <w:szCs w:val="40"/>
              </w:rPr>
              <w:t>2</w:t>
            </w:r>
          </w:p>
        </w:tc>
        <w:tc>
          <w:tcPr>
            <w:tcW w:w="1753" w:type="dxa"/>
            <w:vAlign w:val="center"/>
          </w:tcPr>
          <w:p w14:paraId="28A863DD" w14:textId="77777777" w:rsidR="002D3D11" w:rsidRDefault="002D3D11" w:rsidP="005C4373">
            <w:pPr>
              <w:pStyle w:val="BodyText"/>
              <w:ind w:left="0"/>
              <w:jc w:val="center"/>
            </w:pPr>
            <w:r>
              <w:t>Yes</w:t>
            </w:r>
          </w:p>
        </w:tc>
        <w:tc>
          <w:tcPr>
            <w:tcW w:w="6836" w:type="dxa"/>
            <w:vAlign w:val="bottom"/>
          </w:tcPr>
          <w:p w14:paraId="5F0BCE1E" w14:textId="77777777" w:rsidR="002D3D11" w:rsidRPr="00ED0F9B" w:rsidRDefault="002D3D11" w:rsidP="005C4373">
            <w:pPr>
              <w:ind w:left="0"/>
              <w:rPr>
                <w:rFonts w:ascii="Helvetica" w:hAnsi="Helvetica"/>
                <w:b/>
                <w:color w:val="F79646" w:themeColor="accent6"/>
              </w:rPr>
            </w:pPr>
            <w:r w:rsidRPr="00ED0F9B">
              <w:rPr>
                <w:rFonts w:ascii="Helvetica" w:hAnsi="Helvetica"/>
                <w:b/>
                <w:color w:val="F79646" w:themeColor="accent6"/>
              </w:rPr>
              <w:t>HIGH</w:t>
            </w:r>
          </w:p>
          <w:p w14:paraId="62EF3943" w14:textId="77777777" w:rsidR="002D3D11" w:rsidRDefault="002D3D11" w:rsidP="005C4373">
            <w:pPr>
              <w:ind w:left="0"/>
              <w:rPr>
                <w:rFonts w:ascii="Helvetica" w:hAnsi="Helvetica"/>
              </w:rPr>
            </w:pPr>
          </w:p>
          <w:p w14:paraId="0E74B821" w14:textId="77777777" w:rsidR="002D3D11" w:rsidRDefault="002D3D11" w:rsidP="005C4373">
            <w:pPr>
              <w:ind w:left="0"/>
              <w:rPr>
                <w:rFonts w:ascii="Helvetica" w:hAnsi="Helvetica"/>
              </w:rPr>
            </w:pPr>
            <w:r>
              <w:rPr>
                <w:rFonts w:ascii="Helvetica" w:hAnsi="Helvetica"/>
              </w:rPr>
              <w:t>Has some immediate impact or potential impact for large</w:t>
            </w:r>
            <w:r>
              <w:rPr>
                <w:rFonts w:ascii="Helvetica" w:hAnsi="Helvetica"/>
              </w:rPr>
              <w:br/>
              <w:t>business if not quickly resolved. MUST communicate to Business Operations for ALL P2 priorities.</w:t>
            </w:r>
          </w:p>
          <w:p w14:paraId="2EC875F9" w14:textId="77777777" w:rsidR="002D3D11" w:rsidRDefault="002D3D11" w:rsidP="005C4373">
            <w:pPr>
              <w:ind w:left="0"/>
              <w:rPr>
                <w:rFonts w:ascii="Helvetica" w:hAnsi="Helvetica"/>
              </w:rPr>
            </w:pPr>
          </w:p>
          <w:p w14:paraId="5B629CD5" w14:textId="77777777" w:rsidR="002D3D11" w:rsidRPr="00ED0F9B" w:rsidRDefault="002D3D11" w:rsidP="005C4373">
            <w:pPr>
              <w:ind w:left="0"/>
              <w:rPr>
                <w:sz w:val="18"/>
                <w:szCs w:val="18"/>
                <w:u w:val="single"/>
              </w:rPr>
            </w:pPr>
            <w:r>
              <w:rPr>
                <w:rFonts w:ascii="Helvetica" w:hAnsi="Helvetica"/>
              </w:rPr>
              <w:t>Call or stop by during business hours (M-F 8am-5pm CST)</w:t>
            </w:r>
            <w:r>
              <w:rPr>
                <w:rFonts w:ascii="Helvetica" w:hAnsi="Helvetica"/>
              </w:rPr>
              <w:br/>
              <w:t xml:space="preserve">or non-business hours to </w:t>
            </w:r>
            <w:hyperlink w:history="1">
              <w:r>
                <w:rPr>
                  <w:rStyle w:val="Hyperlink"/>
                  <w:rFonts w:ascii="Helvetica" w:hAnsi="Helvetica"/>
                </w:rPr>
                <w:t>“bizops911@searshc.com</w:t>
              </w:r>
            </w:hyperlink>
            <w:r>
              <w:rPr>
                <w:rFonts w:ascii="Helvetica" w:hAnsi="Helvetica"/>
              </w:rPr>
              <w:t>".</w:t>
            </w:r>
            <w:r>
              <w:rPr>
                <w:rFonts w:ascii="Helvetica" w:hAnsi="Helvetica"/>
              </w:rPr>
              <w:br/>
            </w:r>
          </w:p>
        </w:tc>
      </w:tr>
      <w:tr w:rsidR="002D3D11" w14:paraId="0780649A" w14:textId="77777777" w:rsidTr="005C4373">
        <w:trPr>
          <w:cantSplit/>
          <w:trHeight w:val="1134"/>
        </w:trPr>
        <w:tc>
          <w:tcPr>
            <w:tcW w:w="1325" w:type="dxa"/>
            <w:textDirection w:val="btLr"/>
          </w:tcPr>
          <w:p w14:paraId="156252A7" w14:textId="77777777" w:rsidR="002D3D11" w:rsidRDefault="002D3D11" w:rsidP="005C4373">
            <w:pPr>
              <w:pStyle w:val="BodyText"/>
              <w:ind w:left="113" w:right="113"/>
              <w:jc w:val="center"/>
            </w:pPr>
            <w:r w:rsidRPr="00A37242">
              <w:rPr>
                <w:sz w:val="40"/>
                <w:szCs w:val="40"/>
              </w:rPr>
              <w:t>P</w:t>
            </w:r>
            <w:r>
              <w:rPr>
                <w:sz w:val="40"/>
                <w:szCs w:val="40"/>
              </w:rPr>
              <w:t>3</w:t>
            </w:r>
          </w:p>
        </w:tc>
        <w:tc>
          <w:tcPr>
            <w:tcW w:w="1753" w:type="dxa"/>
            <w:vAlign w:val="center"/>
          </w:tcPr>
          <w:p w14:paraId="78097CF3" w14:textId="77777777" w:rsidR="002D3D11" w:rsidRDefault="002D3D11" w:rsidP="005C4373">
            <w:pPr>
              <w:pStyle w:val="BodyText"/>
              <w:ind w:left="0"/>
              <w:jc w:val="center"/>
            </w:pPr>
            <w:r>
              <w:t>Yes/No</w:t>
            </w:r>
          </w:p>
        </w:tc>
        <w:tc>
          <w:tcPr>
            <w:tcW w:w="6836" w:type="dxa"/>
            <w:vAlign w:val="bottom"/>
          </w:tcPr>
          <w:p w14:paraId="1F0B5D88" w14:textId="77777777" w:rsidR="002D3D11" w:rsidRPr="00ED0F9B" w:rsidRDefault="002D3D11" w:rsidP="005C4373">
            <w:pPr>
              <w:pStyle w:val="BodyText"/>
              <w:ind w:left="0"/>
              <w:jc w:val="left"/>
              <w:rPr>
                <w:rFonts w:ascii="Helvetica" w:hAnsi="Helvetica"/>
                <w:b/>
                <w:color w:val="C4BC96" w:themeColor="background2" w:themeShade="BF"/>
              </w:rPr>
            </w:pPr>
            <w:r w:rsidRPr="00ED0F9B">
              <w:rPr>
                <w:rFonts w:ascii="Helvetica" w:hAnsi="Helvetica"/>
                <w:b/>
                <w:color w:val="C4BC96" w:themeColor="background2" w:themeShade="BF"/>
              </w:rPr>
              <w:t>MEDIUM</w:t>
            </w:r>
          </w:p>
          <w:p w14:paraId="120FE993" w14:textId="77777777" w:rsidR="002D3D11" w:rsidRDefault="002D3D11" w:rsidP="005C4373">
            <w:pPr>
              <w:pStyle w:val="BodyText"/>
              <w:ind w:left="0"/>
              <w:jc w:val="left"/>
            </w:pPr>
            <w:r>
              <w:rPr>
                <w:rFonts w:ascii="Helvetica" w:hAnsi="Helvetica"/>
              </w:rPr>
              <w:t>Requires attention over next several business days.</w:t>
            </w:r>
            <w:r>
              <w:rPr>
                <w:rFonts w:ascii="Helvetica" w:hAnsi="Helvetica"/>
              </w:rPr>
              <w:br/>
              <w:t>Requests will be prioritized by business impact and time</w:t>
            </w:r>
            <w:r>
              <w:rPr>
                <w:rFonts w:ascii="Helvetica" w:hAnsi="Helvetica"/>
              </w:rPr>
              <w:br/>
              <w:t>required.</w:t>
            </w:r>
          </w:p>
        </w:tc>
      </w:tr>
      <w:tr w:rsidR="002D3D11" w14:paraId="32B66B6A" w14:textId="77777777" w:rsidTr="005C4373">
        <w:trPr>
          <w:cantSplit/>
          <w:trHeight w:val="1134"/>
        </w:trPr>
        <w:tc>
          <w:tcPr>
            <w:tcW w:w="1325" w:type="dxa"/>
            <w:textDirection w:val="btLr"/>
          </w:tcPr>
          <w:p w14:paraId="63A02443" w14:textId="77777777" w:rsidR="002D3D11" w:rsidRDefault="002D3D11" w:rsidP="005C4373">
            <w:pPr>
              <w:pStyle w:val="BodyText"/>
              <w:ind w:left="113" w:right="113"/>
              <w:jc w:val="center"/>
            </w:pPr>
            <w:r w:rsidRPr="00A37242">
              <w:rPr>
                <w:sz w:val="40"/>
                <w:szCs w:val="40"/>
              </w:rPr>
              <w:t>P</w:t>
            </w:r>
            <w:r>
              <w:rPr>
                <w:sz w:val="40"/>
                <w:szCs w:val="40"/>
              </w:rPr>
              <w:t>4</w:t>
            </w:r>
          </w:p>
        </w:tc>
        <w:tc>
          <w:tcPr>
            <w:tcW w:w="1753" w:type="dxa"/>
            <w:vAlign w:val="center"/>
          </w:tcPr>
          <w:p w14:paraId="119C00A6" w14:textId="77777777" w:rsidR="002D3D11" w:rsidRDefault="002D3D11" w:rsidP="005C4373">
            <w:pPr>
              <w:pStyle w:val="BodyText"/>
              <w:ind w:left="0"/>
              <w:jc w:val="center"/>
            </w:pPr>
            <w:r>
              <w:t>Yes/No</w:t>
            </w:r>
          </w:p>
        </w:tc>
        <w:tc>
          <w:tcPr>
            <w:tcW w:w="6836" w:type="dxa"/>
            <w:vAlign w:val="bottom"/>
          </w:tcPr>
          <w:p w14:paraId="28D19FC5" w14:textId="77777777" w:rsidR="002D3D11" w:rsidRPr="00ED0F9B" w:rsidRDefault="002D3D11" w:rsidP="005C4373">
            <w:pPr>
              <w:pStyle w:val="BodyText"/>
              <w:ind w:left="0"/>
              <w:jc w:val="left"/>
              <w:rPr>
                <w:rFonts w:ascii="Helvetica" w:hAnsi="Helvetica"/>
                <w:b/>
                <w:color w:val="008000"/>
              </w:rPr>
            </w:pPr>
            <w:r w:rsidRPr="00ED0F9B">
              <w:rPr>
                <w:rFonts w:ascii="Helvetica" w:hAnsi="Helvetica"/>
                <w:b/>
                <w:color w:val="008000"/>
              </w:rPr>
              <w:t>LOW</w:t>
            </w:r>
          </w:p>
          <w:p w14:paraId="0CEB1CA4" w14:textId="77777777" w:rsidR="002D3D11" w:rsidRDefault="002D3D11" w:rsidP="005C4373">
            <w:pPr>
              <w:pStyle w:val="BodyText"/>
              <w:ind w:left="0"/>
              <w:jc w:val="left"/>
            </w:pPr>
            <w:r>
              <w:rPr>
                <w:rFonts w:ascii="Helvetica" w:hAnsi="Helvetica"/>
              </w:rPr>
              <w:t>May not have sufficient business impact</w:t>
            </w:r>
          </w:p>
        </w:tc>
      </w:tr>
      <w:tr w:rsidR="002D3D11" w14:paraId="35881882" w14:textId="77777777" w:rsidTr="005C4373">
        <w:trPr>
          <w:cantSplit/>
          <w:trHeight w:val="1134"/>
        </w:trPr>
        <w:tc>
          <w:tcPr>
            <w:tcW w:w="1325" w:type="dxa"/>
            <w:textDirection w:val="btLr"/>
          </w:tcPr>
          <w:p w14:paraId="1B437EF4" w14:textId="77777777" w:rsidR="002D3D11" w:rsidRDefault="002D3D11" w:rsidP="005C4373">
            <w:pPr>
              <w:pStyle w:val="BodyText"/>
              <w:ind w:left="113" w:right="113"/>
              <w:jc w:val="center"/>
            </w:pPr>
            <w:r>
              <w:rPr>
                <w:sz w:val="40"/>
                <w:szCs w:val="40"/>
              </w:rPr>
              <w:t>P5</w:t>
            </w:r>
          </w:p>
        </w:tc>
        <w:tc>
          <w:tcPr>
            <w:tcW w:w="1753" w:type="dxa"/>
            <w:vAlign w:val="center"/>
          </w:tcPr>
          <w:p w14:paraId="076A0806" w14:textId="77777777" w:rsidR="002D3D11" w:rsidRDefault="002D3D11" w:rsidP="005C4373">
            <w:pPr>
              <w:pStyle w:val="BodyText"/>
              <w:ind w:left="0"/>
              <w:jc w:val="center"/>
            </w:pPr>
            <w:r>
              <w:t>Yes/No</w:t>
            </w:r>
          </w:p>
        </w:tc>
        <w:tc>
          <w:tcPr>
            <w:tcW w:w="6836" w:type="dxa"/>
            <w:vAlign w:val="bottom"/>
          </w:tcPr>
          <w:p w14:paraId="09C27632" w14:textId="77777777" w:rsidR="002D3D11" w:rsidRPr="00ED0F9B" w:rsidRDefault="002D3D11" w:rsidP="005C4373">
            <w:pPr>
              <w:pStyle w:val="BodyText"/>
              <w:ind w:left="0"/>
              <w:jc w:val="left"/>
              <w:rPr>
                <w:rFonts w:cs="Arial"/>
                <w:b/>
                <w:color w:val="3366FF"/>
                <w:spacing w:val="0"/>
              </w:rPr>
            </w:pPr>
            <w:r>
              <w:rPr>
                <w:rFonts w:cs="Arial"/>
                <w:b/>
                <w:color w:val="3366FF"/>
                <w:spacing w:val="0"/>
              </w:rPr>
              <w:t>MINOR</w:t>
            </w:r>
          </w:p>
          <w:p w14:paraId="043D0F7E" w14:textId="77777777" w:rsidR="002D3D11" w:rsidRDefault="002D3D11" w:rsidP="005C4373">
            <w:pPr>
              <w:pStyle w:val="BodyText"/>
              <w:ind w:left="0"/>
              <w:jc w:val="left"/>
            </w:pPr>
            <w:r w:rsidRPr="00D759FF">
              <w:rPr>
                <w:rFonts w:cs="Arial"/>
                <w:spacing w:val="0"/>
              </w:rPr>
              <w:t>Non-customer facing (nice-to-haves / to-do's)</w:t>
            </w:r>
          </w:p>
        </w:tc>
      </w:tr>
    </w:tbl>
    <w:p w14:paraId="412114DC" w14:textId="77777777" w:rsidR="002D3D11" w:rsidRDefault="002D3D11" w:rsidP="002D3D11">
      <w:pPr>
        <w:spacing w:after="19"/>
        <w:ind w:left="75" w:right="75"/>
        <w:rPr>
          <w:rFonts w:ascii="Tahoma" w:hAnsi="Tahoma" w:cs="Tahoma"/>
          <w:highlight w:val="green"/>
        </w:rPr>
      </w:pPr>
    </w:p>
    <w:p w14:paraId="03C3E6AE" w14:textId="77777777" w:rsidR="009212F5" w:rsidRDefault="009212F5" w:rsidP="002D3D11">
      <w:pPr>
        <w:spacing w:after="19"/>
        <w:ind w:left="75" w:right="75"/>
        <w:rPr>
          <w:rFonts w:ascii="Tahoma" w:hAnsi="Tahoma" w:cs="Tahoma"/>
          <w:highlight w:val="green"/>
        </w:rPr>
      </w:pPr>
    </w:p>
    <w:p w14:paraId="0D754242" w14:textId="77777777" w:rsidR="009212F5" w:rsidRDefault="009212F5" w:rsidP="002D3D11">
      <w:pPr>
        <w:spacing w:after="19"/>
        <w:ind w:left="75" w:right="75"/>
        <w:rPr>
          <w:rFonts w:ascii="Tahoma" w:hAnsi="Tahoma" w:cs="Tahoma"/>
          <w:highlight w:val="green"/>
        </w:rPr>
      </w:pPr>
    </w:p>
    <w:p w14:paraId="667B956C" w14:textId="77777777" w:rsidR="009212F5" w:rsidRDefault="009212F5" w:rsidP="002D3D11">
      <w:pPr>
        <w:spacing w:after="19"/>
        <w:ind w:left="75" w:right="75"/>
        <w:rPr>
          <w:rFonts w:ascii="Tahoma" w:hAnsi="Tahoma" w:cs="Tahoma"/>
          <w:highlight w:val="green"/>
        </w:rPr>
      </w:pPr>
    </w:p>
    <w:p w14:paraId="2E2039F6" w14:textId="77777777" w:rsidR="009212F5" w:rsidRDefault="009212F5" w:rsidP="002D3D11">
      <w:pPr>
        <w:spacing w:after="19"/>
        <w:ind w:left="75" w:right="75"/>
        <w:rPr>
          <w:rFonts w:ascii="Tahoma" w:hAnsi="Tahoma" w:cs="Tahoma"/>
          <w:highlight w:val="green"/>
        </w:rPr>
      </w:pPr>
    </w:p>
    <w:p w14:paraId="255C5129" w14:textId="77777777" w:rsidR="009212F5" w:rsidRDefault="009212F5" w:rsidP="002D3D11">
      <w:pPr>
        <w:spacing w:after="19"/>
        <w:ind w:left="75" w:right="75"/>
        <w:rPr>
          <w:rFonts w:ascii="Tahoma" w:hAnsi="Tahoma" w:cs="Tahoma"/>
          <w:highlight w:val="green"/>
        </w:rPr>
      </w:pPr>
    </w:p>
    <w:p w14:paraId="61A24D9C" w14:textId="77777777" w:rsidR="009212F5" w:rsidRPr="00C62291" w:rsidRDefault="009212F5" w:rsidP="002D3D11">
      <w:pPr>
        <w:spacing w:after="19"/>
        <w:ind w:left="75" w:right="75"/>
        <w:rPr>
          <w:rFonts w:ascii="Tahoma" w:hAnsi="Tahoma" w:cs="Tahoma"/>
          <w:highlight w:val="green"/>
        </w:rPr>
      </w:pPr>
    </w:p>
    <w:p w14:paraId="2D2A0966" w14:textId="77777777" w:rsidR="002D3D11" w:rsidRDefault="002D3D11" w:rsidP="002D3D11">
      <w:pPr>
        <w:pStyle w:val="Heading1"/>
        <w:pBdr>
          <w:top w:val="single" w:sz="48" w:space="0" w:color="FFFFFF"/>
        </w:pBdr>
      </w:pPr>
      <w:r>
        <w:lastRenderedPageBreak/>
        <w:t>Engineering On-Call  (Communities)</w:t>
      </w:r>
    </w:p>
    <w:p w14:paraId="40B760DA" w14:textId="77777777" w:rsidR="002D3D11" w:rsidRDefault="002D3D11" w:rsidP="002D3D11">
      <w:pPr>
        <w:pStyle w:val="Heading2"/>
        <w:rPr>
          <w:rStyle w:val="Strong"/>
          <w:b w:val="0"/>
        </w:rPr>
      </w:pPr>
      <w:r>
        <w:rPr>
          <w:rStyle w:val="Strong"/>
          <w:b w:val="0"/>
        </w:rPr>
        <w:t>Document Outage</w:t>
      </w:r>
    </w:p>
    <w:p w14:paraId="560B5A05" w14:textId="77777777" w:rsidR="002D3D11" w:rsidRDefault="002D3D11" w:rsidP="002D3D11">
      <w:pPr>
        <w:pStyle w:val="BodyText"/>
        <w:ind w:left="576"/>
        <w:jc w:val="left"/>
      </w:pPr>
      <w:r>
        <w:t>It is mandatory that a Jira is created prior to any engineering troubleshooting has been completed. This is required for incident tracking, analysis, documentation, and accountability. The reporter, or reporters, must have completed the necessary prerequisite troubleshooting, with strong confidence that the incident is properly assigned to the correct team resource.</w:t>
      </w:r>
    </w:p>
    <w:p w14:paraId="0C894EF5" w14:textId="77777777" w:rsidR="002D3D11" w:rsidRDefault="002D3D11" w:rsidP="002D3D11">
      <w:pPr>
        <w:pStyle w:val="BodyText"/>
        <w:ind w:left="576"/>
        <w:jc w:val="left"/>
      </w:pPr>
      <w:r>
        <w:t>Information required within the Jira Incident Report should contain all (or most) of the following fields:</w:t>
      </w:r>
    </w:p>
    <w:p w14:paraId="0AA6B804" w14:textId="77777777" w:rsidR="002D3D11" w:rsidRDefault="002D3D11" w:rsidP="002D3D11">
      <w:pPr>
        <w:pStyle w:val="BodyText"/>
        <w:ind w:left="0" w:firstLine="720"/>
        <w:jc w:val="left"/>
      </w:pPr>
      <w:r>
        <w:t>Time/Date of Outage:</w:t>
      </w:r>
    </w:p>
    <w:p w14:paraId="38EE2EF8" w14:textId="77777777" w:rsidR="002D3D11" w:rsidRDefault="002D3D11" w:rsidP="002D3D11">
      <w:pPr>
        <w:pStyle w:val="BodyText"/>
        <w:ind w:left="0" w:firstLine="720"/>
        <w:jc w:val="left"/>
      </w:pPr>
      <w:r>
        <w:t xml:space="preserve">Reporter: </w:t>
      </w:r>
    </w:p>
    <w:p w14:paraId="248CBECE" w14:textId="77777777" w:rsidR="002D3D11" w:rsidRDefault="002D3D11" w:rsidP="002D3D11">
      <w:pPr>
        <w:pStyle w:val="BodyText"/>
        <w:ind w:left="0" w:firstLine="720"/>
        <w:jc w:val="left"/>
      </w:pPr>
      <w:r>
        <w:t>Team:</w:t>
      </w:r>
    </w:p>
    <w:p w14:paraId="4680AF17" w14:textId="77777777" w:rsidR="002D3D11" w:rsidRDefault="002D3D11" w:rsidP="002D3D11">
      <w:pPr>
        <w:pStyle w:val="BodyText"/>
        <w:ind w:left="720"/>
        <w:jc w:val="left"/>
      </w:pPr>
      <w:r>
        <w:t xml:space="preserve">Assignee (Currently scheduled on-call engineer, as outlined in the Sears PHP Team Wiki) – </w:t>
      </w:r>
      <w:hyperlink r:id="rId13" w:history="1">
        <w:r w:rsidRPr="00A169E9">
          <w:rPr>
            <w:rStyle w:val="Hyperlink"/>
          </w:rPr>
          <w:t>https://wiki.intra.sears.com/confluence/display/PHPTM/home</w:t>
        </w:r>
      </w:hyperlink>
    </w:p>
    <w:p w14:paraId="51C9DF6B" w14:textId="77777777" w:rsidR="002D3D11" w:rsidRDefault="002D3D11" w:rsidP="002D3D11">
      <w:pPr>
        <w:pStyle w:val="BodyText"/>
        <w:ind w:left="720"/>
        <w:jc w:val="left"/>
      </w:pPr>
      <w:r>
        <w:t xml:space="preserve">Environment (Production, QA, Integration): </w:t>
      </w:r>
    </w:p>
    <w:p w14:paraId="488CF273" w14:textId="77777777" w:rsidR="002D3D11" w:rsidRDefault="002D3D11" w:rsidP="002D3D11">
      <w:pPr>
        <w:pStyle w:val="BodyText"/>
        <w:ind w:left="0" w:firstLine="720"/>
        <w:jc w:val="left"/>
      </w:pPr>
      <w:r>
        <w:t>Description of Incident (including steps to replicate, relevant login information</w:t>
      </w:r>
    </w:p>
    <w:p w14:paraId="623DF2CD" w14:textId="77777777" w:rsidR="002D3D11" w:rsidRDefault="002D3D11" w:rsidP="002D3D11">
      <w:pPr>
        <w:pStyle w:val="BodyText"/>
        <w:ind w:left="0" w:firstLine="720"/>
        <w:jc w:val="left"/>
      </w:pPr>
      <w:r>
        <w:t>Relevant Login Information (if required)</w:t>
      </w:r>
    </w:p>
    <w:p w14:paraId="7D98982E" w14:textId="77777777" w:rsidR="002D3D11" w:rsidRDefault="002D3D11" w:rsidP="002D3D11">
      <w:pPr>
        <w:pStyle w:val="BodyText"/>
        <w:ind w:left="720"/>
        <w:jc w:val="left"/>
      </w:pPr>
      <w:r>
        <w:t>Screenshots (if applicable)</w:t>
      </w:r>
    </w:p>
    <w:p w14:paraId="62132AA0" w14:textId="77777777" w:rsidR="002D3D11" w:rsidRPr="003B19C2" w:rsidRDefault="002D3D11" w:rsidP="002D3D11">
      <w:pPr>
        <w:pStyle w:val="BodyText"/>
        <w:ind w:left="720"/>
        <w:jc w:val="left"/>
      </w:pPr>
      <w:r>
        <w:t xml:space="preserve">*Priority </w:t>
      </w:r>
      <w:r w:rsidRPr="00D759FF">
        <w:rPr>
          <w:i/>
        </w:rPr>
        <w:t>(i.e. P1, P2</w:t>
      </w:r>
      <w:proofErr w:type="gramStart"/>
      <w:r w:rsidRPr="00D759FF">
        <w:rPr>
          <w:i/>
        </w:rPr>
        <w:t xml:space="preserve">, </w:t>
      </w:r>
      <w:r>
        <w:rPr>
          <w:i/>
        </w:rPr>
        <w:t>…,</w:t>
      </w:r>
      <w:proofErr w:type="gramEnd"/>
      <w:r>
        <w:rPr>
          <w:i/>
        </w:rPr>
        <w:t xml:space="preserve"> </w:t>
      </w:r>
      <w:r w:rsidRPr="00D759FF">
        <w:rPr>
          <w:i/>
        </w:rPr>
        <w:t>P5)</w:t>
      </w:r>
      <w:r>
        <w:t xml:space="preserve">: </w:t>
      </w:r>
    </w:p>
    <w:p w14:paraId="1457172A" w14:textId="77777777" w:rsidR="002D3D11" w:rsidRDefault="002D3D11" w:rsidP="002D3D11">
      <w:pPr>
        <w:pStyle w:val="Heading2"/>
        <w:rPr>
          <w:rStyle w:val="Strong"/>
          <w:b w:val="0"/>
        </w:rPr>
      </w:pPr>
      <w:r>
        <w:rPr>
          <w:rStyle w:val="Strong"/>
          <w:b w:val="0"/>
        </w:rPr>
        <w:t>On-Call Rotation</w:t>
      </w:r>
    </w:p>
    <w:p w14:paraId="6C207455" w14:textId="77777777" w:rsidR="002D3D11" w:rsidRDefault="002D3D11" w:rsidP="001C02B4">
      <w:pPr>
        <w:pStyle w:val="BodyText"/>
        <w:ind w:left="540"/>
        <w:jc w:val="left"/>
      </w:pPr>
      <w:r>
        <w:t>Engineers will be on a weekly on-call rotation starting on Monday and ending on Sunday to address any potential outages on the Communities site.</w:t>
      </w:r>
    </w:p>
    <w:p w14:paraId="341BC50F" w14:textId="02127C6B" w:rsidR="002D3D11" w:rsidRDefault="002D3D11" w:rsidP="001C02B4">
      <w:pPr>
        <w:pStyle w:val="BodyText"/>
        <w:ind w:left="540"/>
        <w:jc w:val="left"/>
      </w:pPr>
      <w:r>
        <w:t>Scheduled on-call engineers must always be within a 30-minute range of their mobile workstation during their weekly on-call schedule. Engineers must acknowledge the incident within 30 minutes of page. On-call engineers are not authorized to begin any troubleshooting without the formal creation of a Jira issue. The Jira issue should be assigned to the Communities engineer currently scheduled on call. If this person cannot be reached, then the reporting team may contact the emergency contacts sequentially by priority (from Emergency Contact 1 to Emergen</w:t>
      </w:r>
      <w:r w:rsidR="003B5DC6">
        <w:t>cy Contact 3, shown in section 7</w:t>
      </w:r>
      <w:r>
        <w:t>,</w:t>
      </w:r>
      <w:ins w:id="2" w:author="" w:date="2012-08-09T11:43:00Z">
        <w:r>
          <w:t xml:space="preserve"> </w:t>
        </w:r>
        <w:r w:rsidRPr="00EF1A0F">
          <w:rPr>
            <w:i/>
            <w:color w:val="0D0D0D" w:themeColor="text1" w:themeTint="F2"/>
          </w:rPr>
          <w:t>Emergency Contact Information</w:t>
        </w:r>
      </w:ins>
      <w:r>
        <w:t xml:space="preserve">). The responsible engineer (or contact) will be required to acknowledge the incident through the Jira issue created by the reporter for this particular incident. </w:t>
      </w:r>
    </w:p>
    <w:p w14:paraId="2863A4BF" w14:textId="77777777" w:rsidR="002D3D11" w:rsidRDefault="002D3D11" w:rsidP="001C02B4">
      <w:pPr>
        <w:pStyle w:val="BodyText"/>
        <w:ind w:left="540"/>
        <w:jc w:val="left"/>
      </w:pPr>
      <w:r>
        <w:t xml:space="preserve">Phones will be passed from the previously scheduled on-call engineer to the newly scheduled engineer on the first Monday. If the previous engineer is unable to attend work on the Monday exchange, then the previously scheduled engineer will be responsible for scheduling means for exchange, or assume responsibility for the additional day(s) during possession of the on-call phone/pager.  </w:t>
      </w:r>
    </w:p>
    <w:p w14:paraId="11B3F421" w14:textId="77777777" w:rsidR="002D3D11" w:rsidRDefault="002D3D11" w:rsidP="001C02B4">
      <w:pPr>
        <w:pStyle w:val="BodyText"/>
        <w:ind w:left="540"/>
        <w:jc w:val="left"/>
      </w:pPr>
      <w:r>
        <w:t>This process, as outlined in this document, will take effect on the Communities project soft launch on Wednesday, August 22</w:t>
      </w:r>
      <w:r w:rsidRPr="001423DD">
        <w:rPr>
          <w:vertAlign w:val="superscript"/>
        </w:rPr>
        <w:t>nd</w:t>
      </w:r>
      <w:r>
        <w:t xml:space="preserve"> at 12:00 a.m. CST and will cycle through both the duration and maintenance of the project.</w:t>
      </w:r>
    </w:p>
    <w:p w14:paraId="19E71465" w14:textId="77777777" w:rsidR="003257ED" w:rsidRDefault="002D3D11" w:rsidP="0033511B">
      <w:pPr>
        <w:pStyle w:val="BodyText"/>
        <w:ind w:left="540"/>
        <w:jc w:val="left"/>
        <w:rPr>
          <w:i/>
        </w:rPr>
      </w:pPr>
      <w:r w:rsidRPr="00343CDD">
        <w:rPr>
          <w:i/>
        </w:rPr>
        <w:t>*</w:t>
      </w:r>
      <w:r>
        <w:rPr>
          <w:i/>
        </w:rPr>
        <w:t>Failure to meet this</w:t>
      </w:r>
      <w:r w:rsidRPr="00343CDD">
        <w:rPr>
          <w:i/>
        </w:rPr>
        <w:t xml:space="preserve"> </w:t>
      </w:r>
      <w:r>
        <w:rPr>
          <w:i/>
        </w:rPr>
        <w:t>mandatory process</w:t>
      </w:r>
      <w:r w:rsidRPr="00343CDD">
        <w:rPr>
          <w:i/>
        </w:rPr>
        <w:t xml:space="preserve"> during a reported incident shall be addressed by lead manager on a per-incident basis.</w:t>
      </w:r>
    </w:p>
    <w:p w14:paraId="12E1ECFA" w14:textId="510628B4" w:rsidR="002D3D11" w:rsidRPr="0033511B" w:rsidRDefault="002D3D11" w:rsidP="004E16E4">
      <w:pPr>
        <w:pStyle w:val="BodyText"/>
        <w:ind w:left="0"/>
        <w:jc w:val="left"/>
        <w:rPr>
          <w:i/>
        </w:rPr>
      </w:pPr>
      <w:r w:rsidRPr="00343CDD">
        <w:rPr>
          <w:i/>
        </w:rPr>
        <w:t xml:space="preserve"> </w:t>
      </w:r>
    </w:p>
    <w:p w14:paraId="004CF031" w14:textId="77777777" w:rsidR="002D3D11" w:rsidRDefault="002D3D11" w:rsidP="002D3D11">
      <w:pPr>
        <w:pStyle w:val="Heading1"/>
        <w:pBdr>
          <w:top w:val="single" w:sz="48" w:space="0" w:color="FFFFFF"/>
        </w:pBdr>
      </w:pPr>
      <w:r>
        <w:lastRenderedPageBreak/>
        <w:t>Emergency Contact Information</w:t>
      </w:r>
    </w:p>
    <w:p w14:paraId="22A73236" w14:textId="77777777" w:rsidR="002D3D11" w:rsidRDefault="002D3D11" w:rsidP="002D3D11">
      <w:pPr>
        <w:pStyle w:val="NormalWeb"/>
        <w:rPr>
          <w:rFonts w:ascii="Arial" w:hAnsi="Arial" w:cs="Arial"/>
          <w:sz w:val="20"/>
          <w:szCs w:val="20"/>
        </w:rPr>
      </w:pPr>
      <w:r>
        <w:rPr>
          <w:rFonts w:ascii="Arial" w:hAnsi="Arial" w:cs="Arial"/>
          <w:sz w:val="20"/>
          <w:szCs w:val="20"/>
        </w:rPr>
        <w:t>In cases where the scheduled on-call engineer cannot be reached, or in cases of serious outages, the emergency contact list may be contacted for resolution in the following order:</w:t>
      </w:r>
    </w:p>
    <w:p w14:paraId="033E141E" w14:textId="77777777" w:rsidR="002D3D11" w:rsidRDefault="002D3D11" w:rsidP="002D3D11">
      <w:pPr>
        <w:pStyle w:val="NormalWeb"/>
        <w:rPr>
          <w:rFonts w:ascii="Arial" w:hAnsi="Arial" w:cs="Arial"/>
          <w:sz w:val="20"/>
          <w:szCs w:val="20"/>
        </w:rPr>
      </w:pPr>
      <w:r>
        <w:rPr>
          <w:rFonts w:ascii="Arial" w:hAnsi="Arial" w:cs="Arial"/>
          <w:sz w:val="20"/>
          <w:szCs w:val="20"/>
        </w:rPr>
        <w:t>________________________________________________________________________________________________</w:t>
      </w:r>
    </w:p>
    <w:p w14:paraId="7F96843B" w14:textId="77777777" w:rsidR="002D3D11" w:rsidRDefault="002D3D11" w:rsidP="002D3D11">
      <w:pPr>
        <w:pStyle w:val="NormalWeb"/>
        <w:rPr>
          <w:rFonts w:ascii="Arial" w:hAnsi="Arial" w:cs="Arial"/>
          <w:sz w:val="20"/>
          <w:szCs w:val="20"/>
        </w:rPr>
      </w:pPr>
      <w:r>
        <w:rPr>
          <w:rFonts w:ascii="Arial" w:hAnsi="Arial" w:cs="Arial"/>
          <w:sz w:val="20"/>
          <w:szCs w:val="20"/>
        </w:rPr>
        <w:t xml:space="preserve">1. </w:t>
      </w:r>
      <w:r>
        <w:rPr>
          <w:rFonts w:ascii="Arial" w:hAnsi="Arial" w:cs="Arial"/>
          <w:sz w:val="20"/>
          <w:szCs w:val="20"/>
        </w:rPr>
        <w:tab/>
        <w:t>Name:</w:t>
      </w:r>
      <w:r>
        <w:rPr>
          <w:rFonts w:ascii="Arial" w:hAnsi="Arial" w:cs="Arial"/>
          <w:sz w:val="20"/>
          <w:szCs w:val="20"/>
        </w:rPr>
        <w:tab/>
        <w:t>Sebastian Frohm</w:t>
      </w:r>
      <w:r>
        <w:rPr>
          <w:rFonts w:ascii="Arial" w:hAnsi="Arial" w:cs="Arial"/>
          <w:sz w:val="20"/>
          <w:szCs w:val="20"/>
        </w:rPr>
        <w:tab/>
        <w:t xml:space="preserve">Title: </w:t>
      </w:r>
      <w:r>
        <w:rPr>
          <w:rFonts w:ascii="Arial" w:hAnsi="Arial" w:cs="Arial"/>
          <w:sz w:val="20"/>
          <w:szCs w:val="20"/>
        </w:rPr>
        <w:tab/>
        <w:t>Release Manager</w:t>
      </w:r>
    </w:p>
    <w:p w14:paraId="4C5BDAA0" w14:textId="77777777" w:rsidR="002D3D11" w:rsidRPr="0046589D" w:rsidRDefault="002D3D11" w:rsidP="002D3D11">
      <w:pPr>
        <w:pStyle w:val="NormalWeb"/>
        <w:ind w:firstLine="720"/>
        <w:rPr>
          <w:sz w:val="20"/>
          <w:szCs w:val="20"/>
        </w:rPr>
      </w:pPr>
      <w:r>
        <w:rPr>
          <w:rFonts w:ascii="Arial" w:hAnsi="Arial" w:cs="Arial"/>
          <w:sz w:val="20"/>
          <w:szCs w:val="20"/>
        </w:rPr>
        <w:t>Phone:</w:t>
      </w:r>
      <w:r>
        <w:rPr>
          <w:rFonts w:ascii="Arial" w:hAnsi="Arial" w:cs="Arial"/>
          <w:sz w:val="20"/>
          <w:szCs w:val="20"/>
        </w:rPr>
        <w:tab/>
        <w:t>773-706-9362</w:t>
      </w:r>
      <w:r>
        <w:rPr>
          <w:rFonts w:ascii="Arial" w:hAnsi="Arial" w:cs="Arial"/>
          <w:sz w:val="20"/>
          <w:szCs w:val="20"/>
        </w:rPr>
        <w:tab/>
      </w:r>
      <w:r>
        <w:rPr>
          <w:rFonts w:ascii="Arial" w:hAnsi="Arial" w:cs="Arial"/>
          <w:sz w:val="20"/>
          <w:szCs w:val="20"/>
        </w:rPr>
        <w:tab/>
        <w:t xml:space="preserve">Email: </w:t>
      </w:r>
      <w:r>
        <w:rPr>
          <w:rFonts w:ascii="Arial" w:hAnsi="Arial" w:cs="Arial"/>
          <w:sz w:val="20"/>
          <w:szCs w:val="20"/>
        </w:rPr>
        <w:tab/>
      </w:r>
      <w:hyperlink r:id="rId14" w:history="1">
        <w:r w:rsidRPr="0046589D">
          <w:rPr>
            <w:rStyle w:val="Hyperlink"/>
            <w:rFonts w:ascii="Arial" w:hAnsi="Arial"/>
            <w:sz w:val="20"/>
            <w:szCs w:val="20"/>
          </w:rPr>
          <w:t>sfrohm@searshc.com</w:t>
        </w:r>
      </w:hyperlink>
    </w:p>
    <w:p w14:paraId="7ADEFB05" w14:textId="77777777" w:rsidR="002D3D11" w:rsidRDefault="002D3D11" w:rsidP="002D3D11">
      <w:pPr>
        <w:pStyle w:val="NormalWeb"/>
        <w:rPr>
          <w:rFonts w:ascii="Arial" w:hAnsi="Arial" w:cs="Arial"/>
          <w:sz w:val="20"/>
          <w:szCs w:val="20"/>
        </w:rPr>
      </w:pPr>
      <w:r>
        <w:rPr>
          <w:rFonts w:ascii="Arial" w:hAnsi="Arial" w:cs="Arial"/>
          <w:sz w:val="20"/>
          <w:szCs w:val="20"/>
        </w:rPr>
        <w:t>_________________________________________________________________________________________________</w:t>
      </w:r>
    </w:p>
    <w:p w14:paraId="5750F948" w14:textId="77777777" w:rsidR="002D3D11" w:rsidRDefault="002D3D11" w:rsidP="002D3D11">
      <w:pPr>
        <w:pStyle w:val="NormalWeb"/>
        <w:rPr>
          <w:rFonts w:ascii="Arial" w:hAnsi="Arial" w:cs="Arial"/>
          <w:sz w:val="20"/>
          <w:szCs w:val="20"/>
        </w:rPr>
      </w:pPr>
      <w:r>
        <w:rPr>
          <w:rFonts w:ascii="Arial" w:hAnsi="Arial" w:cs="Arial"/>
          <w:sz w:val="20"/>
          <w:szCs w:val="20"/>
        </w:rPr>
        <w:t xml:space="preserve"> 2. </w:t>
      </w:r>
      <w:r>
        <w:rPr>
          <w:rFonts w:ascii="Arial" w:hAnsi="Arial" w:cs="Arial"/>
          <w:sz w:val="20"/>
          <w:szCs w:val="20"/>
        </w:rPr>
        <w:tab/>
        <w:t>Name:</w:t>
      </w:r>
      <w:r>
        <w:rPr>
          <w:rFonts w:ascii="Arial" w:hAnsi="Arial" w:cs="Arial"/>
          <w:sz w:val="20"/>
          <w:szCs w:val="20"/>
        </w:rPr>
        <w:tab/>
        <w:t>Shafeeg Karadsheh</w:t>
      </w:r>
      <w:r>
        <w:rPr>
          <w:rFonts w:ascii="Arial" w:hAnsi="Arial" w:cs="Arial"/>
          <w:sz w:val="20"/>
          <w:szCs w:val="20"/>
        </w:rPr>
        <w:tab/>
        <w:t xml:space="preserve">Title: </w:t>
      </w:r>
      <w:r>
        <w:rPr>
          <w:rFonts w:ascii="Arial" w:hAnsi="Arial" w:cs="Arial"/>
          <w:sz w:val="20"/>
          <w:szCs w:val="20"/>
        </w:rPr>
        <w:tab/>
        <w:t>Delivery Manager</w:t>
      </w:r>
    </w:p>
    <w:p w14:paraId="587832C5" w14:textId="77777777" w:rsidR="002D3D11" w:rsidRDefault="002D3D11" w:rsidP="002D3D11">
      <w:pPr>
        <w:pStyle w:val="NormalWeb"/>
        <w:ind w:firstLine="720"/>
        <w:rPr>
          <w:sz w:val="20"/>
          <w:szCs w:val="20"/>
        </w:rPr>
      </w:pPr>
      <w:r>
        <w:rPr>
          <w:rFonts w:ascii="Arial" w:hAnsi="Arial" w:cs="Arial"/>
          <w:sz w:val="20"/>
          <w:szCs w:val="20"/>
        </w:rPr>
        <w:t>Phone:</w:t>
      </w:r>
      <w:r>
        <w:rPr>
          <w:rFonts w:ascii="Arial" w:hAnsi="Arial" w:cs="Arial"/>
          <w:sz w:val="20"/>
          <w:szCs w:val="20"/>
        </w:rPr>
        <w:tab/>
        <w:t>773-780-1725</w:t>
      </w:r>
      <w:r>
        <w:rPr>
          <w:rFonts w:ascii="Arial" w:hAnsi="Arial" w:cs="Arial"/>
          <w:sz w:val="20"/>
          <w:szCs w:val="20"/>
        </w:rPr>
        <w:tab/>
      </w:r>
      <w:r>
        <w:rPr>
          <w:rFonts w:ascii="Arial" w:hAnsi="Arial" w:cs="Arial"/>
          <w:sz w:val="20"/>
          <w:szCs w:val="20"/>
        </w:rPr>
        <w:tab/>
        <w:t>Email:</w:t>
      </w:r>
      <w:r>
        <w:rPr>
          <w:rFonts w:ascii="Arial" w:hAnsi="Arial" w:cs="Arial"/>
          <w:sz w:val="20"/>
          <w:szCs w:val="20"/>
        </w:rPr>
        <w:tab/>
      </w:r>
      <w:hyperlink r:id="rId15" w:history="1">
        <w:r w:rsidRPr="0046589D">
          <w:rPr>
            <w:rStyle w:val="Hyperlink"/>
            <w:sz w:val="20"/>
            <w:szCs w:val="20"/>
          </w:rPr>
          <w:t>skarads@searshc.com</w:t>
        </w:r>
      </w:hyperlink>
    </w:p>
    <w:p w14:paraId="164093D3" w14:textId="77777777" w:rsidR="002D3D11" w:rsidRPr="001A6557" w:rsidRDefault="002D3D11" w:rsidP="002D3D11">
      <w:pPr>
        <w:pStyle w:val="NormalWeb"/>
        <w:rPr>
          <w:rFonts w:ascii="Arial" w:hAnsi="Arial" w:cs="Arial"/>
          <w:sz w:val="20"/>
          <w:szCs w:val="20"/>
        </w:rPr>
      </w:pPr>
      <w:r>
        <w:rPr>
          <w:rFonts w:ascii="Arial" w:hAnsi="Arial" w:cs="Arial"/>
          <w:sz w:val="20"/>
          <w:szCs w:val="20"/>
        </w:rPr>
        <w:t>_________________________________________________________________________________________________</w:t>
      </w:r>
    </w:p>
    <w:p w14:paraId="4673BA7A" w14:textId="77777777" w:rsidR="002D3D11" w:rsidRDefault="002D3D11" w:rsidP="002D3D11">
      <w:pPr>
        <w:spacing w:before="100" w:beforeAutospacing="1" w:after="100" w:afterAutospacing="1"/>
        <w:ind w:left="60" w:right="60"/>
        <w:rPr>
          <w:rFonts w:cs="Arial"/>
        </w:rPr>
      </w:pPr>
      <w:r>
        <w:rPr>
          <w:rFonts w:cs="Arial"/>
        </w:rPr>
        <w:t xml:space="preserve">3. </w:t>
      </w:r>
      <w:r>
        <w:rPr>
          <w:rFonts w:cs="Arial"/>
        </w:rPr>
        <w:tab/>
        <w:t>Name:</w:t>
      </w:r>
      <w:r>
        <w:rPr>
          <w:rFonts w:cs="Arial"/>
        </w:rPr>
        <w:tab/>
        <w:t>Brendan Gualdoni</w:t>
      </w:r>
      <w:r>
        <w:rPr>
          <w:rFonts w:cs="Arial"/>
        </w:rPr>
        <w:tab/>
        <w:t>Title:</w:t>
      </w:r>
      <w:r>
        <w:rPr>
          <w:rFonts w:cs="Arial"/>
        </w:rPr>
        <w:tab/>
        <w:t xml:space="preserve">Director of Web Development </w:t>
      </w:r>
    </w:p>
    <w:p w14:paraId="60C5B655" w14:textId="77777777" w:rsidR="002D3D11" w:rsidRDefault="002D3D11" w:rsidP="002D3D11">
      <w:pPr>
        <w:spacing w:before="100" w:beforeAutospacing="1" w:after="100" w:afterAutospacing="1"/>
        <w:ind w:left="0" w:right="60" w:firstLine="720"/>
      </w:pPr>
      <w:r>
        <w:rPr>
          <w:rFonts w:cs="Arial"/>
        </w:rPr>
        <w:t>Phone:</w:t>
      </w:r>
      <w:r>
        <w:rPr>
          <w:rFonts w:cs="Arial"/>
        </w:rPr>
        <w:tab/>
        <w:t>224-565-3078</w:t>
      </w:r>
      <w:r>
        <w:rPr>
          <w:rFonts w:cs="Arial"/>
        </w:rPr>
        <w:tab/>
      </w:r>
      <w:r>
        <w:rPr>
          <w:rFonts w:cs="Arial"/>
        </w:rPr>
        <w:tab/>
        <w:t>Email:</w:t>
      </w:r>
      <w:r>
        <w:rPr>
          <w:rFonts w:cs="Arial"/>
        </w:rPr>
        <w:tab/>
      </w:r>
      <w:hyperlink r:id="rId16" w:history="1">
        <w:r w:rsidRPr="00AE1961">
          <w:rPr>
            <w:rStyle w:val="Hyperlink"/>
          </w:rPr>
          <w:t>bguald0@searshc.com</w:t>
        </w:r>
      </w:hyperlink>
    </w:p>
    <w:p w14:paraId="1BF0B6D2" w14:textId="77777777" w:rsidR="002D3D11" w:rsidRPr="00FD4EC8" w:rsidRDefault="002D3D11" w:rsidP="002D3D11">
      <w:pPr>
        <w:pStyle w:val="NormalWeb"/>
        <w:rPr>
          <w:rFonts w:ascii="Arial" w:hAnsi="Arial" w:cs="Arial"/>
          <w:sz w:val="20"/>
          <w:szCs w:val="20"/>
        </w:rPr>
      </w:pPr>
      <w:r>
        <w:rPr>
          <w:rFonts w:ascii="Arial" w:hAnsi="Arial" w:cs="Arial"/>
          <w:sz w:val="20"/>
          <w:szCs w:val="20"/>
        </w:rPr>
        <w:t>_________________________________________________________________________________________________</w:t>
      </w:r>
    </w:p>
    <w:p w14:paraId="35284F32" w14:textId="77777777" w:rsidR="002D3D11" w:rsidRDefault="002D3D11" w:rsidP="002D3D11">
      <w:pPr>
        <w:spacing w:after="19"/>
        <w:ind w:left="0" w:right="75"/>
        <w:rPr>
          <w:rFonts w:cs="Arial"/>
        </w:rPr>
      </w:pPr>
    </w:p>
    <w:p w14:paraId="6672FE7D" w14:textId="77777777" w:rsidR="002D3D11" w:rsidRDefault="002D3D11" w:rsidP="002D3D11">
      <w:pPr>
        <w:pStyle w:val="Heading1"/>
        <w:pBdr>
          <w:top w:val="single" w:sz="48" w:space="0" w:color="FFFFFF"/>
        </w:pBdr>
      </w:pPr>
      <w:r>
        <w:t>Documenting an Outage / Business Communication</w:t>
      </w:r>
    </w:p>
    <w:p w14:paraId="6499ECA1" w14:textId="77777777" w:rsidR="002D3D11" w:rsidRDefault="002D3D11" w:rsidP="002D3D11">
      <w:pPr>
        <w:pStyle w:val="Heading2"/>
        <w:rPr>
          <w:rStyle w:val="Strong"/>
          <w:b w:val="0"/>
        </w:rPr>
      </w:pPr>
      <w:r>
        <w:rPr>
          <w:rStyle w:val="Strong"/>
          <w:b w:val="0"/>
        </w:rPr>
        <w:t>Internal Notifications (Communities Dev Group)</w:t>
      </w:r>
    </w:p>
    <w:p w14:paraId="4279D81B" w14:textId="4AC2AEFF" w:rsidR="009226CD" w:rsidRPr="009226CD" w:rsidRDefault="009226CD" w:rsidP="009226CD">
      <w:pPr>
        <w:pStyle w:val="BodyText"/>
      </w:pPr>
      <w:r>
        <w:t xml:space="preserve">All outages should be reported internally within the Sears PHP team wiki site in a newly created “Outages” section. It will be important in determining site stability until uptime reports are regularly recorded. </w:t>
      </w:r>
    </w:p>
    <w:p w14:paraId="0017D9EC" w14:textId="77777777" w:rsidR="002D3D11" w:rsidRDefault="002D3D11" w:rsidP="002D3D11">
      <w:pPr>
        <w:pStyle w:val="Heading2"/>
        <w:rPr>
          <w:rStyle w:val="Strong"/>
          <w:b w:val="0"/>
        </w:rPr>
      </w:pPr>
      <w:r>
        <w:rPr>
          <w:rStyle w:val="Strong"/>
          <w:b w:val="0"/>
        </w:rPr>
        <w:t>Client-facing Communication</w:t>
      </w:r>
    </w:p>
    <w:p w14:paraId="29C053E4" w14:textId="69CC7E7C" w:rsidR="009226CD" w:rsidRDefault="009226CD" w:rsidP="009226CD">
      <w:pPr>
        <w:pStyle w:val="BodyText"/>
      </w:pPr>
      <w:r>
        <w:t xml:space="preserve">In the case of an outage, a formal report to the BU leads will be necessary in describing the outage, the duration, and the steps taken to address the problem. This communication is typically sent from management and will also include information on the necessary measures required for preventing such an occurrence in the future. </w:t>
      </w:r>
    </w:p>
    <w:p w14:paraId="172B0E33" w14:textId="651D5195" w:rsidR="009226CD" w:rsidRPr="009226CD" w:rsidRDefault="009226CD" w:rsidP="009226CD">
      <w:pPr>
        <w:pStyle w:val="BodyText"/>
      </w:pPr>
      <w:r>
        <w:t>Here is an example of previous outage communication:</w:t>
      </w:r>
    </w:p>
    <w:p w14:paraId="51A155C2" w14:textId="77777777" w:rsidR="00BA200F" w:rsidRDefault="002D3D11" w:rsidP="002D3D11">
      <w:pPr>
        <w:pStyle w:val="BodyText"/>
        <w:jc w:val="left"/>
        <w:rPr>
          <w:rFonts w:cs="Arial"/>
          <w:b/>
          <w:bCs/>
        </w:rPr>
      </w:pPr>
      <w:r w:rsidRPr="004D18CB">
        <w:rPr>
          <w:rFonts w:cs="Arial"/>
          <w:b/>
          <w:bCs/>
        </w:rPr>
        <w:t>SearsOutlet.com – P1 Production Issue (on May 21, 2012)</w:t>
      </w:r>
      <w:r w:rsidRPr="004D18CB">
        <w:rPr>
          <w:rFonts w:cs="Arial"/>
          <w:b/>
          <w:bCs/>
        </w:rPr>
        <w:br/>
      </w:r>
      <w:r w:rsidRPr="004D18CB">
        <w:rPr>
          <w:rFonts w:cs="Arial"/>
        </w:rPr>
        <w:t>Summary of Issue with Root Cause and Resolution Details</w:t>
      </w:r>
      <w:r w:rsidRPr="004D18CB">
        <w:rPr>
          <w:rFonts w:cs="Arial"/>
        </w:rPr>
        <w:br/>
        <w:t> </w:t>
      </w:r>
      <w:r w:rsidRPr="004D18CB">
        <w:rPr>
          <w:rFonts w:cs="Arial"/>
        </w:rPr>
        <w:br/>
      </w:r>
      <w:r w:rsidRPr="004D18CB">
        <w:rPr>
          <w:rFonts w:cs="Arial"/>
          <w:b/>
          <w:bCs/>
        </w:rPr>
        <w:t xml:space="preserve">Issue: </w:t>
      </w:r>
      <w:r w:rsidRPr="004D18CB">
        <w:rPr>
          <w:rFonts w:cs="Arial"/>
          <w:b/>
          <w:bCs/>
        </w:rPr>
        <w:br/>
      </w:r>
      <w:r w:rsidRPr="004D18CB">
        <w:rPr>
          <w:rFonts w:cs="Arial"/>
        </w:rPr>
        <w:t>The Sears Outlet site Search functionality stopped working between 8.40a – 9a this morning (May 21st, 2012) and the product List page was not displayed due to search issues.  However the site home page was still up that time.  Attempts were made to bring the search back up for about 15min without taking a site splash.  It was taking time to get back the search and so Outlet business made a call to splash the site.  The site was splashed around 9.30a until 10.25a due to inconsistent and poor user experience related to site search</w:t>
      </w:r>
      <w:r w:rsidRPr="004D18CB">
        <w:rPr>
          <w:rFonts w:cs="Arial"/>
        </w:rPr>
        <w:br/>
        <w:t> </w:t>
      </w:r>
      <w:r w:rsidRPr="004D18CB">
        <w:rPr>
          <w:rFonts w:cs="Arial"/>
        </w:rPr>
        <w:br/>
      </w:r>
    </w:p>
    <w:p w14:paraId="2E0FE8C2" w14:textId="3563E1B2" w:rsidR="002D3D11" w:rsidRDefault="002D3D11" w:rsidP="002D3D11">
      <w:pPr>
        <w:pStyle w:val="BodyText"/>
        <w:jc w:val="left"/>
        <w:rPr>
          <w:rFonts w:cs="Arial"/>
          <w:b/>
          <w:bCs/>
        </w:rPr>
      </w:pPr>
      <w:r w:rsidRPr="004D18CB">
        <w:rPr>
          <w:rFonts w:cs="Arial"/>
          <w:b/>
          <w:bCs/>
        </w:rPr>
        <w:lastRenderedPageBreak/>
        <w:t>JIRA Information:</w:t>
      </w:r>
    </w:p>
    <w:p w14:paraId="336132E5" w14:textId="77777777" w:rsidR="002D3D11" w:rsidRDefault="002D3D11" w:rsidP="002D3D11">
      <w:pPr>
        <w:pStyle w:val="BodyText"/>
        <w:jc w:val="left"/>
        <w:rPr>
          <w:rFonts w:cs="Arial"/>
        </w:rPr>
      </w:pPr>
      <w:r w:rsidRPr="004D18CB">
        <w:rPr>
          <w:rFonts w:cs="Arial"/>
        </w:rPr>
        <w:t>Search and Product List Page Failing in Sears Outlet:           </w:t>
      </w:r>
    </w:p>
    <w:p w14:paraId="320C5A37" w14:textId="30CFA89B" w:rsidR="0033511B" w:rsidRPr="0033511B" w:rsidRDefault="00755D91" w:rsidP="009226CD">
      <w:pPr>
        <w:pStyle w:val="BodyText"/>
        <w:jc w:val="left"/>
        <w:rPr>
          <w:rFonts w:cs="Arial"/>
        </w:rPr>
      </w:pPr>
      <w:hyperlink r:id="rId17" w:history="1">
        <w:r w:rsidR="002D3D11" w:rsidRPr="004D18CB">
          <w:rPr>
            <w:rStyle w:val="Hyperlink"/>
            <w:rFonts w:cs="Arial"/>
          </w:rPr>
          <w:t>http://jira.intra.sears.com/jira/browse/ESOC-43238</w:t>
        </w:r>
      </w:hyperlink>
      <w:r w:rsidR="002D3D11" w:rsidRPr="004D18CB">
        <w:rPr>
          <w:rFonts w:cs="Arial"/>
          <w:color w:val="0000FF"/>
          <w:u w:val="single"/>
        </w:rPr>
        <w:br/>
      </w:r>
      <w:r w:rsidR="002D3D11" w:rsidRPr="004D18CB">
        <w:rPr>
          <w:rFonts w:cs="Arial"/>
        </w:rPr>
        <w:br/>
      </w:r>
      <w:r w:rsidR="002D3D11" w:rsidRPr="004D18CB">
        <w:rPr>
          <w:rFonts w:cs="Arial"/>
          <w:b/>
          <w:bCs/>
        </w:rPr>
        <w:t xml:space="preserve">Root Cause: </w:t>
      </w:r>
      <w:r w:rsidR="002D3D11" w:rsidRPr="004D18CB">
        <w:rPr>
          <w:rFonts w:cs="Arial"/>
          <w:b/>
          <w:bCs/>
        </w:rPr>
        <w:br/>
      </w:r>
      <w:r w:rsidR="002D3D11" w:rsidRPr="004D18CB">
        <w:rPr>
          <w:rFonts w:cs="Arial"/>
        </w:rPr>
        <w:t>Outlet is implementing Spring MVC Framework to improve reusability, and build a thin web layer decoupled from business layer.  The search functionality in the Outlet site requires a particular version of the Spring MVC –&gt; 3.0 to be available from a configuration file.  On May 21st, around 8.40a, when search was initiated, the application was referring to the external Open Source Spring MVC site and that external site was also not available that time. So the Outlet site Search failed and all subsequent search requests from other customers started failing.</w:t>
      </w:r>
      <w:r w:rsidR="002D3D11" w:rsidRPr="004D18CB">
        <w:rPr>
          <w:rFonts w:cs="Arial"/>
        </w:rPr>
        <w:br/>
        <w:t> </w:t>
      </w:r>
      <w:r w:rsidR="002D3D11" w:rsidRPr="004D18CB">
        <w:rPr>
          <w:rFonts w:cs="Arial"/>
        </w:rPr>
        <w:br/>
      </w:r>
      <w:r w:rsidR="002D3D11" w:rsidRPr="004D18CB">
        <w:rPr>
          <w:rFonts w:cs="Arial"/>
          <w:b/>
          <w:bCs/>
        </w:rPr>
        <w:t>Resolution:</w:t>
      </w:r>
      <w:r w:rsidR="002D3D11" w:rsidRPr="004D18CB">
        <w:rPr>
          <w:rFonts w:cs="Arial"/>
          <w:b/>
          <w:bCs/>
        </w:rPr>
        <w:br/>
        <w:t>Temporary (already in place):</w:t>
      </w:r>
      <w:r w:rsidR="002D3D11" w:rsidRPr="004D18CB">
        <w:rPr>
          <w:rFonts w:cs="Arial"/>
        </w:rPr>
        <w:t xml:space="preserve"> The Outlet Dev team made the changes to the schema to have the older Spring MVC – Ver2.5 which is already cached in the system.  The site was un-splashed and brought back at 10.25a.  The fix brought back the complete functionality of the site.</w:t>
      </w:r>
      <w:r w:rsidR="002D3D11" w:rsidRPr="004D18CB">
        <w:rPr>
          <w:rFonts w:cs="Arial"/>
        </w:rPr>
        <w:br/>
        <w:t> </w:t>
      </w:r>
      <w:r w:rsidR="002D3D11" w:rsidRPr="004D18CB">
        <w:rPr>
          <w:rFonts w:cs="Arial"/>
        </w:rPr>
        <w:br/>
      </w:r>
      <w:r w:rsidR="002D3D11" w:rsidRPr="004D18CB">
        <w:rPr>
          <w:rFonts w:cs="Arial"/>
          <w:b/>
          <w:bCs/>
        </w:rPr>
        <w:t xml:space="preserve">Long Term Permanent Fix: </w:t>
      </w:r>
      <w:r w:rsidR="002D3D11" w:rsidRPr="004D18CB">
        <w:rPr>
          <w:rFonts w:cs="Arial"/>
          <w:b/>
          <w:bCs/>
        </w:rPr>
        <w:br/>
      </w:r>
      <w:r w:rsidR="002D3D11" w:rsidRPr="004D18CB">
        <w:rPr>
          <w:rFonts w:cs="Arial"/>
        </w:rPr>
        <w:t>Outlet Dev team will put a permanent fix so that the code will not do an explicit look up for a Spring MVC version at runtime in future.  This will be put in place in the next release this week (5/23)</w:t>
      </w:r>
      <w:r w:rsidR="002D3D11" w:rsidRPr="004D18CB">
        <w:rPr>
          <w:rFonts w:cs="Arial"/>
        </w:rPr>
        <w:br/>
        <w:t> </w:t>
      </w:r>
      <w:r w:rsidR="002D3D11" w:rsidRPr="004D18CB">
        <w:rPr>
          <w:rFonts w:cs="Arial"/>
        </w:rPr>
        <w:br/>
      </w:r>
      <w:r w:rsidR="002D3D11" w:rsidRPr="004D18CB">
        <w:rPr>
          <w:rFonts w:cs="Arial"/>
          <w:b/>
          <w:bCs/>
        </w:rPr>
        <w:t>Additional Measures:</w:t>
      </w:r>
      <w:r w:rsidR="002D3D11" w:rsidRPr="004D18CB">
        <w:rPr>
          <w:rFonts w:cs="Arial"/>
          <w:b/>
          <w:bCs/>
        </w:rPr>
        <w:br/>
      </w:r>
      <w:r w:rsidR="002D3D11" w:rsidRPr="004D18CB">
        <w:rPr>
          <w:rFonts w:cs="Arial"/>
        </w:rPr>
        <w:t>ESOC monitoring is already in place for home page.  The outlet codebase also sends alters for bottom of the funnel – checkout failures, order failures and no new orders for a preset time.  With learning from today’s production issue, the Outlet Dev team is planning to add additional alerts in the next 3-4 weeks on key sections of the site (Like Search, or any other critical areas) which will caution the delivery team instantaneously if any of the critical functions would fail on the site in future.  This will cut down the reaction time and fix issues like this in future.  </w:t>
      </w:r>
    </w:p>
    <w:p w14:paraId="0DA497D9" w14:textId="77777777" w:rsidR="0033511B" w:rsidRDefault="0033511B" w:rsidP="0033511B">
      <w:pPr>
        <w:spacing w:after="19"/>
        <w:ind w:left="0" w:right="75"/>
        <w:rPr>
          <w:rFonts w:cs="Arial"/>
        </w:rPr>
      </w:pPr>
    </w:p>
    <w:p w14:paraId="7E62248A" w14:textId="7F4B2BC0" w:rsidR="0033511B" w:rsidRDefault="0033511B" w:rsidP="0033511B">
      <w:pPr>
        <w:pStyle w:val="Heading1"/>
        <w:pBdr>
          <w:top w:val="single" w:sz="48" w:space="0" w:color="FFFFFF"/>
        </w:pBdr>
      </w:pPr>
      <w:r>
        <w:t>GO TEAM!!!</w:t>
      </w:r>
    </w:p>
    <w:p w14:paraId="30A6DBD9" w14:textId="77777777" w:rsidR="009B667D" w:rsidRDefault="009B667D" w:rsidP="009B667D">
      <w:pPr>
        <w:pStyle w:val="BodyText"/>
        <w:ind w:left="2520" w:firstLine="360"/>
      </w:pPr>
    </w:p>
    <w:p w14:paraId="0C4CE9EE" w14:textId="77777777" w:rsidR="009B667D" w:rsidRDefault="009B667D" w:rsidP="009B667D">
      <w:pPr>
        <w:pStyle w:val="BodyText"/>
        <w:ind w:left="2520" w:firstLine="360"/>
      </w:pPr>
    </w:p>
    <w:p w14:paraId="4BE8351A" w14:textId="248C2CFE" w:rsidR="0033511B" w:rsidRDefault="009B667D" w:rsidP="009B667D">
      <w:pPr>
        <w:pStyle w:val="BodyText"/>
        <w:ind w:left="2520" w:firstLine="360"/>
      </w:pPr>
      <w:r>
        <w:rPr>
          <w:noProof/>
        </w:rPr>
        <w:drawing>
          <wp:inline distT="0" distB="0" distL="0" distR="0" wp14:anchorId="6476BB69" wp14:editId="203D9B8C">
            <wp:extent cx="2236470" cy="2880302"/>
            <wp:effectExtent l="0" t="0" r="0" b="0"/>
            <wp:docPr id="6" name="Picture 4" descr="Macintosh HD:Users:shafeegkaradsheh: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hafeegkaradsheh:Desktop:image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6470" cy="2880302"/>
                    </a:xfrm>
                    <a:prstGeom prst="rect">
                      <a:avLst/>
                    </a:prstGeom>
                    <a:noFill/>
                    <a:ln>
                      <a:noFill/>
                    </a:ln>
                  </pic:spPr>
                </pic:pic>
              </a:graphicData>
            </a:graphic>
          </wp:inline>
        </w:drawing>
      </w:r>
    </w:p>
    <w:sectPr w:rsidR="0033511B">
      <w:footerReference w:type="even" r:id="rId19"/>
      <w:footerReference w:type="default" r:id="rId20"/>
      <w:headerReference w:type="first" r:id="rId21"/>
      <w:footerReference w:type="first" r:id="rId22"/>
      <w:pgSz w:w="12240" w:h="15840" w:code="1"/>
      <w:pgMar w:top="720" w:right="720" w:bottom="720" w:left="720" w:header="965" w:footer="965"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51BCCA" w14:textId="77777777" w:rsidR="00E75642" w:rsidRDefault="00E75642">
      <w:r>
        <w:separator/>
      </w:r>
    </w:p>
  </w:endnote>
  <w:endnote w:type="continuationSeparator" w:id="0">
    <w:p w14:paraId="687F3453" w14:textId="77777777" w:rsidR="00E75642" w:rsidRDefault="00E75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FD951F" w14:textId="77777777" w:rsidR="00E75642" w:rsidRDefault="00E7564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4ECC76" w14:textId="77777777" w:rsidR="00E75642" w:rsidRDefault="00E75642">
    <w:pPr>
      <w:ind w:left="-108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1326F" w14:textId="77777777" w:rsidR="00E75642" w:rsidRDefault="00E7564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55D91">
      <w:rPr>
        <w:rStyle w:val="PageNumber"/>
        <w:noProof/>
      </w:rPr>
      <w:t>2</w:t>
    </w:r>
    <w:r>
      <w:rPr>
        <w:rStyle w:val="PageNumber"/>
      </w:rPr>
      <w:fldChar w:fldCharType="end"/>
    </w:r>
  </w:p>
  <w:p w14:paraId="0CF88E0A" w14:textId="77777777" w:rsidR="00E75642" w:rsidRDefault="00E75642">
    <w:pPr>
      <w:pStyle w:val="Footer"/>
      <w:rPr>
        <w:color w:val="00000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1FF82C" w14:textId="77777777" w:rsidR="00E75642" w:rsidRDefault="00E75642">
    <w:pPr>
      <w:pStyle w:val="Footer"/>
      <w:rPr>
        <w:b/>
      </w:rPr>
    </w:pPr>
  </w:p>
  <w:p w14:paraId="03807A04" w14:textId="77777777" w:rsidR="00E75642" w:rsidRDefault="00E75642">
    <w:pPr>
      <w:pStyle w:val="Footer"/>
      <w:rPr>
        <w:b/>
      </w:rPr>
    </w:pPr>
  </w:p>
  <w:p w14:paraId="72D5B09C" w14:textId="77777777" w:rsidR="00E75642" w:rsidRDefault="00E7564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909C76" w14:textId="77777777" w:rsidR="00E75642" w:rsidRDefault="00E75642">
      <w:r>
        <w:separator/>
      </w:r>
    </w:p>
  </w:footnote>
  <w:footnote w:type="continuationSeparator" w:id="0">
    <w:p w14:paraId="3143F037" w14:textId="77777777" w:rsidR="00E75642" w:rsidRDefault="00E7564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80D50F" w14:textId="77777777" w:rsidR="00E75642" w:rsidRDefault="00E75642">
    <w:pPr>
      <w:pStyle w:val="Header"/>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698C5B2"/>
    <w:lvl w:ilvl="0">
      <w:numFmt w:val="decimal"/>
      <w:pStyle w:val="Caption"/>
      <w:lvlText w:val="*"/>
      <w:lvlJc w:val="left"/>
    </w:lvl>
  </w:abstractNum>
  <w:abstractNum w:abstractNumId="1">
    <w:nsid w:val="0176307B"/>
    <w:multiLevelType w:val="hybridMultilevel"/>
    <w:tmpl w:val="290634C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5A37274"/>
    <w:multiLevelType w:val="hybridMultilevel"/>
    <w:tmpl w:val="C6CE559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6510B23"/>
    <w:multiLevelType w:val="hybridMultilevel"/>
    <w:tmpl w:val="E34C8DB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72A0474"/>
    <w:multiLevelType w:val="hybridMultilevel"/>
    <w:tmpl w:val="EEFA9DC6"/>
    <w:lvl w:ilvl="0" w:tplc="FFFFFFFF">
      <w:start w:val="1"/>
      <w:numFmt w:val="bullet"/>
      <w:lvlText w:val="o"/>
      <w:lvlJc w:val="left"/>
      <w:pPr>
        <w:tabs>
          <w:tab w:val="num" w:pos="1728"/>
        </w:tabs>
        <w:ind w:left="1728" w:hanging="360"/>
      </w:pPr>
      <w:rPr>
        <w:rFonts w:ascii="Courier New" w:hAnsi="Courier New" w:hint="default"/>
        <w:color w:val="auto"/>
      </w:rPr>
    </w:lvl>
    <w:lvl w:ilvl="1" w:tplc="FFFFFFFF" w:tentative="1">
      <w:start w:val="1"/>
      <w:numFmt w:val="bullet"/>
      <w:lvlText w:val="o"/>
      <w:lvlJc w:val="left"/>
      <w:pPr>
        <w:tabs>
          <w:tab w:val="num" w:pos="2448"/>
        </w:tabs>
        <w:ind w:left="2448" w:hanging="360"/>
      </w:pPr>
      <w:rPr>
        <w:rFonts w:ascii="Courier New" w:hAnsi="Courier New" w:cs="Courier New" w:hint="default"/>
      </w:rPr>
    </w:lvl>
    <w:lvl w:ilvl="2" w:tplc="FFFFFFFF" w:tentative="1">
      <w:start w:val="1"/>
      <w:numFmt w:val="bullet"/>
      <w:lvlText w:val=""/>
      <w:lvlJc w:val="left"/>
      <w:pPr>
        <w:tabs>
          <w:tab w:val="num" w:pos="3168"/>
        </w:tabs>
        <w:ind w:left="3168" w:hanging="360"/>
      </w:pPr>
      <w:rPr>
        <w:rFonts w:ascii="Wingdings" w:hAnsi="Wingdings" w:hint="default"/>
      </w:rPr>
    </w:lvl>
    <w:lvl w:ilvl="3" w:tplc="FFFFFFFF" w:tentative="1">
      <w:start w:val="1"/>
      <w:numFmt w:val="bullet"/>
      <w:lvlText w:val=""/>
      <w:lvlJc w:val="left"/>
      <w:pPr>
        <w:tabs>
          <w:tab w:val="num" w:pos="3888"/>
        </w:tabs>
        <w:ind w:left="3888" w:hanging="360"/>
      </w:pPr>
      <w:rPr>
        <w:rFonts w:ascii="Symbol" w:hAnsi="Symbol" w:hint="default"/>
      </w:rPr>
    </w:lvl>
    <w:lvl w:ilvl="4" w:tplc="FFFFFFFF" w:tentative="1">
      <w:start w:val="1"/>
      <w:numFmt w:val="bullet"/>
      <w:lvlText w:val="o"/>
      <w:lvlJc w:val="left"/>
      <w:pPr>
        <w:tabs>
          <w:tab w:val="num" w:pos="4608"/>
        </w:tabs>
        <w:ind w:left="4608" w:hanging="360"/>
      </w:pPr>
      <w:rPr>
        <w:rFonts w:ascii="Courier New" w:hAnsi="Courier New" w:cs="Courier New" w:hint="default"/>
      </w:rPr>
    </w:lvl>
    <w:lvl w:ilvl="5" w:tplc="FFFFFFFF" w:tentative="1">
      <w:start w:val="1"/>
      <w:numFmt w:val="bullet"/>
      <w:lvlText w:val=""/>
      <w:lvlJc w:val="left"/>
      <w:pPr>
        <w:tabs>
          <w:tab w:val="num" w:pos="5328"/>
        </w:tabs>
        <w:ind w:left="5328" w:hanging="360"/>
      </w:pPr>
      <w:rPr>
        <w:rFonts w:ascii="Wingdings" w:hAnsi="Wingdings" w:hint="default"/>
      </w:rPr>
    </w:lvl>
    <w:lvl w:ilvl="6" w:tplc="FFFFFFFF" w:tentative="1">
      <w:start w:val="1"/>
      <w:numFmt w:val="bullet"/>
      <w:lvlText w:val=""/>
      <w:lvlJc w:val="left"/>
      <w:pPr>
        <w:tabs>
          <w:tab w:val="num" w:pos="6048"/>
        </w:tabs>
        <w:ind w:left="6048" w:hanging="360"/>
      </w:pPr>
      <w:rPr>
        <w:rFonts w:ascii="Symbol" w:hAnsi="Symbol" w:hint="default"/>
      </w:rPr>
    </w:lvl>
    <w:lvl w:ilvl="7" w:tplc="FFFFFFFF" w:tentative="1">
      <w:start w:val="1"/>
      <w:numFmt w:val="bullet"/>
      <w:lvlText w:val="o"/>
      <w:lvlJc w:val="left"/>
      <w:pPr>
        <w:tabs>
          <w:tab w:val="num" w:pos="6768"/>
        </w:tabs>
        <w:ind w:left="6768" w:hanging="360"/>
      </w:pPr>
      <w:rPr>
        <w:rFonts w:ascii="Courier New" w:hAnsi="Courier New" w:cs="Courier New" w:hint="default"/>
      </w:rPr>
    </w:lvl>
    <w:lvl w:ilvl="8" w:tplc="FFFFFFFF" w:tentative="1">
      <w:start w:val="1"/>
      <w:numFmt w:val="bullet"/>
      <w:lvlText w:val=""/>
      <w:lvlJc w:val="left"/>
      <w:pPr>
        <w:tabs>
          <w:tab w:val="num" w:pos="7488"/>
        </w:tabs>
        <w:ind w:left="7488" w:hanging="360"/>
      </w:pPr>
      <w:rPr>
        <w:rFonts w:ascii="Wingdings" w:hAnsi="Wingdings" w:hint="default"/>
      </w:rPr>
    </w:lvl>
  </w:abstractNum>
  <w:abstractNum w:abstractNumId="5">
    <w:nsid w:val="078643E3"/>
    <w:multiLevelType w:val="hybridMultilevel"/>
    <w:tmpl w:val="2DB612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CEC69A5"/>
    <w:multiLevelType w:val="hybridMultilevel"/>
    <w:tmpl w:val="4CD62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EBE40CD"/>
    <w:multiLevelType w:val="hybridMultilevel"/>
    <w:tmpl w:val="2AAC65A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2B4026B"/>
    <w:multiLevelType w:val="hybridMultilevel"/>
    <w:tmpl w:val="206402B2"/>
    <w:lvl w:ilvl="0" w:tplc="4E209488">
      <w:start w:val="1"/>
      <w:numFmt w:val="decimal"/>
      <w:lvlText w:val="%1)"/>
      <w:lvlJc w:val="left"/>
      <w:pPr>
        <w:tabs>
          <w:tab w:val="num" w:pos="720"/>
        </w:tabs>
        <w:ind w:left="720" w:hanging="360"/>
      </w:pPr>
      <w:rPr>
        <w:rFonts w:hint="default"/>
      </w:rPr>
    </w:lvl>
    <w:lvl w:ilvl="1" w:tplc="8B2EE60C" w:tentative="1">
      <w:start w:val="1"/>
      <w:numFmt w:val="lowerLetter"/>
      <w:lvlText w:val="%2."/>
      <w:lvlJc w:val="left"/>
      <w:pPr>
        <w:tabs>
          <w:tab w:val="num" w:pos="1440"/>
        </w:tabs>
        <w:ind w:left="1440" w:hanging="360"/>
      </w:pPr>
    </w:lvl>
    <w:lvl w:ilvl="2" w:tplc="2042F2E6" w:tentative="1">
      <w:start w:val="1"/>
      <w:numFmt w:val="lowerRoman"/>
      <w:lvlText w:val="%3."/>
      <w:lvlJc w:val="right"/>
      <w:pPr>
        <w:tabs>
          <w:tab w:val="num" w:pos="2160"/>
        </w:tabs>
        <w:ind w:left="2160" w:hanging="180"/>
      </w:pPr>
    </w:lvl>
    <w:lvl w:ilvl="3" w:tplc="04382224" w:tentative="1">
      <w:start w:val="1"/>
      <w:numFmt w:val="decimal"/>
      <w:lvlText w:val="%4."/>
      <w:lvlJc w:val="left"/>
      <w:pPr>
        <w:tabs>
          <w:tab w:val="num" w:pos="2880"/>
        </w:tabs>
        <w:ind w:left="2880" w:hanging="360"/>
      </w:pPr>
    </w:lvl>
    <w:lvl w:ilvl="4" w:tplc="2446E004" w:tentative="1">
      <w:start w:val="1"/>
      <w:numFmt w:val="lowerLetter"/>
      <w:lvlText w:val="%5."/>
      <w:lvlJc w:val="left"/>
      <w:pPr>
        <w:tabs>
          <w:tab w:val="num" w:pos="3600"/>
        </w:tabs>
        <w:ind w:left="3600" w:hanging="360"/>
      </w:pPr>
    </w:lvl>
    <w:lvl w:ilvl="5" w:tplc="A0DEF476" w:tentative="1">
      <w:start w:val="1"/>
      <w:numFmt w:val="lowerRoman"/>
      <w:lvlText w:val="%6."/>
      <w:lvlJc w:val="right"/>
      <w:pPr>
        <w:tabs>
          <w:tab w:val="num" w:pos="4320"/>
        </w:tabs>
        <w:ind w:left="4320" w:hanging="180"/>
      </w:pPr>
    </w:lvl>
    <w:lvl w:ilvl="6" w:tplc="E98A1618" w:tentative="1">
      <w:start w:val="1"/>
      <w:numFmt w:val="decimal"/>
      <w:lvlText w:val="%7."/>
      <w:lvlJc w:val="left"/>
      <w:pPr>
        <w:tabs>
          <w:tab w:val="num" w:pos="5040"/>
        </w:tabs>
        <w:ind w:left="5040" w:hanging="360"/>
      </w:pPr>
    </w:lvl>
    <w:lvl w:ilvl="7" w:tplc="1CBA713C" w:tentative="1">
      <w:start w:val="1"/>
      <w:numFmt w:val="lowerLetter"/>
      <w:lvlText w:val="%8."/>
      <w:lvlJc w:val="left"/>
      <w:pPr>
        <w:tabs>
          <w:tab w:val="num" w:pos="5760"/>
        </w:tabs>
        <w:ind w:left="5760" w:hanging="360"/>
      </w:pPr>
    </w:lvl>
    <w:lvl w:ilvl="8" w:tplc="926CE5D0" w:tentative="1">
      <w:start w:val="1"/>
      <w:numFmt w:val="lowerRoman"/>
      <w:lvlText w:val="%9."/>
      <w:lvlJc w:val="right"/>
      <w:pPr>
        <w:tabs>
          <w:tab w:val="num" w:pos="6480"/>
        </w:tabs>
        <w:ind w:left="6480" w:hanging="180"/>
      </w:pPr>
    </w:lvl>
  </w:abstractNum>
  <w:abstractNum w:abstractNumId="9">
    <w:nsid w:val="23B03D5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24272C5A"/>
    <w:multiLevelType w:val="hybridMultilevel"/>
    <w:tmpl w:val="6DE2EDDC"/>
    <w:lvl w:ilvl="0" w:tplc="5874B234">
      <w:start w:val="1"/>
      <w:numFmt w:val="bullet"/>
      <w:lvlText w:val=""/>
      <w:lvlJc w:val="left"/>
      <w:pPr>
        <w:tabs>
          <w:tab w:val="num" w:pos="878"/>
        </w:tabs>
        <w:ind w:left="878" w:hanging="360"/>
      </w:pPr>
      <w:rPr>
        <w:rFonts w:ascii="Symbol" w:hAnsi="Symbol" w:hint="default"/>
      </w:rPr>
    </w:lvl>
    <w:lvl w:ilvl="1" w:tplc="EA66ED4E" w:tentative="1">
      <w:start w:val="1"/>
      <w:numFmt w:val="bullet"/>
      <w:lvlText w:val="o"/>
      <w:lvlJc w:val="left"/>
      <w:pPr>
        <w:tabs>
          <w:tab w:val="num" w:pos="1598"/>
        </w:tabs>
        <w:ind w:left="1598" w:hanging="360"/>
      </w:pPr>
      <w:rPr>
        <w:rFonts w:ascii="Courier New" w:hAnsi="Courier New" w:cs="Tahoma" w:hint="default"/>
      </w:rPr>
    </w:lvl>
    <w:lvl w:ilvl="2" w:tplc="5F7C6AD8">
      <w:start w:val="1"/>
      <w:numFmt w:val="bullet"/>
      <w:lvlText w:val=""/>
      <w:lvlJc w:val="left"/>
      <w:pPr>
        <w:tabs>
          <w:tab w:val="num" w:pos="2318"/>
        </w:tabs>
        <w:ind w:left="2318" w:hanging="360"/>
      </w:pPr>
      <w:rPr>
        <w:rFonts w:ascii="Wingdings" w:hAnsi="Wingdings" w:hint="default"/>
      </w:rPr>
    </w:lvl>
    <w:lvl w:ilvl="3" w:tplc="4328B436" w:tentative="1">
      <w:start w:val="1"/>
      <w:numFmt w:val="bullet"/>
      <w:lvlText w:val=""/>
      <w:lvlJc w:val="left"/>
      <w:pPr>
        <w:tabs>
          <w:tab w:val="num" w:pos="3038"/>
        </w:tabs>
        <w:ind w:left="3038" w:hanging="360"/>
      </w:pPr>
      <w:rPr>
        <w:rFonts w:ascii="Symbol" w:hAnsi="Symbol" w:hint="default"/>
      </w:rPr>
    </w:lvl>
    <w:lvl w:ilvl="4" w:tplc="2A24F6D0" w:tentative="1">
      <w:start w:val="1"/>
      <w:numFmt w:val="bullet"/>
      <w:lvlText w:val="o"/>
      <w:lvlJc w:val="left"/>
      <w:pPr>
        <w:tabs>
          <w:tab w:val="num" w:pos="3758"/>
        </w:tabs>
        <w:ind w:left="3758" w:hanging="360"/>
      </w:pPr>
      <w:rPr>
        <w:rFonts w:ascii="Courier New" w:hAnsi="Courier New" w:cs="Tahoma" w:hint="default"/>
      </w:rPr>
    </w:lvl>
    <w:lvl w:ilvl="5" w:tplc="2C8C86EE" w:tentative="1">
      <w:start w:val="1"/>
      <w:numFmt w:val="bullet"/>
      <w:lvlText w:val=""/>
      <w:lvlJc w:val="left"/>
      <w:pPr>
        <w:tabs>
          <w:tab w:val="num" w:pos="4478"/>
        </w:tabs>
        <w:ind w:left="4478" w:hanging="360"/>
      </w:pPr>
      <w:rPr>
        <w:rFonts w:ascii="Wingdings" w:hAnsi="Wingdings" w:hint="default"/>
      </w:rPr>
    </w:lvl>
    <w:lvl w:ilvl="6" w:tplc="DCA2F29C" w:tentative="1">
      <w:start w:val="1"/>
      <w:numFmt w:val="bullet"/>
      <w:lvlText w:val=""/>
      <w:lvlJc w:val="left"/>
      <w:pPr>
        <w:tabs>
          <w:tab w:val="num" w:pos="5198"/>
        </w:tabs>
        <w:ind w:left="5198" w:hanging="360"/>
      </w:pPr>
      <w:rPr>
        <w:rFonts w:ascii="Symbol" w:hAnsi="Symbol" w:hint="default"/>
      </w:rPr>
    </w:lvl>
    <w:lvl w:ilvl="7" w:tplc="088EA0D8" w:tentative="1">
      <w:start w:val="1"/>
      <w:numFmt w:val="bullet"/>
      <w:lvlText w:val="o"/>
      <w:lvlJc w:val="left"/>
      <w:pPr>
        <w:tabs>
          <w:tab w:val="num" w:pos="5918"/>
        </w:tabs>
        <w:ind w:left="5918" w:hanging="360"/>
      </w:pPr>
      <w:rPr>
        <w:rFonts w:ascii="Courier New" w:hAnsi="Courier New" w:cs="Tahoma" w:hint="default"/>
      </w:rPr>
    </w:lvl>
    <w:lvl w:ilvl="8" w:tplc="1338A794" w:tentative="1">
      <w:start w:val="1"/>
      <w:numFmt w:val="bullet"/>
      <w:lvlText w:val=""/>
      <w:lvlJc w:val="left"/>
      <w:pPr>
        <w:tabs>
          <w:tab w:val="num" w:pos="6638"/>
        </w:tabs>
        <w:ind w:left="6638" w:hanging="360"/>
      </w:pPr>
      <w:rPr>
        <w:rFonts w:ascii="Wingdings" w:hAnsi="Wingdings" w:hint="default"/>
      </w:rPr>
    </w:lvl>
  </w:abstractNum>
  <w:abstractNum w:abstractNumId="11">
    <w:nsid w:val="28E22C9C"/>
    <w:multiLevelType w:val="hybridMultilevel"/>
    <w:tmpl w:val="3DB25A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97D6C3E"/>
    <w:multiLevelType w:val="hybridMultilevel"/>
    <w:tmpl w:val="D1622B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3">
    <w:nsid w:val="2A7A520B"/>
    <w:multiLevelType w:val="hybridMultilevel"/>
    <w:tmpl w:val="670A64EC"/>
    <w:lvl w:ilvl="0" w:tplc="0409000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A8328B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2B8009F4"/>
    <w:multiLevelType w:val="multilevel"/>
    <w:tmpl w:val="87F687A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3D8D1A63"/>
    <w:multiLevelType w:val="hybridMultilevel"/>
    <w:tmpl w:val="F7609FDC"/>
    <w:lvl w:ilvl="0" w:tplc="8DC8D2EE">
      <w:start w:val="1"/>
      <w:numFmt w:val="bullet"/>
      <w:lvlText w:val=""/>
      <w:lvlJc w:val="left"/>
      <w:pPr>
        <w:tabs>
          <w:tab w:val="num" w:pos="720"/>
        </w:tabs>
        <w:ind w:left="720" w:hanging="360"/>
      </w:pPr>
      <w:rPr>
        <w:rFonts w:ascii="Symbol" w:hAnsi="Symbol" w:hint="default"/>
      </w:rPr>
    </w:lvl>
    <w:lvl w:ilvl="1" w:tplc="8DA809D4">
      <w:start w:val="1"/>
      <w:numFmt w:val="bullet"/>
      <w:lvlText w:val="o"/>
      <w:lvlJc w:val="left"/>
      <w:pPr>
        <w:tabs>
          <w:tab w:val="num" w:pos="1440"/>
        </w:tabs>
        <w:ind w:left="1440" w:hanging="360"/>
      </w:pPr>
      <w:rPr>
        <w:rFonts w:ascii="Courier New" w:hAnsi="Courier New" w:cs="Tahoma" w:hint="default"/>
      </w:rPr>
    </w:lvl>
    <w:lvl w:ilvl="2" w:tplc="6622AD92" w:tentative="1">
      <w:start w:val="1"/>
      <w:numFmt w:val="bullet"/>
      <w:lvlText w:val=""/>
      <w:lvlJc w:val="left"/>
      <w:pPr>
        <w:tabs>
          <w:tab w:val="num" w:pos="2160"/>
        </w:tabs>
        <w:ind w:left="2160" w:hanging="360"/>
      </w:pPr>
      <w:rPr>
        <w:rFonts w:ascii="Wingdings" w:hAnsi="Wingdings" w:hint="default"/>
      </w:rPr>
    </w:lvl>
    <w:lvl w:ilvl="3" w:tplc="275C7FC6" w:tentative="1">
      <w:start w:val="1"/>
      <w:numFmt w:val="bullet"/>
      <w:lvlText w:val=""/>
      <w:lvlJc w:val="left"/>
      <w:pPr>
        <w:tabs>
          <w:tab w:val="num" w:pos="2880"/>
        </w:tabs>
        <w:ind w:left="2880" w:hanging="360"/>
      </w:pPr>
      <w:rPr>
        <w:rFonts w:ascii="Symbol" w:hAnsi="Symbol" w:hint="default"/>
      </w:rPr>
    </w:lvl>
    <w:lvl w:ilvl="4" w:tplc="3D6E1726" w:tentative="1">
      <w:start w:val="1"/>
      <w:numFmt w:val="bullet"/>
      <w:lvlText w:val="o"/>
      <w:lvlJc w:val="left"/>
      <w:pPr>
        <w:tabs>
          <w:tab w:val="num" w:pos="3600"/>
        </w:tabs>
        <w:ind w:left="3600" w:hanging="360"/>
      </w:pPr>
      <w:rPr>
        <w:rFonts w:ascii="Courier New" w:hAnsi="Courier New" w:cs="Tahoma" w:hint="default"/>
      </w:rPr>
    </w:lvl>
    <w:lvl w:ilvl="5" w:tplc="6396CDC4" w:tentative="1">
      <w:start w:val="1"/>
      <w:numFmt w:val="bullet"/>
      <w:lvlText w:val=""/>
      <w:lvlJc w:val="left"/>
      <w:pPr>
        <w:tabs>
          <w:tab w:val="num" w:pos="4320"/>
        </w:tabs>
        <w:ind w:left="4320" w:hanging="360"/>
      </w:pPr>
      <w:rPr>
        <w:rFonts w:ascii="Wingdings" w:hAnsi="Wingdings" w:hint="default"/>
      </w:rPr>
    </w:lvl>
    <w:lvl w:ilvl="6" w:tplc="97AC3C0C" w:tentative="1">
      <w:start w:val="1"/>
      <w:numFmt w:val="bullet"/>
      <w:lvlText w:val=""/>
      <w:lvlJc w:val="left"/>
      <w:pPr>
        <w:tabs>
          <w:tab w:val="num" w:pos="5040"/>
        </w:tabs>
        <w:ind w:left="5040" w:hanging="360"/>
      </w:pPr>
      <w:rPr>
        <w:rFonts w:ascii="Symbol" w:hAnsi="Symbol" w:hint="default"/>
      </w:rPr>
    </w:lvl>
    <w:lvl w:ilvl="7" w:tplc="0C02FDDA" w:tentative="1">
      <w:start w:val="1"/>
      <w:numFmt w:val="bullet"/>
      <w:lvlText w:val="o"/>
      <w:lvlJc w:val="left"/>
      <w:pPr>
        <w:tabs>
          <w:tab w:val="num" w:pos="5760"/>
        </w:tabs>
        <w:ind w:left="5760" w:hanging="360"/>
      </w:pPr>
      <w:rPr>
        <w:rFonts w:ascii="Courier New" w:hAnsi="Courier New" w:cs="Tahoma" w:hint="default"/>
      </w:rPr>
    </w:lvl>
    <w:lvl w:ilvl="8" w:tplc="5BF6682C" w:tentative="1">
      <w:start w:val="1"/>
      <w:numFmt w:val="bullet"/>
      <w:lvlText w:val=""/>
      <w:lvlJc w:val="left"/>
      <w:pPr>
        <w:tabs>
          <w:tab w:val="num" w:pos="6480"/>
        </w:tabs>
        <w:ind w:left="6480" w:hanging="360"/>
      </w:pPr>
      <w:rPr>
        <w:rFonts w:ascii="Wingdings" w:hAnsi="Wingdings" w:hint="default"/>
      </w:rPr>
    </w:lvl>
  </w:abstractNum>
  <w:abstractNum w:abstractNumId="17">
    <w:nsid w:val="407F7BE2"/>
    <w:multiLevelType w:val="hybridMultilevel"/>
    <w:tmpl w:val="CBCAB5E8"/>
    <w:lvl w:ilvl="0" w:tplc="948896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92138E6"/>
    <w:multiLevelType w:val="multilevel"/>
    <w:tmpl w:val="2D962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9FC0DDA"/>
    <w:multiLevelType w:val="hybridMultilevel"/>
    <w:tmpl w:val="260C1D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21">
    <w:nsid w:val="4C6917CD"/>
    <w:multiLevelType w:val="multilevel"/>
    <w:tmpl w:val="7DF0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14157D"/>
    <w:multiLevelType w:val="multilevel"/>
    <w:tmpl w:val="16F4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A623D2"/>
    <w:multiLevelType w:val="hybridMultilevel"/>
    <w:tmpl w:val="E8FCCC52"/>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Arial"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Arial"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Arial"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4">
    <w:nsid w:val="551A0756"/>
    <w:multiLevelType w:val="hybridMultilevel"/>
    <w:tmpl w:val="AC024B60"/>
    <w:lvl w:ilvl="0" w:tplc="FFA40456">
      <w:start w:val="1"/>
      <w:numFmt w:val="decimal"/>
      <w:lvlText w:val="%1)"/>
      <w:lvlJc w:val="left"/>
      <w:pPr>
        <w:tabs>
          <w:tab w:val="num" w:pos="720"/>
        </w:tabs>
        <w:ind w:left="720" w:hanging="360"/>
      </w:pPr>
      <w:rPr>
        <w:rFonts w:hint="default"/>
      </w:rPr>
    </w:lvl>
    <w:lvl w:ilvl="1" w:tplc="BD8C1416" w:tentative="1">
      <w:start w:val="1"/>
      <w:numFmt w:val="lowerLetter"/>
      <w:lvlText w:val="%2."/>
      <w:lvlJc w:val="left"/>
      <w:pPr>
        <w:tabs>
          <w:tab w:val="num" w:pos="1440"/>
        </w:tabs>
        <w:ind w:left="1440" w:hanging="360"/>
      </w:pPr>
    </w:lvl>
    <w:lvl w:ilvl="2" w:tplc="F90A9FD6" w:tentative="1">
      <w:start w:val="1"/>
      <w:numFmt w:val="lowerRoman"/>
      <w:lvlText w:val="%3."/>
      <w:lvlJc w:val="right"/>
      <w:pPr>
        <w:tabs>
          <w:tab w:val="num" w:pos="2160"/>
        </w:tabs>
        <w:ind w:left="2160" w:hanging="180"/>
      </w:pPr>
    </w:lvl>
    <w:lvl w:ilvl="3" w:tplc="4EFA2096" w:tentative="1">
      <w:start w:val="1"/>
      <w:numFmt w:val="decimal"/>
      <w:lvlText w:val="%4."/>
      <w:lvlJc w:val="left"/>
      <w:pPr>
        <w:tabs>
          <w:tab w:val="num" w:pos="2880"/>
        </w:tabs>
        <w:ind w:left="2880" w:hanging="360"/>
      </w:pPr>
    </w:lvl>
    <w:lvl w:ilvl="4" w:tplc="66DECC72" w:tentative="1">
      <w:start w:val="1"/>
      <w:numFmt w:val="lowerLetter"/>
      <w:lvlText w:val="%5."/>
      <w:lvlJc w:val="left"/>
      <w:pPr>
        <w:tabs>
          <w:tab w:val="num" w:pos="3600"/>
        </w:tabs>
        <w:ind w:left="3600" w:hanging="360"/>
      </w:pPr>
    </w:lvl>
    <w:lvl w:ilvl="5" w:tplc="EFDA47B2" w:tentative="1">
      <w:start w:val="1"/>
      <w:numFmt w:val="lowerRoman"/>
      <w:lvlText w:val="%6."/>
      <w:lvlJc w:val="right"/>
      <w:pPr>
        <w:tabs>
          <w:tab w:val="num" w:pos="4320"/>
        </w:tabs>
        <w:ind w:left="4320" w:hanging="180"/>
      </w:pPr>
    </w:lvl>
    <w:lvl w:ilvl="6" w:tplc="0A0A5C38" w:tentative="1">
      <w:start w:val="1"/>
      <w:numFmt w:val="decimal"/>
      <w:lvlText w:val="%7."/>
      <w:lvlJc w:val="left"/>
      <w:pPr>
        <w:tabs>
          <w:tab w:val="num" w:pos="5040"/>
        </w:tabs>
        <w:ind w:left="5040" w:hanging="360"/>
      </w:pPr>
    </w:lvl>
    <w:lvl w:ilvl="7" w:tplc="4260EC9A" w:tentative="1">
      <w:start w:val="1"/>
      <w:numFmt w:val="lowerLetter"/>
      <w:lvlText w:val="%8."/>
      <w:lvlJc w:val="left"/>
      <w:pPr>
        <w:tabs>
          <w:tab w:val="num" w:pos="5760"/>
        </w:tabs>
        <w:ind w:left="5760" w:hanging="360"/>
      </w:pPr>
    </w:lvl>
    <w:lvl w:ilvl="8" w:tplc="64E8AD2C" w:tentative="1">
      <w:start w:val="1"/>
      <w:numFmt w:val="lowerRoman"/>
      <w:lvlText w:val="%9."/>
      <w:lvlJc w:val="right"/>
      <w:pPr>
        <w:tabs>
          <w:tab w:val="num" w:pos="6480"/>
        </w:tabs>
        <w:ind w:left="6480" w:hanging="180"/>
      </w:pPr>
    </w:lvl>
  </w:abstractNum>
  <w:abstractNum w:abstractNumId="25">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26">
    <w:nsid w:val="5B756C6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5C980199"/>
    <w:multiLevelType w:val="multilevel"/>
    <w:tmpl w:val="C4103CC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nsid w:val="62273B6D"/>
    <w:multiLevelType w:val="hybridMultilevel"/>
    <w:tmpl w:val="1458B5A8"/>
    <w:lvl w:ilvl="0" w:tplc="80884052">
      <w:start w:val="1"/>
      <w:numFmt w:val="decimal"/>
      <w:lvlText w:val="%1."/>
      <w:lvlJc w:val="left"/>
      <w:pPr>
        <w:tabs>
          <w:tab w:val="num" w:pos="360"/>
        </w:tabs>
        <w:ind w:left="360" w:hanging="360"/>
      </w:pPr>
    </w:lvl>
    <w:lvl w:ilvl="1" w:tplc="07BC28A2">
      <w:start w:val="1"/>
      <w:numFmt w:val="lowerLetter"/>
      <w:lvlText w:val="%2."/>
      <w:lvlJc w:val="left"/>
      <w:pPr>
        <w:tabs>
          <w:tab w:val="num" w:pos="1080"/>
        </w:tabs>
        <w:ind w:left="1080" w:hanging="360"/>
      </w:pPr>
    </w:lvl>
    <w:lvl w:ilvl="2" w:tplc="2D6A8B02">
      <w:start w:val="1"/>
      <w:numFmt w:val="decimal"/>
      <w:lvlText w:val="%3."/>
      <w:lvlJc w:val="left"/>
      <w:pPr>
        <w:tabs>
          <w:tab w:val="num" w:pos="1980"/>
        </w:tabs>
        <w:ind w:left="1980" w:hanging="360"/>
      </w:pPr>
    </w:lvl>
    <w:lvl w:ilvl="3" w:tplc="6A4A161C" w:tentative="1">
      <w:start w:val="1"/>
      <w:numFmt w:val="decimal"/>
      <w:lvlText w:val="%4."/>
      <w:lvlJc w:val="left"/>
      <w:pPr>
        <w:tabs>
          <w:tab w:val="num" w:pos="2520"/>
        </w:tabs>
        <w:ind w:left="2520" w:hanging="360"/>
      </w:pPr>
    </w:lvl>
    <w:lvl w:ilvl="4" w:tplc="9E3AC19A" w:tentative="1">
      <w:start w:val="1"/>
      <w:numFmt w:val="lowerLetter"/>
      <w:lvlText w:val="%5."/>
      <w:lvlJc w:val="left"/>
      <w:pPr>
        <w:tabs>
          <w:tab w:val="num" w:pos="3240"/>
        </w:tabs>
        <w:ind w:left="3240" w:hanging="360"/>
      </w:pPr>
    </w:lvl>
    <w:lvl w:ilvl="5" w:tplc="C06EE2BE" w:tentative="1">
      <w:start w:val="1"/>
      <w:numFmt w:val="lowerRoman"/>
      <w:lvlText w:val="%6."/>
      <w:lvlJc w:val="right"/>
      <w:pPr>
        <w:tabs>
          <w:tab w:val="num" w:pos="3960"/>
        </w:tabs>
        <w:ind w:left="3960" w:hanging="180"/>
      </w:pPr>
    </w:lvl>
    <w:lvl w:ilvl="6" w:tplc="398E8D12" w:tentative="1">
      <w:start w:val="1"/>
      <w:numFmt w:val="decimal"/>
      <w:lvlText w:val="%7."/>
      <w:lvlJc w:val="left"/>
      <w:pPr>
        <w:tabs>
          <w:tab w:val="num" w:pos="4680"/>
        </w:tabs>
        <w:ind w:left="4680" w:hanging="360"/>
      </w:pPr>
    </w:lvl>
    <w:lvl w:ilvl="7" w:tplc="70C22240" w:tentative="1">
      <w:start w:val="1"/>
      <w:numFmt w:val="lowerLetter"/>
      <w:lvlText w:val="%8."/>
      <w:lvlJc w:val="left"/>
      <w:pPr>
        <w:tabs>
          <w:tab w:val="num" w:pos="5400"/>
        </w:tabs>
        <w:ind w:left="5400" w:hanging="360"/>
      </w:pPr>
    </w:lvl>
    <w:lvl w:ilvl="8" w:tplc="6C1279A2" w:tentative="1">
      <w:start w:val="1"/>
      <w:numFmt w:val="lowerRoman"/>
      <w:lvlText w:val="%9."/>
      <w:lvlJc w:val="right"/>
      <w:pPr>
        <w:tabs>
          <w:tab w:val="num" w:pos="6120"/>
        </w:tabs>
        <w:ind w:left="6120" w:hanging="180"/>
      </w:pPr>
    </w:lvl>
  </w:abstractNum>
  <w:abstractNum w:abstractNumId="29">
    <w:nsid w:val="64CF1C43"/>
    <w:multiLevelType w:val="hybridMultilevel"/>
    <w:tmpl w:val="F850D6AE"/>
    <w:lvl w:ilvl="0" w:tplc="0409000F">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Tahoma" w:hint="default"/>
      </w:rPr>
    </w:lvl>
    <w:lvl w:ilvl="2" w:tplc="0409000F"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Tahoma"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Tahoma"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nsid w:val="6A7E3CFF"/>
    <w:multiLevelType w:val="hybridMultilevel"/>
    <w:tmpl w:val="666E09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B5A3598"/>
    <w:multiLevelType w:val="hybridMultilevel"/>
    <w:tmpl w:val="8C8C5AA8"/>
    <w:lvl w:ilvl="0" w:tplc="04090001">
      <w:start w:val="1"/>
      <w:numFmt w:val="decimal"/>
      <w:lvlText w:val="%1)"/>
      <w:lvlJc w:val="left"/>
      <w:pPr>
        <w:tabs>
          <w:tab w:val="num" w:pos="720"/>
        </w:tabs>
        <w:ind w:left="720" w:hanging="360"/>
      </w:pPr>
      <w:rPr>
        <w:rFonts w:hint="default"/>
      </w:rPr>
    </w:lvl>
    <w:lvl w:ilvl="1" w:tplc="04090003">
      <w:start w:val="1"/>
      <w:numFmt w:val="decimal"/>
      <w:lvlText w:val="%2."/>
      <w:lvlJc w:val="left"/>
      <w:pPr>
        <w:tabs>
          <w:tab w:val="num" w:pos="1440"/>
        </w:tabs>
        <w:ind w:left="1440" w:hanging="360"/>
      </w:pPr>
      <w:rPr>
        <w:rFonts w:hint="default"/>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2">
    <w:nsid w:val="6C17074A"/>
    <w:multiLevelType w:val="hybridMultilevel"/>
    <w:tmpl w:val="5BCE861A"/>
    <w:lvl w:ilvl="0" w:tplc="04090011">
      <w:numFmt w:val="bullet"/>
      <w:lvlText w:val="-"/>
      <w:lvlJc w:val="left"/>
      <w:pPr>
        <w:tabs>
          <w:tab w:val="num" w:pos="720"/>
        </w:tabs>
        <w:ind w:left="720" w:hanging="360"/>
      </w:pPr>
      <w:rPr>
        <w:rFonts w:ascii="Times New Roman" w:eastAsia="Times New Roman" w:hAnsi="Times New Roman" w:cs="Times New Roman" w:hint="default"/>
      </w:rPr>
    </w:lvl>
    <w:lvl w:ilvl="1" w:tplc="5322C782" w:tentative="1">
      <w:start w:val="1"/>
      <w:numFmt w:val="bullet"/>
      <w:lvlText w:val="o"/>
      <w:lvlJc w:val="left"/>
      <w:pPr>
        <w:tabs>
          <w:tab w:val="num" w:pos="1440"/>
        </w:tabs>
        <w:ind w:left="1440" w:hanging="360"/>
      </w:pPr>
      <w:rPr>
        <w:rFonts w:ascii="Courier New" w:hAnsi="Courier New" w:cs="Tahoma"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Tahoma"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Tahoma"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3">
    <w:nsid w:val="6E04559D"/>
    <w:multiLevelType w:val="hybridMultilevel"/>
    <w:tmpl w:val="6038C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F210E65"/>
    <w:multiLevelType w:val="hybridMultilevel"/>
    <w:tmpl w:val="BFB07A16"/>
    <w:lvl w:ilvl="0" w:tplc="F7C023CA">
      <w:start w:val="1"/>
      <w:numFmt w:val="decimal"/>
      <w:lvlText w:val="%1."/>
      <w:lvlJc w:val="left"/>
      <w:pPr>
        <w:tabs>
          <w:tab w:val="num" w:pos="878"/>
        </w:tabs>
        <w:ind w:left="878" w:hanging="360"/>
      </w:pPr>
    </w:lvl>
    <w:lvl w:ilvl="1" w:tplc="04090003">
      <w:start w:val="1"/>
      <w:numFmt w:val="lowerLetter"/>
      <w:lvlText w:val="%2."/>
      <w:lvlJc w:val="left"/>
      <w:pPr>
        <w:tabs>
          <w:tab w:val="num" w:pos="1598"/>
        </w:tabs>
        <w:ind w:left="1598" w:hanging="360"/>
      </w:pPr>
    </w:lvl>
    <w:lvl w:ilvl="2" w:tplc="04090005">
      <w:start w:val="1"/>
      <w:numFmt w:val="lowerRoman"/>
      <w:lvlText w:val="%3."/>
      <w:lvlJc w:val="right"/>
      <w:pPr>
        <w:tabs>
          <w:tab w:val="num" w:pos="2318"/>
        </w:tabs>
        <w:ind w:left="2318" w:hanging="180"/>
      </w:pPr>
    </w:lvl>
    <w:lvl w:ilvl="3" w:tplc="04090001" w:tentative="1">
      <w:start w:val="1"/>
      <w:numFmt w:val="decimal"/>
      <w:lvlText w:val="%4."/>
      <w:lvlJc w:val="left"/>
      <w:pPr>
        <w:tabs>
          <w:tab w:val="num" w:pos="3038"/>
        </w:tabs>
        <w:ind w:left="3038" w:hanging="360"/>
      </w:pPr>
    </w:lvl>
    <w:lvl w:ilvl="4" w:tplc="04090003" w:tentative="1">
      <w:start w:val="1"/>
      <w:numFmt w:val="lowerLetter"/>
      <w:lvlText w:val="%5."/>
      <w:lvlJc w:val="left"/>
      <w:pPr>
        <w:tabs>
          <w:tab w:val="num" w:pos="3758"/>
        </w:tabs>
        <w:ind w:left="3758" w:hanging="360"/>
      </w:pPr>
    </w:lvl>
    <w:lvl w:ilvl="5" w:tplc="04090005" w:tentative="1">
      <w:start w:val="1"/>
      <w:numFmt w:val="lowerRoman"/>
      <w:lvlText w:val="%6."/>
      <w:lvlJc w:val="right"/>
      <w:pPr>
        <w:tabs>
          <w:tab w:val="num" w:pos="4478"/>
        </w:tabs>
        <w:ind w:left="4478" w:hanging="180"/>
      </w:pPr>
    </w:lvl>
    <w:lvl w:ilvl="6" w:tplc="04090001" w:tentative="1">
      <w:start w:val="1"/>
      <w:numFmt w:val="decimal"/>
      <w:lvlText w:val="%7."/>
      <w:lvlJc w:val="left"/>
      <w:pPr>
        <w:tabs>
          <w:tab w:val="num" w:pos="5198"/>
        </w:tabs>
        <w:ind w:left="5198" w:hanging="360"/>
      </w:pPr>
    </w:lvl>
    <w:lvl w:ilvl="7" w:tplc="04090003" w:tentative="1">
      <w:start w:val="1"/>
      <w:numFmt w:val="lowerLetter"/>
      <w:lvlText w:val="%8."/>
      <w:lvlJc w:val="left"/>
      <w:pPr>
        <w:tabs>
          <w:tab w:val="num" w:pos="5918"/>
        </w:tabs>
        <w:ind w:left="5918" w:hanging="360"/>
      </w:pPr>
    </w:lvl>
    <w:lvl w:ilvl="8" w:tplc="04090005" w:tentative="1">
      <w:start w:val="1"/>
      <w:numFmt w:val="lowerRoman"/>
      <w:lvlText w:val="%9."/>
      <w:lvlJc w:val="right"/>
      <w:pPr>
        <w:tabs>
          <w:tab w:val="num" w:pos="6638"/>
        </w:tabs>
        <w:ind w:left="6638" w:hanging="180"/>
      </w:pPr>
    </w:lvl>
  </w:abstractNum>
  <w:abstractNum w:abstractNumId="35">
    <w:nsid w:val="719B17DD"/>
    <w:multiLevelType w:val="multilevel"/>
    <w:tmpl w:val="87F687A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736D654B"/>
    <w:multiLevelType w:val="hybridMultilevel"/>
    <w:tmpl w:val="76262E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76D81AEB"/>
    <w:multiLevelType w:val="multilevel"/>
    <w:tmpl w:val="BDD6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750EB0"/>
    <w:multiLevelType w:val="hybridMultilevel"/>
    <w:tmpl w:val="F0266E68"/>
    <w:lvl w:ilvl="0" w:tplc="1284B9C8">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nsid w:val="799C1ABA"/>
    <w:multiLevelType w:val="hybridMultilevel"/>
    <w:tmpl w:val="CBCAB5E8"/>
    <w:lvl w:ilvl="0" w:tplc="948896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C603200"/>
    <w:multiLevelType w:val="hybridMultilevel"/>
    <w:tmpl w:val="7AA8E926"/>
    <w:lvl w:ilvl="0" w:tplc="04090001">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1">
    <w:nsid w:val="7CE24663"/>
    <w:multiLevelType w:val="hybridMultilevel"/>
    <w:tmpl w:val="884E9AF8"/>
    <w:lvl w:ilvl="0" w:tplc="04090011">
      <w:start w:val="1"/>
      <w:numFmt w:val="bullet"/>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080"/>
        </w:tabs>
        <w:ind w:left="1080" w:hanging="360"/>
      </w:pPr>
      <w:rPr>
        <w:rFonts w:ascii="Courier New" w:hAnsi="Courier New" w:cs="Tahoma"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Tahoma"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Tahoma"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42">
    <w:nsid w:val="7DE6215D"/>
    <w:multiLevelType w:val="hybridMultilevel"/>
    <w:tmpl w:val="5D9CA666"/>
    <w:lvl w:ilvl="0" w:tplc="04090001">
      <w:start w:val="1"/>
      <w:numFmt w:val="decimal"/>
      <w:lvlText w:val="%1)"/>
      <w:lvlJc w:val="left"/>
      <w:pPr>
        <w:tabs>
          <w:tab w:val="num" w:pos="720"/>
        </w:tabs>
        <w:ind w:left="720" w:hanging="360"/>
      </w:pPr>
      <w:rPr>
        <w:rFonts w:hint="default"/>
      </w:rPr>
    </w:lvl>
    <w:lvl w:ilvl="1" w:tplc="04090003">
      <w:start w:val="4"/>
      <w:numFmt w:val="decimal"/>
      <w:lvlText w:val="%2."/>
      <w:lvlJc w:val="left"/>
      <w:pPr>
        <w:tabs>
          <w:tab w:val="num" w:pos="1440"/>
        </w:tabs>
        <w:ind w:left="1440" w:hanging="360"/>
      </w:pPr>
      <w:rPr>
        <w:rFonts w:hint="default"/>
      </w:r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num w:numId="1">
    <w:abstractNumId w:val="0"/>
    <w:lvlOverride w:ilvl="0">
      <w:lvl w:ilvl="0">
        <w:start w:val="1"/>
        <w:numFmt w:val="bullet"/>
        <w:pStyle w:val="Caption"/>
        <w:lvlText w:val=""/>
        <w:legacy w:legacy="1" w:legacySpace="0" w:legacyIndent="120"/>
        <w:lvlJc w:val="left"/>
        <w:pPr>
          <w:ind w:left="1920" w:hanging="120"/>
        </w:pPr>
        <w:rPr>
          <w:rFonts w:ascii="Symbol" w:hAnsi="Symbol" w:hint="default"/>
          <w:sz w:val="18"/>
        </w:rPr>
      </w:lvl>
    </w:lvlOverride>
  </w:num>
  <w:num w:numId="2">
    <w:abstractNumId w:val="20"/>
  </w:num>
  <w:num w:numId="3">
    <w:abstractNumId w:val="25"/>
  </w:num>
  <w:num w:numId="4">
    <w:abstractNumId w:val="27"/>
  </w:num>
  <w:num w:numId="5">
    <w:abstractNumId w:val="35"/>
  </w:num>
  <w:num w:numId="6">
    <w:abstractNumId w:val="30"/>
  </w:num>
  <w:num w:numId="7">
    <w:abstractNumId w:val="16"/>
  </w:num>
  <w:num w:numId="8">
    <w:abstractNumId w:val="29"/>
  </w:num>
  <w:num w:numId="9">
    <w:abstractNumId w:val="41"/>
  </w:num>
  <w:num w:numId="10">
    <w:abstractNumId w:val="28"/>
  </w:num>
  <w:num w:numId="11">
    <w:abstractNumId w:val="32"/>
  </w:num>
  <w:num w:numId="12">
    <w:abstractNumId w:val="40"/>
  </w:num>
  <w:num w:numId="13">
    <w:abstractNumId w:val="42"/>
  </w:num>
  <w:num w:numId="14">
    <w:abstractNumId w:val="31"/>
  </w:num>
  <w:num w:numId="15">
    <w:abstractNumId w:val="13"/>
  </w:num>
  <w:num w:numId="16">
    <w:abstractNumId w:val="8"/>
  </w:num>
  <w:num w:numId="17">
    <w:abstractNumId w:val="24"/>
  </w:num>
  <w:num w:numId="18">
    <w:abstractNumId w:val="2"/>
  </w:num>
  <w:num w:numId="19">
    <w:abstractNumId w:val="3"/>
  </w:num>
  <w:num w:numId="20">
    <w:abstractNumId w:val="7"/>
  </w:num>
  <w:num w:numId="21">
    <w:abstractNumId w:val="38"/>
  </w:num>
  <w:num w:numId="22">
    <w:abstractNumId w:val="19"/>
  </w:num>
  <w:num w:numId="23">
    <w:abstractNumId w:val="11"/>
  </w:num>
  <w:num w:numId="24">
    <w:abstractNumId w:val="5"/>
  </w:num>
  <w:num w:numId="25">
    <w:abstractNumId w:val="12"/>
  </w:num>
  <w:num w:numId="26">
    <w:abstractNumId w:val="35"/>
    <w:lvlOverride w:ilvl="0">
      <w:startOverride w:val="1"/>
    </w:lvlOverride>
    <w:lvlOverride w:ilvl="1">
      <w:startOverride w:val="2"/>
    </w:lvlOverride>
  </w:num>
  <w:num w:numId="27">
    <w:abstractNumId w:val="6"/>
  </w:num>
  <w:num w:numId="28">
    <w:abstractNumId w:val="1"/>
  </w:num>
  <w:num w:numId="29">
    <w:abstractNumId w:val="10"/>
  </w:num>
  <w:num w:numId="30">
    <w:abstractNumId w:val="34"/>
  </w:num>
  <w:num w:numId="31">
    <w:abstractNumId w:val="9"/>
  </w:num>
  <w:num w:numId="32">
    <w:abstractNumId w:val="26"/>
  </w:num>
  <w:num w:numId="33">
    <w:abstractNumId w:val="14"/>
  </w:num>
  <w:num w:numId="34">
    <w:abstractNumId w:val="4"/>
  </w:num>
  <w:num w:numId="35">
    <w:abstractNumId w:val="23"/>
  </w:num>
  <w:num w:numId="36">
    <w:abstractNumId w:val="35"/>
  </w:num>
  <w:num w:numId="37">
    <w:abstractNumId w:val="15"/>
  </w:num>
  <w:num w:numId="38">
    <w:abstractNumId w:val="33"/>
  </w:num>
  <w:num w:numId="39">
    <w:abstractNumId w:val="18"/>
  </w:num>
  <w:num w:numId="40">
    <w:abstractNumId w:val="22"/>
  </w:num>
  <w:num w:numId="41">
    <w:abstractNumId w:val="21"/>
  </w:num>
  <w:num w:numId="42">
    <w:abstractNumId w:val="37"/>
  </w:num>
  <w:num w:numId="43">
    <w:abstractNumId w:val="36"/>
  </w:num>
  <w:num w:numId="44">
    <w:abstractNumId w:val="17"/>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ctiveWritingStyle w:appName="MSWord" w:lang="en-US" w:vendorID="8" w:dllVersion="513" w:checkStyle="1"/>
  <w:activeWritingStyle w:appName="MSWord" w:lang="fr-FR"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400"/>
    <w:rsid w:val="0001529D"/>
    <w:rsid w:val="00030865"/>
    <w:rsid w:val="0005747C"/>
    <w:rsid w:val="000965FC"/>
    <w:rsid w:val="000B7724"/>
    <w:rsid w:val="000E04A3"/>
    <w:rsid w:val="000E0B30"/>
    <w:rsid w:val="00112700"/>
    <w:rsid w:val="0011390C"/>
    <w:rsid w:val="0011756C"/>
    <w:rsid w:val="00121E99"/>
    <w:rsid w:val="00131AD4"/>
    <w:rsid w:val="001423DD"/>
    <w:rsid w:val="00162715"/>
    <w:rsid w:val="00163EB7"/>
    <w:rsid w:val="00166CB5"/>
    <w:rsid w:val="0017336F"/>
    <w:rsid w:val="00181A41"/>
    <w:rsid w:val="00184418"/>
    <w:rsid w:val="001846D9"/>
    <w:rsid w:val="001924DA"/>
    <w:rsid w:val="001C02B4"/>
    <w:rsid w:val="001C4D98"/>
    <w:rsid w:val="001D2B3E"/>
    <w:rsid w:val="001E1DE4"/>
    <w:rsid w:val="00201C8E"/>
    <w:rsid w:val="00203597"/>
    <w:rsid w:val="00212CA4"/>
    <w:rsid w:val="00250CEF"/>
    <w:rsid w:val="002563F4"/>
    <w:rsid w:val="00290DC8"/>
    <w:rsid w:val="002921DC"/>
    <w:rsid w:val="002957E1"/>
    <w:rsid w:val="002A5829"/>
    <w:rsid w:val="002B23C4"/>
    <w:rsid w:val="002B59F6"/>
    <w:rsid w:val="002C257E"/>
    <w:rsid w:val="002D3D11"/>
    <w:rsid w:val="002E1DD9"/>
    <w:rsid w:val="002F72F1"/>
    <w:rsid w:val="002F7B76"/>
    <w:rsid w:val="00311400"/>
    <w:rsid w:val="00313033"/>
    <w:rsid w:val="00323A9F"/>
    <w:rsid w:val="003257ED"/>
    <w:rsid w:val="003311D1"/>
    <w:rsid w:val="0033511B"/>
    <w:rsid w:val="0034264A"/>
    <w:rsid w:val="00343CDD"/>
    <w:rsid w:val="00343DA2"/>
    <w:rsid w:val="00345ADF"/>
    <w:rsid w:val="00347F62"/>
    <w:rsid w:val="00362C6D"/>
    <w:rsid w:val="003645D8"/>
    <w:rsid w:val="00373191"/>
    <w:rsid w:val="0038334B"/>
    <w:rsid w:val="00390E14"/>
    <w:rsid w:val="00391738"/>
    <w:rsid w:val="00394B60"/>
    <w:rsid w:val="003B19C2"/>
    <w:rsid w:val="003B33FD"/>
    <w:rsid w:val="003B5DC6"/>
    <w:rsid w:val="003C0FB4"/>
    <w:rsid w:val="003C2FB8"/>
    <w:rsid w:val="003E1FB1"/>
    <w:rsid w:val="003F1CF2"/>
    <w:rsid w:val="003F33F3"/>
    <w:rsid w:val="004025DE"/>
    <w:rsid w:val="00417F8A"/>
    <w:rsid w:val="004243F0"/>
    <w:rsid w:val="00444393"/>
    <w:rsid w:val="00446107"/>
    <w:rsid w:val="004626EB"/>
    <w:rsid w:val="0046589D"/>
    <w:rsid w:val="004C1DD9"/>
    <w:rsid w:val="004D18CB"/>
    <w:rsid w:val="004D4050"/>
    <w:rsid w:val="004D6CB4"/>
    <w:rsid w:val="004E16E4"/>
    <w:rsid w:val="004E5440"/>
    <w:rsid w:val="004E76FD"/>
    <w:rsid w:val="00515BB7"/>
    <w:rsid w:val="00521325"/>
    <w:rsid w:val="005465D2"/>
    <w:rsid w:val="00546F3F"/>
    <w:rsid w:val="00551B41"/>
    <w:rsid w:val="005533A4"/>
    <w:rsid w:val="005643AA"/>
    <w:rsid w:val="00586147"/>
    <w:rsid w:val="005861CA"/>
    <w:rsid w:val="005871E6"/>
    <w:rsid w:val="00591D5C"/>
    <w:rsid w:val="005A436D"/>
    <w:rsid w:val="005C4373"/>
    <w:rsid w:val="00604147"/>
    <w:rsid w:val="00610092"/>
    <w:rsid w:val="0061618B"/>
    <w:rsid w:val="006262C8"/>
    <w:rsid w:val="00630273"/>
    <w:rsid w:val="00630C36"/>
    <w:rsid w:val="00631B70"/>
    <w:rsid w:val="006367D9"/>
    <w:rsid w:val="00650C65"/>
    <w:rsid w:val="00663A60"/>
    <w:rsid w:val="006709AB"/>
    <w:rsid w:val="00670E2B"/>
    <w:rsid w:val="00680629"/>
    <w:rsid w:val="00680EF0"/>
    <w:rsid w:val="0068589D"/>
    <w:rsid w:val="00685B74"/>
    <w:rsid w:val="0069186B"/>
    <w:rsid w:val="006A30F1"/>
    <w:rsid w:val="006A4E6F"/>
    <w:rsid w:val="006B07EF"/>
    <w:rsid w:val="006C53F5"/>
    <w:rsid w:val="006D25F1"/>
    <w:rsid w:val="006E5D8F"/>
    <w:rsid w:val="006F7D01"/>
    <w:rsid w:val="00702CE8"/>
    <w:rsid w:val="0070636C"/>
    <w:rsid w:val="00707155"/>
    <w:rsid w:val="00710B08"/>
    <w:rsid w:val="00737208"/>
    <w:rsid w:val="0074787A"/>
    <w:rsid w:val="00751CFE"/>
    <w:rsid w:val="00755D91"/>
    <w:rsid w:val="007571C4"/>
    <w:rsid w:val="00765624"/>
    <w:rsid w:val="00773424"/>
    <w:rsid w:val="007816D2"/>
    <w:rsid w:val="007B1B0E"/>
    <w:rsid w:val="007C614F"/>
    <w:rsid w:val="00804838"/>
    <w:rsid w:val="008051FA"/>
    <w:rsid w:val="00811F59"/>
    <w:rsid w:val="008572DB"/>
    <w:rsid w:val="00863B93"/>
    <w:rsid w:val="00865EF1"/>
    <w:rsid w:val="0087147A"/>
    <w:rsid w:val="008A628D"/>
    <w:rsid w:val="008A7005"/>
    <w:rsid w:val="008B3C33"/>
    <w:rsid w:val="008E604F"/>
    <w:rsid w:val="008F6D16"/>
    <w:rsid w:val="008F7A18"/>
    <w:rsid w:val="00900382"/>
    <w:rsid w:val="009044DD"/>
    <w:rsid w:val="00912E20"/>
    <w:rsid w:val="00914550"/>
    <w:rsid w:val="009212F5"/>
    <w:rsid w:val="009226CD"/>
    <w:rsid w:val="00934C9C"/>
    <w:rsid w:val="00974654"/>
    <w:rsid w:val="00974A2E"/>
    <w:rsid w:val="00975DDA"/>
    <w:rsid w:val="009800D5"/>
    <w:rsid w:val="009864B4"/>
    <w:rsid w:val="009964FE"/>
    <w:rsid w:val="009A179B"/>
    <w:rsid w:val="009A3BDF"/>
    <w:rsid w:val="009A79CE"/>
    <w:rsid w:val="009B667D"/>
    <w:rsid w:val="009B7208"/>
    <w:rsid w:val="009D694F"/>
    <w:rsid w:val="009F4189"/>
    <w:rsid w:val="009F49AB"/>
    <w:rsid w:val="009F7401"/>
    <w:rsid w:val="00A044E2"/>
    <w:rsid w:val="00A05645"/>
    <w:rsid w:val="00A342E7"/>
    <w:rsid w:val="00A37242"/>
    <w:rsid w:val="00A57E92"/>
    <w:rsid w:val="00A61BA7"/>
    <w:rsid w:val="00A635A5"/>
    <w:rsid w:val="00A66197"/>
    <w:rsid w:val="00A70188"/>
    <w:rsid w:val="00A71D76"/>
    <w:rsid w:val="00A72F73"/>
    <w:rsid w:val="00A75E26"/>
    <w:rsid w:val="00A8047E"/>
    <w:rsid w:val="00A94049"/>
    <w:rsid w:val="00A9581E"/>
    <w:rsid w:val="00AD3796"/>
    <w:rsid w:val="00AF318B"/>
    <w:rsid w:val="00AF3398"/>
    <w:rsid w:val="00AF5EB7"/>
    <w:rsid w:val="00B029F9"/>
    <w:rsid w:val="00B13C3A"/>
    <w:rsid w:val="00B178C5"/>
    <w:rsid w:val="00B34C73"/>
    <w:rsid w:val="00B414D9"/>
    <w:rsid w:val="00B45860"/>
    <w:rsid w:val="00B57206"/>
    <w:rsid w:val="00B6787D"/>
    <w:rsid w:val="00B721E1"/>
    <w:rsid w:val="00BA200F"/>
    <w:rsid w:val="00BA3716"/>
    <w:rsid w:val="00BB125D"/>
    <w:rsid w:val="00BB24DA"/>
    <w:rsid w:val="00BB7684"/>
    <w:rsid w:val="00BC18FC"/>
    <w:rsid w:val="00BC532D"/>
    <w:rsid w:val="00BD44D7"/>
    <w:rsid w:val="00C03121"/>
    <w:rsid w:val="00C040A8"/>
    <w:rsid w:val="00C11421"/>
    <w:rsid w:val="00C16307"/>
    <w:rsid w:val="00C34B58"/>
    <w:rsid w:val="00C41DBF"/>
    <w:rsid w:val="00C84632"/>
    <w:rsid w:val="00C90620"/>
    <w:rsid w:val="00CA6ACB"/>
    <w:rsid w:val="00CB2C0E"/>
    <w:rsid w:val="00CB6568"/>
    <w:rsid w:val="00CB6809"/>
    <w:rsid w:val="00CC3CA4"/>
    <w:rsid w:val="00CD634E"/>
    <w:rsid w:val="00CE1379"/>
    <w:rsid w:val="00CF562E"/>
    <w:rsid w:val="00D0479E"/>
    <w:rsid w:val="00D13350"/>
    <w:rsid w:val="00D134F1"/>
    <w:rsid w:val="00D16767"/>
    <w:rsid w:val="00D337EE"/>
    <w:rsid w:val="00D533F5"/>
    <w:rsid w:val="00D55F04"/>
    <w:rsid w:val="00D578C7"/>
    <w:rsid w:val="00D648E9"/>
    <w:rsid w:val="00D758BC"/>
    <w:rsid w:val="00D759FF"/>
    <w:rsid w:val="00DC267A"/>
    <w:rsid w:val="00DC3966"/>
    <w:rsid w:val="00DC4282"/>
    <w:rsid w:val="00DD095A"/>
    <w:rsid w:val="00DE34E5"/>
    <w:rsid w:val="00DE5A90"/>
    <w:rsid w:val="00DE61D6"/>
    <w:rsid w:val="00DF5BE4"/>
    <w:rsid w:val="00E15441"/>
    <w:rsid w:val="00E16016"/>
    <w:rsid w:val="00E2157E"/>
    <w:rsid w:val="00E32104"/>
    <w:rsid w:val="00E37447"/>
    <w:rsid w:val="00E53055"/>
    <w:rsid w:val="00E57031"/>
    <w:rsid w:val="00E70A44"/>
    <w:rsid w:val="00E7106A"/>
    <w:rsid w:val="00E75642"/>
    <w:rsid w:val="00ED0F9B"/>
    <w:rsid w:val="00EE021B"/>
    <w:rsid w:val="00EE208C"/>
    <w:rsid w:val="00EE57B4"/>
    <w:rsid w:val="00EE71C3"/>
    <w:rsid w:val="00EF1A0F"/>
    <w:rsid w:val="00EF66C0"/>
    <w:rsid w:val="00F108A1"/>
    <w:rsid w:val="00F12CD2"/>
    <w:rsid w:val="00F1499D"/>
    <w:rsid w:val="00F268C3"/>
    <w:rsid w:val="00F27F1F"/>
    <w:rsid w:val="00F3438C"/>
    <w:rsid w:val="00F602EF"/>
    <w:rsid w:val="00F611BF"/>
    <w:rsid w:val="00F72129"/>
    <w:rsid w:val="00F847E0"/>
    <w:rsid w:val="00F9269C"/>
    <w:rsid w:val="00FA0A1C"/>
    <w:rsid w:val="00FD4E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1402F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ind w:left="1080"/>
    </w:pPr>
    <w:rPr>
      <w:rFonts w:ascii="Arial" w:hAnsi="Arial"/>
      <w:spacing w:val="-5"/>
    </w:rPr>
  </w:style>
  <w:style w:type="paragraph" w:styleId="Heading1">
    <w:name w:val="heading 1"/>
    <w:aliases w:val="Head1,H1,h1"/>
    <w:basedOn w:val="HeadingBase"/>
    <w:next w:val="BodyText"/>
    <w:qFormat/>
    <w:pPr>
      <w:numPr>
        <w:numId w:val="5"/>
      </w:numPr>
      <w:pBdr>
        <w:top w:val="single" w:sz="48" w:space="3" w:color="FFFFFF"/>
        <w:left w:val="single" w:sz="6" w:space="3" w:color="FFFFFF"/>
        <w:bottom w:val="single" w:sz="6" w:space="3" w:color="FFFFFF"/>
      </w:pBdr>
      <w:shd w:val="solid" w:color="auto" w:fill="auto"/>
      <w:spacing w:before="0" w:after="240" w:line="240" w:lineRule="atLeast"/>
      <w:outlineLvl w:val="0"/>
    </w:pPr>
    <w:rPr>
      <w:rFonts w:ascii="Arial Black" w:hAnsi="Arial Black"/>
      <w:color w:val="FFFFFF"/>
      <w:spacing w:val="-10"/>
      <w:kern w:val="20"/>
      <w:sz w:val="24"/>
    </w:rPr>
  </w:style>
  <w:style w:type="paragraph" w:styleId="Heading2">
    <w:name w:val="heading 2"/>
    <w:basedOn w:val="HeadingBase"/>
    <w:next w:val="BodyText"/>
    <w:qFormat/>
    <w:pPr>
      <w:numPr>
        <w:ilvl w:val="1"/>
        <w:numId w:val="5"/>
      </w:numPr>
      <w:spacing w:before="0" w:after="240" w:line="240" w:lineRule="atLeast"/>
      <w:outlineLvl w:val="1"/>
    </w:pPr>
    <w:rPr>
      <w:rFonts w:ascii="Arial Black" w:hAnsi="Arial Black"/>
      <w:spacing w:val="-15"/>
    </w:rPr>
  </w:style>
  <w:style w:type="paragraph" w:styleId="Heading3">
    <w:name w:val="heading 3"/>
    <w:basedOn w:val="HeadingBase"/>
    <w:next w:val="BodyText"/>
    <w:qFormat/>
    <w:pPr>
      <w:numPr>
        <w:ilvl w:val="2"/>
        <w:numId w:val="5"/>
      </w:numPr>
      <w:spacing w:before="0" w:after="240" w:line="240" w:lineRule="atLeast"/>
      <w:outlineLvl w:val="2"/>
    </w:pPr>
    <w:rPr>
      <w:rFonts w:ascii="Arial Black" w:hAnsi="Arial Black"/>
      <w:spacing w:val="-10"/>
      <w:sz w:val="20"/>
    </w:rPr>
  </w:style>
  <w:style w:type="paragraph" w:styleId="Heading4">
    <w:name w:val="heading 4"/>
    <w:basedOn w:val="HeadingBase"/>
    <w:next w:val="BodyText"/>
    <w:qFormat/>
    <w:pPr>
      <w:numPr>
        <w:ilvl w:val="3"/>
        <w:numId w:val="4"/>
      </w:numPr>
      <w:spacing w:before="0" w:after="240" w:line="240" w:lineRule="atLeast"/>
      <w:outlineLvl w:val="3"/>
    </w:pPr>
  </w:style>
  <w:style w:type="paragraph" w:styleId="Heading5">
    <w:name w:val="heading 5"/>
    <w:basedOn w:val="HeadingBase"/>
    <w:next w:val="BodyText"/>
    <w:qFormat/>
    <w:pPr>
      <w:numPr>
        <w:ilvl w:val="4"/>
        <w:numId w:val="4"/>
      </w:numPr>
      <w:spacing w:before="0" w:line="240" w:lineRule="atLeast"/>
      <w:outlineLvl w:val="4"/>
    </w:pPr>
    <w:rPr>
      <w:sz w:val="20"/>
    </w:rPr>
  </w:style>
  <w:style w:type="paragraph" w:styleId="Heading6">
    <w:name w:val="heading 6"/>
    <w:basedOn w:val="HeadingBase"/>
    <w:next w:val="BodyText"/>
    <w:qFormat/>
    <w:pPr>
      <w:numPr>
        <w:ilvl w:val="5"/>
        <w:numId w:val="4"/>
      </w:numPr>
      <w:outlineLvl w:val="5"/>
    </w:pPr>
    <w:rPr>
      <w:i/>
      <w:sz w:val="20"/>
    </w:rPr>
  </w:style>
  <w:style w:type="paragraph" w:styleId="Heading7">
    <w:name w:val="heading 7"/>
    <w:basedOn w:val="HeadingBase"/>
    <w:next w:val="BodyText"/>
    <w:qFormat/>
    <w:pPr>
      <w:numPr>
        <w:ilvl w:val="6"/>
        <w:numId w:val="4"/>
      </w:numPr>
      <w:outlineLvl w:val="6"/>
    </w:pPr>
    <w:rPr>
      <w:sz w:val="20"/>
    </w:rPr>
  </w:style>
  <w:style w:type="paragraph" w:styleId="Heading8">
    <w:name w:val="heading 8"/>
    <w:basedOn w:val="HeadingBase"/>
    <w:next w:val="BodyText"/>
    <w:qFormat/>
    <w:pPr>
      <w:numPr>
        <w:ilvl w:val="7"/>
        <w:numId w:val="4"/>
      </w:numPr>
      <w:outlineLvl w:val="7"/>
    </w:pPr>
    <w:rPr>
      <w:i/>
      <w:sz w:val="18"/>
    </w:rPr>
  </w:style>
  <w:style w:type="paragraph" w:styleId="Heading9">
    <w:name w:val="heading 9"/>
    <w:basedOn w:val="HeadingBase"/>
    <w:next w:val="BodyText"/>
    <w:qFormat/>
    <w:pPr>
      <w:numPr>
        <w:ilvl w:val="8"/>
        <w:numId w:val="4"/>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ation">
    <w:name w:val="Block Quotation"/>
    <w:basedOn w:val="Normal"/>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
    <w:name w:val="Body Text"/>
    <w:basedOn w:val="Normal"/>
    <w:pPr>
      <w:spacing w:after="240" w:line="240" w:lineRule="atLeast"/>
      <w:jc w:val="both"/>
    </w:pPr>
  </w:style>
  <w:style w:type="paragraph" w:styleId="BodyTextIndent">
    <w:name w:val="Body Text Indent"/>
    <w:basedOn w:val="BodyText"/>
    <w:pPr>
      <w:ind w:left="1440"/>
    </w:pPr>
  </w:style>
  <w:style w:type="paragraph" w:customStyle="1" w:styleId="BodyTextKeep">
    <w:name w:val="Body Text Keep"/>
    <w:basedOn w:val="BodyText"/>
    <w:pPr>
      <w:keepNext/>
    </w:pPr>
  </w:style>
  <w:style w:type="paragraph" w:customStyle="1" w:styleId="Picture">
    <w:name w:val="Picture"/>
    <w:basedOn w:val="Normal"/>
    <w:next w:val="Caption"/>
    <w:pPr>
      <w:keepNext/>
    </w:pPr>
  </w:style>
  <w:style w:type="paragraph" w:styleId="Caption">
    <w:name w:val="caption"/>
    <w:basedOn w:val="Picture"/>
    <w:next w:val="BodyText"/>
    <w:qFormat/>
    <w:pPr>
      <w:numPr>
        <w:numId w:val="1"/>
      </w:numPr>
      <w:spacing w:before="60" w:after="240" w:line="220" w:lineRule="atLeast"/>
    </w:pPr>
    <w:rPr>
      <w:rFonts w:ascii="Arial Narrow" w:hAnsi="Arial Narrow"/>
      <w:spacing w:val="0"/>
      <w:sz w:val="18"/>
    </w:rPr>
  </w:style>
  <w:style w:type="paragraph" w:customStyle="1" w:styleId="PartLabel">
    <w:name w:val="Part Label"/>
    <w:basedOn w:val="Normal"/>
    <w:pPr>
      <w:shd w:val="solid" w:color="auto" w:fill="auto"/>
      <w:spacing w:line="360" w:lineRule="exact"/>
      <w:ind w:left="0"/>
      <w:jc w:val="center"/>
    </w:pPr>
    <w:rPr>
      <w:color w:val="FFFFFF"/>
      <w:spacing w:val="-16"/>
      <w:sz w:val="26"/>
    </w:rPr>
  </w:style>
  <w:style w:type="paragraph" w:customStyle="1" w:styleId="PartTitle">
    <w:name w:val="Part Title"/>
    <w:basedOn w:val="Normal"/>
    <w:pPr>
      <w:shd w:val="solid" w:color="auto" w:fill="auto"/>
      <w:spacing w:line="660" w:lineRule="exact"/>
      <w:ind w:left="0"/>
      <w:jc w:val="center"/>
    </w:pPr>
    <w:rPr>
      <w:rFonts w:ascii="Arial Black" w:hAnsi="Arial Black"/>
      <w:color w:val="FFFFFF"/>
      <w:spacing w:val="-40"/>
      <w:sz w:val="84"/>
    </w:rPr>
  </w:style>
  <w:style w:type="paragraph" w:customStyle="1" w:styleId="HeadingBase">
    <w:name w:val="Heading Base"/>
    <w:basedOn w:val="Normal"/>
    <w:next w:val="BodyText"/>
    <w:pPr>
      <w:keepNext/>
      <w:keepLines/>
      <w:spacing w:before="140" w:line="220" w:lineRule="atLeast"/>
    </w:pPr>
    <w:rPr>
      <w:spacing w:val="-4"/>
      <w:kern w:val="28"/>
      <w:sz w:val="22"/>
    </w:rPr>
  </w:style>
  <w:style w:type="paragraph" w:styleId="Title">
    <w:name w:val="Title"/>
    <w:basedOn w:val="HeadingBase"/>
    <w:next w:val="Subtitle"/>
    <w:qFormat/>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qFormat/>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style>
  <w:style w:type="paragraph" w:customStyle="1" w:styleId="CompanyName">
    <w:name w:val="Company Name"/>
    <w:basedOn w:val="Normal"/>
    <w:pPr>
      <w:keepNext/>
      <w:keepLines/>
      <w:spacing w:line="220" w:lineRule="atLeast"/>
      <w:ind w:left="0"/>
    </w:pPr>
    <w:rPr>
      <w:rFonts w:ascii="Arial Black" w:hAnsi="Arial Black"/>
      <w:spacing w:val="-25"/>
      <w:kern w:val="28"/>
      <w:sz w:val="32"/>
    </w:rPr>
  </w:style>
  <w:style w:type="paragraph" w:customStyle="1" w:styleId="ChapterTitle">
    <w:name w:val="Chapter Title"/>
    <w:basedOn w:val="Normal"/>
    <w:pPr>
      <w:spacing w:before="120" w:line="660" w:lineRule="exact"/>
      <w:ind w:left="0"/>
      <w:jc w:val="center"/>
    </w:pPr>
    <w:rPr>
      <w:rFonts w:ascii="Arial Black" w:hAnsi="Arial Black"/>
      <w:color w:val="FFFFFF"/>
      <w:spacing w:val="-40"/>
      <w:sz w:val="84"/>
    </w:rPr>
  </w:style>
  <w:style w:type="character" w:styleId="CommentReference">
    <w:name w:val="annotation reference"/>
    <w:semiHidden/>
    <w:rPr>
      <w:rFonts w:ascii="Arial" w:hAnsi="Arial"/>
      <w:sz w:val="16"/>
    </w:rPr>
  </w:style>
  <w:style w:type="paragraph" w:customStyle="1" w:styleId="FootnoteBase">
    <w:name w:val="Footnote Base"/>
    <w:basedOn w:val="Normal"/>
    <w:pPr>
      <w:keepLines/>
      <w:spacing w:line="200" w:lineRule="atLeast"/>
    </w:pPr>
    <w:rPr>
      <w:sz w:val="16"/>
    </w:rPr>
  </w:style>
  <w:style w:type="paragraph" w:styleId="CommentText">
    <w:name w:val="annotation text"/>
    <w:basedOn w:val="FootnoteBase"/>
    <w:semiHidden/>
  </w:style>
  <w:style w:type="paragraph" w:customStyle="1" w:styleId="TableText">
    <w:name w:val="Table Text"/>
    <w:basedOn w:val="Normal"/>
    <w:pPr>
      <w:spacing w:before="60"/>
      <w:ind w:left="0"/>
    </w:pPr>
    <w:rPr>
      <w:sz w:val="16"/>
    </w:rPr>
  </w:style>
  <w:style w:type="paragraph" w:customStyle="1" w:styleId="TitleCover">
    <w:name w:val="Title Cover"/>
    <w:basedOn w:val="HeadingBase"/>
    <w:next w:val="Normal"/>
    <w:pPr>
      <w:pBdr>
        <w:top w:val="single" w:sz="48" w:space="31" w:color="auto"/>
      </w:pBdr>
      <w:tabs>
        <w:tab w:val="left" w:pos="0"/>
      </w:tabs>
      <w:spacing w:before="240" w:after="500" w:line="640" w:lineRule="exact"/>
      <w:ind w:left="0"/>
    </w:pPr>
    <w:rPr>
      <w:rFonts w:ascii="Arial Black" w:hAnsi="Arial Black"/>
      <w:b/>
      <w:spacing w:val="-48"/>
      <w:sz w:val="64"/>
    </w:rPr>
  </w:style>
  <w:style w:type="paragraph" w:customStyle="1" w:styleId="DocumentLabel">
    <w:name w:val="Document Label"/>
    <w:basedOn w:val="TitleCover"/>
  </w:style>
  <w:style w:type="character" w:styleId="Emphasis">
    <w:name w:val="Emphasis"/>
    <w:qFormat/>
    <w:rPr>
      <w:rFonts w:ascii="Arial Black" w:hAnsi="Arial Black"/>
      <w:spacing w:val="-4"/>
      <w:sz w:val="18"/>
    </w:rPr>
  </w:style>
  <w:style w:type="character" w:styleId="EndnoteReference">
    <w:name w:val="endnote reference"/>
    <w:semiHidden/>
    <w:rPr>
      <w:vertAlign w:val="superscript"/>
    </w:rPr>
  </w:style>
  <w:style w:type="paragraph" w:styleId="EndnoteText">
    <w:name w:val="endnote text"/>
    <w:basedOn w:val="FootnoteBase"/>
    <w:semiHidden/>
  </w:style>
  <w:style w:type="paragraph" w:customStyle="1" w:styleId="HeaderBase">
    <w:name w:val="Header Base"/>
    <w:basedOn w:val="Normal"/>
    <w:pPr>
      <w:keepLines/>
      <w:tabs>
        <w:tab w:val="center" w:pos="4320"/>
        <w:tab w:val="right" w:pos="8640"/>
      </w:tabs>
      <w:spacing w:line="190" w:lineRule="atLeast"/>
    </w:pPr>
    <w:rPr>
      <w:caps/>
      <w:sz w:val="15"/>
    </w:rPr>
  </w:style>
  <w:style w:type="paragraph" w:styleId="Footer">
    <w:name w:val="footer"/>
    <w:basedOn w:val="HeaderBase"/>
    <w:pPr>
      <w:ind w:left="0"/>
      <w:jc w:val="center"/>
    </w:pPr>
  </w:style>
  <w:style w:type="paragraph" w:customStyle="1" w:styleId="FooterEven">
    <w:name w:val="Footer Even"/>
    <w:basedOn w:val="Footer"/>
    <w:pPr>
      <w:pBdr>
        <w:top w:val="single" w:sz="6" w:space="2" w:color="auto"/>
      </w:pBdr>
      <w:spacing w:before="600"/>
    </w:pPr>
  </w:style>
  <w:style w:type="paragraph" w:customStyle="1" w:styleId="FooterFirst">
    <w:name w:val="Footer First"/>
    <w:basedOn w:val="Footer"/>
    <w:pPr>
      <w:pBdr>
        <w:top w:val="single" w:sz="6" w:space="2" w:color="auto"/>
      </w:pBdr>
      <w:spacing w:before="600"/>
    </w:pPr>
  </w:style>
  <w:style w:type="paragraph" w:customStyle="1" w:styleId="FooterOdd">
    <w:name w:val="Footer Odd"/>
    <w:basedOn w:val="Footer"/>
    <w:pPr>
      <w:pBdr>
        <w:top w:val="single" w:sz="6" w:space="2" w:color="auto"/>
      </w:pBdr>
      <w:spacing w:before="600"/>
    </w:p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style>
  <w:style w:type="paragraph" w:customStyle="1" w:styleId="HeaderEven">
    <w:name w:val="Header Even"/>
    <w:basedOn w:val="Header"/>
    <w:pPr>
      <w:pBdr>
        <w:bottom w:val="single" w:sz="6" w:space="1" w:color="auto"/>
      </w:pBdr>
      <w:spacing w:after="600"/>
    </w:pPr>
  </w:style>
  <w:style w:type="paragraph" w:customStyle="1" w:styleId="HeaderFirst">
    <w:name w:val="Header First"/>
    <w:basedOn w:val="Header"/>
    <w:pPr>
      <w:pBdr>
        <w:top w:val="single" w:sz="6" w:space="2" w:color="auto"/>
      </w:pBdr>
      <w:jc w:val="right"/>
    </w:pPr>
  </w:style>
  <w:style w:type="paragraph" w:customStyle="1" w:styleId="HeaderOdd">
    <w:name w:val="Header Odd"/>
    <w:basedOn w:val="Header"/>
    <w:pPr>
      <w:pBdr>
        <w:bottom w:val="single" w:sz="6" w:space="1" w:color="auto"/>
      </w:pBdr>
      <w:spacing w:after="600"/>
    </w:pPr>
  </w:style>
  <w:style w:type="paragraph" w:customStyle="1" w:styleId="IndexBase">
    <w:name w:val="Index Base"/>
    <w:basedOn w:val="Normal"/>
    <w:pPr>
      <w:spacing w:line="240" w:lineRule="atLeast"/>
      <w:ind w:left="360" w:hanging="360"/>
    </w:pPr>
    <w:rPr>
      <w:sz w:val="18"/>
    </w:rPr>
  </w:style>
  <w:style w:type="paragraph" w:styleId="Index1">
    <w:name w:val="index 1"/>
    <w:basedOn w:val="IndexBase"/>
    <w:autoRedefine/>
    <w:semiHidden/>
  </w:style>
  <w:style w:type="paragraph" w:styleId="Index2">
    <w:name w:val="index 2"/>
    <w:basedOn w:val="IndexBase"/>
    <w:autoRedefine/>
    <w:semiHidden/>
    <w:pPr>
      <w:spacing w:line="240" w:lineRule="auto"/>
      <w:ind w:left="720"/>
    </w:pPr>
  </w:style>
  <w:style w:type="paragraph" w:styleId="Index3">
    <w:name w:val="index 3"/>
    <w:basedOn w:val="IndexBase"/>
    <w:autoRedefine/>
    <w:semiHidden/>
    <w:pPr>
      <w:spacing w:line="240" w:lineRule="auto"/>
      <w:ind w:left="1080"/>
    </w:pPr>
  </w:style>
  <w:style w:type="paragraph" w:styleId="Index4">
    <w:name w:val="index 4"/>
    <w:basedOn w:val="IndexBase"/>
    <w:autoRedefine/>
    <w:semiHidden/>
    <w:pPr>
      <w:spacing w:line="240" w:lineRule="auto"/>
      <w:ind w:left="1440"/>
    </w:pPr>
  </w:style>
  <w:style w:type="paragraph" w:styleId="Index5">
    <w:name w:val="index 5"/>
    <w:basedOn w:val="IndexBase"/>
    <w:autoRedefine/>
    <w:semiHidden/>
    <w:pPr>
      <w:spacing w:line="240" w:lineRule="auto"/>
      <w:ind w:left="1800"/>
    </w:pPr>
  </w:style>
  <w:style w:type="paragraph" w:styleId="IndexHeading">
    <w:name w:val="index heading"/>
    <w:basedOn w:val="HeadingBase"/>
    <w:next w:val="Index1"/>
    <w:semiHidden/>
    <w:pPr>
      <w:keepLines w:val="0"/>
      <w:spacing w:before="0" w:line="480" w:lineRule="atLeast"/>
      <w:ind w:left="0"/>
    </w:pPr>
    <w:rPr>
      <w:rFonts w:ascii="Arial Black" w:hAnsi="Arial Black"/>
      <w:spacing w:val="-5"/>
      <w:kern w:val="0"/>
      <w:sz w:val="24"/>
    </w:rPr>
  </w:style>
  <w:style w:type="character" w:customStyle="1" w:styleId="Lead-inEmphasis">
    <w:name w:val="Lead-in Emphasis"/>
    <w:rPr>
      <w:rFonts w:ascii="Arial Black" w:hAnsi="Arial Black"/>
      <w:spacing w:val="-4"/>
      <w:sz w:val="18"/>
    </w:rPr>
  </w:style>
  <w:style w:type="character" w:styleId="LineNumber">
    <w:name w:val="line number"/>
    <w:rPr>
      <w:sz w:val="18"/>
    </w:rPr>
  </w:style>
  <w:style w:type="paragraph" w:styleId="List">
    <w:name w:val="List"/>
    <w:basedOn w:val="BodyText"/>
    <w:pPr>
      <w:ind w:left="1440" w:hanging="360"/>
    </w:pPr>
  </w:style>
  <w:style w:type="paragraph" w:styleId="List2">
    <w:name w:val="List 2"/>
    <w:basedOn w:val="List"/>
    <w:pPr>
      <w:ind w:left="1800"/>
    </w:pPr>
  </w:style>
  <w:style w:type="paragraph" w:styleId="List3">
    <w:name w:val="List 3"/>
    <w:basedOn w:val="List"/>
    <w:pPr>
      <w:ind w:left="2160"/>
    </w:pPr>
  </w:style>
  <w:style w:type="paragraph" w:styleId="List4">
    <w:name w:val="List 4"/>
    <w:basedOn w:val="List"/>
    <w:pPr>
      <w:ind w:left="2520"/>
    </w:pPr>
  </w:style>
  <w:style w:type="paragraph" w:styleId="List5">
    <w:name w:val="List 5"/>
    <w:basedOn w:val="List"/>
    <w:pPr>
      <w:ind w:left="2880"/>
    </w:pPr>
  </w:style>
  <w:style w:type="paragraph" w:styleId="ListBullet">
    <w:name w:val="List Bullet"/>
    <w:basedOn w:val="List"/>
    <w:pPr>
      <w:numPr>
        <w:numId w:val="2"/>
      </w:numPr>
      <w:tabs>
        <w:tab w:val="clear" w:pos="1440"/>
      </w:tabs>
    </w:pPr>
  </w:style>
  <w:style w:type="paragraph" w:styleId="ListBullet2">
    <w:name w:val="List Bullet 2"/>
    <w:basedOn w:val="ListBullet"/>
    <w:autoRedefine/>
    <w:pPr>
      <w:ind w:left="1800"/>
    </w:pPr>
  </w:style>
  <w:style w:type="paragraph" w:styleId="ListBullet3">
    <w:name w:val="List Bullet 3"/>
    <w:basedOn w:val="ListBullet"/>
    <w:autoRedefine/>
    <w:pPr>
      <w:ind w:left="2160"/>
    </w:pPr>
  </w:style>
  <w:style w:type="paragraph" w:styleId="ListBullet4">
    <w:name w:val="List Bullet 4"/>
    <w:basedOn w:val="ListBullet"/>
    <w:autoRedefine/>
    <w:pPr>
      <w:ind w:left="2520"/>
    </w:pPr>
  </w:style>
  <w:style w:type="paragraph" w:styleId="ListBullet5">
    <w:name w:val="List Bullet 5"/>
    <w:basedOn w:val="ListBullet"/>
    <w:autoRedefine/>
    <w:pPr>
      <w:ind w:left="2880"/>
    </w:pPr>
  </w:style>
  <w:style w:type="paragraph" w:styleId="ListContinue">
    <w:name w:val="List Continue"/>
    <w:basedOn w:val="List"/>
    <w:pPr>
      <w:ind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ListNumber">
    <w:name w:val="List Number"/>
    <w:basedOn w:val="List"/>
    <w:pPr>
      <w:numPr>
        <w:numId w:val="3"/>
      </w:numPr>
    </w:pPr>
  </w:style>
  <w:style w:type="paragraph" w:styleId="ListNumber2">
    <w:name w:val="List Number 2"/>
    <w:basedOn w:val="ListNumber"/>
    <w:pPr>
      <w:ind w:left="1800"/>
    </w:pPr>
  </w:style>
  <w:style w:type="paragraph" w:styleId="ListNumber3">
    <w:name w:val="List Number 3"/>
    <w:basedOn w:val="ListNumber"/>
    <w:pPr>
      <w:ind w:left="2160"/>
    </w:pPr>
  </w:style>
  <w:style w:type="paragraph" w:styleId="ListNumber4">
    <w:name w:val="List Number 4"/>
    <w:basedOn w:val="ListNumber"/>
    <w:pPr>
      <w:ind w:left="2520"/>
    </w:pPr>
  </w:style>
  <w:style w:type="paragraph" w:styleId="ListNumber5">
    <w:name w:val="List Number 5"/>
    <w:basedOn w:val="ListNumber"/>
    <w:pPr>
      <w:ind w:left="2880"/>
    </w:pPr>
  </w:style>
  <w:style w:type="paragraph" w:customStyle="1" w:styleId="TableHeader">
    <w:name w:val="Table Header"/>
    <w:basedOn w:val="Normal"/>
    <w:pPr>
      <w:spacing w:before="60"/>
      <w:ind w:left="0"/>
      <w:jc w:val="center"/>
    </w:pPr>
    <w:rPr>
      <w:rFonts w:ascii="Arial Black" w:hAnsi="Arial Black"/>
      <w:sz w:val="16"/>
    </w:rPr>
  </w:style>
  <w:style w:type="paragraph" w:styleId="MessageHeader">
    <w:name w:val="Message Header"/>
    <w:basedOn w:val="BodyText"/>
    <w:pPr>
      <w:keepLines/>
      <w:tabs>
        <w:tab w:val="left" w:pos="3600"/>
        <w:tab w:val="left" w:pos="4680"/>
      </w:tabs>
      <w:spacing w:after="120" w:line="280" w:lineRule="exact"/>
      <w:ind w:right="2160" w:hanging="1080"/>
      <w:jc w:val="left"/>
    </w:pPr>
    <w:rPr>
      <w:spacing w:val="0"/>
      <w:sz w:val="22"/>
    </w:rPr>
  </w:style>
  <w:style w:type="paragraph" w:styleId="NormalIndent">
    <w:name w:val="Normal Indent"/>
    <w:basedOn w:val="Normal"/>
    <w:pPr>
      <w:ind w:left="1440"/>
    </w:pPr>
  </w:style>
  <w:style w:type="character" w:styleId="PageNumber">
    <w:name w:val="page number"/>
    <w:rPr>
      <w:rFonts w:ascii="Arial Black" w:hAnsi="Arial Black"/>
      <w:spacing w:val="-10"/>
      <w:sz w:val="18"/>
    </w:rPr>
  </w:style>
  <w:style w:type="paragraph" w:customStyle="1" w:styleId="PartSubtitle">
    <w:name w:val="Part Subtitle"/>
    <w:basedOn w:val="Normal"/>
    <w:next w:val="BodyText"/>
    <w:pPr>
      <w:keepNext/>
      <w:spacing w:before="360" w:after="120"/>
    </w:pPr>
    <w:rPr>
      <w:i/>
      <w:kern w:val="28"/>
      <w:sz w:val="26"/>
    </w:rPr>
  </w:style>
  <w:style w:type="paragraph" w:customStyle="1" w:styleId="ReturnAddress">
    <w:name w:val="Return Address"/>
    <w:basedOn w:val="Normal"/>
    <w:pPr>
      <w:keepLines/>
      <w:framePr w:w="5160" w:h="840" w:wrap="notBeside" w:vAnchor="page" w:hAnchor="page" w:x="6121" w:y="915" w:anchorLock="1"/>
      <w:tabs>
        <w:tab w:val="left" w:pos="2160"/>
      </w:tabs>
      <w:spacing w:line="160" w:lineRule="atLeast"/>
      <w:ind w:left="0"/>
    </w:pPr>
    <w:rPr>
      <w:spacing w:val="0"/>
      <w:sz w:val="14"/>
    </w:rPr>
  </w:style>
  <w:style w:type="paragraph" w:customStyle="1" w:styleId="SectionHeading">
    <w:name w:val="Section Heading"/>
    <w:basedOn w:val="Heading1"/>
  </w:style>
  <w:style w:type="paragraph" w:customStyle="1" w:styleId="SectionLabel">
    <w:name w:val="Section Label"/>
    <w:basedOn w:val="HeadingBase"/>
    <w:next w:val="BodyText"/>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Pr>
      <w:i/>
      <w:spacing w:val="-6"/>
      <w:sz w:val="24"/>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ind w:left="835" w:right="835"/>
    </w:pPr>
    <w:rPr>
      <w:rFonts w:ascii="Arial" w:hAnsi="Arial"/>
      <w:b w:val="0"/>
      <w:spacing w:val="-30"/>
      <w:sz w:val="48"/>
    </w:rPr>
  </w:style>
  <w:style w:type="character" w:customStyle="1" w:styleId="Superscript">
    <w:name w:val="Superscript"/>
    <w:rPr>
      <w:b/>
      <w:vertAlign w:val="superscript"/>
    </w:rPr>
  </w:style>
  <w:style w:type="paragraph" w:styleId="TableofAuthorities">
    <w:name w:val="table of authorities"/>
    <w:basedOn w:val="Normal"/>
    <w:semiHidden/>
    <w:pPr>
      <w:tabs>
        <w:tab w:val="right" w:leader="dot" w:pos="7560"/>
      </w:tabs>
      <w:ind w:left="1440" w:hanging="360"/>
    </w:pPr>
  </w:style>
  <w:style w:type="paragraph" w:customStyle="1" w:styleId="TOCBase">
    <w:name w:val="TOC Base"/>
    <w:basedOn w:val="Normal"/>
    <w:pPr>
      <w:tabs>
        <w:tab w:val="right" w:leader="dot" w:pos="6480"/>
      </w:tabs>
      <w:spacing w:after="240" w:line="240" w:lineRule="atLeast"/>
      <w:ind w:left="0"/>
    </w:pPr>
  </w:style>
  <w:style w:type="paragraph" w:styleId="TableofFigures">
    <w:name w:val="table of figures"/>
    <w:basedOn w:val="TOCBase"/>
    <w:semiHidden/>
    <w:pPr>
      <w:ind w:left="1440" w:hanging="360"/>
    </w:pPr>
  </w:style>
  <w:style w:type="paragraph" w:styleId="TOAHeading">
    <w:name w:val="toa heading"/>
    <w:basedOn w:val="Normal"/>
    <w:next w:val="TableofAuthorities"/>
    <w:semiHidden/>
    <w:pPr>
      <w:keepNext/>
      <w:spacing w:line="480" w:lineRule="atLeast"/>
    </w:pPr>
    <w:rPr>
      <w:rFonts w:ascii="Arial Black" w:hAnsi="Arial Black"/>
      <w:b/>
      <w:spacing w:val="-10"/>
      <w:kern w:val="28"/>
    </w:rPr>
  </w:style>
  <w:style w:type="paragraph" w:styleId="TOC1">
    <w:name w:val="toc 1"/>
    <w:basedOn w:val="TOCBase"/>
    <w:autoRedefine/>
    <w:semiHidden/>
    <w:rsid w:val="00CD634E"/>
    <w:pPr>
      <w:tabs>
        <w:tab w:val="clear" w:pos="6480"/>
        <w:tab w:val="left" w:pos="8460"/>
      </w:tabs>
      <w:ind w:left="630"/>
    </w:pPr>
    <w:rPr>
      <w:noProof/>
      <w:spacing w:val="-4"/>
    </w:rPr>
  </w:style>
  <w:style w:type="paragraph" w:styleId="TOC2">
    <w:name w:val="toc 2"/>
    <w:basedOn w:val="TOCBase"/>
    <w:autoRedefine/>
    <w:semiHidden/>
    <w:pPr>
      <w:tabs>
        <w:tab w:val="left" w:pos="1000"/>
      </w:tabs>
      <w:ind w:left="360"/>
    </w:pPr>
    <w:rPr>
      <w:rFonts w:cs="Arial"/>
      <w:b/>
      <w:bCs/>
      <w:noProof/>
      <w:szCs w:val="22"/>
    </w:rPr>
  </w:style>
  <w:style w:type="paragraph" w:styleId="TOC3">
    <w:name w:val="toc 3"/>
    <w:basedOn w:val="TOCBase"/>
    <w:autoRedefine/>
    <w:semiHidden/>
    <w:pPr>
      <w:tabs>
        <w:tab w:val="left" w:pos="1200"/>
      </w:tabs>
      <w:ind w:left="360"/>
    </w:pPr>
    <w:rPr>
      <w:noProof/>
    </w:rPr>
  </w:style>
  <w:style w:type="paragraph" w:styleId="TOC4">
    <w:name w:val="toc 4"/>
    <w:basedOn w:val="TOCBase"/>
    <w:autoRedefine/>
    <w:semiHidden/>
    <w:pPr>
      <w:ind w:left="360"/>
    </w:pPr>
  </w:style>
  <w:style w:type="paragraph" w:styleId="TOC5">
    <w:name w:val="toc 5"/>
    <w:basedOn w:val="TOCBase"/>
    <w:autoRedefine/>
    <w:semiHidden/>
    <w:pPr>
      <w:ind w:left="360"/>
    </w:pPr>
  </w:style>
  <w:style w:type="paragraph" w:styleId="DocumentMap">
    <w:name w:val="Document Map"/>
    <w:basedOn w:val="Normal"/>
    <w:semiHidden/>
    <w:pPr>
      <w:shd w:val="clear" w:color="auto" w:fill="000080"/>
    </w:pPr>
    <w:rPr>
      <w:rFonts w:ascii="Tahoma" w:hAnsi="Tahoma" w:cs="Tahoma"/>
    </w:rPr>
  </w:style>
  <w:style w:type="character" w:styleId="Strong">
    <w:name w:val="Strong"/>
    <w:basedOn w:val="DefaultParagraphFont"/>
    <w:qFormat/>
    <w:rPr>
      <w:b/>
    </w:rPr>
  </w:style>
  <w:style w:type="paragraph" w:styleId="NormalWeb">
    <w:name w:val="Normal (Web)"/>
    <w:basedOn w:val="Normal"/>
    <w:uiPriority w:val="99"/>
    <w:pPr>
      <w:spacing w:before="100" w:beforeAutospacing="1" w:after="100" w:afterAutospacing="1"/>
      <w:ind w:left="0"/>
    </w:pPr>
    <w:rPr>
      <w:rFonts w:ascii="Arial Unicode MS" w:eastAsia="Arial Unicode MS" w:hAnsi="Arial Unicode MS" w:cs="Arial Unicode MS"/>
      <w:spacing w:val="0"/>
      <w:sz w:val="24"/>
      <w:szCs w:val="24"/>
    </w:rPr>
  </w:style>
  <w:style w:type="paragraph" w:styleId="BodyText2">
    <w:name w:val="Body Text 2"/>
    <w:basedOn w:val="Normal"/>
    <w:pPr>
      <w:ind w:left="0"/>
    </w:pPr>
    <w:rPr>
      <w:rFonts w:cs="Arial"/>
      <w:spacing w:val="0"/>
      <w:szCs w:val="24"/>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character" w:customStyle="1" w:styleId="heading10">
    <w:name w:val="heading1"/>
    <w:basedOn w:val="DefaultParagraphFont"/>
    <w:rPr>
      <w:rFonts w:ascii="Verdana" w:hAnsi="Verdana" w:hint="default"/>
      <w:sz w:val="27"/>
      <w:szCs w:val="27"/>
    </w:rPr>
  </w:style>
  <w:style w:type="paragraph" w:styleId="BodyText3">
    <w:name w:val="Body Text 3"/>
    <w:basedOn w:val="Normal"/>
    <w:pPr>
      <w:spacing w:after="120"/>
      <w:ind w:left="0"/>
      <w:jc w:val="both"/>
    </w:pPr>
    <w:rPr>
      <w:rFonts w:cs="Arial"/>
    </w:rPr>
  </w:style>
  <w:style w:type="paragraph" w:styleId="BodyTextIndent2">
    <w:name w:val="Body Text Indent 2"/>
    <w:basedOn w:val="Normal"/>
    <w:pPr>
      <w:ind w:left="432"/>
      <w:outlineLvl w:val="0"/>
    </w:pPr>
  </w:style>
  <w:style w:type="character" w:styleId="FollowedHyperlink">
    <w:name w:val="FollowedHyperlink"/>
    <w:basedOn w:val="DefaultParagraphFont"/>
    <w:rPr>
      <w:color w:val="800080"/>
      <w:u w:val="single"/>
    </w:rPr>
  </w:style>
  <w:style w:type="paragraph" w:styleId="BalloonText">
    <w:name w:val="Balloon Text"/>
    <w:basedOn w:val="Normal"/>
    <w:semiHidden/>
    <w:rPr>
      <w:rFonts w:ascii="Tahoma" w:hAnsi="Tahoma" w:cs="Tahoma"/>
      <w:sz w:val="16"/>
      <w:szCs w:val="16"/>
    </w:rPr>
  </w:style>
  <w:style w:type="paragraph" w:styleId="BodyTextIndent3">
    <w:name w:val="Body Text Indent 3"/>
    <w:basedOn w:val="Normal"/>
    <w:pPr>
      <w:ind w:left="30"/>
    </w:pPr>
    <w:rPr>
      <w:rFonts w:cs="Arial"/>
    </w:rPr>
  </w:style>
  <w:style w:type="numbering" w:styleId="111111">
    <w:name w:val="Outline List 2"/>
    <w:basedOn w:val="NoList"/>
    <w:rsid w:val="0058411C"/>
    <w:pPr>
      <w:numPr>
        <w:numId w:val="31"/>
      </w:numPr>
    </w:pPr>
  </w:style>
  <w:style w:type="numbering" w:styleId="1ai">
    <w:name w:val="Outline List 1"/>
    <w:basedOn w:val="NoList"/>
    <w:rsid w:val="0058411C"/>
    <w:pPr>
      <w:numPr>
        <w:numId w:val="32"/>
      </w:numPr>
    </w:pPr>
  </w:style>
  <w:style w:type="numbering" w:styleId="ArticleSection">
    <w:name w:val="Outline List 3"/>
    <w:basedOn w:val="NoList"/>
    <w:rsid w:val="0058411C"/>
    <w:pPr>
      <w:numPr>
        <w:numId w:val="33"/>
      </w:numPr>
    </w:pPr>
  </w:style>
  <w:style w:type="paragraph" w:styleId="PlainText">
    <w:name w:val="Plain Text"/>
    <w:basedOn w:val="Normal"/>
    <w:rsid w:val="0058411C"/>
    <w:pPr>
      <w:ind w:left="0"/>
    </w:pPr>
    <w:rPr>
      <w:rFonts w:ascii="Courier New" w:hAnsi="Courier New" w:cs="Courier New"/>
      <w:spacing w:val="0"/>
    </w:rPr>
  </w:style>
  <w:style w:type="paragraph" w:styleId="ListParagraph">
    <w:name w:val="List Paragraph"/>
    <w:basedOn w:val="Normal"/>
    <w:uiPriority w:val="34"/>
    <w:qFormat/>
    <w:rsid w:val="0074787A"/>
    <w:pPr>
      <w:ind w:left="720"/>
      <w:contextualSpacing/>
    </w:pPr>
  </w:style>
  <w:style w:type="character" w:customStyle="1" w:styleId="st">
    <w:name w:val="st"/>
    <w:basedOn w:val="DefaultParagraphFont"/>
    <w:rsid w:val="006D25F1"/>
  </w:style>
  <w:style w:type="table" w:styleId="TableGrid">
    <w:name w:val="Table Grid"/>
    <w:basedOn w:val="TableNormal"/>
    <w:rsid w:val="00D759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uginpagetreechildrenspan">
    <w:name w:val="plugin_pagetree_children_span"/>
    <w:basedOn w:val="DefaultParagraphFont"/>
    <w:rsid w:val="00394B6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ind w:left="1080"/>
    </w:pPr>
    <w:rPr>
      <w:rFonts w:ascii="Arial" w:hAnsi="Arial"/>
      <w:spacing w:val="-5"/>
    </w:rPr>
  </w:style>
  <w:style w:type="paragraph" w:styleId="Heading1">
    <w:name w:val="heading 1"/>
    <w:aliases w:val="Head1,H1,h1"/>
    <w:basedOn w:val="HeadingBase"/>
    <w:next w:val="BodyText"/>
    <w:qFormat/>
    <w:pPr>
      <w:numPr>
        <w:numId w:val="5"/>
      </w:numPr>
      <w:pBdr>
        <w:top w:val="single" w:sz="48" w:space="3" w:color="FFFFFF"/>
        <w:left w:val="single" w:sz="6" w:space="3" w:color="FFFFFF"/>
        <w:bottom w:val="single" w:sz="6" w:space="3" w:color="FFFFFF"/>
      </w:pBdr>
      <w:shd w:val="solid" w:color="auto" w:fill="auto"/>
      <w:spacing w:before="0" w:after="240" w:line="240" w:lineRule="atLeast"/>
      <w:outlineLvl w:val="0"/>
    </w:pPr>
    <w:rPr>
      <w:rFonts w:ascii="Arial Black" w:hAnsi="Arial Black"/>
      <w:color w:val="FFFFFF"/>
      <w:spacing w:val="-10"/>
      <w:kern w:val="20"/>
      <w:sz w:val="24"/>
    </w:rPr>
  </w:style>
  <w:style w:type="paragraph" w:styleId="Heading2">
    <w:name w:val="heading 2"/>
    <w:basedOn w:val="HeadingBase"/>
    <w:next w:val="BodyText"/>
    <w:qFormat/>
    <w:pPr>
      <w:numPr>
        <w:ilvl w:val="1"/>
        <w:numId w:val="5"/>
      </w:numPr>
      <w:spacing w:before="0" w:after="240" w:line="240" w:lineRule="atLeast"/>
      <w:outlineLvl w:val="1"/>
    </w:pPr>
    <w:rPr>
      <w:rFonts w:ascii="Arial Black" w:hAnsi="Arial Black"/>
      <w:spacing w:val="-15"/>
    </w:rPr>
  </w:style>
  <w:style w:type="paragraph" w:styleId="Heading3">
    <w:name w:val="heading 3"/>
    <w:basedOn w:val="HeadingBase"/>
    <w:next w:val="BodyText"/>
    <w:qFormat/>
    <w:pPr>
      <w:numPr>
        <w:ilvl w:val="2"/>
        <w:numId w:val="5"/>
      </w:numPr>
      <w:spacing w:before="0" w:after="240" w:line="240" w:lineRule="atLeast"/>
      <w:outlineLvl w:val="2"/>
    </w:pPr>
    <w:rPr>
      <w:rFonts w:ascii="Arial Black" w:hAnsi="Arial Black"/>
      <w:spacing w:val="-10"/>
      <w:sz w:val="20"/>
    </w:rPr>
  </w:style>
  <w:style w:type="paragraph" w:styleId="Heading4">
    <w:name w:val="heading 4"/>
    <w:basedOn w:val="HeadingBase"/>
    <w:next w:val="BodyText"/>
    <w:qFormat/>
    <w:pPr>
      <w:numPr>
        <w:ilvl w:val="3"/>
        <w:numId w:val="4"/>
      </w:numPr>
      <w:spacing w:before="0" w:after="240" w:line="240" w:lineRule="atLeast"/>
      <w:outlineLvl w:val="3"/>
    </w:pPr>
  </w:style>
  <w:style w:type="paragraph" w:styleId="Heading5">
    <w:name w:val="heading 5"/>
    <w:basedOn w:val="HeadingBase"/>
    <w:next w:val="BodyText"/>
    <w:qFormat/>
    <w:pPr>
      <w:numPr>
        <w:ilvl w:val="4"/>
        <w:numId w:val="4"/>
      </w:numPr>
      <w:spacing w:before="0" w:line="240" w:lineRule="atLeast"/>
      <w:outlineLvl w:val="4"/>
    </w:pPr>
    <w:rPr>
      <w:sz w:val="20"/>
    </w:rPr>
  </w:style>
  <w:style w:type="paragraph" w:styleId="Heading6">
    <w:name w:val="heading 6"/>
    <w:basedOn w:val="HeadingBase"/>
    <w:next w:val="BodyText"/>
    <w:qFormat/>
    <w:pPr>
      <w:numPr>
        <w:ilvl w:val="5"/>
        <w:numId w:val="4"/>
      </w:numPr>
      <w:outlineLvl w:val="5"/>
    </w:pPr>
    <w:rPr>
      <w:i/>
      <w:sz w:val="20"/>
    </w:rPr>
  </w:style>
  <w:style w:type="paragraph" w:styleId="Heading7">
    <w:name w:val="heading 7"/>
    <w:basedOn w:val="HeadingBase"/>
    <w:next w:val="BodyText"/>
    <w:qFormat/>
    <w:pPr>
      <w:numPr>
        <w:ilvl w:val="6"/>
        <w:numId w:val="4"/>
      </w:numPr>
      <w:outlineLvl w:val="6"/>
    </w:pPr>
    <w:rPr>
      <w:sz w:val="20"/>
    </w:rPr>
  </w:style>
  <w:style w:type="paragraph" w:styleId="Heading8">
    <w:name w:val="heading 8"/>
    <w:basedOn w:val="HeadingBase"/>
    <w:next w:val="BodyText"/>
    <w:qFormat/>
    <w:pPr>
      <w:numPr>
        <w:ilvl w:val="7"/>
        <w:numId w:val="4"/>
      </w:numPr>
      <w:outlineLvl w:val="7"/>
    </w:pPr>
    <w:rPr>
      <w:i/>
      <w:sz w:val="18"/>
    </w:rPr>
  </w:style>
  <w:style w:type="paragraph" w:styleId="Heading9">
    <w:name w:val="heading 9"/>
    <w:basedOn w:val="HeadingBase"/>
    <w:next w:val="BodyText"/>
    <w:qFormat/>
    <w:pPr>
      <w:numPr>
        <w:ilvl w:val="8"/>
        <w:numId w:val="4"/>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ation">
    <w:name w:val="Block Quotation"/>
    <w:basedOn w:val="Normal"/>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
    <w:name w:val="Body Text"/>
    <w:basedOn w:val="Normal"/>
    <w:pPr>
      <w:spacing w:after="240" w:line="240" w:lineRule="atLeast"/>
      <w:jc w:val="both"/>
    </w:pPr>
  </w:style>
  <w:style w:type="paragraph" w:styleId="BodyTextIndent">
    <w:name w:val="Body Text Indent"/>
    <w:basedOn w:val="BodyText"/>
    <w:pPr>
      <w:ind w:left="1440"/>
    </w:pPr>
  </w:style>
  <w:style w:type="paragraph" w:customStyle="1" w:styleId="BodyTextKeep">
    <w:name w:val="Body Text Keep"/>
    <w:basedOn w:val="BodyText"/>
    <w:pPr>
      <w:keepNext/>
    </w:pPr>
  </w:style>
  <w:style w:type="paragraph" w:customStyle="1" w:styleId="Picture">
    <w:name w:val="Picture"/>
    <w:basedOn w:val="Normal"/>
    <w:next w:val="Caption"/>
    <w:pPr>
      <w:keepNext/>
    </w:pPr>
  </w:style>
  <w:style w:type="paragraph" w:styleId="Caption">
    <w:name w:val="caption"/>
    <w:basedOn w:val="Picture"/>
    <w:next w:val="BodyText"/>
    <w:qFormat/>
    <w:pPr>
      <w:numPr>
        <w:numId w:val="1"/>
      </w:numPr>
      <w:spacing w:before="60" w:after="240" w:line="220" w:lineRule="atLeast"/>
    </w:pPr>
    <w:rPr>
      <w:rFonts w:ascii="Arial Narrow" w:hAnsi="Arial Narrow"/>
      <w:spacing w:val="0"/>
      <w:sz w:val="18"/>
    </w:rPr>
  </w:style>
  <w:style w:type="paragraph" w:customStyle="1" w:styleId="PartLabel">
    <w:name w:val="Part Label"/>
    <w:basedOn w:val="Normal"/>
    <w:pPr>
      <w:shd w:val="solid" w:color="auto" w:fill="auto"/>
      <w:spacing w:line="360" w:lineRule="exact"/>
      <w:ind w:left="0"/>
      <w:jc w:val="center"/>
    </w:pPr>
    <w:rPr>
      <w:color w:val="FFFFFF"/>
      <w:spacing w:val="-16"/>
      <w:sz w:val="26"/>
    </w:rPr>
  </w:style>
  <w:style w:type="paragraph" w:customStyle="1" w:styleId="PartTitle">
    <w:name w:val="Part Title"/>
    <w:basedOn w:val="Normal"/>
    <w:pPr>
      <w:shd w:val="solid" w:color="auto" w:fill="auto"/>
      <w:spacing w:line="660" w:lineRule="exact"/>
      <w:ind w:left="0"/>
      <w:jc w:val="center"/>
    </w:pPr>
    <w:rPr>
      <w:rFonts w:ascii="Arial Black" w:hAnsi="Arial Black"/>
      <w:color w:val="FFFFFF"/>
      <w:spacing w:val="-40"/>
      <w:sz w:val="84"/>
    </w:rPr>
  </w:style>
  <w:style w:type="paragraph" w:customStyle="1" w:styleId="HeadingBase">
    <w:name w:val="Heading Base"/>
    <w:basedOn w:val="Normal"/>
    <w:next w:val="BodyText"/>
    <w:pPr>
      <w:keepNext/>
      <w:keepLines/>
      <w:spacing w:before="140" w:line="220" w:lineRule="atLeast"/>
    </w:pPr>
    <w:rPr>
      <w:spacing w:val="-4"/>
      <w:kern w:val="28"/>
      <w:sz w:val="22"/>
    </w:rPr>
  </w:style>
  <w:style w:type="paragraph" w:styleId="Title">
    <w:name w:val="Title"/>
    <w:basedOn w:val="HeadingBase"/>
    <w:next w:val="Subtitle"/>
    <w:qFormat/>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qFormat/>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style>
  <w:style w:type="paragraph" w:customStyle="1" w:styleId="CompanyName">
    <w:name w:val="Company Name"/>
    <w:basedOn w:val="Normal"/>
    <w:pPr>
      <w:keepNext/>
      <w:keepLines/>
      <w:spacing w:line="220" w:lineRule="atLeast"/>
      <w:ind w:left="0"/>
    </w:pPr>
    <w:rPr>
      <w:rFonts w:ascii="Arial Black" w:hAnsi="Arial Black"/>
      <w:spacing w:val="-25"/>
      <w:kern w:val="28"/>
      <w:sz w:val="32"/>
    </w:rPr>
  </w:style>
  <w:style w:type="paragraph" w:customStyle="1" w:styleId="ChapterTitle">
    <w:name w:val="Chapter Title"/>
    <w:basedOn w:val="Normal"/>
    <w:pPr>
      <w:spacing w:before="120" w:line="660" w:lineRule="exact"/>
      <w:ind w:left="0"/>
      <w:jc w:val="center"/>
    </w:pPr>
    <w:rPr>
      <w:rFonts w:ascii="Arial Black" w:hAnsi="Arial Black"/>
      <w:color w:val="FFFFFF"/>
      <w:spacing w:val="-40"/>
      <w:sz w:val="84"/>
    </w:rPr>
  </w:style>
  <w:style w:type="character" w:styleId="CommentReference">
    <w:name w:val="annotation reference"/>
    <w:semiHidden/>
    <w:rPr>
      <w:rFonts w:ascii="Arial" w:hAnsi="Arial"/>
      <w:sz w:val="16"/>
    </w:rPr>
  </w:style>
  <w:style w:type="paragraph" w:customStyle="1" w:styleId="FootnoteBase">
    <w:name w:val="Footnote Base"/>
    <w:basedOn w:val="Normal"/>
    <w:pPr>
      <w:keepLines/>
      <w:spacing w:line="200" w:lineRule="atLeast"/>
    </w:pPr>
    <w:rPr>
      <w:sz w:val="16"/>
    </w:rPr>
  </w:style>
  <w:style w:type="paragraph" w:styleId="CommentText">
    <w:name w:val="annotation text"/>
    <w:basedOn w:val="FootnoteBase"/>
    <w:semiHidden/>
  </w:style>
  <w:style w:type="paragraph" w:customStyle="1" w:styleId="TableText">
    <w:name w:val="Table Text"/>
    <w:basedOn w:val="Normal"/>
    <w:pPr>
      <w:spacing w:before="60"/>
      <w:ind w:left="0"/>
    </w:pPr>
    <w:rPr>
      <w:sz w:val="16"/>
    </w:rPr>
  </w:style>
  <w:style w:type="paragraph" w:customStyle="1" w:styleId="TitleCover">
    <w:name w:val="Title Cover"/>
    <w:basedOn w:val="HeadingBase"/>
    <w:next w:val="Normal"/>
    <w:pPr>
      <w:pBdr>
        <w:top w:val="single" w:sz="48" w:space="31" w:color="auto"/>
      </w:pBdr>
      <w:tabs>
        <w:tab w:val="left" w:pos="0"/>
      </w:tabs>
      <w:spacing w:before="240" w:after="500" w:line="640" w:lineRule="exact"/>
      <w:ind w:left="0"/>
    </w:pPr>
    <w:rPr>
      <w:rFonts w:ascii="Arial Black" w:hAnsi="Arial Black"/>
      <w:b/>
      <w:spacing w:val="-48"/>
      <w:sz w:val="64"/>
    </w:rPr>
  </w:style>
  <w:style w:type="paragraph" w:customStyle="1" w:styleId="DocumentLabel">
    <w:name w:val="Document Label"/>
    <w:basedOn w:val="TitleCover"/>
  </w:style>
  <w:style w:type="character" w:styleId="Emphasis">
    <w:name w:val="Emphasis"/>
    <w:qFormat/>
    <w:rPr>
      <w:rFonts w:ascii="Arial Black" w:hAnsi="Arial Black"/>
      <w:spacing w:val="-4"/>
      <w:sz w:val="18"/>
    </w:rPr>
  </w:style>
  <w:style w:type="character" w:styleId="EndnoteReference">
    <w:name w:val="endnote reference"/>
    <w:semiHidden/>
    <w:rPr>
      <w:vertAlign w:val="superscript"/>
    </w:rPr>
  </w:style>
  <w:style w:type="paragraph" w:styleId="EndnoteText">
    <w:name w:val="endnote text"/>
    <w:basedOn w:val="FootnoteBase"/>
    <w:semiHidden/>
  </w:style>
  <w:style w:type="paragraph" w:customStyle="1" w:styleId="HeaderBase">
    <w:name w:val="Header Base"/>
    <w:basedOn w:val="Normal"/>
    <w:pPr>
      <w:keepLines/>
      <w:tabs>
        <w:tab w:val="center" w:pos="4320"/>
        <w:tab w:val="right" w:pos="8640"/>
      </w:tabs>
      <w:spacing w:line="190" w:lineRule="atLeast"/>
    </w:pPr>
    <w:rPr>
      <w:caps/>
      <w:sz w:val="15"/>
    </w:rPr>
  </w:style>
  <w:style w:type="paragraph" w:styleId="Footer">
    <w:name w:val="footer"/>
    <w:basedOn w:val="HeaderBase"/>
    <w:pPr>
      <w:ind w:left="0"/>
      <w:jc w:val="center"/>
    </w:pPr>
  </w:style>
  <w:style w:type="paragraph" w:customStyle="1" w:styleId="FooterEven">
    <w:name w:val="Footer Even"/>
    <w:basedOn w:val="Footer"/>
    <w:pPr>
      <w:pBdr>
        <w:top w:val="single" w:sz="6" w:space="2" w:color="auto"/>
      </w:pBdr>
      <w:spacing w:before="600"/>
    </w:pPr>
  </w:style>
  <w:style w:type="paragraph" w:customStyle="1" w:styleId="FooterFirst">
    <w:name w:val="Footer First"/>
    <w:basedOn w:val="Footer"/>
    <w:pPr>
      <w:pBdr>
        <w:top w:val="single" w:sz="6" w:space="2" w:color="auto"/>
      </w:pBdr>
      <w:spacing w:before="600"/>
    </w:pPr>
  </w:style>
  <w:style w:type="paragraph" w:customStyle="1" w:styleId="FooterOdd">
    <w:name w:val="Footer Odd"/>
    <w:basedOn w:val="Footer"/>
    <w:pPr>
      <w:pBdr>
        <w:top w:val="single" w:sz="6" w:space="2" w:color="auto"/>
      </w:pBdr>
      <w:spacing w:before="600"/>
    </w:p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style>
  <w:style w:type="paragraph" w:customStyle="1" w:styleId="HeaderEven">
    <w:name w:val="Header Even"/>
    <w:basedOn w:val="Header"/>
    <w:pPr>
      <w:pBdr>
        <w:bottom w:val="single" w:sz="6" w:space="1" w:color="auto"/>
      </w:pBdr>
      <w:spacing w:after="600"/>
    </w:pPr>
  </w:style>
  <w:style w:type="paragraph" w:customStyle="1" w:styleId="HeaderFirst">
    <w:name w:val="Header First"/>
    <w:basedOn w:val="Header"/>
    <w:pPr>
      <w:pBdr>
        <w:top w:val="single" w:sz="6" w:space="2" w:color="auto"/>
      </w:pBdr>
      <w:jc w:val="right"/>
    </w:pPr>
  </w:style>
  <w:style w:type="paragraph" w:customStyle="1" w:styleId="HeaderOdd">
    <w:name w:val="Header Odd"/>
    <w:basedOn w:val="Header"/>
    <w:pPr>
      <w:pBdr>
        <w:bottom w:val="single" w:sz="6" w:space="1" w:color="auto"/>
      </w:pBdr>
      <w:spacing w:after="600"/>
    </w:pPr>
  </w:style>
  <w:style w:type="paragraph" w:customStyle="1" w:styleId="IndexBase">
    <w:name w:val="Index Base"/>
    <w:basedOn w:val="Normal"/>
    <w:pPr>
      <w:spacing w:line="240" w:lineRule="atLeast"/>
      <w:ind w:left="360" w:hanging="360"/>
    </w:pPr>
    <w:rPr>
      <w:sz w:val="18"/>
    </w:rPr>
  </w:style>
  <w:style w:type="paragraph" w:styleId="Index1">
    <w:name w:val="index 1"/>
    <w:basedOn w:val="IndexBase"/>
    <w:autoRedefine/>
    <w:semiHidden/>
  </w:style>
  <w:style w:type="paragraph" w:styleId="Index2">
    <w:name w:val="index 2"/>
    <w:basedOn w:val="IndexBase"/>
    <w:autoRedefine/>
    <w:semiHidden/>
    <w:pPr>
      <w:spacing w:line="240" w:lineRule="auto"/>
      <w:ind w:left="720"/>
    </w:pPr>
  </w:style>
  <w:style w:type="paragraph" w:styleId="Index3">
    <w:name w:val="index 3"/>
    <w:basedOn w:val="IndexBase"/>
    <w:autoRedefine/>
    <w:semiHidden/>
    <w:pPr>
      <w:spacing w:line="240" w:lineRule="auto"/>
      <w:ind w:left="1080"/>
    </w:pPr>
  </w:style>
  <w:style w:type="paragraph" w:styleId="Index4">
    <w:name w:val="index 4"/>
    <w:basedOn w:val="IndexBase"/>
    <w:autoRedefine/>
    <w:semiHidden/>
    <w:pPr>
      <w:spacing w:line="240" w:lineRule="auto"/>
      <w:ind w:left="1440"/>
    </w:pPr>
  </w:style>
  <w:style w:type="paragraph" w:styleId="Index5">
    <w:name w:val="index 5"/>
    <w:basedOn w:val="IndexBase"/>
    <w:autoRedefine/>
    <w:semiHidden/>
    <w:pPr>
      <w:spacing w:line="240" w:lineRule="auto"/>
      <w:ind w:left="1800"/>
    </w:pPr>
  </w:style>
  <w:style w:type="paragraph" w:styleId="IndexHeading">
    <w:name w:val="index heading"/>
    <w:basedOn w:val="HeadingBase"/>
    <w:next w:val="Index1"/>
    <w:semiHidden/>
    <w:pPr>
      <w:keepLines w:val="0"/>
      <w:spacing w:before="0" w:line="480" w:lineRule="atLeast"/>
      <w:ind w:left="0"/>
    </w:pPr>
    <w:rPr>
      <w:rFonts w:ascii="Arial Black" w:hAnsi="Arial Black"/>
      <w:spacing w:val="-5"/>
      <w:kern w:val="0"/>
      <w:sz w:val="24"/>
    </w:rPr>
  </w:style>
  <w:style w:type="character" w:customStyle="1" w:styleId="Lead-inEmphasis">
    <w:name w:val="Lead-in Emphasis"/>
    <w:rPr>
      <w:rFonts w:ascii="Arial Black" w:hAnsi="Arial Black"/>
      <w:spacing w:val="-4"/>
      <w:sz w:val="18"/>
    </w:rPr>
  </w:style>
  <w:style w:type="character" w:styleId="LineNumber">
    <w:name w:val="line number"/>
    <w:rPr>
      <w:sz w:val="18"/>
    </w:rPr>
  </w:style>
  <w:style w:type="paragraph" w:styleId="List">
    <w:name w:val="List"/>
    <w:basedOn w:val="BodyText"/>
    <w:pPr>
      <w:ind w:left="1440" w:hanging="360"/>
    </w:pPr>
  </w:style>
  <w:style w:type="paragraph" w:styleId="List2">
    <w:name w:val="List 2"/>
    <w:basedOn w:val="List"/>
    <w:pPr>
      <w:ind w:left="1800"/>
    </w:pPr>
  </w:style>
  <w:style w:type="paragraph" w:styleId="List3">
    <w:name w:val="List 3"/>
    <w:basedOn w:val="List"/>
    <w:pPr>
      <w:ind w:left="2160"/>
    </w:pPr>
  </w:style>
  <w:style w:type="paragraph" w:styleId="List4">
    <w:name w:val="List 4"/>
    <w:basedOn w:val="List"/>
    <w:pPr>
      <w:ind w:left="2520"/>
    </w:pPr>
  </w:style>
  <w:style w:type="paragraph" w:styleId="List5">
    <w:name w:val="List 5"/>
    <w:basedOn w:val="List"/>
    <w:pPr>
      <w:ind w:left="2880"/>
    </w:pPr>
  </w:style>
  <w:style w:type="paragraph" w:styleId="ListBullet">
    <w:name w:val="List Bullet"/>
    <w:basedOn w:val="List"/>
    <w:pPr>
      <w:numPr>
        <w:numId w:val="2"/>
      </w:numPr>
      <w:tabs>
        <w:tab w:val="clear" w:pos="1440"/>
      </w:tabs>
    </w:pPr>
  </w:style>
  <w:style w:type="paragraph" w:styleId="ListBullet2">
    <w:name w:val="List Bullet 2"/>
    <w:basedOn w:val="ListBullet"/>
    <w:autoRedefine/>
    <w:pPr>
      <w:ind w:left="1800"/>
    </w:pPr>
  </w:style>
  <w:style w:type="paragraph" w:styleId="ListBullet3">
    <w:name w:val="List Bullet 3"/>
    <w:basedOn w:val="ListBullet"/>
    <w:autoRedefine/>
    <w:pPr>
      <w:ind w:left="2160"/>
    </w:pPr>
  </w:style>
  <w:style w:type="paragraph" w:styleId="ListBullet4">
    <w:name w:val="List Bullet 4"/>
    <w:basedOn w:val="ListBullet"/>
    <w:autoRedefine/>
    <w:pPr>
      <w:ind w:left="2520"/>
    </w:pPr>
  </w:style>
  <w:style w:type="paragraph" w:styleId="ListBullet5">
    <w:name w:val="List Bullet 5"/>
    <w:basedOn w:val="ListBullet"/>
    <w:autoRedefine/>
    <w:pPr>
      <w:ind w:left="2880"/>
    </w:pPr>
  </w:style>
  <w:style w:type="paragraph" w:styleId="ListContinue">
    <w:name w:val="List Continue"/>
    <w:basedOn w:val="List"/>
    <w:pPr>
      <w:ind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ListNumber">
    <w:name w:val="List Number"/>
    <w:basedOn w:val="List"/>
    <w:pPr>
      <w:numPr>
        <w:numId w:val="3"/>
      </w:numPr>
    </w:pPr>
  </w:style>
  <w:style w:type="paragraph" w:styleId="ListNumber2">
    <w:name w:val="List Number 2"/>
    <w:basedOn w:val="ListNumber"/>
    <w:pPr>
      <w:ind w:left="1800"/>
    </w:pPr>
  </w:style>
  <w:style w:type="paragraph" w:styleId="ListNumber3">
    <w:name w:val="List Number 3"/>
    <w:basedOn w:val="ListNumber"/>
    <w:pPr>
      <w:ind w:left="2160"/>
    </w:pPr>
  </w:style>
  <w:style w:type="paragraph" w:styleId="ListNumber4">
    <w:name w:val="List Number 4"/>
    <w:basedOn w:val="ListNumber"/>
    <w:pPr>
      <w:ind w:left="2520"/>
    </w:pPr>
  </w:style>
  <w:style w:type="paragraph" w:styleId="ListNumber5">
    <w:name w:val="List Number 5"/>
    <w:basedOn w:val="ListNumber"/>
    <w:pPr>
      <w:ind w:left="2880"/>
    </w:pPr>
  </w:style>
  <w:style w:type="paragraph" w:customStyle="1" w:styleId="TableHeader">
    <w:name w:val="Table Header"/>
    <w:basedOn w:val="Normal"/>
    <w:pPr>
      <w:spacing w:before="60"/>
      <w:ind w:left="0"/>
      <w:jc w:val="center"/>
    </w:pPr>
    <w:rPr>
      <w:rFonts w:ascii="Arial Black" w:hAnsi="Arial Black"/>
      <w:sz w:val="16"/>
    </w:rPr>
  </w:style>
  <w:style w:type="paragraph" w:styleId="MessageHeader">
    <w:name w:val="Message Header"/>
    <w:basedOn w:val="BodyText"/>
    <w:pPr>
      <w:keepLines/>
      <w:tabs>
        <w:tab w:val="left" w:pos="3600"/>
        <w:tab w:val="left" w:pos="4680"/>
      </w:tabs>
      <w:spacing w:after="120" w:line="280" w:lineRule="exact"/>
      <w:ind w:right="2160" w:hanging="1080"/>
      <w:jc w:val="left"/>
    </w:pPr>
    <w:rPr>
      <w:spacing w:val="0"/>
      <w:sz w:val="22"/>
    </w:rPr>
  </w:style>
  <w:style w:type="paragraph" w:styleId="NormalIndent">
    <w:name w:val="Normal Indent"/>
    <w:basedOn w:val="Normal"/>
    <w:pPr>
      <w:ind w:left="1440"/>
    </w:pPr>
  </w:style>
  <w:style w:type="character" w:styleId="PageNumber">
    <w:name w:val="page number"/>
    <w:rPr>
      <w:rFonts w:ascii="Arial Black" w:hAnsi="Arial Black"/>
      <w:spacing w:val="-10"/>
      <w:sz w:val="18"/>
    </w:rPr>
  </w:style>
  <w:style w:type="paragraph" w:customStyle="1" w:styleId="PartSubtitle">
    <w:name w:val="Part Subtitle"/>
    <w:basedOn w:val="Normal"/>
    <w:next w:val="BodyText"/>
    <w:pPr>
      <w:keepNext/>
      <w:spacing w:before="360" w:after="120"/>
    </w:pPr>
    <w:rPr>
      <w:i/>
      <w:kern w:val="28"/>
      <w:sz w:val="26"/>
    </w:rPr>
  </w:style>
  <w:style w:type="paragraph" w:customStyle="1" w:styleId="ReturnAddress">
    <w:name w:val="Return Address"/>
    <w:basedOn w:val="Normal"/>
    <w:pPr>
      <w:keepLines/>
      <w:framePr w:w="5160" w:h="840" w:wrap="notBeside" w:vAnchor="page" w:hAnchor="page" w:x="6121" w:y="915" w:anchorLock="1"/>
      <w:tabs>
        <w:tab w:val="left" w:pos="2160"/>
      </w:tabs>
      <w:spacing w:line="160" w:lineRule="atLeast"/>
      <w:ind w:left="0"/>
    </w:pPr>
    <w:rPr>
      <w:spacing w:val="0"/>
      <w:sz w:val="14"/>
    </w:rPr>
  </w:style>
  <w:style w:type="paragraph" w:customStyle="1" w:styleId="SectionHeading">
    <w:name w:val="Section Heading"/>
    <w:basedOn w:val="Heading1"/>
  </w:style>
  <w:style w:type="paragraph" w:customStyle="1" w:styleId="SectionLabel">
    <w:name w:val="Section Label"/>
    <w:basedOn w:val="HeadingBase"/>
    <w:next w:val="BodyText"/>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Pr>
      <w:i/>
      <w:spacing w:val="-6"/>
      <w:sz w:val="24"/>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ind w:left="835" w:right="835"/>
    </w:pPr>
    <w:rPr>
      <w:rFonts w:ascii="Arial" w:hAnsi="Arial"/>
      <w:b w:val="0"/>
      <w:spacing w:val="-30"/>
      <w:sz w:val="48"/>
    </w:rPr>
  </w:style>
  <w:style w:type="character" w:customStyle="1" w:styleId="Superscript">
    <w:name w:val="Superscript"/>
    <w:rPr>
      <w:b/>
      <w:vertAlign w:val="superscript"/>
    </w:rPr>
  </w:style>
  <w:style w:type="paragraph" w:styleId="TableofAuthorities">
    <w:name w:val="table of authorities"/>
    <w:basedOn w:val="Normal"/>
    <w:semiHidden/>
    <w:pPr>
      <w:tabs>
        <w:tab w:val="right" w:leader="dot" w:pos="7560"/>
      </w:tabs>
      <w:ind w:left="1440" w:hanging="360"/>
    </w:pPr>
  </w:style>
  <w:style w:type="paragraph" w:customStyle="1" w:styleId="TOCBase">
    <w:name w:val="TOC Base"/>
    <w:basedOn w:val="Normal"/>
    <w:pPr>
      <w:tabs>
        <w:tab w:val="right" w:leader="dot" w:pos="6480"/>
      </w:tabs>
      <w:spacing w:after="240" w:line="240" w:lineRule="atLeast"/>
      <w:ind w:left="0"/>
    </w:pPr>
  </w:style>
  <w:style w:type="paragraph" w:styleId="TableofFigures">
    <w:name w:val="table of figures"/>
    <w:basedOn w:val="TOCBase"/>
    <w:semiHidden/>
    <w:pPr>
      <w:ind w:left="1440" w:hanging="360"/>
    </w:pPr>
  </w:style>
  <w:style w:type="paragraph" w:styleId="TOAHeading">
    <w:name w:val="toa heading"/>
    <w:basedOn w:val="Normal"/>
    <w:next w:val="TableofAuthorities"/>
    <w:semiHidden/>
    <w:pPr>
      <w:keepNext/>
      <w:spacing w:line="480" w:lineRule="atLeast"/>
    </w:pPr>
    <w:rPr>
      <w:rFonts w:ascii="Arial Black" w:hAnsi="Arial Black"/>
      <w:b/>
      <w:spacing w:val="-10"/>
      <w:kern w:val="28"/>
    </w:rPr>
  </w:style>
  <w:style w:type="paragraph" w:styleId="TOC1">
    <w:name w:val="toc 1"/>
    <w:basedOn w:val="TOCBase"/>
    <w:autoRedefine/>
    <w:semiHidden/>
    <w:rsid w:val="00CD634E"/>
    <w:pPr>
      <w:tabs>
        <w:tab w:val="clear" w:pos="6480"/>
        <w:tab w:val="left" w:pos="8460"/>
      </w:tabs>
      <w:ind w:left="630"/>
    </w:pPr>
    <w:rPr>
      <w:noProof/>
      <w:spacing w:val="-4"/>
    </w:rPr>
  </w:style>
  <w:style w:type="paragraph" w:styleId="TOC2">
    <w:name w:val="toc 2"/>
    <w:basedOn w:val="TOCBase"/>
    <w:autoRedefine/>
    <w:semiHidden/>
    <w:pPr>
      <w:tabs>
        <w:tab w:val="left" w:pos="1000"/>
      </w:tabs>
      <w:ind w:left="360"/>
    </w:pPr>
    <w:rPr>
      <w:rFonts w:cs="Arial"/>
      <w:b/>
      <w:bCs/>
      <w:noProof/>
      <w:szCs w:val="22"/>
    </w:rPr>
  </w:style>
  <w:style w:type="paragraph" w:styleId="TOC3">
    <w:name w:val="toc 3"/>
    <w:basedOn w:val="TOCBase"/>
    <w:autoRedefine/>
    <w:semiHidden/>
    <w:pPr>
      <w:tabs>
        <w:tab w:val="left" w:pos="1200"/>
      </w:tabs>
      <w:ind w:left="360"/>
    </w:pPr>
    <w:rPr>
      <w:noProof/>
    </w:rPr>
  </w:style>
  <w:style w:type="paragraph" w:styleId="TOC4">
    <w:name w:val="toc 4"/>
    <w:basedOn w:val="TOCBase"/>
    <w:autoRedefine/>
    <w:semiHidden/>
    <w:pPr>
      <w:ind w:left="360"/>
    </w:pPr>
  </w:style>
  <w:style w:type="paragraph" w:styleId="TOC5">
    <w:name w:val="toc 5"/>
    <w:basedOn w:val="TOCBase"/>
    <w:autoRedefine/>
    <w:semiHidden/>
    <w:pPr>
      <w:ind w:left="360"/>
    </w:pPr>
  </w:style>
  <w:style w:type="paragraph" w:styleId="DocumentMap">
    <w:name w:val="Document Map"/>
    <w:basedOn w:val="Normal"/>
    <w:semiHidden/>
    <w:pPr>
      <w:shd w:val="clear" w:color="auto" w:fill="000080"/>
    </w:pPr>
    <w:rPr>
      <w:rFonts w:ascii="Tahoma" w:hAnsi="Tahoma" w:cs="Tahoma"/>
    </w:rPr>
  </w:style>
  <w:style w:type="character" w:styleId="Strong">
    <w:name w:val="Strong"/>
    <w:basedOn w:val="DefaultParagraphFont"/>
    <w:qFormat/>
    <w:rPr>
      <w:b/>
    </w:rPr>
  </w:style>
  <w:style w:type="paragraph" w:styleId="NormalWeb">
    <w:name w:val="Normal (Web)"/>
    <w:basedOn w:val="Normal"/>
    <w:uiPriority w:val="99"/>
    <w:pPr>
      <w:spacing w:before="100" w:beforeAutospacing="1" w:after="100" w:afterAutospacing="1"/>
      <w:ind w:left="0"/>
    </w:pPr>
    <w:rPr>
      <w:rFonts w:ascii="Arial Unicode MS" w:eastAsia="Arial Unicode MS" w:hAnsi="Arial Unicode MS" w:cs="Arial Unicode MS"/>
      <w:spacing w:val="0"/>
      <w:sz w:val="24"/>
      <w:szCs w:val="24"/>
    </w:rPr>
  </w:style>
  <w:style w:type="paragraph" w:styleId="BodyText2">
    <w:name w:val="Body Text 2"/>
    <w:basedOn w:val="Normal"/>
    <w:pPr>
      <w:ind w:left="0"/>
    </w:pPr>
    <w:rPr>
      <w:rFonts w:cs="Arial"/>
      <w:spacing w:val="0"/>
      <w:szCs w:val="24"/>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character" w:customStyle="1" w:styleId="heading10">
    <w:name w:val="heading1"/>
    <w:basedOn w:val="DefaultParagraphFont"/>
    <w:rPr>
      <w:rFonts w:ascii="Verdana" w:hAnsi="Verdana" w:hint="default"/>
      <w:sz w:val="27"/>
      <w:szCs w:val="27"/>
    </w:rPr>
  </w:style>
  <w:style w:type="paragraph" w:styleId="BodyText3">
    <w:name w:val="Body Text 3"/>
    <w:basedOn w:val="Normal"/>
    <w:pPr>
      <w:spacing w:after="120"/>
      <w:ind w:left="0"/>
      <w:jc w:val="both"/>
    </w:pPr>
    <w:rPr>
      <w:rFonts w:cs="Arial"/>
    </w:rPr>
  </w:style>
  <w:style w:type="paragraph" w:styleId="BodyTextIndent2">
    <w:name w:val="Body Text Indent 2"/>
    <w:basedOn w:val="Normal"/>
    <w:pPr>
      <w:ind w:left="432"/>
      <w:outlineLvl w:val="0"/>
    </w:pPr>
  </w:style>
  <w:style w:type="character" w:styleId="FollowedHyperlink">
    <w:name w:val="FollowedHyperlink"/>
    <w:basedOn w:val="DefaultParagraphFont"/>
    <w:rPr>
      <w:color w:val="800080"/>
      <w:u w:val="single"/>
    </w:rPr>
  </w:style>
  <w:style w:type="paragraph" w:styleId="BalloonText">
    <w:name w:val="Balloon Text"/>
    <w:basedOn w:val="Normal"/>
    <w:semiHidden/>
    <w:rPr>
      <w:rFonts w:ascii="Tahoma" w:hAnsi="Tahoma" w:cs="Tahoma"/>
      <w:sz w:val="16"/>
      <w:szCs w:val="16"/>
    </w:rPr>
  </w:style>
  <w:style w:type="paragraph" w:styleId="BodyTextIndent3">
    <w:name w:val="Body Text Indent 3"/>
    <w:basedOn w:val="Normal"/>
    <w:pPr>
      <w:ind w:left="30"/>
    </w:pPr>
    <w:rPr>
      <w:rFonts w:cs="Arial"/>
    </w:rPr>
  </w:style>
  <w:style w:type="numbering" w:styleId="111111">
    <w:name w:val="Outline List 2"/>
    <w:basedOn w:val="NoList"/>
    <w:rsid w:val="0058411C"/>
    <w:pPr>
      <w:numPr>
        <w:numId w:val="31"/>
      </w:numPr>
    </w:pPr>
  </w:style>
  <w:style w:type="numbering" w:styleId="1ai">
    <w:name w:val="Outline List 1"/>
    <w:basedOn w:val="NoList"/>
    <w:rsid w:val="0058411C"/>
    <w:pPr>
      <w:numPr>
        <w:numId w:val="32"/>
      </w:numPr>
    </w:pPr>
  </w:style>
  <w:style w:type="numbering" w:styleId="ArticleSection">
    <w:name w:val="Outline List 3"/>
    <w:basedOn w:val="NoList"/>
    <w:rsid w:val="0058411C"/>
    <w:pPr>
      <w:numPr>
        <w:numId w:val="33"/>
      </w:numPr>
    </w:pPr>
  </w:style>
  <w:style w:type="paragraph" w:styleId="PlainText">
    <w:name w:val="Plain Text"/>
    <w:basedOn w:val="Normal"/>
    <w:rsid w:val="0058411C"/>
    <w:pPr>
      <w:ind w:left="0"/>
    </w:pPr>
    <w:rPr>
      <w:rFonts w:ascii="Courier New" w:hAnsi="Courier New" w:cs="Courier New"/>
      <w:spacing w:val="0"/>
    </w:rPr>
  </w:style>
  <w:style w:type="paragraph" w:styleId="ListParagraph">
    <w:name w:val="List Paragraph"/>
    <w:basedOn w:val="Normal"/>
    <w:uiPriority w:val="34"/>
    <w:qFormat/>
    <w:rsid w:val="0074787A"/>
    <w:pPr>
      <w:ind w:left="720"/>
      <w:contextualSpacing/>
    </w:pPr>
  </w:style>
  <w:style w:type="character" w:customStyle="1" w:styleId="st">
    <w:name w:val="st"/>
    <w:basedOn w:val="DefaultParagraphFont"/>
    <w:rsid w:val="006D25F1"/>
  </w:style>
  <w:style w:type="table" w:styleId="TableGrid">
    <w:name w:val="Table Grid"/>
    <w:basedOn w:val="TableNormal"/>
    <w:rsid w:val="00D759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uginpagetreechildrenspan">
    <w:name w:val="plugin_pagetree_children_span"/>
    <w:basedOn w:val="DefaultParagraphFont"/>
    <w:rsid w:val="00394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445646">
      <w:bodyDiv w:val="1"/>
      <w:marLeft w:val="0"/>
      <w:marRight w:val="0"/>
      <w:marTop w:val="0"/>
      <w:marBottom w:val="0"/>
      <w:divBdr>
        <w:top w:val="none" w:sz="0" w:space="0" w:color="auto"/>
        <w:left w:val="none" w:sz="0" w:space="0" w:color="auto"/>
        <w:bottom w:val="none" w:sz="0" w:space="0" w:color="auto"/>
        <w:right w:val="none" w:sz="0" w:space="0" w:color="auto"/>
      </w:divBdr>
    </w:div>
    <w:div w:id="766081298">
      <w:bodyDiv w:val="1"/>
      <w:marLeft w:val="0"/>
      <w:marRight w:val="0"/>
      <w:marTop w:val="0"/>
      <w:marBottom w:val="0"/>
      <w:divBdr>
        <w:top w:val="none" w:sz="0" w:space="0" w:color="auto"/>
        <w:left w:val="none" w:sz="0" w:space="0" w:color="auto"/>
        <w:bottom w:val="none" w:sz="0" w:space="0" w:color="auto"/>
        <w:right w:val="none" w:sz="0" w:space="0" w:color="auto"/>
      </w:divBdr>
      <w:divsChild>
        <w:div w:id="849444283">
          <w:marLeft w:val="0"/>
          <w:marRight w:val="0"/>
          <w:marTop w:val="0"/>
          <w:marBottom w:val="0"/>
          <w:divBdr>
            <w:top w:val="none" w:sz="0" w:space="0" w:color="auto"/>
            <w:left w:val="none" w:sz="0" w:space="0" w:color="auto"/>
            <w:bottom w:val="none" w:sz="0" w:space="0" w:color="auto"/>
            <w:right w:val="none" w:sz="0" w:space="0" w:color="auto"/>
          </w:divBdr>
        </w:div>
      </w:divsChild>
    </w:div>
    <w:div w:id="778992393">
      <w:bodyDiv w:val="1"/>
      <w:marLeft w:val="0"/>
      <w:marRight w:val="0"/>
      <w:marTop w:val="0"/>
      <w:marBottom w:val="0"/>
      <w:divBdr>
        <w:top w:val="none" w:sz="0" w:space="0" w:color="auto"/>
        <w:left w:val="none" w:sz="0" w:space="0" w:color="auto"/>
        <w:bottom w:val="none" w:sz="0" w:space="0" w:color="auto"/>
        <w:right w:val="none" w:sz="0" w:space="0" w:color="auto"/>
      </w:divBdr>
    </w:div>
    <w:div w:id="918947311">
      <w:bodyDiv w:val="1"/>
      <w:marLeft w:val="0"/>
      <w:marRight w:val="0"/>
      <w:marTop w:val="0"/>
      <w:marBottom w:val="0"/>
      <w:divBdr>
        <w:top w:val="none" w:sz="0" w:space="0" w:color="auto"/>
        <w:left w:val="none" w:sz="0" w:space="0" w:color="auto"/>
        <w:bottom w:val="none" w:sz="0" w:space="0" w:color="auto"/>
        <w:right w:val="none" w:sz="0" w:space="0" w:color="auto"/>
      </w:divBdr>
    </w:div>
    <w:div w:id="1853910128">
      <w:bodyDiv w:val="1"/>
      <w:marLeft w:val="0"/>
      <w:marRight w:val="0"/>
      <w:marTop w:val="0"/>
      <w:marBottom w:val="0"/>
      <w:divBdr>
        <w:top w:val="none" w:sz="0" w:space="0" w:color="auto"/>
        <w:left w:val="none" w:sz="0" w:space="0" w:color="auto"/>
        <w:bottom w:val="none" w:sz="0" w:space="0" w:color="auto"/>
        <w:right w:val="none" w:sz="0" w:space="0" w:color="auto"/>
      </w:divBdr>
      <w:divsChild>
        <w:div w:id="496648950">
          <w:marLeft w:val="0"/>
          <w:marRight w:val="0"/>
          <w:marTop w:val="0"/>
          <w:marBottom w:val="0"/>
          <w:divBdr>
            <w:top w:val="none" w:sz="0" w:space="0" w:color="auto"/>
            <w:left w:val="none" w:sz="0" w:space="0" w:color="auto"/>
            <w:bottom w:val="none" w:sz="0" w:space="0" w:color="auto"/>
            <w:right w:val="none" w:sz="0" w:space="0" w:color="auto"/>
          </w:divBdr>
          <w:divsChild>
            <w:div w:id="640114946">
              <w:marLeft w:val="0"/>
              <w:marRight w:val="0"/>
              <w:marTop w:val="0"/>
              <w:marBottom w:val="0"/>
              <w:divBdr>
                <w:top w:val="none" w:sz="0" w:space="0" w:color="auto"/>
                <w:left w:val="none" w:sz="0" w:space="0" w:color="auto"/>
                <w:bottom w:val="none" w:sz="0" w:space="0" w:color="auto"/>
                <w:right w:val="none" w:sz="0" w:space="0" w:color="auto"/>
              </w:divBdr>
              <w:divsChild>
                <w:div w:id="6456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019775">
      <w:bodyDiv w:val="1"/>
      <w:marLeft w:val="0"/>
      <w:marRight w:val="0"/>
      <w:marTop w:val="0"/>
      <w:marBottom w:val="0"/>
      <w:divBdr>
        <w:top w:val="none" w:sz="0" w:space="0" w:color="auto"/>
        <w:left w:val="none" w:sz="0" w:space="0" w:color="auto"/>
        <w:bottom w:val="none" w:sz="0" w:space="0" w:color="auto"/>
        <w:right w:val="none" w:sz="0" w:space="0" w:color="auto"/>
      </w:divBdr>
    </w:div>
    <w:div w:id="1969628320">
      <w:bodyDiv w:val="1"/>
      <w:marLeft w:val="0"/>
      <w:marRight w:val="0"/>
      <w:marTop w:val="0"/>
      <w:marBottom w:val="0"/>
      <w:divBdr>
        <w:top w:val="none" w:sz="0" w:space="0" w:color="auto"/>
        <w:left w:val="none" w:sz="0" w:space="0" w:color="auto"/>
        <w:bottom w:val="none" w:sz="0" w:space="0" w:color="auto"/>
        <w:right w:val="none" w:sz="0" w:space="0" w:color="auto"/>
      </w:divBdr>
      <w:divsChild>
        <w:div w:id="1185094736">
          <w:marLeft w:val="0"/>
          <w:marRight w:val="0"/>
          <w:marTop w:val="0"/>
          <w:marBottom w:val="0"/>
          <w:divBdr>
            <w:top w:val="none" w:sz="0" w:space="0" w:color="auto"/>
            <w:left w:val="none" w:sz="0" w:space="0" w:color="auto"/>
            <w:bottom w:val="none" w:sz="0" w:space="0" w:color="auto"/>
            <w:right w:val="none" w:sz="0" w:space="0" w:color="auto"/>
          </w:divBdr>
        </w:div>
        <w:div w:id="1465000491">
          <w:marLeft w:val="0"/>
          <w:marRight w:val="0"/>
          <w:marTop w:val="0"/>
          <w:marBottom w:val="0"/>
          <w:divBdr>
            <w:top w:val="none" w:sz="0" w:space="0" w:color="auto"/>
            <w:left w:val="none" w:sz="0" w:space="0" w:color="auto"/>
            <w:bottom w:val="none" w:sz="0" w:space="0" w:color="auto"/>
            <w:right w:val="none" w:sz="0" w:space="0" w:color="auto"/>
          </w:divBdr>
        </w:div>
        <w:div w:id="631785153">
          <w:marLeft w:val="0"/>
          <w:marRight w:val="0"/>
          <w:marTop w:val="0"/>
          <w:marBottom w:val="0"/>
          <w:divBdr>
            <w:top w:val="none" w:sz="0" w:space="0" w:color="auto"/>
            <w:left w:val="none" w:sz="0" w:space="0" w:color="auto"/>
            <w:bottom w:val="none" w:sz="0" w:space="0" w:color="auto"/>
            <w:right w:val="none" w:sz="0" w:space="0" w:color="auto"/>
          </w:divBdr>
        </w:div>
        <w:div w:id="82842226">
          <w:marLeft w:val="0"/>
          <w:marRight w:val="0"/>
          <w:marTop w:val="0"/>
          <w:marBottom w:val="0"/>
          <w:divBdr>
            <w:top w:val="none" w:sz="0" w:space="0" w:color="auto"/>
            <w:left w:val="none" w:sz="0" w:space="0" w:color="auto"/>
            <w:bottom w:val="none" w:sz="0" w:space="0" w:color="auto"/>
            <w:right w:val="none" w:sz="0" w:space="0" w:color="auto"/>
          </w:divBdr>
        </w:div>
        <w:div w:id="1155225522">
          <w:marLeft w:val="0"/>
          <w:marRight w:val="0"/>
          <w:marTop w:val="0"/>
          <w:marBottom w:val="0"/>
          <w:divBdr>
            <w:top w:val="none" w:sz="0" w:space="0" w:color="auto"/>
            <w:left w:val="none" w:sz="0" w:space="0" w:color="auto"/>
            <w:bottom w:val="none" w:sz="0" w:space="0" w:color="auto"/>
            <w:right w:val="none" w:sz="0" w:space="0" w:color="auto"/>
          </w:divBdr>
        </w:div>
        <w:div w:id="1140809669">
          <w:marLeft w:val="0"/>
          <w:marRight w:val="0"/>
          <w:marTop w:val="0"/>
          <w:marBottom w:val="0"/>
          <w:divBdr>
            <w:top w:val="none" w:sz="0" w:space="0" w:color="auto"/>
            <w:left w:val="none" w:sz="0" w:space="0" w:color="auto"/>
            <w:bottom w:val="none" w:sz="0" w:space="0" w:color="auto"/>
            <w:right w:val="none" w:sz="0" w:space="0" w:color="auto"/>
          </w:divBdr>
        </w:div>
        <w:div w:id="914322279">
          <w:marLeft w:val="0"/>
          <w:marRight w:val="0"/>
          <w:marTop w:val="0"/>
          <w:marBottom w:val="0"/>
          <w:divBdr>
            <w:top w:val="none" w:sz="0" w:space="0" w:color="auto"/>
            <w:left w:val="none" w:sz="0" w:space="0" w:color="auto"/>
            <w:bottom w:val="none" w:sz="0" w:space="0" w:color="auto"/>
            <w:right w:val="none" w:sz="0" w:space="0" w:color="auto"/>
          </w:divBdr>
        </w:div>
        <w:div w:id="306708884">
          <w:marLeft w:val="0"/>
          <w:marRight w:val="0"/>
          <w:marTop w:val="0"/>
          <w:marBottom w:val="0"/>
          <w:divBdr>
            <w:top w:val="none" w:sz="0" w:space="0" w:color="auto"/>
            <w:left w:val="none" w:sz="0" w:space="0" w:color="auto"/>
            <w:bottom w:val="none" w:sz="0" w:space="0" w:color="auto"/>
            <w:right w:val="none" w:sz="0" w:space="0" w:color="auto"/>
          </w:divBdr>
        </w:div>
        <w:div w:id="128714422">
          <w:marLeft w:val="0"/>
          <w:marRight w:val="0"/>
          <w:marTop w:val="0"/>
          <w:marBottom w:val="0"/>
          <w:divBdr>
            <w:top w:val="none" w:sz="0" w:space="0" w:color="auto"/>
            <w:left w:val="none" w:sz="0" w:space="0" w:color="auto"/>
            <w:bottom w:val="none" w:sz="0" w:space="0" w:color="auto"/>
            <w:right w:val="none" w:sz="0" w:space="0" w:color="auto"/>
          </w:divBdr>
        </w:div>
        <w:div w:id="1806461132">
          <w:marLeft w:val="0"/>
          <w:marRight w:val="0"/>
          <w:marTop w:val="0"/>
          <w:marBottom w:val="0"/>
          <w:divBdr>
            <w:top w:val="none" w:sz="0" w:space="0" w:color="auto"/>
            <w:left w:val="none" w:sz="0" w:space="0" w:color="auto"/>
            <w:bottom w:val="none" w:sz="0" w:space="0" w:color="auto"/>
            <w:right w:val="none" w:sz="0" w:space="0" w:color="auto"/>
          </w:divBdr>
        </w:div>
        <w:div w:id="439495986">
          <w:marLeft w:val="0"/>
          <w:marRight w:val="0"/>
          <w:marTop w:val="0"/>
          <w:marBottom w:val="0"/>
          <w:divBdr>
            <w:top w:val="none" w:sz="0" w:space="0" w:color="auto"/>
            <w:left w:val="none" w:sz="0" w:space="0" w:color="auto"/>
            <w:bottom w:val="none" w:sz="0" w:space="0" w:color="auto"/>
            <w:right w:val="none" w:sz="0" w:space="0" w:color="auto"/>
          </w:divBdr>
        </w:div>
        <w:div w:id="1832526304">
          <w:marLeft w:val="0"/>
          <w:marRight w:val="0"/>
          <w:marTop w:val="0"/>
          <w:marBottom w:val="0"/>
          <w:divBdr>
            <w:top w:val="none" w:sz="0" w:space="0" w:color="auto"/>
            <w:left w:val="none" w:sz="0" w:space="0" w:color="auto"/>
            <w:bottom w:val="none" w:sz="0" w:space="0" w:color="auto"/>
            <w:right w:val="none" w:sz="0" w:space="0" w:color="auto"/>
          </w:divBdr>
        </w:div>
        <w:div w:id="508566365">
          <w:marLeft w:val="0"/>
          <w:marRight w:val="0"/>
          <w:marTop w:val="0"/>
          <w:marBottom w:val="0"/>
          <w:divBdr>
            <w:top w:val="none" w:sz="0" w:space="0" w:color="auto"/>
            <w:left w:val="none" w:sz="0" w:space="0" w:color="auto"/>
            <w:bottom w:val="none" w:sz="0" w:space="0" w:color="auto"/>
            <w:right w:val="none" w:sz="0" w:space="0" w:color="auto"/>
          </w:divBdr>
        </w:div>
        <w:div w:id="1076240821">
          <w:marLeft w:val="0"/>
          <w:marRight w:val="0"/>
          <w:marTop w:val="0"/>
          <w:marBottom w:val="0"/>
          <w:divBdr>
            <w:top w:val="none" w:sz="0" w:space="0" w:color="auto"/>
            <w:left w:val="none" w:sz="0" w:space="0" w:color="auto"/>
            <w:bottom w:val="none" w:sz="0" w:space="0" w:color="auto"/>
            <w:right w:val="none" w:sz="0" w:space="0" w:color="auto"/>
          </w:divBdr>
        </w:div>
        <w:div w:id="1922980960">
          <w:marLeft w:val="0"/>
          <w:marRight w:val="0"/>
          <w:marTop w:val="0"/>
          <w:marBottom w:val="0"/>
          <w:divBdr>
            <w:top w:val="none" w:sz="0" w:space="0" w:color="auto"/>
            <w:left w:val="none" w:sz="0" w:space="0" w:color="auto"/>
            <w:bottom w:val="none" w:sz="0" w:space="0" w:color="auto"/>
            <w:right w:val="none" w:sz="0" w:space="0" w:color="auto"/>
          </w:divBdr>
        </w:div>
        <w:div w:id="360520976">
          <w:marLeft w:val="0"/>
          <w:marRight w:val="0"/>
          <w:marTop w:val="0"/>
          <w:marBottom w:val="0"/>
          <w:divBdr>
            <w:top w:val="none" w:sz="0" w:space="0" w:color="auto"/>
            <w:left w:val="none" w:sz="0" w:space="0" w:color="auto"/>
            <w:bottom w:val="none" w:sz="0" w:space="0" w:color="auto"/>
            <w:right w:val="none" w:sz="0" w:space="0" w:color="auto"/>
          </w:divBdr>
        </w:div>
        <w:div w:id="1734352089">
          <w:marLeft w:val="0"/>
          <w:marRight w:val="0"/>
          <w:marTop w:val="0"/>
          <w:marBottom w:val="0"/>
          <w:divBdr>
            <w:top w:val="none" w:sz="0" w:space="0" w:color="auto"/>
            <w:left w:val="none" w:sz="0" w:space="0" w:color="auto"/>
            <w:bottom w:val="none" w:sz="0" w:space="0" w:color="auto"/>
            <w:right w:val="none" w:sz="0" w:space="0" w:color="auto"/>
          </w:divBdr>
        </w:div>
        <w:div w:id="579755242">
          <w:marLeft w:val="0"/>
          <w:marRight w:val="0"/>
          <w:marTop w:val="0"/>
          <w:marBottom w:val="0"/>
          <w:divBdr>
            <w:top w:val="none" w:sz="0" w:space="0" w:color="auto"/>
            <w:left w:val="none" w:sz="0" w:space="0" w:color="auto"/>
            <w:bottom w:val="none" w:sz="0" w:space="0" w:color="auto"/>
            <w:right w:val="none" w:sz="0" w:space="0" w:color="auto"/>
          </w:divBdr>
        </w:div>
        <w:div w:id="2146192998">
          <w:marLeft w:val="0"/>
          <w:marRight w:val="0"/>
          <w:marTop w:val="0"/>
          <w:marBottom w:val="0"/>
          <w:divBdr>
            <w:top w:val="none" w:sz="0" w:space="0" w:color="auto"/>
            <w:left w:val="none" w:sz="0" w:space="0" w:color="auto"/>
            <w:bottom w:val="none" w:sz="0" w:space="0" w:color="auto"/>
            <w:right w:val="none" w:sz="0" w:space="0" w:color="auto"/>
          </w:divBdr>
        </w:div>
        <w:div w:id="1958641319">
          <w:marLeft w:val="0"/>
          <w:marRight w:val="0"/>
          <w:marTop w:val="0"/>
          <w:marBottom w:val="0"/>
          <w:divBdr>
            <w:top w:val="none" w:sz="0" w:space="0" w:color="auto"/>
            <w:left w:val="none" w:sz="0" w:space="0" w:color="auto"/>
            <w:bottom w:val="none" w:sz="0" w:space="0" w:color="auto"/>
            <w:right w:val="none" w:sz="0" w:space="0" w:color="auto"/>
          </w:divBdr>
        </w:div>
        <w:div w:id="1991443868">
          <w:marLeft w:val="0"/>
          <w:marRight w:val="0"/>
          <w:marTop w:val="0"/>
          <w:marBottom w:val="0"/>
          <w:divBdr>
            <w:top w:val="none" w:sz="0" w:space="0" w:color="auto"/>
            <w:left w:val="none" w:sz="0" w:space="0" w:color="auto"/>
            <w:bottom w:val="none" w:sz="0" w:space="0" w:color="auto"/>
            <w:right w:val="none" w:sz="0" w:space="0" w:color="auto"/>
          </w:divBdr>
        </w:div>
        <w:div w:id="2080856730">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2.xml"/><Relationship Id="rId21" Type="http://schemas.openxmlformats.org/officeDocument/2006/relationships/header" Target="header1.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hyperlink" Target="bizops911@searshc.com" TargetMode="External"/><Relationship Id="rId13" Type="http://schemas.openxmlformats.org/officeDocument/2006/relationships/hyperlink" Target="https://wiki.intra.sears.com/confluence/display/PHPTM/home" TargetMode="External"/><Relationship Id="rId14" Type="http://schemas.openxmlformats.org/officeDocument/2006/relationships/hyperlink" Target="mailto:sfrohm@searshc.com" TargetMode="External"/><Relationship Id="rId15" Type="http://schemas.openxmlformats.org/officeDocument/2006/relationships/hyperlink" Target="mailto:skarads@searshc.com" TargetMode="External"/><Relationship Id="rId16" Type="http://schemas.openxmlformats.org/officeDocument/2006/relationships/hyperlink" Target="mailto:bguald0@searshc.com" TargetMode="External"/><Relationship Id="rId17" Type="http://schemas.openxmlformats.org/officeDocument/2006/relationships/hyperlink" Target="http://jira.intra.sears.com/jira/browse/ESOC-43238" TargetMode="External"/><Relationship Id="rId18" Type="http://schemas.openxmlformats.org/officeDocument/2006/relationships/image" Target="media/image5.jpeg"/><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Professional%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\Program Files\Microsoft Office\Templates\1033\Professional Report.dot</Template>
  <TotalTime>11</TotalTime>
  <Pages>15</Pages>
  <Words>3650</Words>
  <Characters>20811</Characters>
  <Application>Microsoft Macintosh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Escalation</vt:lpstr>
    </vt:vector>
  </TitlesOfParts>
  <Company> </Company>
  <LinksUpToDate>false</LinksUpToDate>
  <CharactersWithSpaces>24413</CharactersWithSpaces>
  <SharedDoc>false</SharedDoc>
  <HLinks>
    <vt:vector size="138" baseType="variant">
      <vt:variant>
        <vt:i4>7929943</vt:i4>
      </vt:variant>
      <vt:variant>
        <vt:i4>126</vt:i4>
      </vt:variant>
      <vt:variant>
        <vt:i4>0</vt:i4>
      </vt:variant>
      <vt:variant>
        <vt:i4>5</vt:i4>
      </vt:variant>
      <vt:variant>
        <vt:lpwstr>mailto:andrew@hostway.com</vt:lpwstr>
      </vt:variant>
      <vt:variant>
        <vt:lpwstr/>
      </vt:variant>
      <vt:variant>
        <vt:i4>7929942</vt:i4>
      </vt:variant>
      <vt:variant>
        <vt:i4>123</vt:i4>
      </vt:variant>
      <vt:variant>
        <vt:i4>0</vt:i4>
      </vt:variant>
      <vt:variant>
        <vt:i4>5</vt:i4>
      </vt:variant>
      <vt:variant>
        <vt:lpwstr>mailto:danb@netnation.com</vt:lpwstr>
      </vt:variant>
      <vt:variant>
        <vt:lpwstr/>
      </vt:variant>
      <vt:variant>
        <vt:i4>4128843</vt:i4>
      </vt:variant>
      <vt:variant>
        <vt:i4>120</vt:i4>
      </vt:variant>
      <vt:variant>
        <vt:i4>0</vt:i4>
      </vt:variant>
      <vt:variant>
        <vt:i4>5</vt:i4>
      </vt:variant>
      <vt:variant>
        <vt:lpwstr>mailto:george.koch@hostway.com</vt:lpwstr>
      </vt:variant>
      <vt:variant>
        <vt:lpwstr/>
      </vt:variant>
      <vt:variant>
        <vt:i4>5636155</vt:i4>
      </vt:variant>
      <vt:variant>
        <vt:i4>114</vt:i4>
      </vt:variant>
      <vt:variant>
        <vt:i4>0</vt:i4>
      </vt:variant>
      <vt:variant>
        <vt:i4>5</vt:i4>
      </vt:variant>
      <vt:variant>
        <vt:lpwstr>mailto:cableone.billing@hostway.com</vt:lpwstr>
      </vt:variant>
      <vt:variant>
        <vt:lpwstr/>
      </vt:variant>
      <vt:variant>
        <vt:i4>4849699</vt:i4>
      </vt:variant>
      <vt:variant>
        <vt:i4>111</vt:i4>
      </vt:variant>
      <vt:variant>
        <vt:i4>0</vt:i4>
      </vt:variant>
      <vt:variant>
        <vt:i4>5</vt:i4>
      </vt:variant>
      <vt:variant>
        <vt:lpwstr>mailto:cableone.support@hostway.com</vt:lpwstr>
      </vt:variant>
      <vt:variant>
        <vt:lpwstr/>
      </vt:variant>
      <vt:variant>
        <vt:i4>4194314</vt:i4>
      </vt:variant>
      <vt:variant>
        <vt:i4>105</vt:i4>
      </vt:variant>
      <vt:variant>
        <vt:i4>0</vt:i4>
      </vt:variant>
      <vt:variant>
        <vt:i4>5</vt:i4>
      </vt:variant>
      <vt:variant>
        <vt:lpwstr>https://tickets.cableone.com/</vt:lpwstr>
      </vt:variant>
      <vt:variant>
        <vt:lpwstr/>
      </vt:variant>
      <vt:variant>
        <vt:i4>1572916</vt:i4>
      </vt:variant>
      <vt:variant>
        <vt:i4>98</vt:i4>
      </vt:variant>
      <vt:variant>
        <vt:i4>0</vt:i4>
      </vt:variant>
      <vt:variant>
        <vt:i4>5</vt:i4>
      </vt:variant>
      <vt:variant>
        <vt:lpwstr/>
      </vt:variant>
      <vt:variant>
        <vt:lpwstr>_Toc146467587</vt:lpwstr>
      </vt:variant>
      <vt:variant>
        <vt:i4>1572916</vt:i4>
      </vt:variant>
      <vt:variant>
        <vt:i4>92</vt:i4>
      </vt:variant>
      <vt:variant>
        <vt:i4>0</vt:i4>
      </vt:variant>
      <vt:variant>
        <vt:i4>5</vt:i4>
      </vt:variant>
      <vt:variant>
        <vt:lpwstr/>
      </vt:variant>
      <vt:variant>
        <vt:lpwstr>_Toc146467586</vt:lpwstr>
      </vt:variant>
      <vt:variant>
        <vt:i4>1572916</vt:i4>
      </vt:variant>
      <vt:variant>
        <vt:i4>86</vt:i4>
      </vt:variant>
      <vt:variant>
        <vt:i4>0</vt:i4>
      </vt:variant>
      <vt:variant>
        <vt:i4>5</vt:i4>
      </vt:variant>
      <vt:variant>
        <vt:lpwstr/>
      </vt:variant>
      <vt:variant>
        <vt:lpwstr>_Toc146467585</vt:lpwstr>
      </vt:variant>
      <vt:variant>
        <vt:i4>1572916</vt:i4>
      </vt:variant>
      <vt:variant>
        <vt:i4>80</vt:i4>
      </vt:variant>
      <vt:variant>
        <vt:i4>0</vt:i4>
      </vt:variant>
      <vt:variant>
        <vt:i4>5</vt:i4>
      </vt:variant>
      <vt:variant>
        <vt:lpwstr/>
      </vt:variant>
      <vt:variant>
        <vt:lpwstr>_Toc146467584</vt:lpwstr>
      </vt:variant>
      <vt:variant>
        <vt:i4>1572916</vt:i4>
      </vt:variant>
      <vt:variant>
        <vt:i4>74</vt:i4>
      </vt:variant>
      <vt:variant>
        <vt:i4>0</vt:i4>
      </vt:variant>
      <vt:variant>
        <vt:i4>5</vt:i4>
      </vt:variant>
      <vt:variant>
        <vt:lpwstr/>
      </vt:variant>
      <vt:variant>
        <vt:lpwstr>_Toc146467583</vt:lpwstr>
      </vt:variant>
      <vt:variant>
        <vt:i4>1572916</vt:i4>
      </vt:variant>
      <vt:variant>
        <vt:i4>68</vt:i4>
      </vt:variant>
      <vt:variant>
        <vt:i4>0</vt:i4>
      </vt:variant>
      <vt:variant>
        <vt:i4>5</vt:i4>
      </vt:variant>
      <vt:variant>
        <vt:lpwstr/>
      </vt:variant>
      <vt:variant>
        <vt:lpwstr>_Toc146467582</vt:lpwstr>
      </vt:variant>
      <vt:variant>
        <vt:i4>1572916</vt:i4>
      </vt:variant>
      <vt:variant>
        <vt:i4>62</vt:i4>
      </vt:variant>
      <vt:variant>
        <vt:i4>0</vt:i4>
      </vt:variant>
      <vt:variant>
        <vt:i4>5</vt:i4>
      </vt:variant>
      <vt:variant>
        <vt:lpwstr/>
      </vt:variant>
      <vt:variant>
        <vt:lpwstr>_Toc146467581</vt:lpwstr>
      </vt:variant>
      <vt:variant>
        <vt:i4>1572916</vt:i4>
      </vt:variant>
      <vt:variant>
        <vt:i4>56</vt:i4>
      </vt:variant>
      <vt:variant>
        <vt:i4>0</vt:i4>
      </vt:variant>
      <vt:variant>
        <vt:i4>5</vt:i4>
      </vt:variant>
      <vt:variant>
        <vt:lpwstr/>
      </vt:variant>
      <vt:variant>
        <vt:lpwstr>_Toc146467580</vt:lpwstr>
      </vt:variant>
      <vt:variant>
        <vt:i4>1507380</vt:i4>
      </vt:variant>
      <vt:variant>
        <vt:i4>50</vt:i4>
      </vt:variant>
      <vt:variant>
        <vt:i4>0</vt:i4>
      </vt:variant>
      <vt:variant>
        <vt:i4>5</vt:i4>
      </vt:variant>
      <vt:variant>
        <vt:lpwstr/>
      </vt:variant>
      <vt:variant>
        <vt:lpwstr>_Toc146467579</vt:lpwstr>
      </vt:variant>
      <vt:variant>
        <vt:i4>1507380</vt:i4>
      </vt:variant>
      <vt:variant>
        <vt:i4>44</vt:i4>
      </vt:variant>
      <vt:variant>
        <vt:i4>0</vt:i4>
      </vt:variant>
      <vt:variant>
        <vt:i4>5</vt:i4>
      </vt:variant>
      <vt:variant>
        <vt:lpwstr/>
      </vt:variant>
      <vt:variant>
        <vt:lpwstr>_Toc146467578</vt:lpwstr>
      </vt:variant>
      <vt:variant>
        <vt:i4>1507380</vt:i4>
      </vt:variant>
      <vt:variant>
        <vt:i4>38</vt:i4>
      </vt:variant>
      <vt:variant>
        <vt:i4>0</vt:i4>
      </vt:variant>
      <vt:variant>
        <vt:i4>5</vt:i4>
      </vt:variant>
      <vt:variant>
        <vt:lpwstr/>
      </vt:variant>
      <vt:variant>
        <vt:lpwstr>_Toc146467577</vt:lpwstr>
      </vt:variant>
      <vt:variant>
        <vt:i4>1507380</vt:i4>
      </vt:variant>
      <vt:variant>
        <vt:i4>32</vt:i4>
      </vt:variant>
      <vt:variant>
        <vt:i4>0</vt:i4>
      </vt:variant>
      <vt:variant>
        <vt:i4>5</vt:i4>
      </vt:variant>
      <vt:variant>
        <vt:lpwstr/>
      </vt:variant>
      <vt:variant>
        <vt:lpwstr>_Toc146467576</vt:lpwstr>
      </vt:variant>
      <vt:variant>
        <vt:i4>1507380</vt:i4>
      </vt:variant>
      <vt:variant>
        <vt:i4>26</vt:i4>
      </vt:variant>
      <vt:variant>
        <vt:i4>0</vt:i4>
      </vt:variant>
      <vt:variant>
        <vt:i4>5</vt:i4>
      </vt:variant>
      <vt:variant>
        <vt:lpwstr/>
      </vt:variant>
      <vt:variant>
        <vt:lpwstr>_Toc146467575</vt:lpwstr>
      </vt:variant>
      <vt:variant>
        <vt:i4>1507380</vt:i4>
      </vt:variant>
      <vt:variant>
        <vt:i4>20</vt:i4>
      </vt:variant>
      <vt:variant>
        <vt:i4>0</vt:i4>
      </vt:variant>
      <vt:variant>
        <vt:i4>5</vt:i4>
      </vt:variant>
      <vt:variant>
        <vt:lpwstr/>
      </vt:variant>
      <vt:variant>
        <vt:lpwstr>_Toc146467574</vt:lpwstr>
      </vt:variant>
      <vt:variant>
        <vt:i4>1507380</vt:i4>
      </vt:variant>
      <vt:variant>
        <vt:i4>14</vt:i4>
      </vt:variant>
      <vt:variant>
        <vt:i4>0</vt:i4>
      </vt:variant>
      <vt:variant>
        <vt:i4>5</vt:i4>
      </vt:variant>
      <vt:variant>
        <vt:lpwstr/>
      </vt:variant>
      <vt:variant>
        <vt:lpwstr>_Toc146467573</vt:lpwstr>
      </vt:variant>
      <vt:variant>
        <vt:i4>1507380</vt:i4>
      </vt:variant>
      <vt:variant>
        <vt:i4>8</vt:i4>
      </vt:variant>
      <vt:variant>
        <vt:i4>0</vt:i4>
      </vt:variant>
      <vt:variant>
        <vt:i4>5</vt:i4>
      </vt:variant>
      <vt:variant>
        <vt:lpwstr/>
      </vt:variant>
      <vt:variant>
        <vt:lpwstr>_Toc146467572</vt:lpwstr>
      </vt:variant>
      <vt:variant>
        <vt:i4>1507380</vt:i4>
      </vt:variant>
      <vt:variant>
        <vt:i4>2</vt:i4>
      </vt:variant>
      <vt:variant>
        <vt:i4>0</vt:i4>
      </vt:variant>
      <vt:variant>
        <vt:i4>5</vt:i4>
      </vt:variant>
      <vt:variant>
        <vt:lpwstr/>
      </vt:variant>
      <vt:variant>
        <vt:lpwstr>_Toc146467571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Escalation</dc:title>
  <dc:subject/>
  <dc:creator>CVC</dc:creator>
  <cp:keywords/>
  <dc:description/>
  <cp:lastModifiedBy/>
  <cp:revision>7</cp:revision>
  <cp:lastPrinted>2012-08-14T17:55:00Z</cp:lastPrinted>
  <dcterms:created xsi:type="dcterms:W3CDTF">2012-08-14T18:33:00Z</dcterms:created>
  <dcterms:modified xsi:type="dcterms:W3CDTF">2012-08-15T14:58:00Z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